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309" w:type="dxa"/>
        <w:tblInd w:w="-1332" w:type="dxa"/>
        <w:tblLayout w:type="fixed"/>
        <w:tblLook w:val="04A0" w:firstRow="1" w:lastRow="0" w:firstColumn="1" w:lastColumn="0" w:noHBand="0" w:noVBand="1"/>
      </w:tblPr>
      <w:tblGrid>
        <w:gridCol w:w="1170"/>
        <w:gridCol w:w="1239"/>
        <w:gridCol w:w="8661"/>
        <w:gridCol w:w="1239"/>
      </w:tblGrid>
      <w:tr w:rsidR="00D474E0" w:rsidRPr="004B63C3" w:rsidTr="005D36FF">
        <w:trPr>
          <w:trHeight w:val="144"/>
        </w:trPr>
        <w:tc>
          <w:tcPr>
            <w:tcW w:w="1170" w:type="dxa"/>
            <w:shd w:val="clear" w:color="auto" w:fill="auto"/>
          </w:tcPr>
          <w:p w:rsidR="00D474E0" w:rsidRPr="004B63C3" w:rsidRDefault="00927FF4">
            <w:pPr>
              <w:rPr>
                <w:rFonts w:ascii="Calibri" w:hAnsi="Calibri" w:cs="Calibri"/>
                <w:sz w:val="18"/>
                <w:szCs w:val="18"/>
              </w:rPr>
            </w:pPr>
            <w:r w:rsidRPr="004B63C3">
              <w:rPr>
                <w:rFonts w:ascii="Calibri" w:hAnsi="Calibri" w:cs="Calibri"/>
                <w:b/>
                <w:sz w:val="18"/>
                <w:szCs w:val="18"/>
                <w:highlight w:val="green"/>
              </w:rPr>
              <w:t xml:space="preserve">1.A </w:t>
            </w:r>
            <w:r w:rsidR="00B97EEA" w:rsidRPr="004B63C3">
              <w:rPr>
                <w:rFonts w:ascii="Calibri" w:hAnsi="Calibri" w:cs="Calibri"/>
                <w:sz w:val="18"/>
                <w:szCs w:val="18"/>
                <w:highlight w:val="yellow"/>
              </w:rPr>
              <w:t>Secti</w:t>
            </w:r>
            <w:r w:rsidR="001604AA" w:rsidRPr="004B63C3">
              <w:rPr>
                <w:rFonts w:ascii="Calibri" w:hAnsi="Calibri" w:cs="Calibri"/>
                <w:sz w:val="18"/>
                <w:szCs w:val="18"/>
                <w:highlight w:val="yellow"/>
              </w:rPr>
              <w:t>on 3.23 (a)</w:t>
            </w:r>
          </w:p>
        </w:tc>
        <w:tc>
          <w:tcPr>
            <w:tcW w:w="9900" w:type="dxa"/>
            <w:gridSpan w:val="2"/>
            <w:shd w:val="clear" w:color="auto" w:fill="auto"/>
          </w:tcPr>
          <w:p w:rsidR="00D474E0" w:rsidRPr="004B63C3" w:rsidRDefault="00CE4DCB" w:rsidP="00450B5A">
            <w:pPr>
              <w:pBdr>
                <w:bottom w:val="single" w:sz="12" w:space="1" w:color="auto"/>
              </w:pBdr>
              <w:tabs>
                <w:tab w:val="left" w:pos="720"/>
              </w:tabs>
              <w:autoSpaceDE w:val="0"/>
              <w:autoSpaceDN w:val="0"/>
              <w:adjustRightInd w:val="0"/>
              <w:jc w:val="both"/>
              <w:rPr>
                <w:rFonts w:ascii="Calibri" w:hAnsi="Calibri" w:cs="Calibri"/>
                <w:b/>
                <w:bCs/>
                <w:color w:val="0000FF"/>
                <w:sz w:val="22"/>
                <w:szCs w:val="22"/>
              </w:rPr>
            </w:pPr>
            <w:r w:rsidRPr="004B63C3">
              <w:rPr>
                <w:rFonts w:ascii="Calibri" w:hAnsi="Calibri" w:cs="Calibri"/>
                <w:b/>
                <w:bCs/>
                <w:color w:val="0000FF"/>
                <w:sz w:val="22"/>
                <w:szCs w:val="22"/>
              </w:rPr>
              <w:t>[</w:t>
            </w:r>
            <w:r w:rsidRPr="004B63C3">
              <w:rPr>
                <w:rFonts w:ascii="Calibri" w:hAnsi="Calibri" w:cs="Calibri"/>
                <w:b/>
                <w:bCs/>
                <w:i/>
                <w:color w:val="0000FF"/>
                <w:sz w:val="22"/>
                <w:szCs w:val="22"/>
                <w:u w:val="single"/>
              </w:rPr>
              <w:t>Name of Client</w:t>
            </w:r>
            <w:r w:rsidR="00450B5A" w:rsidRPr="004B63C3">
              <w:rPr>
                <w:rFonts w:ascii="Calibri" w:hAnsi="Calibri" w:cs="Calibri"/>
                <w:b/>
                <w:bCs/>
                <w:color w:val="0000FF"/>
                <w:sz w:val="22"/>
                <w:szCs w:val="22"/>
              </w:rPr>
              <w: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927FF4">
            <w:pPr>
              <w:rPr>
                <w:rFonts w:ascii="Calibri" w:hAnsi="Calibri" w:cs="Calibri"/>
                <w:sz w:val="18"/>
                <w:szCs w:val="18"/>
              </w:rPr>
            </w:pPr>
            <w:r w:rsidRPr="004B63C3">
              <w:rPr>
                <w:rFonts w:ascii="Calibri" w:hAnsi="Calibri" w:cs="Calibri"/>
                <w:b/>
                <w:sz w:val="18"/>
                <w:szCs w:val="18"/>
                <w:highlight w:val="green"/>
              </w:rPr>
              <w:t xml:space="preserve">1.B </w:t>
            </w:r>
            <w:r w:rsidR="001604AA" w:rsidRPr="004B63C3">
              <w:rPr>
                <w:rFonts w:ascii="Calibri" w:hAnsi="Calibri" w:cs="Calibri"/>
                <w:sz w:val="18"/>
                <w:szCs w:val="18"/>
                <w:highlight w:val="yellow"/>
              </w:rPr>
              <w:t>Section 3.23 (b), (c)</w:t>
            </w:r>
          </w:p>
        </w:tc>
        <w:tc>
          <w:tcPr>
            <w:tcW w:w="9900" w:type="dxa"/>
            <w:gridSpan w:val="2"/>
            <w:shd w:val="clear" w:color="auto" w:fill="auto"/>
          </w:tcPr>
          <w:p w:rsidR="00733B43" w:rsidRDefault="00733B43" w:rsidP="00450B5A">
            <w:pPr>
              <w:tabs>
                <w:tab w:val="left" w:pos="720"/>
              </w:tabs>
              <w:autoSpaceDE w:val="0"/>
              <w:autoSpaceDN w:val="0"/>
              <w:adjustRightInd w:val="0"/>
              <w:jc w:val="both"/>
              <w:outlineLvl w:val="0"/>
              <w:rPr>
                <w:rFonts w:ascii="Calibri" w:hAnsi="Calibri" w:cs="Calibri"/>
                <w:b/>
                <w:bCs/>
                <w:color w:val="000000"/>
                <w:sz w:val="22"/>
                <w:szCs w:val="22"/>
              </w:rPr>
            </w:pPr>
          </w:p>
          <w:p w:rsidR="00733B43" w:rsidRDefault="00733B43" w:rsidP="00450B5A">
            <w:pPr>
              <w:tabs>
                <w:tab w:val="left" w:pos="720"/>
              </w:tabs>
              <w:autoSpaceDE w:val="0"/>
              <w:autoSpaceDN w:val="0"/>
              <w:adjustRightInd w:val="0"/>
              <w:jc w:val="both"/>
              <w:outlineLvl w:val="0"/>
              <w:rPr>
                <w:rFonts w:ascii="Calibri" w:hAnsi="Calibri" w:cs="Calibri"/>
                <w:b/>
                <w:bCs/>
                <w:color w:val="000000"/>
                <w:sz w:val="22"/>
                <w:szCs w:val="22"/>
              </w:rPr>
            </w:pPr>
            <w:r>
              <w:rPr>
                <w:rFonts w:ascii="Calibri" w:hAnsi="Calibri" w:cs="Calibri"/>
                <w:b/>
                <w:bCs/>
                <w:color w:val="000000"/>
                <w:sz w:val="22"/>
                <w:szCs w:val="22"/>
              </w:rPr>
              <w:t>Is this a paragraph?</w:t>
            </w:r>
          </w:p>
          <w:p w:rsidR="00733B43" w:rsidRDefault="00733B43" w:rsidP="00450B5A">
            <w:pPr>
              <w:tabs>
                <w:tab w:val="left" w:pos="720"/>
              </w:tabs>
              <w:autoSpaceDE w:val="0"/>
              <w:autoSpaceDN w:val="0"/>
              <w:adjustRightInd w:val="0"/>
              <w:jc w:val="both"/>
              <w:outlineLvl w:val="0"/>
              <w:rPr>
                <w:rFonts w:ascii="Calibri" w:hAnsi="Calibri" w:cs="Calibri"/>
                <w:b/>
                <w:bCs/>
                <w:color w:val="000000"/>
                <w:sz w:val="22"/>
                <w:szCs w:val="22"/>
              </w:rPr>
            </w:pPr>
            <w:bookmarkStart w:id="0" w:name="_GoBack"/>
            <w:bookmarkEnd w:id="0"/>
          </w:p>
          <w:p w:rsidR="00CE4DCB" w:rsidRPr="004B63C3" w:rsidRDefault="00CE4DCB" w:rsidP="00450B5A">
            <w:pPr>
              <w:tabs>
                <w:tab w:val="left" w:pos="720"/>
              </w:tabs>
              <w:autoSpaceDE w:val="0"/>
              <w:autoSpaceDN w:val="0"/>
              <w:adjustRightInd w:val="0"/>
              <w:jc w:val="both"/>
              <w:outlineLvl w:val="0"/>
              <w:rPr>
                <w:rFonts w:ascii="Calibri" w:hAnsi="Calibri" w:cs="Calibri"/>
                <w:b/>
                <w:bCs/>
                <w:color w:val="000000"/>
                <w:sz w:val="22"/>
                <w:szCs w:val="22"/>
              </w:rPr>
            </w:pPr>
            <w:r w:rsidRPr="004B63C3">
              <w:rPr>
                <w:rFonts w:ascii="Calibri" w:hAnsi="Calibri" w:cs="Calibri"/>
                <w:b/>
                <w:bCs/>
                <w:color w:val="000000"/>
                <w:sz w:val="22"/>
                <w:szCs w:val="22"/>
              </w:rPr>
              <w:t xml:space="preserve">NOTES TO FINANCIAL STATEMENTS </w:t>
            </w:r>
          </w:p>
          <w:p w:rsidR="00D474E0" w:rsidRPr="004B63C3" w:rsidRDefault="00CE4DCB" w:rsidP="00450B5A">
            <w:pPr>
              <w:tabs>
                <w:tab w:val="left" w:pos="720"/>
              </w:tabs>
              <w:autoSpaceDE w:val="0"/>
              <w:autoSpaceDN w:val="0"/>
              <w:adjustRightInd w:val="0"/>
              <w:jc w:val="both"/>
              <w:outlineLvl w:val="0"/>
              <w:rPr>
                <w:rFonts w:ascii="Calibri" w:hAnsi="Calibri" w:cs="Calibri"/>
                <w:b/>
                <w:bCs/>
                <w:color w:val="0000FF"/>
                <w:sz w:val="22"/>
                <w:szCs w:val="22"/>
              </w:rPr>
            </w:pPr>
            <w:r w:rsidRPr="004B63C3">
              <w:rPr>
                <w:rFonts w:ascii="Calibri" w:hAnsi="Calibri" w:cs="Calibri"/>
                <w:b/>
                <w:bCs/>
                <w:color w:val="000000"/>
                <w:sz w:val="22"/>
                <w:szCs w:val="22"/>
              </w:rPr>
              <w:t xml:space="preserve">AS AT AND FOR THE YEARS ENDED </w:t>
            </w:r>
            <w:r w:rsidRPr="004B63C3">
              <w:rPr>
                <w:rFonts w:ascii="Calibri" w:hAnsi="Calibri" w:cs="Calibri"/>
                <w:b/>
                <w:bCs/>
                <w:color w:val="0000FF"/>
                <w:sz w:val="22"/>
                <w:szCs w:val="22"/>
              </w:rPr>
              <w:t>[</w:t>
            </w:r>
            <w:r w:rsidRPr="004B63C3">
              <w:rPr>
                <w:rFonts w:ascii="Calibri" w:hAnsi="Calibri" w:cs="Calibri"/>
                <w:b/>
                <w:bCs/>
                <w:i/>
                <w:color w:val="0000FF"/>
                <w:sz w:val="22"/>
                <w:szCs w:val="22"/>
                <w:u w:val="single"/>
              </w:rPr>
              <w:t>Reporting Date for the Current and Prior Years</w:t>
            </w:r>
            <w:r w:rsidRPr="004B63C3">
              <w:rPr>
                <w:rFonts w:ascii="Calibri" w:hAnsi="Calibri" w:cs="Calibri"/>
                <w:b/>
                <w:bCs/>
                <w:color w:val="0000FF"/>
                <w:sz w:val="22"/>
                <w:szCs w:val="22"/>
              </w:rPr>
              <w: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1604AA" w:rsidRPr="004B63C3" w:rsidRDefault="001604AA">
            <w:pPr>
              <w:rPr>
                <w:rFonts w:ascii="Calibri" w:hAnsi="Calibri" w:cs="Calibri"/>
                <w:sz w:val="18"/>
                <w:szCs w:val="18"/>
              </w:rPr>
            </w:pPr>
          </w:p>
          <w:p w:rsidR="001604AA" w:rsidRPr="004B63C3" w:rsidRDefault="001604AA">
            <w:pPr>
              <w:rPr>
                <w:rFonts w:ascii="Calibri" w:hAnsi="Calibri" w:cs="Calibri"/>
                <w:sz w:val="18"/>
                <w:szCs w:val="18"/>
              </w:rPr>
            </w:pPr>
          </w:p>
        </w:tc>
        <w:tc>
          <w:tcPr>
            <w:tcW w:w="9900" w:type="dxa"/>
            <w:gridSpan w:val="2"/>
            <w:shd w:val="clear" w:color="auto" w:fill="auto"/>
          </w:tcPr>
          <w:p w:rsidR="00D474E0" w:rsidRPr="004B63C3" w:rsidRDefault="00CE4DCB" w:rsidP="00550928">
            <w:pPr>
              <w:numPr>
                <w:ilvl w:val="0"/>
                <w:numId w:val="13"/>
              </w:numPr>
              <w:tabs>
                <w:tab w:val="left" w:pos="720"/>
              </w:tabs>
              <w:spacing w:before="600"/>
              <w:ind w:left="360"/>
              <w:jc w:val="both"/>
              <w:rPr>
                <w:rFonts w:ascii="Calibri" w:hAnsi="Calibri" w:cs="Calibri"/>
                <w:b/>
                <w:bCs/>
                <w:color w:val="000000"/>
                <w:sz w:val="22"/>
                <w:szCs w:val="22"/>
              </w:rPr>
            </w:pPr>
            <w:r w:rsidRPr="004B63C3">
              <w:rPr>
                <w:rFonts w:ascii="Calibri" w:hAnsi="Calibri" w:cs="Calibri"/>
                <w:b/>
                <w:bCs/>
                <w:color w:val="000000"/>
                <w:sz w:val="22"/>
                <w:szCs w:val="22"/>
              </w:rPr>
              <w:t xml:space="preserve">CORPORATE INFORMATION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21458F" w:rsidRPr="004B63C3" w:rsidRDefault="00927FF4" w:rsidP="0021458F">
            <w:pPr>
              <w:rPr>
                <w:rFonts w:ascii="Calibri" w:hAnsi="Calibri" w:cs="Calibri"/>
                <w:sz w:val="18"/>
                <w:szCs w:val="18"/>
              </w:rPr>
            </w:pPr>
            <w:r w:rsidRPr="004B63C3">
              <w:rPr>
                <w:rFonts w:ascii="Calibri" w:hAnsi="Calibri" w:cs="Calibri"/>
                <w:sz w:val="18"/>
                <w:szCs w:val="18"/>
                <w:highlight w:val="green"/>
              </w:rPr>
              <w:t>1.C</w:t>
            </w:r>
            <w:r w:rsidRPr="004B63C3">
              <w:rPr>
                <w:rFonts w:ascii="Calibri" w:hAnsi="Calibri" w:cs="Calibri"/>
                <w:sz w:val="18"/>
                <w:szCs w:val="18"/>
                <w:highlight w:val="yellow"/>
              </w:rPr>
              <w:t xml:space="preserve"> </w:t>
            </w:r>
            <w:r w:rsidR="0021458F" w:rsidRPr="004B63C3">
              <w:rPr>
                <w:rFonts w:ascii="Calibri" w:hAnsi="Calibri" w:cs="Calibri"/>
                <w:sz w:val="18"/>
                <w:szCs w:val="18"/>
                <w:highlight w:val="yellow"/>
              </w:rPr>
              <w:t>Section 3.24 (a), (b)</w:t>
            </w:r>
            <w:r w:rsidR="0021458F" w:rsidRPr="004B63C3">
              <w:rPr>
                <w:rFonts w:ascii="Calibri" w:hAnsi="Calibri" w:cs="Calibri"/>
                <w:sz w:val="18"/>
                <w:szCs w:val="18"/>
              </w:rPr>
              <w:t xml:space="preserve"> </w:t>
            </w:r>
          </w:p>
          <w:p w:rsidR="00927FF4" w:rsidRPr="004B63C3" w:rsidRDefault="00927FF4" w:rsidP="0021458F">
            <w:pPr>
              <w:rPr>
                <w:rFonts w:ascii="Calibri" w:hAnsi="Calibri" w:cs="Calibri"/>
                <w:sz w:val="18"/>
                <w:szCs w:val="18"/>
              </w:rPr>
            </w:pPr>
          </w:p>
          <w:p w:rsidR="00927FF4" w:rsidRPr="004B63C3" w:rsidRDefault="00927FF4" w:rsidP="0021458F">
            <w:pPr>
              <w:rPr>
                <w:rFonts w:ascii="Calibri" w:hAnsi="Calibri" w:cs="Calibri"/>
                <w:sz w:val="18"/>
                <w:szCs w:val="18"/>
              </w:rPr>
            </w:pPr>
          </w:p>
          <w:p w:rsidR="00927FF4" w:rsidRPr="004B63C3" w:rsidRDefault="00927FF4" w:rsidP="0021458F">
            <w:pPr>
              <w:rPr>
                <w:rFonts w:ascii="Calibri" w:hAnsi="Calibri" w:cs="Calibri"/>
                <w:sz w:val="18"/>
                <w:szCs w:val="18"/>
              </w:rPr>
            </w:pPr>
          </w:p>
          <w:p w:rsidR="00927FF4" w:rsidRPr="004B63C3" w:rsidRDefault="00927FF4" w:rsidP="0021458F">
            <w:pPr>
              <w:rPr>
                <w:rFonts w:ascii="Calibri" w:hAnsi="Calibri" w:cs="Calibri"/>
                <w:sz w:val="18"/>
                <w:szCs w:val="18"/>
              </w:rPr>
            </w:pPr>
          </w:p>
          <w:p w:rsidR="00927FF4" w:rsidRPr="004B63C3" w:rsidRDefault="00927FF4" w:rsidP="0021458F">
            <w:pPr>
              <w:rPr>
                <w:rFonts w:ascii="Calibri" w:hAnsi="Calibri" w:cs="Calibri"/>
                <w:sz w:val="18"/>
                <w:szCs w:val="18"/>
              </w:rPr>
            </w:pPr>
          </w:p>
          <w:p w:rsidR="00927FF4" w:rsidRPr="004B63C3" w:rsidRDefault="00927FF4" w:rsidP="0021458F">
            <w:pPr>
              <w:rPr>
                <w:rFonts w:ascii="Calibri" w:hAnsi="Calibri" w:cs="Calibri"/>
                <w:sz w:val="18"/>
                <w:szCs w:val="18"/>
              </w:rPr>
            </w:pPr>
          </w:p>
          <w:p w:rsidR="00927FF4" w:rsidRPr="004B63C3" w:rsidRDefault="00927FF4" w:rsidP="0021458F">
            <w:pPr>
              <w:rPr>
                <w:rFonts w:ascii="Calibri" w:hAnsi="Calibri" w:cs="Calibri"/>
                <w:sz w:val="18"/>
                <w:szCs w:val="18"/>
              </w:rPr>
            </w:pPr>
          </w:p>
          <w:p w:rsidR="00927FF4" w:rsidRPr="004B63C3" w:rsidRDefault="00927FF4" w:rsidP="0021458F">
            <w:pPr>
              <w:rPr>
                <w:rFonts w:ascii="Calibri" w:hAnsi="Calibri" w:cs="Calibri"/>
                <w:sz w:val="18"/>
                <w:szCs w:val="18"/>
              </w:rPr>
            </w:pPr>
            <w:r w:rsidRPr="004B63C3">
              <w:rPr>
                <w:rFonts w:ascii="Calibri" w:hAnsi="Calibri" w:cs="Calibri"/>
                <w:sz w:val="18"/>
                <w:szCs w:val="18"/>
                <w:highlight w:val="green"/>
              </w:rPr>
              <w:t>1.D</w:t>
            </w:r>
          </w:p>
        </w:tc>
        <w:tc>
          <w:tcPr>
            <w:tcW w:w="9900" w:type="dxa"/>
            <w:gridSpan w:val="2"/>
            <w:shd w:val="clear" w:color="auto" w:fill="auto"/>
          </w:tcPr>
          <w:p w:rsidR="00732A67" w:rsidRPr="004B63C3" w:rsidRDefault="00CE4DCB" w:rsidP="00732A67">
            <w:pPr>
              <w:tabs>
                <w:tab w:val="left" w:pos="720"/>
              </w:tabs>
              <w:spacing w:before="120"/>
              <w:ind w:left="720"/>
              <w:jc w:val="both"/>
              <w:rPr>
                <w:rFonts w:ascii="Calibri" w:hAnsi="Calibri" w:cs="Calibri"/>
                <w:color w:val="000000"/>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Name of Client</w:t>
            </w:r>
            <w:r w:rsidRPr="004B63C3">
              <w:rPr>
                <w:rFonts w:ascii="Calibri" w:hAnsi="Calibri" w:cs="Calibri"/>
                <w:color w:val="0000FF"/>
                <w:sz w:val="22"/>
                <w:szCs w:val="22"/>
              </w:rPr>
              <w:t>]</w:t>
            </w:r>
            <w:r w:rsidR="00732A67" w:rsidRPr="004B63C3">
              <w:rPr>
                <w:rFonts w:ascii="Calibri" w:hAnsi="Calibri" w:cs="Calibri"/>
                <w:color w:val="0000FF"/>
                <w:sz w:val="22"/>
                <w:szCs w:val="22"/>
              </w:rPr>
              <w:t xml:space="preserve">, </w:t>
            </w:r>
            <w:r w:rsidR="00732A67" w:rsidRPr="004B63C3">
              <w:rPr>
                <w:rFonts w:ascii="Calibri" w:hAnsi="Calibri" w:cs="Calibri"/>
                <w:color w:val="000000"/>
                <w:sz w:val="22"/>
                <w:szCs w:val="22"/>
              </w:rPr>
              <w:t>referred to as the “Company” in the foregoing,</w:t>
            </w:r>
            <w:r w:rsidRPr="004B63C3">
              <w:rPr>
                <w:rFonts w:ascii="Calibri" w:hAnsi="Calibri" w:cs="Calibri"/>
                <w:color w:val="000000"/>
                <w:sz w:val="22"/>
                <w:szCs w:val="22"/>
              </w:rPr>
              <w:t xml:space="preserve"> was incorporated and registered with the Philippine Securities and Exchange Commission (SEC) on </w:t>
            </w:r>
            <w:r w:rsidRPr="004B63C3">
              <w:rPr>
                <w:rFonts w:ascii="Calibri" w:hAnsi="Calibri" w:cs="Calibri"/>
                <w:color w:val="0000FF"/>
                <w:sz w:val="22"/>
                <w:szCs w:val="22"/>
              </w:rPr>
              <w:t>[</w:t>
            </w:r>
            <w:r w:rsidRPr="004B63C3">
              <w:rPr>
                <w:rFonts w:ascii="Calibri" w:hAnsi="Calibri" w:cs="Calibri"/>
                <w:i/>
                <w:color w:val="0000FF"/>
                <w:sz w:val="22"/>
                <w:szCs w:val="22"/>
                <w:u w:val="single"/>
              </w:rPr>
              <w:t>Incorporation date</w:t>
            </w:r>
            <w:r w:rsidRPr="004B63C3">
              <w:rPr>
                <w:rFonts w:ascii="Calibri" w:hAnsi="Calibri" w:cs="Calibri"/>
                <w:color w:val="0000FF"/>
                <w:sz w:val="22"/>
                <w:szCs w:val="22"/>
              </w:rPr>
              <w:t>]</w:t>
            </w:r>
            <w:r w:rsidRPr="004B63C3">
              <w:rPr>
                <w:rFonts w:ascii="Calibri" w:hAnsi="Calibri" w:cs="Calibri"/>
                <w:color w:val="000000"/>
                <w:sz w:val="22"/>
                <w:szCs w:val="22"/>
              </w:rPr>
              <w:t xml:space="preserve">.  </w:t>
            </w:r>
            <w:r w:rsidR="00732A67" w:rsidRPr="004B63C3">
              <w:rPr>
                <w:rFonts w:ascii="Calibri" w:hAnsi="Calibri" w:cs="Calibri"/>
                <w:color w:val="000000"/>
                <w:sz w:val="22"/>
                <w:szCs w:val="22"/>
              </w:rPr>
              <w:t xml:space="preserve">The Company’s principal place of business is located at </w:t>
            </w:r>
            <w:r w:rsidR="00732A67" w:rsidRPr="004B63C3">
              <w:rPr>
                <w:rFonts w:ascii="Calibri" w:hAnsi="Calibri" w:cs="Calibri"/>
                <w:color w:val="0000FF"/>
                <w:sz w:val="22"/>
                <w:szCs w:val="22"/>
              </w:rPr>
              <w:t>[</w:t>
            </w:r>
            <w:r w:rsidR="00732A67" w:rsidRPr="004B63C3">
              <w:rPr>
                <w:rFonts w:ascii="Calibri" w:hAnsi="Calibri" w:cs="Calibri"/>
                <w:i/>
                <w:color w:val="0000FF"/>
                <w:sz w:val="22"/>
                <w:szCs w:val="22"/>
                <w:u w:val="single"/>
              </w:rPr>
              <w:t>Corporate Address of the Company</w:t>
            </w:r>
            <w:r w:rsidR="00732A67" w:rsidRPr="004B63C3">
              <w:rPr>
                <w:rFonts w:ascii="Calibri" w:hAnsi="Calibri" w:cs="Calibri"/>
                <w:color w:val="0000FF"/>
                <w:sz w:val="22"/>
                <w:szCs w:val="22"/>
              </w:rPr>
              <w:t>]</w:t>
            </w:r>
            <w:r w:rsidR="00732A67" w:rsidRPr="004B63C3">
              <w:rPr>
                <w:rFonts w:ascii="Calibri" w:hAnsi="Calibri" w:cs="Calibri"/>
                <w:color w:val="000000"/>
                <w:sz w:val="22"/>
                <w:szCs w:val="22"/>
              </w:rPr>
              <w:t xml:space="preserve">. </w:t>
            </w:r>
          </w:p>
          <w:p w:rsidR="00811854" w:rsidRPr="004B63C3" w:rsidRDefault="00811854" w:rsidP="00732A67">
            <w:pPr>
              <w:tabs>
                <w:tab w:val="left" w:pos="720"/>
              </w:tabs>
              <w:spacing w:before="120"/>
              <w:ind w:left="720"/>
              <w:jc w:val="both"/>
              <w:rPr>
                <w:rFonts w:ascii="Calibri" w:hAnsi="Calibri" w:cs="Calibri"/>
                <w:color w:val="000000"/>
                <w:sz w:val="22"/>
                <w:szCs w:val="22"/>
              </w:rPr>
            </w:pPr>
            <w:r w:rsidRPr="00D965F7">
              <w:rPr>
                <w:rFonts w:ascii="Calibri" w:hAnsi="Calibri" w:cs="Calibri"/>
                <w:color w:val="000000"/>
                <w:sz w:val="22"/>
                <w:szCs w:val="22"/>
                <w:highlight w:val="lightGray"/>
              </w:rPr>
              <w:t xml:space="preserve">The Company is </w:t>
            </w:r>
            <w:r w:rsidRPr="00D965F7">
              <w:rPr>
                <w:rFonts w:ascii="Calibri" w:hAnsi="Calibri" w:cs="Calibri"/>
                <w:color w:val="0000FF"/>
                <w:sz w:val="22"/>
                <w:szCs w:val="22"/>
                <w:highlight w:val="lightGray"/>
              </w:rPr>
              <w:t>[</w:t>
            </w:r>
            <w:r w:rsidRPr="00D965F7">
              <w:rPr>
                <w:rFonts w:ascii="Calibri" w:hAnsi="Calibri" w:cs="Calibri"/>
                <w:i/>
                <w:color w:val="0000FF"/>
                <w:sz w:val="22"/>
                <w:szCs w:val="22"/>
                <w:highlight w:val="lightGray"/>
                <w:u w:val="single"/>
              </w:rPr>
              <w:t>% of interest</w:t>
            </w:r>
            <w:r w:rsidRPr="00D965F7">
              <w:rPr>
                <w:rFonts w:ascii="Calibri" w:hAnsi="Calibri" w:cs="Calibri"/>
                <w:color w:val="0000FF"/>
                <w:sz w:val="22"/>
                <w:szCs w:val="22"/>
                <w:highlight w:val="lightGray"/>
                <w:u w:val="single"/>
              </w:rPr>
              <w:t>]</w:t>
            </w:r>
            <w:r w:rsidRPr="00D965F7">
              <w:rPr>
                <w:rFonts w:ascii="Calibri" w:hAnsi="Calibri" w:cs="Calibri"/>
                <w:color w:val="000000"/>
                <w:sz w:val="22"/>
                <w:szCs w:val="22"/>
                <w:highlight w:val="lightGray"/>
              </w:rPr>
              <w:t xml:space="preserve"> owned by </w:t>
            </w:r>
            <w:r w:rsidRPr="00D965F7">
              <w:rPr>
                <w:rFonts w:ascii="Calibri" w:hAnsi="Calibri" w:cs="Calibri"/>
                <w:color w:val="0000FF"/>
                <w:sz w:val="22"/>
                <w:szCs w:val="22"/>
                <w:highlight w:val="lightGray"/>
              </w:rPr>
              <w:t>[</w:t>
            </w:r>
            <w:r w:rsidRPr="00D965F7">
              <w:rPr>
                <w:rFonts w:ascii="Calibri" w:hAnsi="Calibri" w:cs="Calibri"/>
                <w:i/>
                <w:color w:val="0000FF"/>
                <w:sz w:val="22"/>
                <w:szCs w:val="22"/>
                <w:highlight w:val="lightGray"/>
                <w:u w:val="single"/>
              </w:rPr>
              <w:t>Immediate Parent of Reporting Entity</w:t>
            </w:r>
            <w:r w:rsidRPr="00D965F7">
              <w:rPr>
                <w:rFonts w:ascii="Calibri" w:hAnsi="Calibri" w:cs="Calibri"/>
                <w:color w:val="0000FF"/>
                <w:sz w:val="22"/>
                <w:szCs w:val="22"/>
                <w:highlight w:val="lightGray"/>
              </w:rPr>
              <w:t>]</w:t>
            </w:r>
            <w:r w:rsidRPr="00D965F7">
              <w:rPr>
                <w:rFonts w:ascii="Calibri" w:hAnsi="Calibri" w:cs="Calibri"/>
                <w:color w:val="000000"/>
                <w:sz w:val="22"/>
                <w:szCs w:val="22"/>
                <w:highlight w:val="lightGray"/>
              </w:rPr>
              <w:t xml:space="preserve">, a </w:t>
            </w:r>
            <w:r w:rsidRPr="00D965F7">
              <w:rPr>
                <w:rFonts w:ascii="Calibri" w:hAnsi="Calibri" w:cs="Calibri"/>
                <w:color w:val="0000FF"/>
                <w:sz w:val="22"/>
                <w:szCs w:val="22"/>
                <w:highlight w:val="lightGray"/>
              </w:rPr>
              <w:t>[</w:t>
            </w:r>
            <w:r w:rsidRPr="00D965F7">
              <w:rPr>
                <w:rFonts w:ascii="Calibri" w:hAnsi="Calibri" w:cs="Calibri"/>
                <w:i/>
                <w:color w:val="0000FF"/>
                <w:sz w:val="22"/>
                <w:szCs w:val="22"/>
                <w:highlight w:val="lightGray"/>
                <w:u w:val="single"/>
              </w:rPr>
              <w:t>Country of incorporation</w:t>
            </w:r>
            <w:r w:rsidRPr="00D965F7">
              <w:rPr>
                <w:rFonts w:ascii="Calibri" w:hAnsi="Calibri" w:cs="Calibri"/>
                <w:color w:val="0000FF"/>
                <w:sz w:val="22"/>
                <w:szCs w:val="22"/>
                <w:highlight w:val="lightGray"/>
                <w:u w:val="single"/>
              </w:rPr>
              <w:t>]</w:t>
            </w:r>
            <w:r w:rsidRPr="00D965F7">
              <w:rPr>
                <w:rFonts w:ascii="Calibri" w:hAnsi="Calibri" w:cs="Calibri"/>
                <w:color w:val="000000"/>
                <w:sz w:val="22"/>
                <w:szCs w:val="22"/>
                <w:highlight w:val="lightGray"/>
              </w:rPr>
              <w:t xml:space="preserve"> Corporation, and </w:t>
            </w:r>
            <w:r w:rsidRPr="00D965F7">
              <w:rPr>
                <w:rFonts w:ascii="Calibri" w:hAnsi="Calibri" w:cs="Calibri"/>
                <w:color w:val="0000FF"/>
                <w:sz w:val="22"/>
                <w:szCs w:val="22"/>
                <w:highlight w:val="lightGray"/>
              </w:rPr>
              <w:t>[</w:t>
            </w:r>
            <w:r w:rsidRPr="00D965F7">
              <w:rPr>
                <w:rFonts w:ascii="Calibri" w:hAnsi="Calibri" w:cs="Calibri"/>
                <w:i/>
                <w:color w:val="0000FF"/>
                <w:sz w:val="22"/>
                <w:szCs w:val="22"/>
                <w:highlight w:val="lightGray"/>
                <w:u w:val="single"/>
              </w:rPr>
              <w:t>% of interest</w:t>
            </w:r>
            <w:r w:rsidRPr="00D965F7">
              <w:rPr>
                <w:rFonts w:ascii="Calibri" w:hAnsi="Calibri" w:cs="Calibri"/>
                <w:color w:val="0000FF"/>
                <w:sz w:val="22"/>
                <w:szCs w:val="22"/>
                <w:highlight w:val="lightGray"/>
                <w:u w:val="single"/>
              </w:rPr>
              <w:t>]</w:t>
            </w:r>
            <w:r w:rsidRPr="00D965F7">
              <w:rPr>
                <w:rFonts w:ascii="Calibri" w:hAnsi="Calibri" w:cs="Calibri"/>
                <w:color w:val="000000"/>
                <w:sz w:val="22"/>
                <w:szCs w:val="22"/>
                <w:highlight w:val="lightGray"/>
              </w:rPr>
              <w:t xml:space="preserve"> owned by </w:t>
            </w:r>
            <w:r w:rsidRPr="00D965F7">
              <w:rPr>
                <w:rFonts w:ascii="Calibri" w:hAnsi="Calibri" w:cs="Calibri"/>
                <w:color w:val="0000FF"/>
                <w:sz w:val="22"/>
                <w:szCs w:val="22"/>
                <w:highlight w:val="lightGray"/>
              </w:rPr>
              <w:t>[</w:t>
            </w:r>
            <w:r w:rsidRPr="00D965F7">
              <w:rPr>
                <w:rFonts w:ascii="Calibri" w:hAnsi="Calibri" w:cs="Calibri"/>
                <w:i/>
                <w:color w:val="0000FF"/>
                <w:sz w:val="22"/>
                <w:szCs w:val="22"/>
                <w:highlight w:val="lightGray"/>
                <w:u w:val="single"/>
              </w:rPr>
              <w:t>Non-controlling Interest or Minority Interest of Reporting Entity</w:t>
            </w:r>
            <w:r w:rsidRPr="00D965F7">
              <w:rPr>
                <w:rFonts w:ascii="Calibri" w:hAnsi="Calibri" w:cs="Calibri"/>
                <w:color w:val="0000FF"/>
                <w:sz w:val="22"/>
                <w:szCs w:val="22"/>
                <w:highlight w:val="lightGray"/>
              </w:rPr>
              <w:t>]</w:t>
            </w:r>
            <w:r w:rsidRPr="00D965F7">
              <w:rPr>
                <w:rFonts w:ascii="Calibri" w:hAnsi="Calibri" w:cs="Calibri"/>
                <w:color w:val="000000"/>
                <w:sz w:val="22"/>
                <w:szCs w:val="22"/>
                <w:highlight w:val="lightGray"/>
              </w:rPr>
              <w:t xml:space="preserve">.  </w:t>
            </w:r>
            <w:r w:rsidRPr="00D965F7">
              <w:rPr>
                <w:rFonts w:ascii="Calibri" w:hAnsi="Calibri" w:cs="Calibri"/>
                <w:color w:val="FF0000"/>
                <w:sz w:val="22"/>
                <w:szCs w:val="22"/>
                <w:highlight w:val="lightGray"/>
              </w:rPr>
              <w:t>[</w:t>
            </w:r>
            <w:r w:rsidRPr="00D965F7">
              <w:rPr>
                <w:rFonts w:ascii="Calibri" w:hAnsi="Calibri" w:cs="Calibri"/>
                <w:i/>
                <w:color w:val="FF0000"/>
                <w:sz w:val="22"/>
                <w:szCs w:val="22"/>
                <w:highlight w:val="lightGray"/>
                <w:u w:val="single"/>
              </w:rPr>
              <w:t>If client has an ultimate parent</w:t>
            </w:r>
            <w:r w:rsidRPr="00D965F7">
              <w:rPr>
                <w:rFonts w:ascii="Calibri" w:hAnsi="Calibri" w:cs="Calibri"/>
                <w:color w:val="FF0000"/>
                <w:sz w:val="22"/>
                <w:szCs w:val="22"/>
                <w:highlight w:val="lightGray"/>
              </w:rPr>
              <w:t>]</w:t>
            </w:r>
            <w:r w:rsidRPr="00D965F7">
              <w:rPr>
                <w:rFonts w:ascii="Calibri" w:hAnsi="Calibri" w:cs="Calibri"/>
                <w:color w:val="000000"/>
                <w:sz w:val="22"/>
                <w:szCs w:val="22"/>
                <w:highlight w:val="lightGray"/>
              </w:rPr>
              <w:t xml:space="preserve">The </w:t>
            </w:r>
            <w:r w:rsidRPr="00D965F7">
              <w:rPr>
                <w:rFonts w:ascii="Calibri" w:hAnsi="Calibri" w:cs="Calibri"/>
                <w:i/>
                <w:color w:val="4F6228"/>
                <w:sz w:val="22"/>
                <w:szCs w:val="22"/>
                <w:highlight w:val="lightGray"/>
              </w:rPr>
              <w:t>[Company, Branch, Bank, or any appropriate alternative]</w:t>
            </w:r>
            <w:r w:rsidRPr="00D965F7">
              <w:rPr>
                <w:rFonts w:ascii="Calibri" w:hAnsi="Calibri" w:cs="Calibri"/>
                <w:color w:val="000000"/>
                <w:sz w:val="22"/>
                <w:szCs w:val="22"/>
                <w:highlight w:val="lightGray"/>
              </w:rPr>
              <w:t xml:space="preserve"> ultimate parent is </w:t>
            </w:r>
            <w:r w:rsidRPr="00D965F7">
              <w:rPr>
                <w:rFonts w:ascii="Calibri" w:hAnsi="Calibri" w:cs="Calibri"/>
                <w:color w:val="0000FF"/>
                <w:sz w:val="22"/>
                <w:szCs w:val="22"/>
                <w:highlight w:val="lightGray"/>
              </w:rPr>
              <w:t>[</w:t>
            </w:r>
            <w:r w:rsidRPr="00D965F7">
              <w:rPr>
                <w:rFonts w:ascii="Calibri" w:hAnsi="Calibri" w:cs="Calibri"/>
                <w:i/>
                <w:color w:val="0000FF"/>
                <w:sz w:val="22"/>
                <w:szCs w:val="22"/>
                <w:highlight w:val="lightGray"/>
                <w:u w:val="single"/>
              </w:rPr>
              <w:t>Name of Ultimate Parent</w:t>
            </w:r>
            <w:r w:rsidRPr="00D965F7">
              <w:rPr>
                <w:rFonts w:ascii="Calibri" w:hAnsi="Calibri" w:cs="Calibri"/>
                <w:color w:val="0000FF"/>
                <w:sz w:val="22"/>
                <w:szCs w:val="22"/>
                <w:highlight w:val="lightGray"/>
                <w:u w:val="single"/>
              </w:rPr>
              <w:t>]</w:t>
            </w:r>
            <w:r w:rsidRPr="00D965F7">
              <w:rPr>
                <w:rFonts w:ascii="Calibri" w:hAnsi="Calibri" w:cs="Calibri"/>
                <w:color w:val="000000"/>
                <w:sz w:val="22"/>
                <w:szCs w:val="22"/>
                <w:highlight w:val="lightGray"/>
              </w:rPr>
              <w:t xml:space="preserve">, an entity incorporated under the laws of </w:t>
            </w:r>
            <w:r w:rsidRPr="00D965F7">
              <w:rPr>
                <w:rFonts w:ascii="Calibri" w:hAnsi="Calibri" w:cs="Calibri"/>
                <w:color w:val="0000FF"/>
                <w:sz w:val="22"/>
                <w:szCs w:val="22"/>
                <w:highlight w:val="lightGray"/>
              </w:rPr>
              <w:t>[</w:t>
            </w:r>
            <w:r w:rsidRPr="00D965F7">
              <w:rPr>
                <w:rFonts w:ascii="Calibri" w:hAnsi="Calibri" w:cs="Calibri"/>
                <w:i/>
                <w:color w:val="0000FF"/>
                <w:sz w:val="22"/>
                <w:szCs w:val="22"/>
                <w:highlight w:val="lightGray"/>
                <w:u w:val="single"/>
              </w:rPr>
              <w:t>Country of incorporation</w:t>
            </w:r>
            <w:r w:rsidRPr="00D965F7">
              <w:rPr>
                <w:rFonts w:ascii="Calibri" w:hAnsi="Calibri" w:cs="Calibri"/>
                <w:color w:val="0000FF"/>
                <w:sz w:val="22"/>
                <w:szCs w:val="22"/>
                <w:highlight w:val="lightGray"/>
                <w:u w:val="single"/>
              </w:rPr>
              <w:t>]</w:t>
            </w:r>
            <w:r w:rsidRPr="00D965F7">
              <w:rPr>
                <w:rFonts w:ascii="Calibri" w:hAnsi="Calibri" w:cs="Calibri"/>
                <w:color w:val="000000"/>
                <w:sz w:val="22"/>
                <w:szCs w:val="22"/>
                <w:highlight w:val="lightGray"/>
              </w:rPr>
              <w:t>.</w:t>
            </w:r>
          </w:p>
          <w:p w:rsidR="00D474E0" w:rsidRPr="004B63C3" w:rsidRDefault="00CE4DCB" w:rsidP="008B64AB">
            <w:pPr>
              <w:tabs>
                <w:tab w:val="left" w:pos="720"/>
              </w:tabs>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principal activities of the </w:t>
            </w:r>
            <w:r w:rsidR="008B64AB" w:rsidRPr="004B63C3">
              <w:rPr>
                <w:rFonts w:ascii="Calibri" w:hAnsi="Calibri" w:cs="Calibri"/>
                <w:color w:val="000000"/>
                <w:sz w:val="22"/>
                <w:szCs w:val="22"/>
              </w:rPr>
              <w:t>Company</w:t>
            </w:r>
            <w:r w:rsidRPr="004B63C3">
              <w:rPr>
                <w:rFonts w:ascii="Calibri" w:hAnsi="Calibri" w:cs="Calibri"/>
                <w:color w:val="000000"/>
                <w:sz w:val="22"/>
                <w:szCs w:val="22"/>
              </w:rPr>
              <w:t xml:space="preserve"> are </w:t>
            </w:r>
            <w:r w:rsidRPr="004B63C3">
              <w:rPr>
                <w:rFonts w:ascii="Calibri" w:hAnsi="Calibri" w:cs="Calibri"/>
                <w:color w:val="0000FF"/>
                <w:sz w:val="22"/>
                <w:szCs w:val="22"/>
              </w:rPr>
              <w:t>[</w:t>
            </w:r>
            <w:r w:rsidRPr="004B63C3">
              <w:rPr>
                <w:rFonts w:ascii="Calibri" w:hAnsi="Calibri" w:cs="Calibri"/>
                <w:i/>
                <w:color w:val="0000FF"/>
                <w:sz w:val="22"/>
                <w:szCs w:val="22"/>
                <w:u w:val="single"/>
              </w:rPr>
              <w:t>Indicate Principal Activities of the Company</w:t>
            </w:r>
            <w:r w:rsidRPr="004B63C3">
              <w:rPr>
                <w:rFonts w:ascii="Calibri" w:hAnsi="Calibri" w:cs="Calibri"/>
                <w:color w:val="0000FF"/>
                <w:sz w:val="22"/>
                <w:szCs w:val="22"/>
              </w:rPr>
              <w:t>]</w:t>
            </w:r>
            <w:r w:rsidR="001604AA" w:rsidRPr="004B63C3">
              <w:rPr>
                <w:rFonts w:ascii="Calibri" w:hAnsi="Calibri" w:cs="Calibri"/>
                <w:color w:val="000000"/>
                <w:sz w:val="22"/>
                <w:szCs w:val="22"/>
              </w:rPr>
              <w:t>.</w:t>
            </w:r>
          </w:p>
        </w:tc>
        <w:tc>
          <w:tcPr>
            <w:tcW w:w="1239" w:type="dxa"/>
            <w:shd w:val="clear" w:color="auto" w:fill="auto"/>
          </w:tcPr>
          <w:p w:rsidR="00D474E0" w:rsidRPr="004B63C3" w:rsidRDefault="00D474E0">
            <w:pPr>
              <w:rPr>
                <w:rFonts w:ascii="Calibri" w:hAnsi="Calibri" w:cs="Calibri"/>
              </w:rPr>
            </w:pPr>
          </w:p>
        </w:tc>
      </w:tr>
      <w:tr w:rsidR="00811854" w:rsidRPr="004B63C3" w:rsidTr="005D36FF">
        <w:trPr>
          <w:gridAfter w:val="2"/>
          <w:wAfter w:w="9900" w:type="dxa"/>
          <w:trHeight w:val="144"/>
        </w:trPr>
        <w:tc>
          <w:tcPr>
            <w:tcW w:w="1170" w:type="dxa"/>
            <w:shd w:val="clear" w:color="auto" w:fill="auto"/>
          </w:tcPr>
          <w:p w:rsidR="00811854" w:rsidRPr="004B63C3" w:rsidRDefault="00811854">
            <w:pPr>
              <w:rPr>
                <w:rFonts w:ascii="Calibri" w:hAnsi="Calibri" w:cs="Calibri"/>
                <w:sz w:val="18"/>
                <w:szCs w:val="18"/>
              </w:rPr>
            </w:pPr>
          </w:p>
        </w:tc>
        <w:tc>
          <w:tcPr>
            <w:tcW w:w="1239" w:type="dxa"/>
            <w:shd w:val="clear" w:color="auto" w:fill="auto"/>
          </w:tcPr>
          <w:p w:rsidR="00811854" w:rsidRPr="004B63C3" w:rsidRDefault="00811854">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CE4DCB" w:rsidP="00550928">
            <w:pPr>
              <w:pStyle w:val="ListParagraph"/>
              <w:numPr>
                <w:ilvl w:val="0"/>
                <w:numId w:val="13"/>
              </w:numPr>
              <w:tabs>
                <w:tab w:val="left" w:pos="720"/>
              </w:tabs>
              <w:autoSpaceDE w:val="0"/>
              <w:autoSpaceDN w:val="0"/>
              <w:adjustRightInd w:val="0"/>
              <w:spacing w:before="360"/>
              <w:ind w:left="360"/>
              <w:jc w:val="both"/>
              <w:rPr>
                <w:rFonts w:ascii="Calibri" w:eastAsia="Calibri" w:hAnsi="Calibri" w:cs="Calibri"/>
                <w:b/>
                <w:bCs/>
                <w:sz w:val="22"/>
                <w:szCs w:val="22"/>
              </w:rPr>
            </w:pPr>
            <w:r w:rsidRPr="004B63C3">
              <w:rPr>
                <w:rFonts w:ascii="Calibri" w:eastAsia="Calibri" w:hAnsi="Calibri" w:cs="Calibri"/>
                <w:b/>
                <w:bCs/>
                <w:sz w:val="22"/>
                <w:szCs w:val="22"/>
              </w:rPr>
              <w:t>FINANCIAL REPORTING FRAMEWORK</w:t>
            </w:r>
          </w:p>
        </w:tc>
        <w:tc>
          <w:tcPr>
            <w:tcW w:w="1239" w:type="dxa"/>
            <w:shd w:val="clear" w:color="auto" w:fill="auto"/>
          </w:tcPr>
          <w:p w:rsidR="00D474E0" w:rsidRPr="004B63C3" w:rsidRDefault="00D474E0">
            <w:pPr>
              <w:rPr>
                <w:rFonts w:ascii="Calibri" w:hAnsi="Calibri" w:cs="Calibri"/>
              </w:rPr>
            </w:pPr>
          </w:p>
        </w:tc>
      </w:tr>
      <w:tr w:rsidR="00C40D56" w:rsidRPr="004B63C3" w:rsidTr="005D36FF">
        <w:trPr>
          <w:trHeight w:val="144"/>
        </w:trPr>
        <w:tc>
          <w:tcPr>
            <w:tcW w:w="1170" w:type="dxa"/>
            <w:shd w:val="clear" w:color="auto" w:fill="auto"/>
          </w:tcPr>
          <w:p w:rsidR="00953F4F" w:rsidRPr="004B63C3" w:rsidRDefault="00953F4F">
            <w:pPr>
              <w:rPr>
                <w:rFonts w:ascii="Calibri" w:hAnsi="Calibri" w:cs="Calibri"/>
                <w:sz w:val="18"/>
                <w:szCs w:val="18"/>
              </w:rPr>
            </w:pPr>
          </w:p>
          <w:p w:rsidR="00C40D56" w:rsidRPr="004B63C3" w:rsidRDefault="00C40D56">
            <w:pPr>
              <w:rPr>
                <w:rFonts w:ascii="Calibri" w:hAnsi="Calibri" w:cs="Calibri"/>
                <w:sz w:val="18"/>
                <w:szCs w:val="18"/>
              </w:rPr>
            </w:pPr>
          </w:p>
        </w:tc>
        <w:tc>
          <w:tcPr>
            <w:tcW w:w="9900" w:type="dxa"/>
            <w:gridSpan w:val="2"/>
            <w:shd w:val="clear" w:color="auto" w:fill="auto"/>
          </w:tcPr>
          <w:p w:rsidR="00C40D56" w:rsidRPr="004B63C3" w:rsidRDefault="00C40D56" w:rsidP="00837D48">
            <w:pPr>
              <w:tabs>
                <w:tab w:val="left" w:pos="720"/>
              </w:tabs>
              <w:autoSpaceDE w:val="0"/>
              <w:autoSpaceDN w:val="0"/>
              <w:adjustRightInd w:val="0"/>
              <w:spacing w:before="240"/>
              <w:ind w:left="720"/>
              <w:jc w:val="both"/>
              <w:rPr>
                <w:rFonts w:ascii="Calibri" w:eastAsia="Calibri" w:hAnsi="Calibri" w:cs="Calibri"/>
                <w:b/>
                <w:sz w:val="22"/>
                <w:szCs w:val="22"/>
              </w:rPr>
            </w:pPr>
            <w:r w:rsidRPr="004B63C3">
              <w:rPr>
                <w:rFonts w:ascii="Calibri" w:eastAsia="Calibri" w:hAnsi="Calibri" w:cs="Calibri"/>
                <w:b/>
                <w:sz w:val="22"/>
                <w:szCs w:val="22"/>
              </w:rPr>
              <w:t>Statement of Compliance</w:t>
            </w:r>
          </w:p>
        </w:tc>
        <w:tc>
          <w:tcPr>
            <w:tcW w:w="1239" w:type="dxa"/>
            <w:shd w:val="clear" w:color="auto" w:fill="auto"/>
          </w:tcPr>
          <w:p w:rsidR="00C40D56" w:rsidRPr="004B63C3" w:rsidRDefault="00C40D56">
            <w:pPr>
              <w:rPr>
                <w:rFonts w:ascii="Calibri" w:hAnsi="Calibri" w:cs="Calibri"/>
              </w:rPr>
            </w:pPr>
          </w:p>
        </w:tc>
      </w:tr>
      <w:tr w:rsidR="00D474E0" w:rsidRPr="004B63C3" w:rsidTr="005D36FF">
        <w:trPr>
          <w:trHeight w:val="144"/>
        </w:trPr>
        <w:tc>
          <w:tcPr>
            <w:tcW w:w="1170" w:type="dxa"/>
            <w:shd w:val="clear" w:color="auto" w:fill="auto"/>
          </w:tcPr>
          <w:p w:rsidR="00F423FF" w:rsidRPr="004B63C3" w:rsidRDefault="00F423FF">
            <w:pPr>
              <w:rPr>
                <w:rFonts w:ascii="Calibri" w:hAnsi="Calibri" w:cs="Calibri"/>
                <w:sz w:val="18"/>
                <w:szCs w:val="18"/>
              </w:rPr>
            </w:pPr>
          </w:p>
          <w:p w:rsidR="00D474E0" w:rsidRPr="004B63C3" w:rsidRDefault="0036274D">
            <w:pPr>
              <w:rPr>
                <w:rFonts w:ascii="Calibri" w:hAnsi="Calibri" w:cs="Calibri"/>
                <w:sz w:val="18"/>
                <w:szCs w:val="18"/>
              </w:rPr>
            </w:pPr>
            <w:r w:rsidRPr="004B63C3">
              <w:rPr>
                <w:rFonts w:ascii="Calibri" w:hAnsi="Calibri" w:cs="Calibri"/>
                <w:sz w:val="18"/>
                <w:szCs w:val="18"/>
                <w:highlight w:val="green"/>
              </w:rPr>
              <w:t>1.E</w:t>
            </w:r>
            <w:r w:rsidRPr="004B63C3">
              <w:rPr>
                <w:rFonts w:ascii="Calibri" w:hAnsi="Calibri" w:cs="Calibri"/>
                <w:sz w:val="18"/>
                <w:szCs w:val="18"/>
                <w:highlight w:val="yellow"/>
              </w:rPr>
              <w:t xml:space="preserve"> </w:t>
            </w:r>
            <w:r w:rsidR="00F423FF" w:rsidRPr="004B63C3">
              <w:rPr>
                <w:rFonts w:ascii="Calibri" w:hAnsi="Calibri" w:cs="Calibri"/>
                <w:sz w:val="18"/>
                <w:szCs w:val="18"/>
                <w:highlight w:val="yellow"/>
              </w:rPr>
              <w:t>Section 3.3</w:t>
            </w:r>
          </w:p>
        </w:tc>
        <w:tc>
          <w:tcPr>
            <w:tcW w:w="9900" w:type="dxa"/>
            <w:gridSpan w:val="2"/>
            <w:shd w:val="clear" w:color="auto" w:fill="auto"/>
          </w:tcPr>
          <w:p w:rsidR="00D474E0" w:rsidRPr="004B63C3" w:rsidRDefault="00CE4DCB" w:rsidP="00837D48">
            <w:pPr>
              <w:tabs>
                <w:tab w:val="left" w:pos="720"/>
              </w:tabs>
              <w:autoSpaceDE w:val="0"/>
              <w:autoSpaceDN w:val="0"/>
              <w:adjustRightInd w:val="0"/>
              <w:spacing w:before="120"/>
              <w:ind w:left="720"/>
              <w:jc w:val="both"/>
              <w:rPr>
                <w:rFonts w:ascii="Calibri" w:eastAsia="Calibri" w:hAnsi="Calibri" w:cs="Calibri"/>
                <w:sz w:val="22"/>
                <w:szCs w:val="22"/>
              </w:rPr>
            </w:pPr>
            <w:r w:rsidRPr="004B63C3">
              <w:rPr>
                <w:rFonts w:ascii="Calibri" w:eastAsia="Calibri" w:hAnsi="Calibri" w:cs="Calibri"/>
                <w:sz w:val="22"/>
                <w:szCs w:val="22"/>
              </w:rPr>
              <w:t xml:space="preserve">The financial statements of the Company have been prepared in accordance with the </w:t>
            </w:r>
            <w:r w:rsidRPr="004B63C3">
              <w:rPr>
                <w:rFonts w:ascii="Calibri" w:eastAsia="Calibri" w:hAnsi="Calibri" w:cs="Calibri"/>
                <w:iCs/>
                <w:sz w:val="22"/>
                <w:szCs w:val="22"/>
              </w:rPr>
              <w:t>Philippine Financial Reporting Standard for Small and Medium-sized Entities (PFRS for SMEs)</w:t>
            </w:r>
            <w:r w:rsidRPr="004B63C3">
              <w:rPr>
                <w:rFonts w:ascii="Calibri" w:eastAsia="Calibri" w:hAnsi="Calibri" w:cs="Calibri"/>
                <w:i/>
                <w:iCs/>
                <w:sz w:val="22"/>
                <w:szCs w:val="22"/>
              </w:rPr>
              <w:t xml:space="preserve"> </w:t>
            </w:r>
            <w:r w:rsidRPr="004B63C3">
              <w:rPr>
                <w:rFonts w:ascii="Calibri" w:eastAsia="Calibri" w:hAnsi="Calibri" w:cs="Calibri"/>
                <w:sz w:val="22"/>
                <w:szCs w:val="22"/>
              </w:rPr>
              <w:t xml:space="preserve">issued by the International Accounting Standards Board (IASB) </w:t>
            </w:r>
            <w:r w:rsidRPr="004B63C3">
              <w:rPr>
                <w:rFonts w:ascii="Calibri" w:hAnsi="Calibri" w:cs="Calibri"/>
                <w:color w:val="000000"/>
                <w:sz w:val="22"/>
                <w:szCs w:val="22"/>
              </w:rPr>
              <w:t>as approved by the Financial Reporting Standards Council (</w:t>
            </w:r>
            <w:r w:rsidRPr="004B63C3">
              <w:rPr>
                <w:rFonts w:ascii="Calibri" w:hAnsi="Calibri" w:cs="Calibri"/>
                <w:sz w:val="22"/>
                <w:szCs w:val="22"/>
              </w:rPr>
              <w:t xml:space="preserve">FRSC) </w:t>
            </w:r>
            <w:r w:rsidRPr="004B63C3">
              <w:rPr>
                <w:rFonts w:ascii="Calibri" w:hAnsi="Calibri" w:cs="Calibri"/>
                <w:color w:val="000000"/>
                <w:sz w:val="22"/>
                <w:szCs w:val="22"/>
              </w:rPr>
              <w:t>and adopted by the SEC</w:t>
            </w:r>
            <w:r w:rsidR="0021458F" w:rsidRPr="004B63C3">
              <w:rPr>
                <w:rFonts w:ascii="Calibri" w:eastAsia="Calibri" w:hAnsi="Calibri" w:cs="Calibri"/>
                <w:sz w:val="22"/>
                <w:szCs w:val="22"/>
              </w:rPr>
              <w:t xml:space="preserve">.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953F4F" w:rsidRPr="004B63C3" w:rsidRDefault="00953F4F">
            <w:pPr>
              <w:rPr>
                <w:rFonts w:ascii="Calibri" w:hAnsi="Calibri" w:cs="Calibri"/>
                <w:sz w:val="18"/>
                <w:szCs w:val="18"/>
              </w:rPr>
            </w:pPr>
          </w:p>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C40D56" w:rsidP="00837D48">
            <w:pPr>
              <w:tabs>
                <w:tab w:val="left" w:pos="720"/>
              </w:tabs>
              <w:autoSpaceDE w:val="0"/>
              <w:autoSpaceDN w:val="0"/>
              <w:adjustRightInd w:val="0"/>
              <w:spacing w:before="240"/>
              <w:ind w:left="720"/>
              <w:jc w:val="both"/>
              <w:rPr>
                <w:rFonts w:ascii="Calibri" w:eastAsia="Calibri" w:hAnsi="Calibri" w:cs="Calibri"/>
                <w:b/>
                <w:sz w:val="22"/>
                <w:szCs w:val="22"/>
              </w:rPr>
            </w:pPr>
            <w:r w:rsidRPr="004B63C3">
              <w:rPr>
                <w:rFonts w:ascii="Calibri" w:eastAsia="Calibri" w:hAnsi="Calibri" w:cs="Calibri"/>
                <w:b/>
                <w:sz w:val="22"/>
                <w:szCs w:val="22"/>
              </w:rPr>
              <w:t>Basis of preparation and presentation</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953F4F" w:rsidRPr="004B63C3" w:rsidRDefault="00953F4F">
            <w:pPr>
              <w:rPr>
                <w:rFonts w:ascii="Calibri" w:hAnsi="Calibri" w:cs="Calibri"/>
                <w:sz w:val="18"/>
                <w:szCs w:val="18"/>
              </w:rPr>
            </w:pPr>
          </w:p>
          <w:p w:rsidR="00D474E0" w:rsidRPr="004B63C3" w:rsidRDefault="0036274D">
            <w:pPr>
              <w:rPr>
                <w:rFonts w:ascii="Calibri" w:hAnsi="Calibri" w:cs="Calibri"/>
                <w:sz w:val="18"/>
                <w:szCs w:val="18"/>
              </w:rPr>
            </w:pPr>
            <w:r w:rsidRPr="004B63C3">
              <w:rPr>
                <w:rFonts w:ascii="Calibri" w:hAnsi="Calibri" w:cs="Calibri"/>
                <w:sz w:val="18"/>
                <w:szCs w:val="18"/>
                <w:highlight w:val="green"/>
              </w:rPr>
              <w:t>1.F</w:t>
            </w:r>
            <w:r w:rsidRPr="004B63C3">
              <w:rPr>
                <w:rFonts w:ascii="Calibri" w:hAnsi="Calibri" w:cs="Calibri"/>
                <w:sz w:val="18"/>
                <w:szCs w:val="18"/>
                <w:highlight w:val="yellow"/>
              </w:rPr>
              <w:t xml:space="preserve"> </w:t>
            </w:r>
            <w:r w:rsidR="00953F4F" w:rsidRPr="004B63C3">
              <w:rPr>
                <w:rFonts w:ascii="Calibri" w:hAnsi="Calibri" w:cs="Calibri"/>
                <w:sz w:val="18"/>
                <w:szCs w:val="18"/>
                <w:highlight w:val="yellow"/>
              </w:rPr>
              <w:t>Section</w:t>
            </w:r>
            <w:r w:rsidR="00F423FF" w:rsidRPr="004B63C3">
              <w:rPr>
                <w:rFonts w:ascii="Calibri" w:hAnsi="Calibri" w:cs="Calibri"/>
                <w:sz w:val="18"/>
                <w:szCs w:val="18"/>
                <w:highlight w:val="yellow"/>
              </w:rPr>
              <w:t xml:space="preserve"> 8.2 (a),</w:t>
            </w:r>
            <w:r w:rsidR="00953F4F" w:rsidRPr="004B63C3">
              <w:rPr>
                <w:rFonts w:ascii="Calibri" w:hAnsi="Calibri" w:cs="Calibri"/>
                <w:sz w:val="18"/>
                <w:szCs w:val="18"/>
                <w:highlight w:val="yellow"/>
              </w:rPr>
              <w:t xml:space="preserve"> 8.5 (a)</w:t>
            </w:r>
          </w:p>
        </w:tc>
        <w:tc>
          <w:tcPr>
            <w:tcW w:w="9900" w:type="dxa"/>
            <w:gridSpan w:val="2"/>
            <w:shd w:val="clear" w:color="auto" w:fill="auto"/>
          </w:tcPr>
          <w:p w:rsidR="00D474E0" w:rsidRPr="004B63C3" w:rsidRDefault="00C40D56" w:rsidP="0036274D">
            <w:pPr>
              <w:tabs>
                <w:tab w:val="left" w:pos="540"/>
                <w:tab w:val="left" w:pos="720"/>
              </w:tabs>
              <w:spacing w:before="120"/>
              <w:ind w:left="720" w:right="29"/>
              <w:jc w:val="both"/>
              <w:rPr>
                <w:rFonts w:ascii="Calibri" w:hAnsi="Calibri" w:cs="Calibri"/>
                <w:sz w:val="22"/>
                <w:szCs w:val="22"/>
              </w:rPr>
            </w:pPr>
            <w:r w:rsidRPr="004B63C3">
              <w:rPr>
                <w:rFonts w:ascii="Calibri" w:hAnsi="Calibri" w:cs="Calibri"/>
                <w:sz w:val="22"/>
                <w:szCs w:val="22"/>
              </w:rPr>
              <w:t>These financial statements have been prepared on the historical cost convention</w:t>
            </w:r>
            <w:r w:rsidR="0036274D" w:rsidRPr="004B63C3">
              <w:rPr>
                <w:rFonts w:ascii="Calibri" w:hAnsi="Calibri" w:cs="Calibri"/>
                <w:sz w:val="22"/>
                <w:szCs w:val="22"/>
              </w:rPr>
              <w:t xml:space="preserve">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953F4F" w:rsidRPr="004B63C3" w:rsidRDefault="00953F4F">
            <w:pPr>
              <w:rPr>
                <w:rFonts w:ascii="Calibri" w:hAnsi="Calibri" w:cs="Calibri"/>
                <w:sz w:val="18"/>
                <w:szCs w:val="18"/>
              </w:rPr>
            </w:pPr>
          </w:p>
        </w:tc>
        <w:tc>
          <w:tcPr>
            <w:tcW w:w="9900" w:type="dxa"/>
            <w:gridSpan w:val="2"/>
            <w:shd w:val="clear" w:color="auto" w:fill="auto"/>
          </w:tcPr>
          <w:p w:rsidR="00D474E0" w:rsidRPr="004B63C3" w:rsidRDefault="00C40D56" w:rsidP="00837D48">
            <w:pPr>
              <w:tabs>
                <w:tab w:val="left" w:pos="720"/>
              </w:tabs>
              <w:autoSpaceDE w:val="0"/>
              <w:autoSpaceDN w:val="0"/>
              <w:adjustRightInd w:val="0"/>
              <w:spacing w:before="240"/>
              <w:ind w:left="720"/>
              <w:jc w:val="both"/>
              <w:rPr>
                <w:rFonts w:ascii="Calibri" w:hAnsi="Calibri" w:cs="Calibri"/>
                <w:b/>
                <w:color w:val="000000"/>
                <w:sz w:val="22"/>
                <w:szCs w:val="22"/>
              </w:rPr>
            </w:pPr>
            <w:r w:rsidRPr="004B63C3">
              <w:rPr>
                <w:rFonts w:ascii="Calibri" w:hAnsi="Calibri" w:cs="Calibri"/>
                <w:b/>
                <w:color w:val="000000"/>
                <w:sz w:val="22"/>
                <w:szCs w:val="22"/>
              </w:rPr>
              <w:t>Funct</w:t>
            </w:r>
            <w:r w:rsidR="0021458F" w:rsidRPr="004B63C3">
              <w:rPr>
                <w:rFonts w:ascii="Calibri" w:hAnsi="Calibri" w:cs="Calibri"/>
                <w:b/>
                <w:color w:val="000000"/>
                <w:sz w:val="22"/>
                <w:szCs w:val="22"/>
              </w:rPr>
              <w:t>ional and Presentation Currency</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6F3441" w:rsidRPr="004B63C3" w:rsidRDefault="006F3441">
            <w:pPr>
              <w:rPr>
                <w:rFonts w:ascii="Calibri" w:hAnsi="Calibri" w:cs="Calibri"/>
                <w:sz w:val="18"/>
                <w:szCs w:val="18"/>
              </w:rPr>
            </w:pPr>
            <w:r w:rsidRPr="004B63C3">
              <w:rPr>
                <w:rFonts w:ascii="Calibri" w:hAnsi="Calibri" w:cs="Calibri"/>
                <w:sz w:val="18"/>
                <w:szCs w:val="18"/>
                <w:highlight w:val="green"/>
              </w:rPr>
              <w:t>1.G</w:t>
            </w:r>
          </w:p>
        </w:tc>
        <w:tc>
          <w:tcPr>
            <w:tcW w:w="9900" w:type="dxa"/>
            <w:gridSpan w:val="2"/>
            <w:shd w:val="clear" w:color="auto" w:fill="auto"/>
          </w:tcPr>
          <w:p w:rsidR="00D474E0" w:rsidRPr="004B63C3" w:rsidRDefault="00C40D56" w:rsidP="006F3441">
            <w:pPr>
              <w:tabs>
                <w:tab w:val="left" w:pos="720"/>
              </w:tabs>
              <w:autoSpaceDE w:val="0"/>
              <w:autoSpaceDN w:val="0"/>
              <w:adjustRightInd w:val="0"/>
              <w:spacing w:before="120"/>
              <w:ind w:left="720"/>
              <w:jc w:val="both"/>
              <w:rPr>
                <w:rFonts w:ascii="Calibri" w:eastAsia="Calibri" w:hAnsi="Calibri" w:cs="Calibri"/>
                <w:b/>
                <w:bCs/>
                <w:color w:val="000000"/>
                <w:sz w:val="22"/>
                <w:szCs w:val="22"/>
              </w:rPr>
            </w:pPr>
            <w:r w:rsidRPr="004B63C3">
              <w:rPr>
                <w:rFonts w:ascii="Calibri" w:hAnsi="Calibri" w:cs="Calibri"/>
                <w:color w:val="000000"/>
                <w:sz w:val="22"/>
                <w:szCs w:val="22"/>
              </w:rPr>
              <w:t xml:space="preserve">These financial statements are presented in </w:t>
            </w:r>
            <w:r w:rsidRPr="004B63C3">
              <w:rPr>
                <w:rFonts w:ascii="Calibri" w:hAnsi="Calibri" w:cs="Calibri"/>
                <w:color w:val="0000FF"/>
                <w:sz w:val="22"/>
                <w:szCs w:val="22"/>
              </w:rPr>
              <w:t>[</w:t>
            </w:r>
            <w:r w:rsidRPr="004B63C3">
              <w:rPr>
                <w:rFonts w:ascii="Calibri" w:hAnsi="Calibri" w:cs="Calibri"/>
                <w:i/>
                <w:color w:val="0000FF"/>
                <w:sz w:val="22"/>
                <w:szCs w:val="22"/>
                <w:u w:val="single"/>
              </w:rPr>
              <w:t>Functional currency of Company</w:t>
            </w:r>
            <w:r w:rsidRPr="004B63C3">
              <w:rPr>
                <w:rFonts w:ascii="Calibri" w:hAnsi="Calibri" w:cs="Calibri"/>
                <w:color w:val="0000FF"/>
                <w:sz w:val="22"/>
                <w:szCs w:val="22"/>
              </w:rPr>
              <w:t>]</w:t>
            </w:r>
            <w:r w:rsidRPr="004B63C3">
              <w:rPr>
                <w:rFonts w:ascii="Calibri" w:hAnsi="Calibri" w:cs="Calibri"/>
                <w:color w:val="000000"/>
                <w:sz w:val="22"/>
                <w:szCs w:val="22"/>
              </w:rPr>
              <w:t xml:space="preserve">, the currency of the primary economic environment in which the </w:t>
            </w:r>
            <w:r w:rsidRPr="004B63C3">
              <w:rPr>
                <w:rFonts w:ascii="Calibri" w:hAnsi="Calibri" w:cs="Calibri"/>
                <w:sz w:val="22"/>
                <w:szCs w:val="22"/>
              </w:rPr>
              <w:t>Company</w:t>
            </w:r>
            <w:r w:rsidRPr="004B63C3">
              <w:rPr>
                <w:rFonts w:ascii="Calibri" w:hAnsi="Calibri" w:cs="Calibri"/>
                <w:color w:val="000000"/>
                <w:sz w:val="22"/>
                <w:szCs w:val="22"/>
              </w:rPr>
              <w:t xml:space="preserve"> operates.</w:t>
            </w:r>
            <w:r w:rsidR="00953F4F" w:rsidRPr="004B63C3">
              <w:rPr>
                <w:rFonts w:ascii="Calibri" w:eastAsia="Calibri" w:hAnsi="Calibri" w:cs="Calibri"/>
                <w:b/>
                <w:bCs/>
                <w:color w:val="000000"/>
                <w:sz w:val="22"/>
                <w:szCs w:val="22"/>
              </w:rPr>
              <w:t xml:space="preserve"> </w:t>
            </w:r>
            <w:ins w:id="1" w:author="elquibol" w:date="2014-01-13T11:22:00Z">
              <w:r w:rsidR="00341E02" w:rsidRPr="004B63C3">
                <w:rPr>
                  <w:rFonts w:ascii="Calibri" w:hAnsi="Calibri" w:cs="Calibri"/>
                  <w:color w:val="000000"/>
                  <w:sz w:val="22"/>
                  <w:szCs w:val="22"/>
                </w:rPr>
                <w:t xml:space="preserve">All amounts are </w:t>
              </w:r>
            </w:ins>
            <w:r w:rsidR="006F3441" w:rsidRPr="004B63C3">
              <w:rPr>
                <w:rFonts w:ascii="Calibri" w:hAnsi="Calibri" w:cs="Calibri"/>
                <w:color w:val="000000"/>
                <w:sz w:val="22"/>
                <w:szCs w:val="22"/>
              </w:rPr>
              <w:t>rounded off to the nearest ones</w:t>
            </w:r>
            <w:ins w:id="2" w:author="elquibol" w:date="2014-01-13T11:22:00Z">
              <w:r w:rsidR="00341E02" w:rsidRPr="004B63C3">
                <w:rPr>
                  <w:rFonts w:ascii="Calibri" w:hAnsi="Calibri" w:cs="Calibri"/>
                  <w:color w:val="000000"/>
                  <w:sz w:val="22"/>
                  <w:szCs w:val="22"/>
                </w:rPr>
                <w:t>, except when otherwise indicated.</w:t>
              </w:r>
            </w:ins>
          </w:p>
        </w:tc>
        <w:tc>
          <w:tcPr>
            <w:tcW w:w="1239" w:type="dxa"/>
            <w:shd w:val="clear" w:color="auto" w:fill="auto"/>
          </w:tcPr>
          <w:p w:rsidR="00D474E0" w:rsidRPr="004B63C3" w:rsidRDefault="00D474E0">
            <w:pPr>
              <w:rPr>
                <w:rFonts w:ascii="Calibri" w:hAnsi="Calibri" w:cs="Calibri"/>
              </w:rPr>
            </w:pPr>
          </w:p>
        </w:tc>
      </w:tr>
      <w:tr w:rsidR="00953F4F" w:rsidRPr="004B63C3" w:rsidTr="005D36FF">
        <w:trPr>
          <w:trHeight w:val="144"/>
        </w:trPr>
        <w:tc>
          <w:tcPr>
            <w:tcW w:w="1170" w:type="dxa"/>
            <w:shd w:val="clear" w:color="auto" w:fill="auto"/>
          </w:tcPr>
          <w:p w:rsidR="00953F4F" w:rsidRPr="004B63C3" w:rsidRDefault="00953F4F">
            <w:pPr>
              <w:rPr>
                <w:rFonts w:ascii="Calibri" w:hAnsi="Calibri" w:cs="Calibri"/>
                <w:sz w:val="18"/>
                <w:szCs w:val="18"/>
              </w:rPr>
            </w:pPr>
          </w:p>
          <w:p w:rsidR="00C94F50" w:rsidRPr="004B63C3" w:rsidRDefault="00C94F50">
            <w:pPr>
              <w:rPr>
                <w:rFonts w:ascii="Calibri" w:hAnsi="Calibri" w:cs="Calibri"/>
                <w:sz w:val="18"/>
                <w:szCs w:val="18"/>
              </w:rPr>
            </w:pPr>
          </w:p>
          <w:p w:rsidR="00C94F50" w:rsidRPr="004B63C3" w:rsidRDefault="00C94F50">
            <w:pPr>
              <w:rPr>
                <w:rFonts w:ascii="Calibri" w:hAnsi="Calibri" w:cs="Calibri"/>
                <w:sz w:val="18"/>
                <w:szCs w:val="18"/>
              </w:rPr>
            </w:pPr>
            <w:r w:rsidRPr="004B63C3">
              <w:rPr>
                <w:rFonts w:ascii="Calibri" w:hAnsi="Calibri" w:cs="Calibri"/>
                <w:sz w:val="18"/>
                <w:szCs w:val="18"/>
                <w:highlight w:val="yellow"/>
              </w:rPr>
              <w:t>Section 3.17 (e)</w:t>
            </w:r>
          </w:p>
        </w:tc>
        <w:tc>
          <w:tcPr>
            <w:tcW w:w="9900" w:type="dxa"/>
            <w:gridSpan w:val="2"/>
            <w:shd w:val="clear" w:color="auto" w:fill="auto"/>
          </w:tcPr>
          <w:p w:rsidR="00953F4F" w:rsidRPr="004B63C3" w:rsidRDefault="00953F4F" w:rsidP="00550928">
            <w:pPr>
              <w:pStyle w:val="ListParagraph"/>
              <w:numPr>
                <w:ilvl w:val="0"/>
                <w:numId w:val="13"/>
              </w:numPr>
              <w:tabs>
                <w:tab w:val="left" w:pos="720"/>
              </w:tabs>
              <w:autoSpaceDE w:val="0"/>
              <w:autoSpaceDN w:val="0"/>
              <w:adjustRightInd w:val="0"/>
              <w:spacing w:before="360"/>
              <w:ind w:left="360"/>
              <w:jc w:val="both"/>
              <w:rPr>
                <w:rFonts w:ascii="Calibri" w:eastAsia="Calibri" w:hAnsi="Calibri" w:cs="Calibri"/>
                <w:b/>
                <w:bCs/>
                <w:color w:val="000000"/>
                <w:sz w:val="22"/>
                <w:szCs w:val="22"/>
              </w:rPr>
            </w:pPr>
            <w:r w:rsidRPr="004B63C3">
              <w:rPr>
                <w:rFonts w:ascii="Calibri" w:eastAsia="Calibri" w:hAnsi="Calibri" w:cs="Calibri"/>
                <w:b/>
                <w:bCs/>
                <w:sz w:val="22"/>
                <w:szCs w:val="22"/>
              </w:rPr>
              <w:t>SIGNIFICANT ACCOUNTING POLICIES</w:t>
            </w:r>
          </w:p>
        </w:tc>
        <w:tc>
          <w:tcPr>
            <w:tcW w:w="1239" w:type="dxa"/>
            <w:shd w:val="clear" w:color="auto" w:fill="auto"/>
          </w:tcPr>
          <w:p w:rsidR="00953F4F" w:rsidRPr="004B63C3" w:rsidRDefault="00953F4F">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C94F50" w:rsidRPr="004B63C3" w:rsidRDefault="00CB5A29">
            <w:pPr>
              <w:rPr>
                <w:rFonts w:ascii="Calibri" w:hAnsi="Calibri" w:cs="Calibri"/>
                <w:sz w:val="18"/>
                <w:szCs w:val="18"/>
              </w:rPr>
            </w:pPr>
            <w:r w:rsidRPr="00CB5A29">
              <w:rPr>
                <w:rFonts w:ascii="Calibri" w:hAnsi="Calibri" w:cs="Calibri"/>
                <w:sz w:val="18"/>
                <w:szCs w:val="18"/>
                <w:highlight w:val="green"/>
              </w:rPr>
              <w:t>1.H</w:t>
            </w:r>
            <w:r w:rsidRPr="00CB5A29">
              <w:rPr>
                <w:rFonts w:ascii="Calibri" w:hAnsi="Calibri" w:cs="Calibri"/>
                <w:sz w:val="18"/>
                <w:szCs w:val="18"/>
                <w:highlight w:val="yellow"/>
              </w:rPr>
              <w:t xml:space="preserve"> </w:t>
            </w:r>
            <w:r>
              <w:rPr>
                <w:rFonts w:ascii="Calibri" w:hAnsi="Calibri" w:cs="Calibri"/>
                <w:sz w:val="18"/>
                <w:szCs w:val="18"/>
                <w:highlight w:val="yellow"/>
              </w:rPr>
              <w:t xml:space="preserve"> </w:t>
            </w:r>
            <w:r w:rsidR="00C94F50" w:rsidRPr="004B63C3">
              <w:rPr>
                <w:rFonts w:ascii="Calibri" w:hAnsi="Calibri" w:cs="Calibri"/>
                <w:sz w:val="18"/>
                <w:szCs w:val="18"/>
                <w:highlight w:val="yellow"/>
              </w:rPr>
              <w:t>Section 11.40</w:t>
            </w:r>
          </w:p>
        </w:tc>
        <w:tc>
          <w:tcPr>
            <w:tcW w:w="9900" w:type="dxa"/>
            <w:gridSpan w:val="2"/>
            <w:shd w:val="clear" w:color="auto" w:fill="auto"/>
          </w:tcPr>
          <w:p w:rsidR="00D474E0" w:rsidRPr="004B63C3" w:rsidRDefault="00C40D56" w:rsidP="00837D48">
            <w:pPr>
              <w:spacing w:before="240"/>
              <w:ind w:left="702"/>
              <w:rPr>
                <w:rFonts w:ascii="Calibri" w:hAnsi="Calibri" w:cs="Calibri"/>
              </w:rPr>
            </w:pPr>
            <w:r w:rsidRPr="004B63C3">
              <w:rPr>
                <w:rFonts w:ascii="Calibri" w:hAnsi="Calibri" w:cs="Calibri"/>
                <w:b/>
                <w:bCs/>
                <w:iCs/>
                <w:sz w:val="22"/>
                <w:szCs w:val="22"/>
              </w:rPr>
              <w:t>Financial Instruments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C40D56" w:rsidP="00837D48">
            <w:pPr>
              <w:tabs>
                <w:tab w:val="left" w:pos="540"/>
                <w:tab w:val="left" w:pos="720"/>
              </w:tabs>
              <w:spacing w:before="120"/>
              <w:ind w:left="720" w:right="29"/>
              <w:jc w:val="both"/>
              <w:rPr>
                <w:rFonts w:ascii="Calibri" w:hAnsi="Calibri" w:cs="Calibri"/>
                <w:sz w:val="22"/>
                <w:szCs w:val="22"/>
              </w:rPr>
            </w:pPr>
            <w:r w:rsidRPr="004B63C3">
              <w:rPr>
                <w:rFonts w:ascii="Calibri" w:hAnsi="Calibri" w:cs="Calibri"/>
                <w:sz w:val="22"/>
                <w:szCs w:val="22"/>
              </w:rPr>
              <w:t>The Company classifie</w:t>
            </w:r>
            <w:r w:rsidR="00180785" w:rsidRPr="004B63C3">
              <w:rPr>
                <w:rFonts w:ascii="Calibri" w:hAnsi="Calibri" w:cs="Calibri"/>
                <w:sz w:val="22"/>
                <w:szCs w:val="22"/>
              </w:rPr>
              <w:t xml:space="preserve">s its financial instruments </w:t>
            </w:r>
            <w:r w:rsidRPr="004B63C3">
              <w:rPr>
                <w:rFonts w:ascii="Calibri" w:hAnsi="Calibri" w:cs="Calibri"/>
                <w:sz w:val="22"/>
                <w:szCs w:val="22"/>
              </w:rPr>
              <w:t xml:space="preserve">as either basic financial instruments or other </w:t>
            </w:r>
            <w:r w:rsidRPr="004B63C3">
              <w:rPr>
                <w:rFonts w:ascii="Calibri" w:hAnsi="Calibri" w:cs="Calibri"/>
                <w:sz w:val="22"/>
                <w:szCs w:val="22"/>
              </w:rPr>
              <w:lastRenderedPageBreak/>
              <w:t>financial instruments. Financial instruments are recognized only when the entity becomes a party to the contractual provisions of the instrument.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F4059A" w:rsidP="004111DE">
            <w:pPr>
              <w:spacing w:before="240"/>
              <w:rPr>
                <w:rFonts w:ascii="Calibri" w:hAnsi="Calibri" w:cs="Calibri"/>
                <w:i/>
                <w:sz w:val="22"/>
                <w:szCs w:val="22"/>
              </w:rPr>
            </w:pPr>
            <w:r w:rsidRPr="004B63C3">
              <w:rPr>
                <w:rFonts w:ascii="Calibri" w:hAnsi="Calibri" w:cs="Calibri"/>
                <w:i/>
                <w:sz w:val="22"/>
                <w:szCs w:val="22"/>
              </w:rPr>
              <w:t>Basic Financial Instruments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C94F50" w:rsidRPr="004B63C3" w:rsidRDefault="00C94F50">
            <w:pPr>
              <w:rPr>
                <w:rFonts w:ascii="Calibri" w:hAnsi="Calibri" w:cs="Calibri"/>
                <w:sz w:val="18"/>
                <w:szCs w:val="18"/>
              </w:rPr>
            </w:pPr>
          </w:p>
        </w:tc>
        <w:tc>
          <w:tcPr>
            <w:tcW w:w="9900" w:type="dxa"/>
            <w:gridSpan w:val="2"/>
            <w:shd w:val="clear" w:color="auto" w:fill="auto"/>
          </w:tcPr>
          <w:p w:rsidR="00D474E0" w:rsidRPr="004B63C3" w:rsidRDefault="00C40D56" w:rsidP="0042273F">
            <w:pPr>
              <w:spacing w:before="120"/>
              <w:ind w:left="720"/>
              <w:jc w:val="both"/>
              <w:rPr>
                <w:rFonts w:ascii="Calibri" w:hAnsi="Calibri" w:cs="Calibri"/>
                <w:sz w:val="22"/>
                <w:szCs w:val="22"/>
              </w:rPr>
            </w:pPr>
            <w:r w:rsidRPr="004B63C3">
              <w:rPr>
                <w:rFonts w:ascii="Calibri" w:hAnsi="Calibri" w:cs="Calibri"/>
                <w:sz w:val="22"/>
                <w:szCs w:val="22"/>
              </w:rPr>
              <w:t>The Company’s basic financial assets and liabilities are measured initially at transaction price including transaction costs except for those that are measured at fair</w:t>
            </w:r>
            <w:r w:rsidR="00F4059A" w:rsidRPr="004B63C3">
              <w:rPr>
                <w:rFonts w:ascii="Calibri" w:hAnsi="Calibri" w:cs="Calibri"/>
                <w:sz w:val="22"/>
                <w:szCs w:val="22"/>
              </w:rPr>
              <w:t xml:space="preserve"> value through profit or loss.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C40D56" w:rsidP="00837D48">
            <w:pPr>
              <w:spacing w:before="240"/>
              <w:ind w:left="720"/>
              <w:rPr>
                <w:rFonts w:ascii="Calibri" w:hAnsi="Calibri" w:cs="Calibri"/>
                <w:i/>
                <w:sz w:val="22"/>
                <w:szCs w:val="22"/>
              </w:rPr>
            </w:pPr>
            <w:r w:rsidRPr="004B63C3">
              <w:rPr>
                <w:rFonts w:ascii="Calibri" w:hAnsi="Calibri" w:cs="Calibri"/>
                <w:i/>
                <w:sz w:val="22"/>
                <w:szCs w:val="22"/>
              </w:rPr>
              <w:t>Basic financia</w:t>
            </w:r>
            <w:r w:rsidR="0021458F" w:rsidRPr="004B63C3">
              <w:rPr>
                <w:rFonts w:ascii="Calibri" w:hAnsi="Calibri" w:cs="Calibri"/>
                <w:i/>
                <w:sz w:val="22"/>
                <w:szCs w:val="22"/>
              </w:rPr>
              <w:t>l instruments at amortized cost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C94F50" w:rsidRPr="004B63C3" w:rsidRDefault="00C94F50">
            <w:pPr>
              <w:rPr>
                <w:rFonts w:ascii="Calibri" w:hAnsi="Calibri" w:cs="Calibri"/>
                <w:sz w:val="18"/>
                <w:szCs w:val="18"/>
              </w:rPr>
            </w:pPr>
          </w:p>
        </w:tc>
        <w:tc>
          <w:tcPr>
            <w:tcW w:w="9900" w:type="dxa"/>
            <w:gridSpan w:val="2"/>
            <w:shd w:val="clear" w:color="auto" w:fill="auto"/>
          </w:tcPr>
          <w:p w:rsidR="00D474E0" w:rsidRPr="004B63C3" w:rsidRDefault="00C40D56" w:rsidP="0042273F">
            <w:pPr>
              <w:spacing w:before="120"/>
              <w:ind w:left="720"/>
              <w:jc w:val="both"/>
              <w:rPr>
                <w:rFonts w:ascii="Calibri" w:hAnsi="Calibri" w:cs="Calibri"/>
                <w:sz w:val="22"/>
                <w:szCs w:val="22"/>
              </w:rPr>
            </w:pPr>
            <w:r w:rsidRPr="004B63C3">
              <w:rPr>
                <w:rFonts w:ascii="Calibri" w:hAnsi="Calibri" w:cs="Calibri"/>
                <w:sz w:val="22"/>
                <w:szCs w:val="22"/>
              </w:rPr>
              <w:t xml:space="preserve">The </w:t>
            </w:r>
            <w:r w:rsidR="0042273F" w:rsidRPr="0042273F">
              <w:rPr>
                <w:rFonts w:ascii="Calibri" w:hAnsi="Calibri" w:cs="Calibri"/>
                <w:sz w:val="22"/>
                <w:szCs w:val="22"/>
              </w:rPr>
              <w:t xml:space="preserve">Company’s </w:t>
            </w:r>
            <w:r w:rsidRPr="004B63C3">
              <w:rPr>
                <w:rFonts w:ascii="Calibri" w:hAnsi="Calibri" w:cs="Calibri"/>
                <w:sz w:val="22"/>
                <w:szCs w:val="22"/>
              </w:rPr>
              <w:t>basic financial instruments other than investments in non-convertible and non-puttable preference shares and non-puttable ordinary shares that are publicly traded or whose fair value can be measured reliably, are subsequently measured at amortized cost less impairment.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C94F50" w:rsidRPr="004B63C3" w:rsidRDefault="00C94F50">
            <w:pPr>
              <w:rPr>
                <w:rFonts w:ascii="Calibri" w:hAnsi="Calibri" w:cs="Calibri"/>
                <w:sz w:val="18"/>
                <w:szCs w:val="18"/>
              </w:rPr>
            </w:pPr>
          </w:p>
        </w:tc>
        <w:tc>
          <w:tcPr>
            <w:tcW w:w="9900" w:type="dxa"/>
            <w:gridSpan w:val="2"/>
            <w:shd w:val="clear" w:color="auto" w:fill="auto"/>
          </w:tcPr>
          <w:p w:rsidR="00D474E0" w:rsidRPr="004B63C3" w:rsidRDefault="00C40D56" w:rsidP="00837D48">
            <w:pPr>
              <w:spacing w:before="120"/>
              <w:ind w:left="720"/>
              <w:jc w:val="both"/>
              <w:rPr>
                <w:rFonts w:ascii="Calibri" w:hAnsi="Calibri" w:cs="Calibri"/>
                <w:sz w:val="22"/>
                <w:szCs w:val="22"/>
              </w:rPr>
            </w:pPr>
            <w:r w:rsidRPr="004B63C3">
              <w:rPr>
                <w:rFonts w:ascii="Calibri" w:hAnsi="Calibri" w:cs="Calibri"/>
                <w:sz w:val="22"/>
                <w:szCs w:val="22"/>
              </w:rPr>
              <w:t>The amortized cost of a financial instrument at the end of each reporting period is computed as the net of the amount at which the financial instrument is measured at initial recognition, minus any repayments of the principal, plus or minus the cumulative amortization using the effective interest method of any difference between the amount at initial recognition and the maturity amount, minus, in the case of a financial asset, any reduction (directly or through the use of an allowance account) for impairment or uncollectibility.</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C40D56" w:rsidP="0042273F">
            <w:pPr>
              <w:spacing w:before="120"/>
              <w:ind w:left="720"/>
              <w:jc w:val="both"/>
              <w:rPr>
                <w:rFonts w:ascii="Calibri" w:hAnsi="Calibri" w:cs="Calibri"/>
                <w:sz w:val="22"/>
                <w:szCs w:val="22"/>
              </w:rPr>
            </w:pPr>
            <w:r w:rsidRPr="004B63C3">
              <w:rPr>
                <w:rFonts w:ascii="Calibri" w:hAnsi="Calibri" w:cs="Calibri"/>
                <w:sz w:val="22"/>
                <w:szCs w:val="22"/>
              </w:rPr>
              <w:t xml:space="preserve">The carrying amounts of the </w:t>
            </w:r>
            <w:r w:rsidR="0042273F" w:rsidRPr="0042273F">
              <w:rPr>
                <w:rFonts w:ascii="Calibri" w:hAnsi="Calibri" w:cs="Calibri"/>
                <w:sz w:val="22"/>
                <w:szCs w:val="22"/>
              </w:rPr>
              <w:t>Company’s</w:t>
            </w:r>
            <w:r w:rsidRPr="004B63C3">
              <w:rPr>
                <w:rFonts w:ascii="Calibri" w:hAnsi="Calibri" w:cs="Calibri"/>
                <w:sz w:val="22"/>
                <w:szCs w:val="22"/>
              </w:rPr>
              <w:t xml:space="preserve"> basic financial instruments carried at amortized cost at the end of each reporting periods are shown in Note </w:t>
            </w:r>
            <w:r w:rsidRPr="004B63C3">
              <w:rPr>
                <w:rFonts w:ascii="Calibri" w:hAnsi="Calibri" w:cs="Calibri"/>
                <w:i/>
                <w:color w:val="FF0000"/>
                <w:sz w:val="22"/>
                <w:szCs w:val="22"/>
              </w:rPr>
              <w:t>[note number]</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F4059A" w:rsidP="00837D48">
            <w:pPr>
              <w:spacing w:before="240"/>
              <w:ind w:left="720"/>
              <w:rPr>
                <w:rFonts w:ascii="Calibri" w:hAnsi="Calibri" w:cs="Calibri"/>
                <w:i/>
                <w:sz w:val="22"/>
                <w:szCs w:val="22"/>
              </w:rPr>
            </w:pPr>
            <w:r w:rsidRPr="004B63C3">
              <w:rPr>
                <w:rFonts w:ascii="Calibri" w:hAnsi="Calibri" w:cs="Calibri"/>
                <w:i/>
                <w:sz w:val="22"/>
                <w:szCs w:val="22"/>
              </w:rPr>
              <w:t>Effective interest method</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C94F50" w:rsidRPr="004B63C3" w:rsidRDefault="00C94F50" w:rsidP="00B27C21">
            <w:pPr>
              <w:rPr>
                <w:rFonts w:ascii="Calibri" w:hAnsi="Calibri" w:cs="Calibri"/>
                <w:sz w:val="18"/>
                <w:szCs w:val="18"/>
              </w:rPr>
            </w:pPr>
          </w:p>
        </w:tc>
        <w:tc>
          <w:tcPr>
            <w:tcW w:w="9900" w:type="dxa"/>
            <w:gridSpan w:val="2"/>
            <w:shd w:val="clear" w:color="auto" w:fill="auto"/>
          </w:tcPr>
          <w:p w:rsidR="00D474E0" w:rsidRPr="004B63C3" w:rsidRDefault="00C40D56" w:rsidP="00837D48">
            <w:pPr>
              <w:spacing w:before="120"/>
              <w:ind w:left="720"/>
              <w:jc w:val="both"/>
              <w:rPr>
                <w:rFonts w:ascii="Calibri" w:hAnsi="Calibri" w:cs="Calibri"/>
                <w:sz w:val="22"/>
                <w:szCs w:val="22"/>
              </w:rPr>
            </w:pPr>
            <w:r w:rsidRPr="004B63C3">
              <w:rPr>
                <w:rFonts w:ascii="Calibri" w:hAnsi="Calibri" w:cs="Calibri"/>
                <w:sz w:val="22"/>
                <w:szCs w:val="22"/>
              </w:rPr>
              <w:t>The effective interest method is a method of calculating the amortized cost of a financial asset or a financial liability (or a group of financial assets or financial liabilities) and of allocating the interest income or interest expense over the relevant period. The effective interest rate is the rate that exactly discounts estimated future cash payments or receipts through the expected life of the financial instrument or, when appropriate, a shorter period, to the carrying amount of the financial asset or financial liability. The effective interest rate is determined on the basis of the carrying amount of the financial asset or liability at initial recogn</w:t>
            </w:r>
            <w:r w:rsidR="00F4059A" w:rsidRPr="004B63C3">
              <w:rPr>
                <w:rFonts w:ascii="Calibri" w:hAnsi="Calibri" w:cs="Calibri"/>
                <w:sz w:val="22"/>
                <w:szCs w:val="22"/>
              </w:rPr>
              <w:t xml:space="preserve">ition.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C40D56" w:rsidP="00837D48">
            <w:pPr>
              <w:spacing w:before="120"/>
              <w:ind w:left="720"/>
              <w:jc w:val="both"/>
              <w:rPr>
                <w:rFonts w:ascii="Calibri" w:hAnsi="Calibri" w:cs="Calibri"/>
                <w:sz w:val="22"/>
                <w:szCs w:val="22"/>
              </w:rPr>
            </w:pPr>
            <w:r w:rsidRPr="004B63C3">
              <w:rPr>
                <w:rFonts w:ascii="Calibri" w:hAnsi="Calibri" w:cs="Calibri"/>
                <w:sz w:val="22"/>
                <w:szCs w:val="22"/>
              </w:rPr>
              <w:t>Under the effective interest method, the amortized cost of a financial asset (liability) is the present value of future cash receipts (payments) discounted at the effective interest rate; and the interest expense (income) in a period equals the carrying amount of the financial liability (asset) at the beginning of a period multiplied by the effectiv</w:t>
            </w:r>
            <w:r w:rsidR="00F4059A" w:rsidRPr="004B63C3">
              <w:rPr>
                <w:rFonts w:ascii="Calibri" w:hAnsi="Calibri" w:cs="Calibri"/>
                <w:sz w:val="22"/>
                <w:szCs w:val="22"/>
              </w:rPr>
              <w:t>e interest rate for the period.</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C40D56" w:rsidP="00837D48">
            <w:pPr>
              <w:autoSpaceDE w:val="0"/>
              <w:autoSpaceDN w:val="0"/>
              <w:adjustRightInd w:val="0"/>
              <w:spacing w:before="240" w:line="156" w:lineRule="atLeast"/>
              <w:ind w:left="720"/>
              <w:jc w:val="both"/>
              <w:rPr>
                <w:rFonts w:ascii="Calibri" w:hAnsi="Calibri" w:cs="Calibri"/>
                <w:i/>
                <w:sz w:val="22"/>
                <w:szCs w:val="22"/>
              </w:rPr>
            </w:pPr>
            <w:r w:rsidRPr="004B63C3">
              <w:rPr>
                <w:rFonts w:ascii="Calibri" w:hAnsi="Calibri" w:cs="Calibri"/>
                <w:i/>
                <w:sz w:val="22"/>
                <w:szCs w:val="22"/>
              </w:rPr>
              <w:t>Basic financial instruments at fa</w:t>
            </w:r>
            <w:r w:rsidR="00F4059A" w:rsidRPr="004B63C3">
              <w:rPr>
                <w:rFonts w:ascii="Calibri" w:hAnsi="Calibri" w:cs="Calibri"/>
                <w:i/>
                <w:sz w:val="22"/>
                <w:szCs w:val="22"/>
              </w:rPr>
              <w:t>ir value through profit or loss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C94F50" w:rsidRPr="004B63C3" w:rsidRDefault="00C94F50">
            <w:pPr>
              <w:rPr>
                <w:rFonts w:ascii="Calibri" w:hAnsi="Calibri" w:cs="Calibri"/>
                <w:sz w:val="18"/>
                <w:szCs w:val="18"/>
              </w:rPr>
            </w:pPr>
          </w:p>
          <w:p w:rsidR="00C94F50" w:rsidRPr="004B63C3" w:rsidRDefault="00C94F50">
            <w:pPr>
              <w:rPr>
                <w:rFonts w:ascii="Calibri" w:hAnsi="Calibri" w:cs="Calibri"/>
                <w:sz w:val="18"/>
                <w:szCs w:val="18"/>
              </w:rPr>
            </w:pPr>
          </w:p>
          <w:p w:rsidR="00C94F50" w:rsidRPr="004B63C3" w:rsidRDefault="00C94F50">
            <w:pPr>
              <w:rPr>
                <w:rFonts w:ascii="Calibri" w:hAnsi="Calibri" w:cs="Calibri"/>
                <w:sz w:val="18"/>
                <w:szCs w:val="18"/>
              </w:rPr>
            </w:pPr>
          </w:p>
        </w:tc>
        <w:tc>
          <w:tcPr>
            <w:tcW w:w="9900" w:type="dxa"/>
            <w:gridSpan w:val="2"/>
            <w:shd w:val="clear" w:color="auto" w:fill="auto"/>
          </w:tcPr>
          <w:p w:rsidR="00D474E0" w:rsidRPr="004B63C3" w:rsidRDefault="00C40D56" w:rsidP="004111DE">
            <w:pPr>
              <w:spacing w:before="120"/>
              <w:ind w:left="720"/>
              <w:jc w:val="both"/>
              <w:rPr>
                <w:rFonts w:ascii="Calibri" w:hAnsi="Calibri" w:cs="Calibri"/>
                <w:sz w:val="22"/>
                <w:szCs w:val="22"/>
              </w:rPr>
            </w:pPr>
            <w:r w:rsidRPr="004B63C3">
              <w:rPr>
                <w:rFonts w:ascii="Calibri" w:hAnsi="Calibri" w:cs="Calibri"/>
                <w:sz w:val="22"/>
                <w:szCs w:val="22"/>
              </w:rPr>
              <w:t xml:space="preserve">The Company’s investments in non-convertible and non-puttable preference shares and non-puttable ordinary shares that are publicly traded or whose fair value can be measured reliably are subsequently measured at fair value. Gains or losses arising on remeasurement are recognized in profit or loss. The net gain or loss recognized in profit or loss incorporates any dividend or interest earned on the financial asset and is included in the </w:t>
            </w:r>
            <w:r w:rsidR="004111DE" w:rsidRPr="004111DE">
              <w:rPr>
                <w:rFonts w:ascii="Calibri" w:hAnsi="Calibri" w:cs="Calibri"/>
                <w:sz w:val="22"/>
                <w:szCs w:val="22"/>
              </w:rPr>
              <w:t>Company’</w:t>
            </w:r>
            <w:r w:rsidRPr="004B63C3">
              <w:rPr>
                <w:rFonts w:ascii="Calibri" w:hAnsi="Calibri" w:cs="Calibri"/>
                <w:sz w:val="22"/>
                <w:szCs w:val="22"/>
              </w:rPr>
              <w:t xml:space="preserve">s </w:t>
            </w:r>
            <w:r w:rsidRPr="004B63C3">
              <w:rPr>
                <w:rFonts w:ascii="Calibri" w:hAnsi="Calibri" w:cs="Calibri"/>
                <w:i/>
                <w:color w:val="FF0000"/>
                <w:sz w:val="22"/>
                <w:szCs w:val="22"/>
              </w:rPr>
              <w:t>[statement of income, statement of comprehensive income, statement of operations, or other appropriate title used]</w:t>
            </w:r>
            <w:r w:rsidR="00F4059A" w:rsidRPr="004B63C3">
              <w:rPr>
                <w:rFonts w:ascii="Calibri" w:hAnsi="Calibri" w:cs="Calibri"/>
                <w:sz w:val="22"/>
                <w:szCs w:val="22"/>
              </w:rPr>
              <w: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C94F50" w:rsidRPr="004B63C3" w:rsidRDefault="00C94F50" w:rsidP="00B27C21">
            <w:pPr>
              <w:rPr>
                <w:rFonts w:ascii="Calibri" w:hAnsi="Calibri" w:cs="Calibri"/>
                <w:sz w:val="18"/>
                <w:szCs w:val="18"/>
              </w:rPr>
            </w:pPr>
          </w:p>
        </w:tc>
        <w:tc>
          <w:tcPr>
            <w:tcW w:w="9900" w:type="dxa"/>
            <w:gridSpan w:val="2"/>
            <w:shd w:val="clear" w:color="auto" w:fill="auto"/>
          </w:tcPr>
          <w:p w:rsidR="00D474E0" w:rsidRPr="004B63C3" w:rsidRDefault="00C40D56" w:rsidP="00837D48">
            <w:pPr>
              <w:spacing w:before="120"/>
              <w:ind w:left="720"/>
              <w:jc w:val="both"/>
              <w:rPr>
                <w:rFonts w:ascii="Calibri" w:hAnsi="Calibri" w:cs="Calibri"/>
                <w:sz w:val="22"/>
                <w:szCs w:val="22"/>
              </w:rPr>
            </w:pPr>
            <w:r w:rsidRPr="004B63C3">
              <w:rPr>
                <w:rFonts w:ascii="Calibri" w:hAnsi="Calibri" w:cs="Calibri"/>
                <w:sz w:val="22"/>
                <w:szCs w:val="22"/>
              </w:rPr>
              <w:t>If a reliable measure of fair value is no longer available for an asset measured at fair value, its carrying amount at the last date the asset was reliably measurable becomes its new cost. The entity shall measure the asset at this cost amount less impairment until a reliable measure of fair value becomes available.</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CE3595" w:rsidRPr="004B63C3" w:rsidRDefault="00CE3595" w:rsidP="00837D48">
            <w:pPr>
              <w:spacing w:before="120"/>
              <w:ind w:left="720"/>
              <w:jc w:val="both"/>
              <w:rPr>
                <w:rFonts w:ascii="Calibri" w:hAnsi="Calibri" w:cs="Calibri"/>
                <w:sz w:val="22"/>
                <w:szCs w:val="22"/>
              </w:rPr>
            </w:pPr>
          </w:p>
          <w:p w:rsidR="00CE3595" w:rsidRPr="004B63C3" w:rsidRDefault="00CE3595" w:rsidP="00837D48">
            <w:pPr>
              <w:spacing w:before="120"/>
              <w:ind w:left="720"/>
              <w:jc w:val="both"/>
              <w:rPr>
                <w:rFonts w:ascii="Calibri" w:hAnsi="Calibri" w:cs="Calibri"/>
                <w:sz w:val="22"/>
                <w:szCs w:val="22"/>
              </w:rPr>
            </w:pPr>
          </w:p>
          <w:p w:rsidR="00D474E0" w:rsidRPr="004B63C3" w:rsidRDefault="00C40D56" w:rsidP="00837D48">
            <w:pPr>
              <w:spacing w:before="120"/>
              <w:ind w:left="720"/>
              <w:jc w:val="both"/>
              <w:rPr>
                <w:rFonts w:ascii="Calibri" w:hAnsi="Calibri" w:cs="Calibri"/>
                <w:sz w:val="22"/>
                <w:szCs w:val="22"/>
              </w:rPr>
            </w:pPr>
            <w:r w:rsidRPr="004B63C3">
              <w:rPr>
                <w:rFonts w:ascii="Calibri" w:hAnsi="Calibri" w:cs="Calibri"/>
                <w:sz w:val="22"/>
                <w:szCs w:val="22"/>
              </w:rPr>
              <w:t xml:space="preserve">The carrying amounts of the </w:t>
            </w:r>
            <w:r w:rsidRPr="004B63C3">
              <w:rPr>
                <w:rFonts w:ascii="Calibri" w:hAnsi="Calibri" w:cs="Calibri"/>
                <w:i/>
                <w:color w:val="4F6228"/>
                <w:sz w:val="22"/>
                <w:szCs w:val="22"/>
              </w:rPr>
              <w:t>[Company, Branch, Bank, or any appropriate alternative]</w:t>
            </w:r>
            <w:r w:rsidRPr="004B63C3">
              <w:rPr>
                <w:rFonts w:ascii="Calibri" w:hAnsi="Calibri" w:cs="Calibri"/>
                <w:sz w:val="22"/>
                <w:szCs w:val="22"/>
              </w:rPr>
              <w:t xml:space="preserve">’s basic financial instruments carried at fair value through profit or loss at the end of each reporting periods are shown in Note </w:t>
            </w:r>
            <w:r w:rsidRPr="004B63C3">
              <w:rPr>
                <w:rFonts w:ascii="Calibri" w:hAnsi="Calibri" w:cs="Calibri"/>
                <w:i/>
                <w:color w:val="FF0000"/>
                <w:sz w:val="22"/>
                <w:szCs w:val="22"/>
              </w:rPr>
              <w:t>[note number]</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F4059A" w:rsidP="00837D48">
            <w:pPr>
              <w:pStyle w:val="Pa27"/>
              <w:tabs>
                <w:tab w:val="left" w:pos="720"/>
              </w:tabs>
              <w:spacing w:before="240"/>
              <w:ind w:left="720"/>
              <w:jc w:val="both"/>
              <w:rPr>
                <w:rFonts w:ascii="Calibri" w:hAnsi="Calibri" w:cs="Calibri"/>
                <w:bCs/>
                <w:i/>
                <w:color w:val="000000"/>
                <w:sz w:val="22"/>
                <w:szCs w:val="22"/>
              </w:rPr>
            </w:pPr>
            <w:r w:rsidRPr="004B63C3">
              <w:rPr>
                <w:rFonts w:ascii="Calibri" w:hAnsi="Calibri" w:cs="Calibri"/>
                <w:bCs/>
                <w:i/>
                <w:color w:val="000000"/>
                <w:sz w:val="22"/>
                <w:szCs w:val="22"/>
              </w:rPr>
              <w:t>Other financial instruments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C94F50" w:rsidRPr="004B63C3" w:rsidRDefault="00C94F50">
            <w:pPr>
              <w:rPr>
                <w:rFonts w:ascii="Calibri" w:hAnsi="Calibri" w:cs="Calibri"/>
                <w:sz w:val="18"/>
                <w:szCs w:val="18"/>
              </w:rPr>
            </w:pPr>
          </w:p>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C40D56" w:rsidP="00837D48">
            <w:pPr>
              <w:spacing w:before="120"/>
              <w:ind w:left="720"/>
              <w:jc w:val="both"/>
              <w:rPr>
                <w:rFonts w:ascii="Calibri" w:hAnsi="Calibri" w:cs="Calibri"/>
                <w:sz w:val="22"/>
                <w:szCs w:val="22"/>
              </w:rPr>
            </w:pPr>
            <w:r w:rsidRPr="004B63C3">
              <w:rPr>
                <w:rFonts w:ascii="Calibri" w:hAnsi="Calibri" w:cs="Calibri"/>
                <w:sz w:val="22"/>
                <w:szCs w:val="22"/>
              </w:rPr>
              <w:t xml:space="preserve">At the end of each reporting period, the </w:t>
            </w:r>
            <w:r w:rsidRPr="004B63C3">
              <w:rPr>
                <w:rFonts w:ascii="Calibri" w:hAnsi="Calibri" w:cs="Calibri"/>
                <w:i/>
                <w:color w:val="4F6228"/>
                <w:sz w:val="22"/>
                <w:szCs w:val="22"/>
              </w:rPr>
              <w:t xml:space="preserve">[Company, Branch, Bank, or any appropriate alternative] </w:t>
            </w:r>
            <w:r w:rsidRPr="004B63C3">
              <w:rPr>
                <w:rFonts w:ascii="Calibri" w:hAnsi="Calibri" w:cs="Calibri"/>
                <w:sz w:val="22"/>
                <w:szCs w:val="22"/>
              </w:rPr>
              <w:t>measures other financial instruments at fair value and recognizes changes in fair value in profit or loss, except for any equity instruments that are not publicly traded and whose fair value cannot otherwise be measured reliably, and contracts linked to such instruments that, if exercised, will result in delivery of such instruments shall be me</w:t>
            </w:r>
            <w:r w:rsidR="00F4059A" w:rsidRPr="004B63C3">
              <w:rPr>
                <w:rFonts w:ascii="Calibri" w:hAnsi="Calibri" w:cs="Calibri"/>
                <w:sz w:val="22"/>
                <w:szCs w:val="22"/>
              </w:rPr>
              <w:t>asured at cost less impairment.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F4059A" w:rsidRPr="004B63C3" w:rsidRDefault="00F4059A">
            <w:pPr>
              <w:rPr>
                <w:rFonts w:ascii="Calibri" w:hAnsi="Calibri" w:cs="Calibri"/>
                <w:sz w:val="18"/>
                <w:szCs w:val="18"/>
              </w:rPr>
            </w:pPr>
          </w:p>
        </w:tc>
        <w:tc>
          <w:tcPr>
            <w:tcW w:w="9900" w:type="dxa"/>
            <w:gridSpan w:val="2"/>
            <w:shd w:val="clear" w:color="auto" w:fill="auto"/>
          </w:tcPr>
          <w:p w:rsidR="00D474E0" w:rsidRPr="004B63C3" w:rsidRDefault="00C40D56" w:rsidP="00837D48">
            <w:pPr>
              <w:pStyle w:val="Pa27"/>
              <w:tabs>
                <w:tab w:val="left" w:pos="720"/>
              </w:tabs>
              <w:spacing w:before="120"/>
              <w:ind w:left="720"/>
              <w:jc w:val="both"/>
              <w:rPr>
                <w:rFonts w:ascii="Calibri" w:hAnsi="Calibri" w:cs="Calibri"/>
                <w:bCs/>
                <w:i/>
                <w:color w:val="000000"/>
                <w:sz w:val="22"/>
                <w:szCs w:val="22"/>
              </w:rPr>
            </w:pPr>
            <w:r w:rsidRPr="004B63C3">
              <w:rPr>
                <w:rFonts w:ascii="Calibri" w:hAnsi="Calibri" w:cs="Calibri"/>
                <w:sz w:val="22"/>
                <w:szCs w:val="22"/>
              </w:rPr>
              <w:t>If the reliable measure of fair value is no longer available for an equity instrument that is not publicly traded but is measured at fair value t</w:t>
            </w:r>
            <w:r w:rsidR="00F4059A" w:rsidRPr="004B63C3">
              <w:rPr>
                <w:rFonts w:ascii="Calibri" w:hAnsi="Calibri" w:cs="Calibri"/>
                <w:sz w:val="22"/>
                <w:szCs w:val="22"/>
              </w:rPr>
              <w:t>h</w:t>
            </w:r>
            <w:r w:rsidRPr="004B63C3">
              <w:rPr>
                <w:rFonts w:ascii="Calibri" w:hAnsi="Calibri" w:cs="Calibri"/>
                <w:sz w:val="22"/>
                <w:szCs w:val="22"/>
              </w:rPr>
              <w:t>rough profit or loss, its fair value at the last date the instrument was reliably measurable is treated as the cost of the instrument. The entity shall measure the instrument at its cost amount less impairment until a reliable measure of fair value becomes available.</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C40D56" w:rsidP="00837D48">
            <w:pPr>
              <w:pStyle w:val="Pa27"/>
              <w:tabs>
                <w:tab w:val="left" w:pos="720"/>
              </w:tabs>
              <w:spacing w:before="120"/>
              <w:ind w:left="720"/>
              <w:jc w:val="both"/>
              <w:rPr>
                <w:rFonts w:ascii="Calibri" w:hAnsi="Calibri" w:cs="Calibri"/>
                <w:bCs/>
                <w:i/>
                <w:color w:val="000000"/>
                <w:sz w:val="22"/>
                <w:szCs w:val="22"/>
              </w:rPr>
            </w:pPr>
            <w:r w:rsidRPr="004B63C3">
              <w:rPr>
                <w:rFonts w:ascii="Calibri" w:hAnsi="Calibri" w:cs="Calibri"/>
                <w:sz w:val="22"/>
                <w:szCs w:val="22"/>
              </w:rPr>
              <w:t xml:space="preserve">The carrying amounts of the </w:t>
            </w:r>
            <w:r w:rsidRPr="004B63C3">
              <w:rPr>
                <w:rFonts w:ascii="Calibri" w:hAnsi="Calibri" w:cs="Calibri"/>
                <w:i/>
                <w:color w:val="4F6228"/>
                <w:sz w:val="22"/>
                <w:szCs w:val="22"/>
              </w:rPr>
              <w:t>[Company, Branch, Bank, or any appropriate alternative]</w:t>
            </w:r>
            <w:r w:rsidRPr="004B63C3">
              <w:rPr>
                <w:rFonts w:ascii="Calibri" w:hAnsi="Calibri" w:cs="Calibri"/>
                <w:sz w:val="22"/>
                <w:szCs w:val="22"/>
              </w:rPr>
              <w:t xml:space="preserve">’s other financial instruments at the end of each reporting periods are shown in Note </w:t>
            </w:r>
            <w:r w:rsidRPr="004B63C3">
              <w:rPr>
                <w:rFonts w:ascii="Calibri" w:hAnsi="Calibri" w:cs="Calibri"/>
                <w:i/>
                <w:color w:val="FF0000"/>
                <w:sz w:val="22"/>
                <w:szCs w:val="22"/>
              </w:rPr>
              <w:t>[note number]</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C40D56" w:rsidP="00837D48">
            <w:pPr>
              <w:pStyle w:val="Pa27"/>
              <w:tabs>
                <w:tab w:val="left" w:pos="720"/>
              </w:tabs>
              <w:spacing w:before="240"/>
              <w:ind w:left="720"/>
              <w:jc w:val="both"/>
              <w:rPr>
                <w:rFonts w:ascii="Calibri" w:hAnsi="Calibri" w:cs="Calibri"/>
                <w:bCs/>
                <w:i/>
                <w:color w:val="000000"/>
                <w:sz w:val="22"/>
                <w:szCs w:val="22"/>
              </w:rPr>
            </w:pPr>
            <w:r w:rsidRPr="004B63C3">
              <w:rPr>
                <w:rFonts w:ascii="Calibri" w:hAnsi="Calibri" w:cs="Calibri"/>
                <w:bCs/>
                <w:i/>
                <w:color w:val="000000"/>
                <w:sz w:val="22"/>
                <w:szCs w:val="22"/>
              </w:rPr>
              <w:t>Derecognition of financial assets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F4059A" w:rsidRPr="004B63C3" w:rsidRDefault="00F4059A">
            <w:pPr>
              <w:rPr>
                <w:rFonts w:ascii="Calibri" w:hAnsi="Calibri" w:cs="Calibri"/>
                <w:sz w:val="18"/>
                <w:szCs w:val="18"/>
              </w:rPr>
            </w:pPr>
          </w:p>
        </w:tc>
        <w:tc>
          <w:tcPr>
            <w:tcW w:w="9900" w:type="dxa"/>
            <w:gridSpan w:val="2"/>
            <w:shd w:val="clear" w:color="auto" w:fill="auto"/>
          </w:tcPr>
          <w:p w:rsidR="00D474E0" w:rsidRPr="004B63C3" w:rsidRDefault="00C40D56" w:rsidP="00837D48">
            <w:pPr>
              <w:spacing w:before="120"/>
              <w:ind w:left="720"/>
              <w:jc w:val="both"/>
              <w:rPr>
                <w:rFonts w:ascii="Calibri" w:hAnsi="Calibri" w:cs="Calibri"/>
                <w:sz w:val="22"/>
                <w:szCs w:val="22"/>
              </w:rPr>
            </w:pPr>
            <w:r w:rsidRPr="004B63C3">
              <w:rPr>
                <w:rFonts w:ascii="Calibri" w:hAnsi="Calibri" w:cs="Calibri"/>
                <w:sz w:val="22"/>
                <w:szCs w:val="22"/>
              </w:rPr>
              <w:t xml:space="preserve">The </w:t>
            </w:r>
            <w:r w:rsidRPr="004B63C3">
              <w:rPr>
                <w:rFonts w:ascii="Calibri" w:hAnsi="Calibri" w:cs="Calibri"/>
                <w:i/>
                <w:color w:val="4F6228"/>
                <w:sz w:val="22"/>
                <w:szCs w:val="22"/>
              </w:rPr>
              <w:t xml:space="preserve">[Company, Branch, Bank, or any appropriate alternative] </w:t>
            </w:r>
            <w:r w:rsidRPr="004B63C3">
              <w:rPr>
                <w:rFonts w:ascii="Calibri" w:hAnsi="Calibri" w:cs="Calibri"/>
                <w:sz w:val="22"/>
                <w:szCs w:val="22"/>
              </w:rPr>
              <w:t>derecognizes a financial asset only when the contractual rights to the cash flows from the asset expire or are settled, or when it transfers the financial asset and substantially all the risks and rewards of ownership o</w:t>
            </w:r>
            <w:r w:rsidR="00F4059A" w:rsidRPr="004B63C3">
              <w:rPr>
                <w:rFonts w:ascii="Calibri" w:hAnsi="Calibri" w:cs="Calibri"/>
                <w:sz w:val="22"/>
                <w:szCs w:val="22"/>
              </w:rPr>
              <w:t xml:space="preserve">f the asset to another entity.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F4059A" w:rsidRPr="004B63C3" w:rsidRDefault="00F4059A">
            <w:pPr>
              <w:rPr>
                <w:rFonts w:ascii="Calibri" w:hAnsi="Calibri" w:cs="Calibri"/>
                <w:sz w:val="18"/>
                <w:szCs w:val="18"/>
              </w:rPr>
            </w:pPr>
          </w:p>
        </w:tc>
        <w:tc>
          <w:tcPr>
            <w:tcW w:w="9900" w:type="dxa"/>
            <w:gridSpan w:val="2"/>
            <w:shd w:val="clear" w:color="auto" w:fill="auto"/>
          </w:tcPr>
          <w:p w:rsidR="00D474E0" w:rsidRPr="004B63C3" w:rsidRDefault="00C40D56" w:rsidP="00837D48">
            <w:pPr>
              <w:spacing w:before="120"/>
              <w:ind w:left="720"/>
              <w:jc w:val="both"/>
              <w:rPr>
                <w:rFonts w:ascii="Calibri" w:hAnsi="Calibri" w:cs="Calibri"/>
                <w:sz w:val="22"/>
                <w:szCs w:val="22"/>
              </w:rPr>
            </w:pPr>
            <w:r w:rsidRPr="004B63C3">
              <w:rPr>
                <w:rFonts w:ascii="Calibri" w:hAnsi="Calibri" w:cs="Calibri"/>
                <w:sz w:val="22"/>
                <w:szCs w:val="22"/>
              </w:rPr>
              <w:t xml:space="preserve">If the </w:t>
            </w:r>
            <w:r w:rsidRPr="004B63C3">
              <w:rPr>
                <w:rFonts w:ascii="Calibri" w:hAnsi="Calibri" w:cs="Calibri"/>
                <w:i/>
                <w:color w:val="4F6228"/>
                <w:sz w:val="22"/>
                <w:szCs w:val="22"/>
              </w:rPr>
              <w:t>[Company, Branch, Bank, or any appropriate alternative]</w:t>
            </w:r>
            <w:r w:rsidRPr="004B63C3">
              <w:rPr>
                <w:rFonts w:ascii="Calibri" w:hAnsi="Calibri" w:cs="Calibri"/>
                <w:sz w:val="22"/>
                <w:szCs w:val="22"/>
              </w:rPr>
              <w:t xml:space="preserve">, despite having retained some significant risks and rewards of ownership, has transferred control of the asset to another party and the other party has the practical ability to sell the asset in its entirety to an unrelated third party and is able to exercise that ability unilaterally and without needing to impose additional restrictions on the transfer, the </w:t>
            </w:r>
            <w:r w:rsidRPr="004B63C3">
              <w:rPr>
                <w:rFonts w:ascii="Calibri" w:hAnsi="Calibri" w:cs="Calibri"/>
                <w:i/>
                <w:color w:val="4F6228"/>
                <w:sz w:val="22"/>
                <w:szCs w:val="22"/>
              </w:rPr>
              <w:t>[Company, Branch, Bank, or any appropriate alternative]</w:t>
            </w:r>
            <w:r w:rsidRPr="004B63C3">
              <w:rPr>
                <w:rFonts w:ascii="Calibri" w:hAnsi="Calibri" w:cs="Calibri"/>
                <w:sz w:val="22"/>
                <w:szCs w:val="22"/>
              </w:rPr>
              <w:t xml:space="preserve"> derecognizes the asset and recognize separately any rights and obligations retai</w:t>
            </w:r>
            <w:r w:rsidR="00837D48" w:rsidRPr="004B63C3">
              <w:rPr>
                <w:rFonts w:ascii="Calibri" w:hAnsi="Calibri" w:cs="Calibri"/>
                <w:sz w:val="22"/>
                <w:szCs w:val="22"/>
              </w:rPr>
              <w:t>ned or created in the transfer.</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F4059A" w:rsidRPr="004B63C3" w:rsidRDefault="00F4059A">
            <w:pPr>
              <w:rPr>
                <w:rFonts w:ascii="Calibri" w:hAnsi="Calibri" w:cs="Calibri"/>
                <w:sz w:val="18"/>
                <w:szCs w:val="18"/>
              </w:rPr>
            </w:pPr>
          </w:p>
        </w:tc>
        <w:tc>
          <w:tcPr>
            <w:tcW w:w="9900" w:type="dxa"/>
            <w:gridSpan w:val="2"/>
            <w:shd w:val="clear" w:color="auto" w:fill="auto"/>
          </w:tcPr>
          <w:p w:rsidR="00D474E0" w:rsidRPr="004B63C3" w:rsidRDefault="00C40D56" w:rsidP="00837D48">
            <w:pPr>
              <w:spacing w:before="120"/>
              <w:ind w:left="720"/>
              <w:rPr>
                <w:rFonts w:ascii="Calibri" w:hAnsi="Calibri" w:cs="Calibri"/>
                <w:sz w:val="22"/>
                <w:szCs w:val="22"/>
              </w:rPr>
            </w:pPr>
            <w:r w:rsidRPr="004B63C3">
              <w:rPr>
                <w:rFonts w:ascii="Calibri" w:hAnsi="Calibri" w:cs="Calibri"/>
                <w:sz w:val="22"/>
                <w:szCs w:val="22"/>
              </w:rPr>
              <w:t>Any difference between the consideration received and the amounts recognized and derecognized shall b</w:t>
            </w:r>
            <w:r w:rsidR="00F4059A" w:rsidRPr="004B63C3">
              <w:rPr>
                <w:rFonts w:ascii="Calibri" w:hAnsi="Calibri" w:cs="Calibri"/>
                <w:sz w:val="22"/>
                <w:szCs w:val="22"/>
              </w:rPr>
              <w:t>e recognized in profit or loss.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C40D56" w:rsidP="00837D48">
            <w:pPr>
              <w:pStyle w:val="Pa27"/>
              <w:tabs>
                <w:tab w:val="left" w:pos="720"/>
              </w:tabs>
              <w:spacing w:before="240"/>
              <w:ind w:left="720"/>
              <w:jc w:val="both"/>
              <w:rPr>
                <w:rFonts w:ascii="Calibri" w:hAnsi="Calibri" w:cs="Calibri"/>
                <w:bCs/>
                <w:i/>
                <w:color w:val="000000"/>
                <w:sz w:val="22"/>
                <w:szCs w:val="22"/>
              </w:rPr>
            </w:pPr>
            <w:r w:rsidRPr="004B63C3">
              <w:rPr>
                <w:rFonts w:ascii="Calibri" w:hAnsi="Calibri" w:cs="Calibri"/>
                <w:bCs/>
                <w:i/>
                <w:color w:val="000000"/>
                <w:sz w:val="22"/>
                <w:szCs w:val="22"/>
              </w:rPr>
              <w:t>Derecog</w:t>
            </w:r>
            <w:r w:rsidR="00F4059A" w:rsidRPr="004B63C3">
              <w:rPr>
                <w:rFonts w:ascii="Calibri" w:hAnsi="Calibri" w:cs="Calibri"/>
                <w:bCs/>
                <w:i/>
                <w:color w:val="000000"/>
                <w:sz w:val="22"/>
                <w:szCs w:val="22"/>
              </w:rPr>
              <w:t>nition of financial liabilities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F4059A" w:rsidRPr="004B63C3" w:rsidRDefault="00F4059A">
            <w:pPr>
              <w:rPr>
                <w:rFonts w:ascii="Calibri" w:hAnsi="Calibri" w:cs="Calibri"/>
                <w:sz w:val="18"/>
                <w:szCs w:val="18"/>
              </w:rPr>
            </w:pPr>
          </w:p>
        </w:tc>
        <w:tc>
          <w:tcPr>
            <w:tcW w:w="9900" w:type="dxa"/>
            <w:gridSpan w:val="2"/>
            <w:shd w:val="clear" w:color="auto" w:fill="auto"/>
          </w:tcPr>
          <w:p w:rsidR="00D474E0" w:rsidRPr="004B63C3" w:rsidRDefault="00C40D56" w:rsidP="00837D48">
            <w:pPr>
              <w:spacing w:before="120"/>
              <w:ind w:left="720"/>
              <w:rPr>
                <w:rFonts w:ascii="Calibri" w:hAnsi="Calibri" w:cs="Calibri"/>
                <w:sz w:val="22"/>
                <w:szCs w:val="22"/>
              </w:rPr>
            </w:pPr>
            <w:r w:rsidRPr="004B63C3">
              <w:rPr>
                <w:rFonts w:ascii="Calibri" w:hAnsi="Calibri" w:cs="Calibri"/>
                <w:sz w:val="22"/>
                <w:szCs w:val="22"/>
              </w:rPr>
              <w:t>Financial liabilities are derecognized only when it is extinguished or when the obligation specified in the contract is disch</w:t>
            </w:r>
            <w:r w:rsidR="00F4059A" w:rsidRPr="004B63C3">
              <w:rPr>
                <w:rFonts w:ascii="Calibri" w:hAnsi="Calibri" w:cs="Calibri"/>
                <w:sz w:val="22"/>
                <w:szCs w:val="22"/>
              </w:rPr>
              <w:t>arged, is cancelled or expires.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F4059A" w:rsidRPr="004B63C3" w:rsidRDefault="00F4059A">
            <w:pPr>
              <w:rPr>
                <w:rFonts w:ascii="Calibri" w:hAnsi="Calibri" w:cs="Calibri"/>
                <w:sz w:val="18"/>
                <w:szCs w:val="18"/>
              </w:rPr>
            </w:pPr>
          </w:p>
        </w:tc>
        <w:tc>
          <w:tcPr>
            <w:tcW w:w="9900" w:type="dxa"/>
            <w:gridSpan w:val="2"/>
            <w:shd w:val="clear" w:color="auto" w:fill="auto"/>
          </w:tcPr>
          <w:p w:rsidR="00D474E0" w:rsidRPr="004B63C3" w:rsidRDefault="00C40D56" w:rsidP="00837D48">
            <w:pPr>
              <w:spacing w:before="120"/>
              <w:ind w:left="720"/>
              <w:rPr>
                <w:rFonts w:ascii="Calibri" w:hAnsi="Calibri" w:cs="Calibri"/>
                <w:sz w:val="22"/>
                <w:szCs w:val="22"/>
              </w:rPr>
            </w:pPr>
            <w:r w:rsidRPr="004B63C3">
              <w:rPr>
                <w:rFonts w:ascii="Calibri" w:hAnsi="Calibri" w:cs="Calibri"/>
                <w:sz w:val="22"/>
                <w:szCs w:val="22"/>
              </w:rPr>
              <w:t>Any difference between the carrying amount of the financial liability extinguished or transferred to another party and the consideration paid, including any non-cash assets transferred or liabilities assumed shall b</w:t>
            </w:r>
            <w:r w:rsidR="00F4059A" w:rsidRPr="004B63C3">
              <w:rPr>
                <w:rFonts w:ascii="Calibri" w:hAnsi="Calibri" w:cs="Calibri"/>
                <w:sz w:val="22"/>
                <w:szCs w:val="22"/>
              </w:rPr>
              <w:t>e recognized in profit or loss.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C40D56" w:rsidP="00837D48">
            <w:pPr>
              <w:spacing w:before="240"/>
              <w:ind w:left="720"/>
              <w:rPr>
                <w:rFonts w:ascii="Calibri" w:hAnsi="Calibri" w:cs="Calibri"/>
                <w:b/>
                <w:sz w:val="22"/>
                <w:szCs w:val="22"/>
              </w:rPr>
            </w:pPr>
            <w:r w:rsidRPr="004B63C3">
              <w:rPr>
                <w:rFonts w:ascii="Calibri" w:hAnsi="Calibri" w:cs="Calibri"/>
                <w:b/>
                <w:sz w:val="22"/>
                <w:szCs w:val="22"/>
              </w:rPr>
              <w:t>Impairment of Financial Assets Mea</w:t>
            </w:r>
            <w:r w:rsidR="00F4059A" w:rsidRPr="004B63C3">
              <w:rPr>
                <w:rFonts w:ascii="Calibri" w:hAnsi="Calibri" w:cs="Calibri"/>
                <w:b/>
                <w:sz w:val="22"/>
                <w:szCs w:val="22"/>
              </w:rPr>
              <w:t>sured at Cost or Amortized Cost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F4059A" w:rsidRPr="004B63C3" w:rsidRDefault="00F4059A">
            <w:pPr>
              <w:rPr>
                <w:rFonts w:ascii="Calibri" w:hAnsi="Calibri" w:cs="Calibri"/>
                <w:sz w:val="18"/>
                <w:szCs w:val="18"/>
              </w:rPr>
            </w:pPr>
          </w:p>
        </w:tc>
        <w:tc>
          <w:tcPr>
            <w:tcW w:w="9900" w:type="dxa"/>
            <w:gridSpan w:val="2"/>
            <w:shd w:val="clear" w:color="auto" w:fill="auto"/>
          </w:tcPr>
          <w:p w:rsidR="00D474E0" w:rsidRPr="004B63C3" w:rsidRDefault="00C40D56" w:rsidP="00837D48">
            <w:pPr>
              <w:tabs>
                <w:tab w:val="left" w:pos="720"/>
              </w:tabs>
              <w:spacing w:before="120"/>
              <w:ind w:left="720"/>
              <w:jc w:val="both"/>
              <w:rPr>
                <w:rFonts w:ascii="Calibri" w:hAnsi="Calibri" w:cs="Calibri"/>
                <w:sz w:val="22"/>
                <w:szCs w:val="22"/>
              </w:rPr>
            </w:pPr>
            <w:r w:rsidRPr="004B63C3">
              <w:rPr>
                <w:rFonts w:ascii="Calibri" w:hAnsi="Calibri" w:cs="Calibri"/>
                <w:sz w:val="22"/>
                <w:szCs w:val="22"/>
              </w:rPr>
              <w:t xml:space="preserve">At the end of each reporting period, an entity shall assess whether there is objective evidence of </w:t>
            </w:r>
            <w:r w:rsidRPr="004B63C3">
              <w:rPr>
                <w:rFonts w:ascii="Calibri" w:hAnsi="Calibri" w:cs="Calibri"/>
                <w:sz w:val="22"/>
                <w:szCs w:val="22"/>
              </w:rPr>
              <w:lastRenderedPageBreak/>
              <w:t>impairment of any financial assets that are measured at cost or amortized cost. If there is objective evidence of impairment, the entity shall recognize an impairment loss i</w:t>
            </w:r>
            <w:r w:rsidR="0021458F" w:rsidRPr="004B63C3">
              <w:rPr>
                <w:rFonts w:ascii="Calibri" w:hAnsi="Calibri" w:cs="Calibri"/>
                <w:sz w:val="22"/>
                <w:szCs w:val="22"/>
              </w:rPr>
              <w:t>n profit or loss immediately.</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F4059A" w:rsidRPr="004B63C3" w:rsidRDefault="00F4059A">
            <w:pPr>
              <w:rPr>
                <w:rFonts w:ascii="Calibri" w:hAnsi="Calibri" w:cs="Calibri"/>
                <w:sz w:val="18"/>
                <w:szCs w:val="18"/>
              </w:rPr>
            </w:pPr>
          </w:p>
        </w:tc>
        <w:tc>
          <w:tcPr>
            <w:tcW w:w="9900" w:type="dxa"/>
            <w:gridSpan w:val="2"/>
            <w:shd w:val="clear" w:color="auto" w:fill="auto"/>
          </w:tcPr>
          <w:p w:rsidR="007A66C4" w:rsidRPr="004B63C3" w:rsidRDefault="007A66C4" w:rsidP="00837D48">
            <w:pPr>
              <w:tabs>
                <w:tab w:val="left" w:pos="720"/>
              </w:tabs>
              <w:spacing w:before="120"/>
              <w:ind w:left="720"/>
              <w:jc w:val="both"/>
              <w:rPr>
                <w:rFonts w:ascii="Calibri" w:hAnsi="Calibri" w:cs="Calibri"/>
                <w:sz w:val="22"/>
                <w:szCs w:val="22"/>
              </w:rPr>
            </w:pPr>
            <w:r w:rsidRPr="004B63C3">
              <w:rPr>
                <w:rFonts w:ascii="Calibri" w:hAnsi="Calibri" w:cs="Calibri"/>
                <w:sz w:val="22"/>
                <w:szCs w:val="22"/>
              </w:rPr>
              <w:t>Objective evidence that a financial asset or group of assets is impaired includes:</w:t>
            </w:r>
          </w:p>
          <w:p w:rsidR="007A66C4" w:rsidRPr="004B63C3" w:rsidRDefault="007A66C4" w:rsidP="00837D48">
            <w:pPr>
              <w:numPr>
                <w:ilvl w:val="0"/>
                <w:numId w:val="2"/>
              </w:numPr>
              <w:tabs>
                <w:tab w:val="left" w:pos="720"/>
              </w:tabs>
              <w:spacing w:before="120"/>
              <w:jc w:val="both"/>
              <w:rPr>
                <w:rFonts w:ascii="Calibri" w:hAnsi="Calibri" w:cs="Calibri"/>
                <w:sz w:val="22"/>
                <w:szCs w:val="22"/>
              </w:rPr>
            </w:pPr>
            <w:r w:rsidRPr="004B63C3">
              <w:rPr>
                <w:rFonts w:ascii="Calibri" w:hAnsi="Calibri" w:cs="Calibri"/>
                <w:sz w:val="22"/>
                <w:szCs w:val="22"/>
              </w:rPr>
              <w:t>significant financial difficulty of the issuer or obligor.</w:t>
            </w:r>
          </w:p>
          <w:p w:rsidR="005D36FF" w:rsidRPr="004B63C3" w:rsidRDefault="007A66C4" w:rsidP="005D36FF">
            <w:pPr>
              <w:numPr>
                <w:ilvl w:val="0"/>
                <w:numId w:val="2"/>
              </w:numPr>
              <w:tabs>
                <w:tab w:val="left" w:pos="720"/>
              </w:tabs>
              <w:spacing w:before="120" w:after="120"/>
              <w:jc w:val="both"/>
              <w:rPr>
                <w:rFonts w:ascii="Calibri" w:hAnsi="Calibri" w:cs="Calibri"/>
                <w:sz w:val="22"/>
                <w:szCs w:val="22"/>
              </w:rPr>
            </w:pPr>
            <w:r w:rsidRPr="004B63C3">
              <w:rPr>
                <w:rFonts w:ascii="Calibri" w:hAnsi="Calibri" w:cs="Calibri"/>
                <w:sz w:val="22"/>
                <w:szCs w:val="22"/>
              </w:rPr>
              <w:t>a breach of contract, such as a default or delinquency in interest or principal payments.</w:t>
            </w:r>
          </w:p>
          <w:p w:rsidR="005D36FF" w:rsidRPr="004B63C3" w:rsidRDefault="005D36FF" w:rsidP="005D36FF">
            <w:pPr>
              <w:tabs>
                <w:tab w:val="left" w:pos="720"/>
              </w:tabs>
              <w:spacing w:before="120" w:after="120"/>
              <w:ind w:left="1440"/>
              <w:jc w:val="both"/>
              <w:rPr>
                <w:rFonts w:ascii="Calibri" w:hAnsi="Calibri" w:cs="Calibri"/>
                <w:sz w:val="22"/>
                <w:szCs w:val="22"/>
              </w:rPr>
            </w:pPr>
          </w:p>
          <w:p w:rsidR="007A66C4" w:rsidRPr="004B63C3" w:rsidRDefault="007A66C4" w:rsidP="00D16B96">
            <w:pPr>
              <w:numPr>
                <w:ilvl w:val="0"/>
                <w:numId w:val="2"/>
              </w:numPr>
              <w:tabs>
                <w:tab w:val="left" w:pos="720"/>
              </w:tabs>
              <w:spacing w:before="120" w:after="120"/>
              <w:jc w:val="both"/>
              <w:rPr>
                <w:rFonts w:ascii="Calibri" w:hAnsi="Calibri" w:cs="Calibri"/>
                <w:sz w:val="22"/>
                <w:szCs w:val="22"/>
              </w:rPr>
            </w:pPr>
            <w:r w:rsidRPr="004B63C3">
              <w:rPr>
                <w:rFonts w:ascii="Calibri" w:hAnsi="Calibri" w:cs="Calibri"/>
                <w:sz w:val="22"/>
                <w:szCs w:val="22"/>
              </w:rPr>
              <w:t>the creditor, for economic or legal reasons relating to the debtor’s financial difficulty, granting to the debtor a concession that the creditor would not otherwise consider.</w:t>
            </w:r>
          </w:p>
          <w:p w:rsidR="007A66C4" w:rsidRPr="004B63C3" w:rsidRDefault="007A66C4" w:rsidP="00D16B96">
            <w:pPr>
              <w:numPr>
                <w:ilvl w:val="0"/>
                <w:numId w:val="2"/>
              </w:numPr>
              <w:tabs>
                <w:tab w:val="left" w:pos="720"/>
              </w:tabs>
              <w:spacing w:before="120" w:after="120"/>
              <w:jc w:val="both"/>
              <w:rPr>
                <w:rFonts w:ascii="Calibri" w:hAnsi="Calibri" w:cs="Calibri"/>
                <w:sz w:val="22"/>
                <w:szCs w:val="22"/>
              </w:rPr>
            </w:pPr>
            <w:r w:rsidRPr="004B63C3">
              <w:rPr>
                <w:rFonts w:ascii="Calibri" w:hAnsi="Calibri" w:cs="Calibri"/>
                <w:sz w:val="22"/>
                <w:szCs w:val="22"/>
              </w:rPr>
              <w:t>it has become probable that the debtor will enter bankruptcy or other financial reorganization.</w:t>
            </w:r>
          </w:p>
          <w:p w:rsidR="00D474E0" w:rsidRPr="004B63C3" w:rsidRDefault="007A66C4" w:rsidP="00837D48">
            <w:pPr>
              <w:numPr>
                <w:ilvl w:val="0"/>
                <w:numId w:val="2"/>
              </w:numPr>
              <w:tabs>
                <w:tab w:val="left" w:pos="720"/>
              </w:tabs>
              <w:spacing w:before="120"/>
              <w:jc w:val="both"/>
              <w:rPr>
                <w:rFonts w:ascii="Calibri" w:hAnsi="Calibri" w:cs="Calibri"/>
                <w:sz w:val="22"/>
                <w:szCs w:val="22"/>
              </w:rPr>
            </w:pPr>
            <w:r w:rsidRPr="004B63C3">
              <w:rPr>
                <w:rFonts w:ascii="Calibri" w:hAnsi="Calibri" w:cs="Calibri"/>
                <w:sz w:val="22"/>
                <w:szCs w:val="22"/>
              </w:rPr>
              <w:t>observable data indicating that there has been a measurable decrease in the estimated future cash flows from a group of financial assets since the initial recognition of those assets, even though the decrease cannot yet be identified with the individual financial assets in the group, such as adverse national or local economic conditions or adverse changes in industry conditions.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F4059A" w:rsidRPr="004B63C3" w:rsidRDefault="00F4059A">
            <w:pPr>
              <w:rPr>
                <w:rFonts w:ascii="Calibri" w:hAnsi="Calibri" w:cs="Calibri"/>
                <w:sz w:val="18"/>
                <w:szCs w:val="18"/>
              </w:rPr>
            </w:pPr>
          </w:p>
        </w:tc>
        <w:tc>
          <w:tcPr>
            <w:tcW w:w="9900" w:type="dxa"/>
            <w:gridSpan w:val="2"/>
            <w:shd w:val="clear" w:color="auto" w:fill="auto"/>
          </w:tcPr>
          <w:p w:rsidR="00D474E0" w:rsidRPr="004B63C3" w:rsidRDefault="007A66C4" w:rsidP="00837D48">
            <w:pPr>
              <w:tabs>
                <w:tab w:val="left" w:pos="720"/>
              </w:tabs>
              <w:spacing w:before="120"/>
              <w:ind w:left="720"/>
              <w:jc w:val="both"/>
              <w:rPr>
                <w:rFonts w:ascii="Calibri" w:hAnsi="Calibri" w:cs="Calibri"/>
                <w:sz w:val="22"/>
                <w:szCs w:val="22"/>
              </w:rPr>
            </w:pPr>
            <w:r w:rsidRPr="004B63C3">
              <w:rPr>
                <w:rFonts w:ascii="Calibri" w:hAnsi="Calibri" w:cs="Calibri"/>
                <w:sz w:val="22"/>
                <w:szCs w:val="22"/>
              </w:rPr>
              <w:t>For an instrument measured at amortized cost, the impairment loss is the difference between the asset’s carrying amount and the present value of estimated cash flows discounted at the asset’s original effective interest rate. If such a financial instrument has a variable interest rate, the discount rate for measuring any impairment loss is the current effective interest rate</w:t>
            </w:r>
            <w:r w:rsidR="0021458F" w:rsidRPr="004B63C3">
              <w:rPr>
                <w:rFonts w:ascii="Calibri" w:hAnsi="Calibri" w:cs="Calibri"/>
                <w:sz w:val="22"/>
                <w:szCs w:val="22"/>
              </w:rPr>
              <w:t xml:space="preserve"> determined under the contract.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F4059A" w:rsidRPr="004B63C3" w:rsidRDefault="00F4059A">
            <w:pPr>
              <w:rPr>
                <w:rFonts w:ascii="Calibri" w:hAnsi="Calibri" w:cs="Calibri"/>
                <w:sz w:val="18"/>
                <w:szCs w:val="18"/>
              </w:rPr>
            </w:pPr>
          </w:p>
        </w:tc>
        <w:tc>
          <w:tcPr>
            <w:tcW w:w="9900" w:type="dxa"/>
            <w:gridSpan w:val="2"/>
            <w:shd w:val="clear" w:color="auto" w:fill="auto"/>
          </w:tcPr>
          <w:p w:rsidR="00D474E0" w:rsidRPr="004B63C3" w:rsidRDefault="007A66C4" w:rsidP="00837D48">
            <w:pPr>
              <w:tabs>
                <w:tab w:val="left" w:pos="720"/>
              </w:tabs>
              <w:spacing w:before="120"/>
              <w:ind w:left="720"/>
              <w:jc w:val="both"/>
              <w:rPr>
                <w:rFonts w:ascii="Calibri" w:hAnsi="Calibri" w:cs="Calibri"/>
                <w:sz w:val="22"/>
                <w:szCs w:val="22"/>
              </w:rPr>
            </w:pPr>
            <w:r w:rsidRPr="004B63C3">
              <w:rPr>
                <w:rFonts w:ascii="Calibri" w:hAnsi="Calibri" w:cs="Calibri"/>
                <w:sz w:val="22"/>
                <w:szCs w:val="22"/>
              </w:rPr>
              <w:t xml:space="preserve">For an instrument measured at cost less impairment, the impairment loss is the difference between the asset’s carrying amount and the best estimate of the amount that the entity would receive for the asset if it were to </w:t>
            </w:r>
            <w:r w:rsidR="0021458F" w:rsidRPr="004B63C3">
              <w:rPr>
                <w:rFonts w:ascii="Calibri" w:hAnsi="Calibri" w:cs="Calibri"/>
                <w:sz w:val="22"/>
                <w:szCs w:val="22"/>
              </w:rPr>
              <w:t xml:space="preserve">be sold at the reporting date.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F4059A" w:rsidRPr="004B63C3" w:rsidRDefault="00F4059A">
            <w:pPr>
              <w:rPr>
                <w:rFonts w:ascii="Calibri" w:hAnsi="Calibri" w:cs="Calibri"/>
                <w:sz w:val="18"/>
                <w:szCs w:val="18"/>
              </w:rPr>
            </w:pPr>
          </w:p>
        </w:tc>
        <w:tc>
          <w:tcPr>
            <w:tcW w:w="9900" w:type="dxa"/>
            <w:gridSpan w:val="2"/>
            <w:shd w:val="clear" w:color="auto" w:fill="auto"/>
          </w:tcPr>
          <w:p w:rsidR="00D474E0" w:rsidRPr="004B63C3" w:rsidRDefault="007A66C4" w:rsidP="00837D48">
            <w:pPr>
              <w:tabs>
                <w:tab w:val="left" w:pos="720"/>
              </w:tabs>
              <w:spacing w:before="120"/>
              <w:ind w:left="720"/>
              <w:jc w:val="both"/>
              <w:rPr>
                <w:rFonts w:ascii="Calibri" w:hAnsi="Calibri" w:cs="Calibri"/>
                <w:i/>
                <w:sz w:val="22"/>
                <w:szCs w:val="22"/>
              </w:rPr>
            </w:pPr>
            <w:r w:rsidRPr="004B63C3">
              <w:rPr>
                <w:rFonts w:ascii="Calibri" w:hAnsi="Calibri" w:cs="Calibri"/>
                <w:sz w:val="22"/>
                <w:szCs w:val="22"/>
              </w:rPr>
              <w:t>If, in a subsequent period, the amount of an impairment loss decreases and the decrease can be related objectively to an event occurring after the impairment was recognized, the entity shall reverse the previously recognized impairment loss either directly or adjusting the allowance account. The reversal shall not result in a carrying amount of the financial asset (net of allowance account) that exceeds what the carrying amount would have been had the impairment not previously recognized. The entity shall recognize the amount of reversal in profit or loss immediately.</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F4059A">
            <w:pPr>
              <w:rPr>
                <w:rFonts w:ascii="Calibri" w:hAnsi="Calibri" w:cs="Calibri"/>
                <w:sz w:val="18"/>
                <w:szCs w:val="18"/>
              </w:rPr>
            </w:pPr>
            <w:r w:rsidRPr="004B63C3">
              <w:rPr>
                <w:rFonts w:ascii="Calibri" w:hAnsi="Calibri" w:cs="Calibri"/>
                <w:sz w:val="18"/>
                <w:szCs w:val="18"/>
                <w:highlight w:val="yellow"/>
              </w:rPr>
              <w:t>Section 13.22 (a)</w:t>
            </w:r>
          </w:p>
        </w:tc>
        <w:tc>
          <w:tcPr>
            <w:tcW w:w="9900" w:type="dxa"/>
            <w:gridSpan w:val="2"/>
            <w:shd w:val="clear" w:color="auto" w:fill="auto"/>
          </w:tcPr>
          <w:p w:rsidR="00D474E0" w:rsidRPr="004B63C3" w:rsidRDefault="00F4059A" w:rsidP="00837D48">
            <w:pPr>
              <w:tabs>
                <w:tab w:val="left" w:pos="720"/>
              </w:tabs>
              <w:autoSpaceDE w:val="0"/>
              <w:autoSpaceDN w:val="0"/>
              <w:adjustRightInd w:val="0"/>
              <w:spacing w:before="240" w:line="156" w:lineRule="atLeast"/>
              <w:ind w:left="720"/>
              <w:jc w:val="both"/>
              <w:rPr>
                <w:rFonts w:ascii="Calibri" w:eastAsia="Calibri" w:hAnsi="Calibri" w:cs="Calibri"/>
                <w:b/>
                <w:color w:val="000000"/>
                <w:sz w:val="22"/>
                <w:szCs w:val="22"/>
              </w:rPr>
            </w:pPr>
            <w:r w:rsidRPr="004B63C3">
              <w:rPr>
                <w:rFonts w:ascii="Calibri" w:eastAsia="Calibri" w:hAnsi="Calibri" w:cs="Calibri"/>
                <w:b/>
                <w:color w:val="000000"/>
                <w:sz w:val="22"/>
                <w:szCs w:val="22"/>
              </w:rPr>
              <w:t>Inventories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7A66C4" w:rsidP="00837D48">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 xml:space="preserve">Inventories are stated at the lower of cost and estimated selling price less costs to complete and sell. Cost include </w:t>
            </w:r>
            <w:r w:rsidRPr="004B63C3">
              <w:rPr>
                <w:rFonts w:ascii="Calibri" w:eastAsia="Calibri" w:hAnsi="Calibri" w:cs="Calibri"/>
                <w:color w:val="FF0000"/>
                <w:sz w:val="22"/>
                <w:szCs w:val="22"/>
              </w:rPr>
              <w:t xml:space="preserve">“select on the applicable” </w:t>
            </w:r>
            <w:r w:rsidRPr="004B63C3">
              <w:rPr>
                <w:rFonts w:ascii="Calibri" w:eastAsia="Calibri" w:hAnsi="Calibri" w:cs="Calibri"/>
                <w:i/>
                <w:color w:val="1F497D"/>
                <w:sz w:val="22"/>
                <w:szCs w:val="22"/>
                <w:u w:val="single"/>
              </w:rPr>
              <w:t>all cost purchase, cost of conversion and other related cost incurred in bringing the inventories to their present location and condition.</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7A66C4" w:rsidP="00837D48">
            <w:pPr>
              <w:tabs>
                <w:tab w:val="left" w:pos="540"/>
                <w:tab w:val="left" w:pos="720"/>
              </w:tabs>
              <w:spacing w:before="120"/>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 xml:space="preserve">The cost of finished goods and work in progress comprises </w:t>
            </w:r>
            <w:r w:rsidRPr="004B63C3">
              <w:rPr>
                <w:rFonts w:ascii="Calibri" w:eastAsia="Calibri" w:hAnsi="Calibri" w:cs="Calibri"/>
                <w:color w:val="FF0000"/>
                <w:sz w:val="22"/>
                <w:szCs w:val="22"/>
                <w:u w:val="single"/>
              </w:rPr>
              <w:t xml:space="preserve">packaging costs, raw materials, direct labor, other direct costs and related production overheads </w:t>
            </w:r>
            <w:r w:rsidRPr="004B63C3">
              <w:rPr>
                <w:rFonts w:ascii="Calibri" w:eastAsia="Calibri" w:hAnsi="Calibri" w:cs="Calibri"/>
                <w:color w:val="000000"/>
                <w:sz w:val="22"/>
                <w:szCs w:val="22"/>
              </w:rPr>
              <w:t>(based on normal operating capacity). At each reporting date, inventories are assessed for impairment. If inventory is impaired, the carrying amount is reduced to its selling price less costs to complete and sell; the impairment loss is recognized immediately in profit or loss.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F4059A" w:rsidRPr="004B63C3" w:rsidRDefault="00F4059A">
            <w:pPr>
              <w:rPr>
                <w:rFonts w:ascii="Calibri" w:hAnsi="Calibri" w:cs="Calibri"/>
                <w:sz w:val="18"/>
                <w:szCs w:val="18"/>
              </w:rPr>
            </w:pPr>
          </w:p>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7A66C4" w:rsidP="00837D48">
            <w:pPr>
              <w:tabs>
                <w:tab w:val="left" w:pos="540"/>
                <w:tab w:val="left" w:pos="720"/>
              </w:tabs>
              <w:spacing w:before="120"/>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 xml:space="preserve">When the circumstances that previously caused inventories to be impaired no longer exist or when there is clear evidence of an increase in selling price less costs to complete and sell because of </w:t>
            </w:r>
            <w:r w:rsidRPr="004B63C3">
              <w:rPr>
                <w:rFonts w:ascii="Calibri" w:eastAsia="Calibri" w:hAnsi="Calibri" w:cs="Calibri"/>
                <w:color w:val="000000"/>
                <w:sz w:val="22"/>
                <w:szCs w:val="22"/>
              </w:rPr>
              <w:lastRenderedPageBreak/>
              <w:t>changed economic circumstances, a reversal of the impairment is recognized so that the new carrying amount is the lower of the cost and the revised selling price less costs to complete and sell.  Any impairment reversal in recognized in profit or loss but is limited to the amount of the original impairment loss r</w:t>
            </w:r>
            <w:r w:rsidR="00F4059A" w:rsidRPr="004B63C3">
              <w:rPr>
                <w:rFonts w:ascii="Calibri" w:eastAsia="Calibri" w:hAnsi="Calibri" w:cs="Calibri"/>
                <w:color w:val="000000"/>
                <w:sz w:val="22"/>
                <w:szCs w:val="22"/>
              </w:rPr>
              <w:t>ecognized.</w:t>
            </w:r>
          </w:p>
        </w:tc>
        <w:tc>
          <w:tcPr>
            <w:tcW w:w="1239" w:type="dxa"/>
            <w:shd w:val="clear" w:color="auto" w:fill="auto"/>
          </w:tcPr>
          <w:p w:rsidR="00D474E0" w:rsidRPr="004B63C3" w:rsidRDefault="00D474E0">
            <w:pPr>
              <w:rPr>
                <w:rFonts w:ascii="Calibri" w:hAnsi="Calibri" w:cs="Calibri"/>
              </w:rPr>
            </w:pPr>
          </w:p>
        </w:tc>
      </w:tr>
      <w:tr w:rsidR="00F4059A" w:rsidRPr="004B63C3" w:rsidTr="005D36FF">
        <w:trPr>
          <w:trHeight w:val="144"/>
        </w:trPr>
        <w:tc>
          <w:tcPr>
            <w:tcW w:w="1170" w:type="dxa"/>
            <w:shd w:val="clear" w:color="auto" w:fill="auto"/>
          </w:tcPr>
          <w:p w:rsidR="00F4059A" w:rsidRPr="004B63C3" w:rsidRDefault="00F4059A">
            <w:pPr>
              <w:rPr>
                <w:rFonts w:ascii="Calibri" w:hAnsi="Calibri" w:cs="Calibri"/>
                <w:sz w:val="18"/>
                <w:szCs w:val="18"/>
              </w:rPr>
            </w:pPr>
          </w:p>
          <w:p w:rsidR="00F4059A" w:rsidRPr="004B63C3" w:rsidRDefault="00F4059A">
            <w:pPr>
              <w:rPr>
                <w:rFonts w:ascii="Calibri" w:hAnsi="Calibri" w:cs="Calibri"/>
                <w:sz w:val="18"/>
                <w:szCs w:val="18"/>
              </w:rPr>
            </w:pPr>
          </w:p>
        </w:tc>
        <w:tc>
          <w:tcPr>
            <w:tcW w:w="9900" w:type="dxa"/>
            <w:gridSpan w:val="2"/>
            <w:shd w:val="clear" w:color="auto" w:fill="auto"/>
          </w:tcPr>
          <w:p w:rsidR="00F4059A" w:rsidRPr="004B63C3" w:rsidRDefault="00F4059A" w:rsidP="00837D48">
            <w:pPr>
              <w:tabs>
                <w:tab w:val="left" w:pos="540"/>
                <w:tab w:val="left" w:pos="720"/>
              </w:tabs>
              <w:spacing w:before="120"/>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When inventories are sold, the carrying amount of those inventories is recognized as an expense in the period in which the related revenue is recognized.</w:t>
            </w:r>
          </w:p>
        </w:tc>
        <w:tc>
          <w:tcPr>
            <w:tcW w:w="1239" w:type="dxa"/>
            <w:shd w:val="clear" w:color="auto" w:fill="auto"/>
          </w:tcPr>
          <w:p w:rsidR="00F4059A" w:rsidRPr="004B63C3" w:rsidRDefault="00F4059A">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F4059A" w:rsidRPr="004B63C3" w:rsidRDefault="00F4059A">
            <w:pPr>
              <w:rPr>
                <w:rFonts w:ascii="Calibri" w:hAnsi="Calibri" w:cs="Calibri"/>
                <w:sz w:val="18"/>
                <w:szCs w:val="18"/>
              </w:rPr>
            </w:pPr>
            <w:r w:rsidRPr="004B63C3">
              <w:rPr>
                <w:rFonts w:ascii="Calibri" w:hAnsi="Calibri" w:cs="Calibri"/>
                <w:sz w:val="18"/>
                <w:szCs w:val="18"/>
                <w:highlight w:val="yellow"/>
              </w:rPr>
              <w:t>Section 14.12 (a)</w:t>
            </w:r>
          </w:p>
        </w:tc>
        <w:tc>
          <w:tcPr>
            <w:tcW w:w="9900" w:type="dxa"/>
            <w:gridSpan w:val="2"/>
            <w:shd w:val="clear" w:color="auto" w:fill="auto"/>
          </w:tcPr>
          <w:p w:rsidR="00D474E0" w:rsidRPr="004B63C3" w:rsidRDefault="00F4059A" w:rsidP="00837D48">
            <w:pPr>
              <w:tabs>
                <w:tab w:val="left" w:pos="720"/>
              </w:tabs>
              <w:autoSpaceDE w:val="0"/>
              <w:autoSpaceDN w:val="0"/>
              <w:adjustRightInd w:val="0"/>
              <w:spacing w:before="240" w:line="156" w:lineRule="atLeast"/>
              <w:ind w:left="720"/>
              <w:jc w:val="both"/>
              <w:rPr>
                <w:rFonts w:ascii="Calibri" w:hAnsi="Calibri" w:cs="Calibri"/>
                <w:b/>
                <w:sz w:val="22"/>
                <w:szCs w:val="22"/>
              </w:rPr>
            </w:pPr>
            <w:r w:rsidRPr="004B63C3">
              <w:rPr>
                <w:rFonts w:ascii="Calibri" w:eastAsia="Calibri" w:hAnsi="Calibri" w:cs="Calibri"/>
                <w:b/>
                <w:color w:val="000000"/>
                <w:sz w:val="22"/>
                <w:szCs w:val="22"/>
              </w:rPr>
              <w:t>Investment in Associates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F4059A" w:rsidRPr="004B63C3" w:rsidRDefault="00F4059A">
            <w:pPr>
              <w:rPr>
                <w:rFonts w:ascii="Calibri" w:hAnsi="Calibri" w:cs="Calibri"/>
                <w:sz w:val="18"/>
                <w:szCs w:val="18"/>
              </w:rPr>
            </w:pPr>
          </w:p>
        </w:tc>
        <w:tc>
          <w:tcPr>
            <w:tcW w:w="9900" w:type="dxa"/>
            <w:gridSpan w:val="2"/>
            <w:shd w:val="clear" w:color="auto" w:fill="auto"/>
          </w:tcPr>
          <w:p w:rsidR="00D474E0" w:rsidRPr="004B63C3" w:rsidRDefault="007A66C4" w:rsidP="00C25A48">
            <w:pPr>
              <w:tabs>
                <w:tab w:val="left" w:pos="540"/>
                <w:tab w:val="left" w:pos="720"/>
              </w:tabs>
              <w:spacing w:before="120"/>
              <w:ind w:left="720" w:firstLine="18"/>
              <w:jc w:val="both"/>
              <w:rPr>
                <w:rFonts w:ascii="Calibri" w:hAnsi="Calibri" w:cs="Calibri"/>
                <w:color w:val="C00000"/>
                <w:sz w:val="22"/>
                <w:szCs w:val="22"/>
              </w:rPr>
            </w:pPr>
            <w:r w:rsidRPr="004B63C3">
              <w:rPr>
                <w:rFonts w:ascii="Calibri" w:hAnsi="Calibri" w:cs="Calibri"/>
                <w:sz w:val="22"/>
                <w:szCs w:val="22"/>
              </w:rPr>
              <w:t xml:space="preserve">An associate is an entity, including an unincorporated entity such as a partnership, over which the </w:t>
            </w:r>
            <w:r w:rsidRPr="004B63C3">
              <w:rPr>
                <w:rFonts w:ascii="Calibri" w:hAnsi="Calibri" w:cs="Calibri"/>
                <w:i/>
                <w:color w:val="4F6228"/>
                <w:sz w:val="22"/>
                <w:szCs w:val="22"/>
              </w:rPr>
              <w:t>[Company, Branch, Bank, or any appropriate alternative]</w:t>
            </w:r>
            <w:r w:rsidRPr="004B63C3">
              <w:rPr>
                <w:rFonts w:ascii="Calibri" w:hAnsi="Calibri" w:cs="Calibri"/>
                <w:sz w:val="22"/>
                <w:szCs w:val="22"/>
              </w:rPr>
              <w:t xml:space="preserve"> has significant influence and that is neither a subsidiary nor interest in a joint venture. The investment is accounted using the (</w:t>
            </w:r>
            <w:r w:rsidRPr="004B63C3">
              <w:rPr>
                <w:rFonts w:ascii="Calibri" w:hAnsi="Calibri" w:cs="Calibri"/>
                <w:color w:val="C00000"/>
                <w:sz w:val="22"/>
                <w:szCs w:val="22"/>
              </w:rPr>
              <w:t xml:space="preserve">cost model) </w:t>
            </w:r>
            <w:r w:rsidRPr="004B63C3">
              <w:rPr>
                <w:rFonts w:ascii="Calibri" w:hAnsi="Calibri" w:cs="Calibri"/>
                <w:color w:val="548DD4"/>
                <w:sz w:val="22"/>
                <w:szCs w:val="22"/>
              </w:rPr>
              <w:t xml:space="preserve">other than those for which there is published price quotation which is measured using the fair value model </w:t>
            </w:r>
            <w:r w:rsidRPr="004B63C3">
              <w:rPr>
                <w:rFonts w:ascii="Calibri" w:hAnsi="Calibri" w:cs="Calibri"/>
                <w:color w:val="C00000"/>
                <w:sz w:val="22"/>
                <w:szCs w:val="22"/>
              </w:rPr>
              <w:t>or equity method)</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CE3595" w:rsidRPr="004B63C3" w:rsidRDefault="00CE3595" w:rsidP="00C25A48">
            <w:pPr>
              <w:tabs>
                <w:tab w:val="left" w:pos="540"/>
                <w:tab w:val="left" w:pos="720"/>
              </w:tabs>
              <w:spacing w:before="120"/>
              <w:ind w:left="720"/>
              <w:jc w:val="both"/>
              <w:rPr>
                <w:rFonts w:ascii="Calibri" w:hAnsi="Calibri" w:cs="Calibri"/>
                <w:sz w:val="22"/>
                <w:szCs w:val="22"/>
              </w:rPr>
            </w:pPr>
          </w:p>
          <w:p w:rsidR="00D474E0" w:rsidRPr="004B63C3" w:rsidRDefault="00D965F7" w:rsidP="00C25A48">
            <w:pPr>
              <w:tabs>
                <w:tab w:val="left" w:pos="540"/>
                <w:tab w:val="left" w:pos="720"/>
              </w:tabs>
              <w:spacing w:before="120"/>
              <w:ind w:left="720"/>
              <w:jc w:val="both"/>
              <w:rPr>
                <w:rFonts w:ascii="Calibri" w:hAnsi="Calibri" w:cs="Calibri"/>
                <w:sz w:val="22"/>
                <w:szCs w:val="22"/>
              </w:rPr>
            </w:pPr>
            <w:r>
              <w:rPr>
                <w:rFonts w:ascii="Calibri" w:hAnsi="Calibri" w:cs="Calibri"/>
                <w:noProof/>
              </w:rPr>
              <w:pict>
                <v:shapetype id="_x0000_t202" coordsize="21600,21600" o:spt="202" path="m,l,21600r21600,l21600,xe">
                  <v:stroke joinstyle="miter"/>
                  <v:path gradientshapeok="t" o:connecttype="rect"/>
                </v:shapetype>
                <v:shape id="_x0000_s1030" type="#_x0000_t202" style="position:absolute;left:0;text-align:left;margin-left:491.1pt;margin-top:4.75pt;width:54.75pt;height:37.5pt;z-index:1" fillcolor="#fabf8f" strokecolor="#f2f2f2" strokeweight="3pt">
                  <v:shadow on="t" type="perspective" color="#974706" opacity=".5" offset="1pt" offset2="-1pt"/>
                  <v:textbox style="mso-next-textbox:#_x0000_s1030">
                    <w:txbxContent>
                      <w:p w:rsidR="00B86B00" w:rsidRPr="008C1F92" w:rsidRDefault="00B86B00">
                        <w:pPr>
                          <w:rPr>
                            <w:rFonts w:ascii="Garamond" w:hAnsi="Garamond"/>
                            <w:sz w:val="20"/>
                            <w:szCs w:val="20"/>
                          </w:rPr>
                        </w:pPr>
                        <w:r w:rsidRPr="008C1F92">
                          <w:rPr>
                            <w:rFonts w:ascii="Garamond" w:hAnsi="Garamond"/>
                            <w:sz w:val="20"/>
                            <w:szCs w:val="20"/>
                          </w:rPr>
                          <w:t>If cost method</w:t>
                        </w:r>
                      </w:p>
                    </w:txbxContent>
                  </v:textbox>
                </v:shape>
              </w:pict>
            </w:r>
            <w:r w:rsidR="007A66C4" w:rsidRPr="004B63C3">
              <w:rPr>
                <w:rFonts w:ascii="Calibri" w:hAnsi="Calibri" w:cs="Calibri"/>
                <w:sz w:val="22"/>
                <w:szCs w:val="22"/>
              </w:rPr>
              <w:t>Under this method, investment in associate is measured at cost less any accumulated impairment losses recognized in profit or loss. The company shall recognize dividends and other distributions as income without regard to whether the distributions are from accumulated profits of the associate arising before or after date of acquisition</w:t>
            </w:r>
            <w:r w:rsidR="0021458F" w:rsidRPr="004B63C3">
              <w:rPr>
                <w:rFonts w:ascii="Calibri" w:hAnsi="Calibri" w:cs="Calibri"/>
                <w:sz w:val="22"/>
                <w:szCs w:val="22"/>
              </w:rPr>
              <w: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8C1F92" w:rsidP="00C25A48">
            <w:pPr>
              <w:tabs>
                <w:tab w:val="left" w:pos="540"/>
                <w:tab w:val="left" w:pos="720"/>
              </w:tabs>
              <w:spacing w:before="120"/>
              <w:ind w:left="720"/>
              <w:jc w:val="both"/>
              <w:rPr>
                <w:rFonts w:ascii="Calibri" w:hAnsi="Calibri" w:cs="Calibri"/>
                <w:sz w:val="22"/>
                <w:szCs w:val="22"/>
              </w:rPr>
            </w:pPr>
            <w:r w:rsidRPr="004B63C3">
              <w:rPr>
                <w:rFonts w:ascii="Calibri" w:hAnsi="Calibri" w:cs="Calibri"/>
                <w:sz w:val="22"/>
                <w:szCs w:val="22"/>
              </w:rPr>
              <w:t>U</w:t>
            </w:r>
            <w:r w:rsidR="007A66C4" w:rsidRPr="004B63C3">
              <w:rPr>
                <w:rFonts w:ascii="Calibri" w:hAnsi="Calibri" w:cs="Calibri"/>
                <w:sz w:val="22"/>
                <w:szCs w:val="22"/>
              </w:rPr>
              <w:t>nder this method, an equity instruments is initially recognized at the transaction price</w:t>
            </w:r>
            <w:r w:rsidR="003766D4" w:rsidRPr="004B63C3">
              <w:rPr>
                <w:rFonts w:ascii="Calibri" w:hAnsi="Calibri" w:cs="Calibri"/>
                <w:sz w:val="22"/>
                <w:szCs w:val="22"/>
              </w:rPr>
              <w:t xml:space="preserve"> </w:t>
            </w:r>
            <w:r w:rsidR="007A66C4" w:rsidRPr="004B63C3">
              <w:rPr>
                <w:rFonts w:ascii="Calibri" w:hAnsi="Calibri" w:cs="Calibri"/>
                <w:sz w:val="22"/>
                <w:szCs w:val="22"/>
              </w:rPr>
              <w:t xml:space="preserve">(including transaction costs) and is subsequently adjusted to reflect the company’s share of the profit or loss and other comprehensive income of the associate. </w:t>
            </w:r>
          </w:p>
        </w:tc>
        <w:tc>
          <w:tcPr>
            <w:tcW w:w="1239" w:type="dxa"/>
            <w:shd w:val="clear" w:color="auto" w:fill="auto"/>
          </w:tcPr>
          <w:p w:rsidR="00D474E0" w:rsidRPr="004B63C3" w:rsidRDefault="00D965F7">
            <w:pPr>
              <w:rPr>
                <w:rFonts w:ascii="Calibri" w:hAnsi="Calibri" w:cs="Calibri"/>
              </w:rPr>
            </w:pPr>
            <w:r>
              <w:rPr>
                <w:rFonts w:ascii="Calibri" w:hAnsi="Calibri" w:cs="Calibri"/>
                <w:noProof/>
              </w:rPr>
              <w:pict>
                <v:shape id="_x0000_s1031" type="#_x0000_t202" style="position:absolute;margin-left:-3.9pt;margin-top:2.5pt;width:54.75pt;height:30.75pt;z-index:2;mso-position-horizontal-relative:text;mso-position-vertical-relative:text" fillcolor="#fabf8f" strokecolor="#f2f2f2" strokeweight="3pt">
                  <v:shadow on="t" type="perspective" color="#974706" opacity=".5" offset="1pt" offset2="-1pt"/>
                  <v:textbox style="mso-next-textbox:#_x0000_s1031">
                    <w:txbxContent>
                      <w:p w:rsidR="00B86B00" w:rsidRPr="008C1F92" w:rsidRDefault="00B86B00" w:rsidP="008C1F92">
                        <w:pPr>
                          <w:rPr>
                            <w:rFonts w:ascii="Garamond" w:hAnsi="Garamond"/>
                            <w:sz w:val="20"/>
                            <w:szCs w:val="20"/>
                          </w:rPr>
                        </w:pPr>
                        <w:r>
                          <w:rPr>
                            <w:rFonts w:ascii="Garamond" w:hAnsi="Garamond"/>
                            <w:sz w:val="20"/>
                            <w:szCs w:val="20"/>
                          </w:rPr>
                          <w:t>If equity</w:t>
                        </w:r>
                        <w:r w:rsidRPr="008C1F92">
                          <w:rPr>
                            <w:rFonts w:ascii="Garamond" w:hAnsi="Garamond"/>
                            <w:sz w:val="20"/>
                            <w:szCs w:val="20"/>
                          </w:rPr>
                          <w:t xml:space="preserve"> method</w:t>
                        </w:r>
                      </w:p>
                    </w:txbxContent>
                  </v:textbox>
                </v:shape>
              </w:pict>
            </w: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8C1F92" w:rsidP="00CE3595">
            <w:pPr>
              <w:tabs>
                <w:tab w:val="left" w:pos="540"/>
                <w:tab w:val="left" w:pos="720"/>
              </w:tabs>
              <w:spacing w:before="120"/>
              <w:ind w:left="702" w:firstLine="18"/>
              <w:jc w:val="both"/>
              <w:rPr>
                <w:rFonts w:ascii="Calibri" w:hAnsi="Calibri" w:cs="Calibri"/>
                <w:sz w:val="22"/>
                <w:szCs w:val="22"/>
              </w:rPr>
            </w:pPr>
            <w:r w:rsidRPr="004B63C3">
              <w:rPr>
                <w:rFonts w:ascii="Calibri" w:hAnsi="Calibri" w:cs="Calibri"/>
                <w:sz w:val="22"/>
                <w:szCs w:val="22"/>
              </w:rPr>
              <w:t>W</w:t>
            </w:r>
            <w:r w:rsidR="007A66C4" w:rsidRPr="004B63C3">
              <w:rPr>
                <w:rFonts w:ascii="Calibri" w:hAnsi="Calibri" w:cs="Calibri"/>
                <w:sz w:val="22"/>
                <w:szCs w:val="22"/>
              </w:rPr>
              <w:t>hen an investment in an associate is recognized initially, the company shall</w:t>
            </w:r>
            <w:r w:rsidR="00180785" w:rsidRPr="004B63C3">
              <w:rPr>
                <w:rFonts w:ascii="Calibri" w:hAnsi="Calibri" w:cs="Calibri"/>
                <w:sz w:val="22"/>
                <w:szCs w:val="22"/>
              </w:rPr>
              <w:t xml:space="preserve"> </w:t>
            </w:r>
            <w:r w:rsidR="00CE3595" w:rsidRPr="004B63C3">
              <w:rPr>
                <w:rFonts w:ascii="Calibri" w:hAnsi="Calibri" w:cs="Calibri"/>
                <w:sz w:val="22"/>
                <w:szCs w:val="22"/>
              </w:rPr>
              <w:t xml:space="preserve">measure it at the </w:t>
            </w:r>
            <w:r w:rsidR="007A66C4" w:rsidRPr="004B63C3">
              <w:rPr>
                <w:rFonts w:ascii="Calibri" w:hAnsi="Calibri" w:cs="Calibri"/>
                <w:sz w:val="22"/>
                <w:szCs w:val="22"/>
              </w:rPr>
              <w:t>transaction price which do not include transaction cost.</w:t>
            </w:r>
            <w:r w:rsidR="0021458F" w:rsidRPr="004B63C3">
              <w:rPr>
                <w:rFonts w:ascii="Calibri" w:hAnsi="Calibri" w:cs="Calibri"/>
                <w:sz w:val="22"/>
                <w:szCs w:val="22"/>
              </w:rPr>
              <w:tab/>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C25A48" w:rsidRPr="004B63C3" w:rsidRDefault="007A66C4" w:rsidP="00C25A48">
            <w:pPr>
              <w:tabs>
                <w:tab w:val="left" w:pos="540"/>
                <w:tab w:val="left" w:pos="720"/>
              </w:tabs>
              <w:spacing w:before="120"/>
              <w:ind w:left="1260" w:hanging="540"/>
              <w:jc w:val="both"/>
              <w:rPr>
                <w:rFonts w:ascii="Calibri" w:hAnsi="Calibri" w:cs="Calibri"/>
                <w:sz w:val="22"/>
                <w:szCs w:val="22"/>
              </w:rPr>
            </w:pPr>
            <w:r w:rsidRPr="004B63C3">
              <w:rPr>
                <w:rFonts w:ascii="Calibri" w:hAnsi="Calibri" w:cs="Calibri"/>
                <w:sz w:val="22"/>
                <w:szCs w:val="22"/>
              </w:rPr>
              <w:t>At each reporting date, an investor shall measure its investment in as</w:t>
            </w:r>
            <w:r w:rsidR="00C25A48" w:rsidRPr="004B63C3">
              <w:rPr>
                <w:rFonts w:ascii="Calibri" w:hAnsi="Calibri" w:cs="Calibri"/>
                <w:sz w:val="22"/>
                <w:szCs w:val="22"/>
              </w:rPr>
              <w:t>sociate at fair value, with the</w:t>
            </w:r>
          </w:p>
          <w:p w:rsidR="00C25A48" w:rsidRPr="004B63C3" w:rsidRDefault="007A66C4" w:rsidP="00C25A48">
            <w:pPr>
              <w:tabs>
                <w:tab w:val="left" w:pos="540"/>
                <w:tab w:val="left" w:pos="720"/>
              </w:tabs>
              <w:ind w:left="1260" w:hanging="540"/>
              <w:jc w:val="both"/>
              <w:rPr>
                <w:rFonts w:ascii="Calibri" w:hAnsi="Calibri" w:cs="Calibri"/>
                <w:sz w:val="22"/>
                <w:szCs w:val="22"/>
              </w:rPr>
            </w:pPr>
            <w:r w:rsidRPr="004B63C3">
              <w:rPr>
                <w:rFonts w:ascii="Calibri" w:hAnsi="Calibri" w:cs="Calibri"/>
                <w:sz w:val="22"/>
                <w:szCs w:val="22"/>
              </w:rPr>
              <w:t>changes in fair value recognized in profit or loss. The company sh</w:t>
            </w:r>
            <w:r w:rsidR="00180785" w:rsidRPr="004B63C3">
              <w:rPr>
                <w:rFonts w:ascii="Calibri" w:hAnsi="Calibri" w:cs="Calibri"/>
                <w:sz w:val="22"/>
                <w:szCs w:val="22"/>
              </w:rPr>
              <w:t>all use</w:t>
            </w:r>
            <w:r w:rsidR="00C25A48" w:rsidRPr="004B63C3">
              <w:rPr>
                <w:rFonts w:ascii="Calibri" w:hAnsi="Calibri" w:cs="Calibri"/>
                <w:sz w:val="22"/>
                <w:szCs w:val="22"/>
              </w:rPr>
              <w:t xml:space="preserve"> the cost model for any</w:t>
            </w:r>
          </w:p>
          <w:p w:rsidR="00C25A48" w:rsidRPr="004B63C3" w:rsidRDefault="007A66C4" w:rsidP="00C25A48">
            <w:pPr>
              <w:tabs>
                <w:tab w:val="left" w:pos="540"/>
                <w:tab w:val="left" w:pos="720"/>
              </w:tabs>
              <w:ind w:left="1260" w:hanging="540"/>
              <w:jc w:val="both"/>
              <w:rPr>
                <w:rFonts w:ascii="Calibri" w:hAnsi="Calibri" w:cs="Calibri"/>
                <w:sz w:val="22"/>
                <w:szCs w:val="22"/>
              </w:rPr>
            </w:pPr>
            <w:r w:rsidRPr="004B63C3">
              <w:rPr>
                <w:rFonts w:ascii="Calibri" w:hAnsi="Calibri" w:cs="Calibri"/>
                <w:sz w:val="22"/>
                <w:szCs w:val="22"/>
              </w:rPr>
              <w:t>investment in an associate for which it is impracticable to measure f</w:t>
            </w:r>
            <w:r w:rsidR="00C25A48" w:rsidRPr="004B63C3">
              <w:rPr>
                <w:rFonts w:ascii="Calibri" w:hAnsi="Calibri" w:cs="Calibri"/>
                <w:sz w:val="22"/>
                <w:szCs w:val="22"/>
              </w:rPr>
              <w:t>air value without undue cost or</w:t>
            </w:r>
          </w:p>
          <w:p w:rsidR="00D474E0" w:rsidRPr="004B63C3" w:rsidRDefault="007A66C4" w:rsidP="00C25A48">
            <w:pPr>
              <w:tabs>
                <w:tab w:val="left" w:pos="540"/>
                <w:tab w:val="left" w:pos="720"/>
              </w:tabs>
              <w:ind w:left="1260" w:hanging="540"/>
              <w:jc w:val="both"/>
              <w:rPr>
                <w:rFonts w:ascii="Calibri" w:hAnsi="Calibri" w:cs="Calibri"/>
                <w:sz w:val="22"/>
                <w:szCs w:val="22"/>
              </w:rPr>
            </w:pPr>
            <w:r w:rsidRPr="004B63C3">
              <w:rPr>
                <w:rFonts w:ascii="Calibri" w:hAnsi="Calibri" w:cs="Calibri"/>
                <w:sz w:val="22"/>
                <w:szCs w:val="22"/>
              </w:rPr>
              <w:t xml:space="preserve">effort. </w:t>
            </w:r>
          </w:p>
        </w:tc>
        <w:tc>
          <w:tcPr>
            <w:tcW w:w="1239" w:type="dxa"/>
            <w:shd w:val="clear" w:color="auto" w:fill="auto"/>
          </w:tcPr>
          <w:p w:rsidR="00D474E0" w:rsidRPr="004B63C3" w:rsidRDefault="00D965F7">
            <w:pPr>
              <w:rPr>
                <w:rFonts w:ascii="Calibri" w:hAnsi="Calibri" w:cs="Calibri"/>
              </w:rPr>
            </w:pPr>
            <w:r>
              <w:rPr>
                <w:rFonts w:ascii="Calibri" w:hAnsi="Calibri" w:cs="Calibri"/>
                <w:noProof/>
              </w:rPr>
              <w:pict>
                <v:shape id="_x0000_s1032" type="#_x0000_t202" style="position:absolute;margin-left:-3.9pt;margin-top:-6pt;width:54.75pt;height:48.75pt;z-index:3;mso-position-horizontal-relative:text;mso-position-vertical-relative:text" fillcolor="#fabf8f" strokecolor="#f2f2f2" strokeweight="3pt">
                  <v:shadow on="t" type="perspective" color="#974706" opacity=".5" offset="1pt" offset2="-1pt"/>
                  <v:textbox style="mso-next-textbox:#_x0000_s1032">
                    <w:txbxContent>
                      <w:p w:rsidR="00B86B00" w:rsidRPr="008C1F92" w:rsidRDefault="00B86B00" w:rsidP="008C1F92">
                        <w:pPr>
                          <w:rPr>
                            <w:rFonts w:ascii="Garamond" w:hAnsi="Garamond"/>
                            <w:sz w:val="20"/>
                            <w:szCs w:val="20"/>
                          </w:rPr>
                        </w:pPr>
                        <w:r>
                          <w:rPr>
                            <w:rFonts w:ascii="Garamond" w:hAnsi="Garamond"/>
                            <w:sz w:val="20"/>
                            <w:szCs w:val="20"/>
                          </w:rPr>
                          <w:t>If fair value model</w:t>
                        </w:r>
                      </w:p>
                    </w:txbxContent>
                  </v:textbox>
                </v:shape>
              </w:pict>
            </w: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6E0916" w:rsidRPr="004B63C3" w:rsidRDefault="006E0916">
            <w:pPr>
              <w:rPr>
                <w:rFonts w:ascii="Calibri" w:hAnsi="Calibri" w:cs="Calibri"/>
                <w:sz w:val="18"/>
                <w:szCs w:val="18"/>
              </w:rPr>
            </w:pPr>
            <w:r w:rsidRPr="004B63C3">
              <w:rPr>
                <w:rFonts w:ascii="Calibri" w:hAnsi="Calibri" w:cs="Calibri"/>
                <w:sz w:val="18"/>
                <w:szCs w:val="18"/>
                <w:highlight w:val="yellow"/>
              </w:rPr>
              <w:t>Section 15.19 (a)</w:t>
            </w:r>
          </w:p>
        </w:tc>
        <w:tc>
          <w:tcPr>
            <w:tcW w:w="9900" w:type="dxa"/>
            <w:gridSpan w:val="2"/>
            <w:shd w:val="clear" w:color="auto" w:fill="auto"/>
          </w:tcPr>
          <w:p w:rsidR="007A66C4" w:rsidRPr="004B63C3" w:rsidRDefault="007A66C4" w:rsidP="00C25A48">
            <w:pPr>
              <w:tabs>
                <w:tab w:val="left" w:pos="720"/>
                <w:tab w:val="left" w:pos="1950"/>
              </w:tabs>
              <w:spacing w:before="240"/>
              <w:ind w:left="720"/>
              <w:jc w:val="both"/>
              <w:rPr>
                <w:rFonts w:ascii="Calibri" w:hAnsi="Calibri" w:cs="Calibri"/>
                <w:b/>
                <w:sz w:val="22"/>
                <w:szCs w:val="22"/>
              </w:rPr>
            </w:pPr>
            <w:r w:rsidRPr="004B63C3">
              <w:rPr>
                <w:rFonts w:ascii="Calibri" w:hAnsi="Calibri" w:cs="Calibri"/>
                <w:b/>
                <w:sz w:val="22"/>
                <w:szCs w:val="22"/>
              </w:rPr>
              <w:t>Investment in joint venture</w:t>
            </w:r>
          </w:p>
          <w:p w:rsidR="00D474E0" w:rsidRPr="004B63C3" w:rsidRDefault="00D474E0" w:rsidP="00D16B96">
            <w:pPr>
              <w:tabs>
                <w:tab w:val="left" w:pos="540"/>
                <w:tab w:val="left" w:pos="720"/>
              </w:tabs>
              <w:ind w:left="720" w:hanging="540"/>
              <w:jc w:val="both"/>
              <w:rPr>
                <w:rFonts w:ascii="Calibri" w:hAnsi="Calibri" w:cs="Calibri"/>
                <w:sz w:val="22"/>
                <w:szCs w:val="22"/>
              </w:rPr>
            </w:pP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6E0916" w:rsidRPr="004B63C3" w:rsidRDefault="006E0916">
            <w:pPr>
              <w:rPr>
                <w:rFonts w:ascii="Calibri" w:hAnsi="Calibri" w:cs="Calibri"/>
                <w:sz w:val="18"/>
                <w:szCs w:val="18"/>
              </w:rPr>
            </w:pPr>
          </w:p>
        </w:tc>
        <w:tc>
          <w:tcPr>
            <w:tcW w:w="9900" w:type="dxa"/>
            <w:gridSpan w:val="2"/>
            <w:shd w:val="clear" w:color="auto" w:fill="auto"/>
          </w:tcPr>
          <w:p w:rsidR="00180785" w:rsidRPr="004B63C3" w:rsidRDefault="007A66C4" w:rsidP="00180785">
            <w:pPr>
              <w:tabs>
                <w:tab w:val="left" w:pos="540"/>
                <w:tab w:val="left" w:pos="720"/>
              </w:tabs>
              <w:spacing w:before="120"/>
              <w:ind w:left="720"/>
              <w:jc w:val="both"/>
              <w:rPr>
                <w:rFonts w:ascii="Calibri" w:hAnsi="Calibri" w:cs="Calibri"/>
                <w:sz w:val="22"/>
                <w:szCs w:val="22"/>
              </w:rPr>
            </w:pPr>
            <w:r w:rsidRPr="004B63C3">
              <w:rPr>
                <w:rFonts w:ascii="Calibri" w:hAnsi="Calibri" w:cs="Calibri"/>
                <w:sz w:val="22"/>
                <w:szCs w:val="22"/>
              </w:rPr>
              <w:t xml:space="preserve">The investment in joint venture is accounted by the company using the </w:t>
            </w:r>
            <w:r w:rsidRPr="004B63C3">
              <w:rPr>
                <w:rFonts w:ascii="Calibri" w:hAnsi="Calibri" w:cs="Calibri"/>
                <w:sz w:val="22"/>
                <w:szCs w:val="22"/>
                <w:u w:val="single"/>
              </w:rPr>
              <w:t>(</w:t>
            </w:r>
            <w:r w:rsidRPr="004B63C3">
              <w:rPr>
                <w:rFonts w:ascii="Calibri" w:hAnsi="Calibri" w:cs="Calibri"/>
                <w:color w:val="C00000"/>
                <w:sz w:val="22"/>
                <w:szCs w:val="22"/>
                <w:u w:val="single"/>
              </w:rPr>
              <w:t>cost model)</w:t>
            </w:r>
            <w:r w:rsidRPr="004B63C3">
              <w:rPr>
                <w:rFonts w:ascii="Calibri" w:hAnsi="Calibri" w:cs="Calibri"/>
                <w:color w:val="548DD4"/>
                <w:sz w:val="22"/>
                <w:szCs w:val="22"/>
                <w:u w:val="single"/>
              </w:rPr>
              <w:t xml:space="preserve">other than those for which there is published price quotation which is measured using the fair value model </w:t>
            </w:r>
            <w:r w:rsidRPr="004B63C3">
              <w:rPr>
                <w:rFonts w:ascii="Calibri" w:hAnsi="Calibri" w:cs="Calibri"/>
                <w:color w:val="C00000"/>
                <w:sz w:val="22"/>
                <w:szCs w:val="22"/>
              </w:rPr>
              <w:t>or equity method</w:t>
            </w:r>
            <w:r w:rsidRPr="004B63C3">
              <w:rPr>
                <w:rFonts w:ascii="Calibri" w:hAnsi="Calibri" w:cs="Calibri"/>
                <w:sz w:val="22"/>
                <w:szCs w:val="22"/>
              </w:rPr>
              <w:t>.</w:t>
            </w:r>
          </w:p>
          <w:p w:rsidR="00D474E0" w:rsidRPr="004B63C3" w:rsidRDefault="00180785" w:rsidP="00180785">
            <w:pPr>
              <w:tabs>
                <w:tab w:val="left" w:pos="540"/>
                <w:tab w:val="left" w:pos="720"/>
              </w:tabs>
              <w:spacing w:before="120"/>
              <w:ind w:left="720"/>
              <w:jc w:val="both"/>
              <w:rPr>
                <w:rFonts w:ascii="Calibri" w:hAnsi="Calibri" w:cs="Calibri"/>
                <w:color w:val="17365D"/>
                <w:sz w:val="22"/>
                <w:szCs w:val="22"/>
                <w:u w:val="single"/>
              </w:rPr>
            </w:pPr>
            <w:r w:rsidRPr="004B63C3">
              <w:rPr>
                <w:rFonts w:ascii="Calibri" w:hAnsi="Calibri" w:cs="Calibri"/>
                <w:color w:val="17365D"/>
                <w:sz w:val="22"/>
                <w:szCs w:val="22"/>
                <w:u w:val="single"/>
              </w:rPr>
              <w:t>U</w:t>
            </w:r>
            <w:r w:rsidR="007A66C4" w:rsidRPr="004B63C3">
              <w:rPr>
                <w:rFonts w:ascii="Calibri" w:hAnsi="Calibri" w:cs="Calibri"/>
                <w:color w:val="17365D"/>
                <w:sz w:val="22"/>
                <w:szCs w:val="22"/>
                <w:u w:val="single"/>
              </w:rPr>
              <w:t xml:space="preserve">sing this method, investment in jointly controlled entities are measured at cost less accumulated impairment losses recognized in profit or loss. The company shall recognize distributions received from the investment as income without regard to whether the distributions are from accumulated profits of the jointly controlled entity arising before or after date of acquisition. </w:t>
            </w:r>
          </w:p>
        </w:tc>
        <w:tc>
          <w:tcPr>
            <w:tcW w:w="1239" w:type="dxa"/>
            <w:shd w:val="clear" w:color="auto" w:fill="auto"/>
          </w:tcPr>
          <w:p w:rsidR="00D474E0" w:rsidRPr="004B63C3" w:rsidRDefault="00D965F7">
            <w:pPr>
              <w:rPr>
                <w:rFonts w:ascii="Calibri" w:hAnsi="Calibri" w:cs="Calibri"/>
              </w:rPr>
            </w:pPr>
            <w:r>
              <w:rPr>
                <w:rFonts w:ascii="Calibri" w:hAnsi="Calibri" w:cs="Calibri"/>
                <w:noProof/>
                <w:sz w:val="18"/>
                <w:szCs w:val="18"/>
              </w:rPr>
              <w:pict>
                <v:shape id="_x0000_s1081" type="#_x0000_t202" style="position:absolute;margin-left:-3.9pt;margin-top:39pt;width:54.75pt;height:37.5pt;z-index:35;mso-position-horizontal-relative:text;mso-position-vertical-relative:text" fillcolor="#fabf8f" strokecolor="#f2f2f2" strokeweight="3pt">
                  <v:shadow on="t" type="perspective" color="#974706" opacity=".5" offset="1pt" offset2="-1pt"/>
                  <v:textbox style="mso-next-textbox:#_x0000_s1081">
                    <w:txbxContent>
                      <w:p w:rsidR="00B86B00" w:rsidRPr="008C1F92" w:rsidRDefault="00B86B00" w:rsidP="00180785">
                        <w:pPr>
                          <w:rPr>
                            <w:rFonts w:ascii="Garamond" w:hAnsi="Garamond"/>
                            <w:sz w:val="20"/>
                            <w:szCs w:val="20"/>
                          </w:rPr>
                        </w:pPr>
                        <w:r>
                          <w:rPr>
                            <w:rFonts w:ascii="Garamond" w:hAnsi="Garamond"/>
                            <w:sz w:val="20"/>
                            <w:szCs w:val="20"/>
                          </w:rPr>
                          <w:t>If cost</w:t>
                        </w:r>
                        <w:r w:rsidRPr="008C1F92">
                          <w:rPr>
                            <w:rFonts w:ascii="Garamond" w:hAnsi="Garamond"/>
                            <w:sz w:val="20"/>
                            <w:szCs w:val="20"/>
                          </w:rPr>
                          <w:t xml:space="preserve"> method</w:t>
                        </w:r>
                      </w:p>
                    </w:txbxContent>
                  </v:textbox>
                </v:shape>
              </w:pict>
            </w: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8C1F92" w:rsidP="00C25A48">
            <w:pPr>
              <w:tabs>
                <w:tab w:val="left" w:pos="540"/>
                <w:tab w:val="left" w:pos="720"/>
              </w:tabs>
              <w:spacing w:before="120"/>
              <w:ind w:left="720"/>
              <w:jc w:val="both"/>
              <w:rPr>
                <w:rFonts w:ascii="Calibri" w:hAnsi="Calibri" w:cs="Calibri"/>
                <w:sz w:val="22"/>
                <w:szCs w:val="22"/>
              </w:rPr>
            </w:pPr>
            <w:r w:rsidRPr="004B63C3">
              <w:rPr>
                <w:rFonts w:ascii="Calibri" w:hAnsi="Calibri" w:cs="Calibri"/>
                <w:sz w:val="22"/>
                <w:szCs w:val="22"/>
              </w:rPr>
              <w:t>T</w:t>
            </w:r>
            <w:r w:rsidR="007A66C4" w:rsidRPr="004B63C3">
              <w:rPr>
                <w:rFonts w:ascii="Calibri" w:hAnsi="Calibri" w:cs="Calibri"/>
                <w:sz w:val="22"/>
                <w:szCs w:val="22"/>
              </w:rPr>
              <w:t>he company shall measure its investment in a jointly controlled entity initially at transaction price</w:t>
            </w:r>
            <w:r w:rsidR="003766D4" w:rsidRPr="004B63C3">
              <w:rPr>
                <w:rFonts w:ascii="Calibri" w:hAnsi="Calibri" w:cs="Calibri"/>
                <w:sz w:val="22"/>
                <w:szCs w:val="22"/>
              </w:rPr>
              <w:t xml:space="preserve"> </w:t>
            </w:r>
            <w:r w:rsidR="007A66C4" w:rsidRPr="004B63C3">
              <w:rPr>
                <w:rFonts w:ascii="Calibri" w:hAnsi="Calibri" w:cs="Calibri"/>
                <w:sz w:val="22"/>
                <w:szCs w:val="22"/>
              </w:rPr>
              <w:t>(including transaction costs) and is subsequently adjusted to reflect the company’s share of the profit or loss and other comprehensive inco</w:t>
            </w:r>
            <w:r w:rsidR="00C25A48" w:rsidRPr="004B63C3">
              <w:rPr>
                <w:rFonts w:ascii="Calibri" w:hAnsi="Calibri" w:cs="Calibri"/>
                <w:sz w:val="22"/>
                <w:szCs w:val="22"/>
              </w:rPr>
              <w:t xml:space="preserve">me of the venture. </w:t>
            </w:r>
          </w:p>
        </w:tc>
        <w:tc>
          <w:tcPr>
            <w:tcW w:w="1239" w:type="dxa"/>
            <w:shd w:val="clear" w:color="auto" w:fill="auto"/>
          </w:tcPr>
          <w:p w:rsidR="00D474E0" w:rsidRPr="004B63C3" w:rsidRDefault="00D965F7">
            <w:pPr>
              <w:rPr>
                <w:rFonts w:ascii="Calibri" w:hAnsi="Calibri" w:cs="Calibri"/>
              </w:rPr>
            </w:pPr>
            <w:r>
              <w:rPr>
                <w:rFonts w:ascii="Calibri" w:hAnsi="Calibri" w:cs="Calibri"/>
                <w:noProof/>
              </w:rPr>
              <w:pict>
                <v:shape id="_x0000_s1034" type="#_x0000_t202" style="position:absolute;margin-left:-3.9pt;margin-top:3.85pt;width:54.75pt;height:37.5pt;z-index:4;mso-position-horizontal-relative:text;mso-position-vertical-relative:text" fillcolor="#fabf8f" strokecolor="#f2f2f2" strokeweight="3pt">
                  <v:shadow on="t" type="perspective" color="#974706" opacity=".5" offset="1pt" offset2="-1pt"/>
                  <v:textbox style="mso-next-textbox:#_x0000_s1034">
                    <w:txbxContent>
                      <w:p w:rsidR="00B86B00" w:rsidRPr="008C1F92" w:rsidRDefault="00B86B00" w:rsidP="008C1F92">
                        <w:pPr>
                          <w:rPr>
                            <w:rFonts w:ascii="Garamond" w:hAnsi="Garamond"/>
                            <w:sz w:val="20"/>
                            <w:szCs w:val="20"/>
                          </w:rPr>
                        </w:pPr>
                        <w:r>
                          <w:rPr>
                            <w:rFonts w:ascii="Garamond" w:hAnsi="Garamond"/>
                            <w:sz w:val="20"/>
                            <w:szCs w:val="20"/>
                          </w:rPr>
                          <w:t>If equity</w:t>
                        </w:r>
                        <w:r w:rsidRPr="008C1F92">
                          <w:rPr>
                            <w:rFonts w:ascii="Garamond" w:hAnsi="Garamond"/>
                            <w:sz w:val="20"/>
                            <w:szCs w:val="20"/>
                          </w:rPr>
                          <w:t xml:space="preserve"> method</w:t>
                        </w:r>
                      </w:p>
                    </w:txbxContent>
                  </v:textbox>
                </v:shape>
              </w:pict>
            </w: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8C1F92" w:rsidP="00E5294D">
            <w:pPr>
              <w:tabs>
                <w:tab w:val="left" w:pos="540"/>
                <w:tab w:val="left" w:pos="720"/>
              </w:tabs>
              <w:spacing w:before="120"/>
              <w:ind w:left="720"/>
              <w:jc w:val="both"/>
              <w:rPr>
                <w:rFonts w:ascii="Calibri" w:hAnsi="Calibri" w:cs="Calibri"/>
                <w:sz w:val="22"/>
                <w:szCs w:val="22"/>
              </w:rPr>
            </w:pPr>
            <w:r w:rsidRPr="004B63C3">
              <w:rPr>
                <w:rFonts w:ascii="Calibri" w:hAnsi="Calibri" w:cs="Calibri"/>
                <w:sz w:val="22"/>
                <w:szCs w:val="22"/>
              </w:rPr>
              <w:t>W</w:t>
            </w:r>
            <w:r w:rsidR="007A66C4" w:rsidRPr="004B63C3">
              <w:rPr>
                <w:rFonts w:ascii="Calibri" w:hAnsi="Calibri" w:cs="Calibri"/>
                <w:sz w:val="22"/>
                <w:szCs w:val="22"/>
              </w:rPr>
              <w:t xml:space="preserve">hen an investment in jointly controlled entity is recognized initially, the company shall measure it at the transaction </w:t>
            </w:r>
            <w:r w:rsidR="003766D4" w:rsidRPr="004B63C3">
              <w:rPr>
                <w:rFonts w:ascii="Calibri" w:hAnsi="Calibri" w:cs="Calibri"/>
                <w:sz w:val="22"/>
                <w:szCs w:val="22"/>
              </w:rPr>
              <w:t>price which does</w:t>
            </w:r>
            <w:r w:rsidR="007A66C4" w:rsidRPr="004B63C3">
              <w:rPr>
                <w:rFonts w:ascii="Calibri" w:hAnsi="Calibri" w:cs="Calibri"/>
                <w:sz w:val="22"/>
                <w:szCs w:val="22"/>
              </w:rPr>
              <w:t xml:space="preserve"> not include transaction cost.</w:t>
            </w:r>
          </w:p>
        </w:tc>
        <w:tc>
          <w:tcPr>
            <w:tcW w:w="1239" w:type="dxa"/>
            <w:shd w:val="clear" w:color="auto" w:fill="auto"/>
          </w:tcPr>
          <w:p w:rsidR="00D474E0" w:rsidRPr="004B63C3" w:rsidRDefault="00D965F7">
            <w:pPr>
              <w:rPr>
                <w:rFonts w:ascii="Calibri" w:hAnsi="Calibri" w:cs="Calibri"/>
              </w:rPr>
            </w:pPr>
            <w:r>
              <w:rPr>
                <w:rFonts w:ascii="Calibri" w:hAnsi="Calibri" w:cs="Calibri"/>
                <w:noProof/>
              </w:rPr>
              <w:pict>
                <v:shape id="_x0000_s1035" type="#_x0000_t202" style="position:absolute;margin-left:-3.9pt;margin-top:2.25pt;width:54.75pt;height:48pt;z-index:5;mso-position-horizontal-relative:text;mso-position-vertical-relative:text" fillcolor="#fabf8f" strokecolor="#f2f2f2" strokeweight="3pt">
                  <v:shadow on="t" type="perspective" color="#974706" opacity=".5" offset="1pt" offset2="-1pt"/>
                  <v:textbox style="mso-next-textbox:#_x0000_s1035">
                    <w:txbxContent>
                      <w:p w:rsidR="00B86B00" w:rsidRPr="008C1F92" w:rsidRDefault="00B86B00" w:rsidP="008C1F92">
                        <w:pPr>
                          <w:rPr>
                            <w:rFonts w:ascii="Garamond" w:hAnsi="Garamond"/>
                            <w:sz w:val="20"/>
                            <w:szCs w:val="20"/>
                          </w:rPr>
                        </w:pPr>
                        <w:r>
                          <w:rPr>
                            <w:rFonts w:ascii="Garamond" w:hAnsi="Garamond"/>
                            <w:sz w:val="20"/>
                            <w:szCs w:val="20"/>
                          </w:rPr>
                          <w:t>If fair value model</w:t>
                        </w:r>
                      </w:p>
                    </w:txbxContent>
                  </v:textbox>
                </v:shape>
              </w:pict>
            </w: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7A66C4" w:rsidP="00E5294D">
            <w:pPr>
              <w:tabs>
                <w:tab w:val="left" w:pos="540"/>
                <w:tab w:val="left" w:pos="720"/>
              </w:tabs>
              <w:spacing w:before="120"/>
              <w:ind w:left="720"/>
              <w:jc w:val="both"/>
              <w:rPr>
                <w:rFonts w:ascii="Calibri" w:hAnsi="Calibri" w:cs="Calibri"/>
                <w:sz w:val="22"/>
                <w:szCs w:val="22"/>
              </w:rPr>
            </w:pPr>
            <w:r w:rsidRPr="004B63C3">
              <w:rPr>
                <w:rFonts w:ascii="Calibri" w:hAnsi="Calibri" w:cs="Calibri"/>
                <w:sz w:val="22"/>
                <w:szCs w:val="22"/>
              </w:rPr>
              <w:t xml:space="preserve">At each reporting date, the company shall measure its investment in jointly controlled entity at fair value, with the changes in fair value recognized in profit or loss. The company shall used the cost model for any investment in an associate for which it is impracticable to measure fair value without undue cost or effort. </w:t>
            </w:r>
          </w:p>
        </w:tc>
        <w:tc>
          <w:tcPr>
            <w:tcW w:w="1239" w:type="dxa"/>
            <w:shd w:val="clear" w:color="auto" w:fill="auto"/>
          </w:tcPr>
          <w:p w:rsidR="00D474E0" w:rsidRPr="004B63C3" w:rsidRDefault="00D474E0">
            <w:pPr>
              <w:rPr>
                <w:rFonts w:ascii="Calibri" w:hAnsi="Calibri" w:cs="Calibri"/>
              </w:rPr>
            </w:pPr>
          </w:p>
        </w:tc>
      </w:tr>
      <w:tr w:rsidR="00060F6A" w:rsidRPr="004B63C3" w:rsidTr="005D36FF">
        <w:trPr>
          <w:trHeight w:val="144"/>
        </w:trPr>
        <w:tc>
          <w:tcPr>
            <w:tcW w:w="1170" w:type="dxa"/>
            <w:shd w:val="clear" w:color="auto" w:fill="auto"/>
          </w:tcPr>
          <w:p w:rsidR="00060F6A" w:rsidRPr="004B63C3" w:rsidRDefault="00060F6A">
            <w:pPr>
              <w:rPr>
                <w:rFonts w:ascii="Calibri" w:hAnsi="Calibri" w:cs="Calibri"/>
                <w:sz w:val="18"/>
                <w:szCs w:val="18"/>
              </w:rPr>
            </w:pPr>
          </w:p>
        </w:tc>
        <w:tc>
          <w:tcPr>
            <w:tcW w:w="9900" w:type="dxa"/>
            <w:gridSpan w:val="2"/>
            <w:shd w:val="clear" w:color="auto" w:fill="FFFF00"/>
          </w:tcPr>
          <w:p w:rsidR="00060F6A" w:rsidRPr="004B63C3" w:rsidRDefault="00060F6A" w:rsidP="00060F6A">
            <w:pPr>
              <w:pStyle w:val="Pa27"/>
              <w:tabs>
                <w:tab w:val="left" w:pos="720"/>
              </w:tabs>
              <w:spacing w:before="120"/>
              <w:ind w:left="720"/>
              <w:jc w:val="both"/>
              <w:rPr>
                <w:rFonts w:ascii="Calibri" w:hAnsi="Calibri" w:cs="Calibri"/>
                <w:b/>
                <w:color w:val="000000"/>
                <w:sz w:val="22"/>
                <w:szCs w:val="22"/>
              </w:rPr>
            </w:pPr>
            <w:r w:rsidRPr="004B63C3">
              <w:rPr>
                <w:rFonts w:ascii="Calibri" w:hAnsi="Calibri" w:cs="Calibri"/>
                <w:sz w:val="22"/>
                <w:szCs w:val="22"/>
                <w:highlight w:val="yellow"/>
              </w:rPr>
              <w:t xml:space="preserve">Investment in joint venture is derecognized by the </w:t>
            </w:r>
            <w:r w:rsidRPr="004B63C3">
              <w:rPr>
                <w:rFonts w:ascii="Calibri" w:hAnsi="Calibri" w:cs="Calibri"/>
                <w:i/>
                <w:color w:val="4F6228"/>
                <w:sz w:val="22"/>
                <w:szCs w:val="22"/>
                <w:highlight w:val="yellow"/>
              </w:rPr>
              <w:t>[Company, Branch, Bank, or any appropriate alternative]</w:t>
            </w:r>
            <w:r w:rsidRPr="004B63C3">
              <w:rPr>
                <w:rFonts w:ascii="Calibri" w:hAnsi="Calibri" w:cs="Calibri"/>
                <w:sz w:val="22"/>
                <w:szCs w:val="22"/>
                <w:highlight w:val="yellow"/>
              </w:rPr>
              <w:t xml:space="preserve"> upon its disposal or when the investment in joint venture is permanently withdrawn from use and no future economic benefits are expected from its disposal. </w:t>
            </w:r>
            <w:r w:rsidRPr="004B63C3">
              <w:rPr>
                <w:rFonts w:ascii="Calibri" w:hAnsi="Calibri" w:cs="Calibri"/>
                <w:color w:val="000000"/>
                <w:sz w:val="22"/>
                <w:szCs w:val="22"/>
                <w:highlight w:val="yellow"/>
              </w:rPr>
              <w:t>Gains and losses on disposals are determined by comparing the proceeds with the carrying amount and are recognized in profit or loss.</w:t>
            </w:r>
          </w:p>
        </w:tc>
        <w:tc>
          <w:tcPr>
            <w:tcW w:w="1239" w:type="dxa"/>
            <w:shd w:val="clear" w:color="auto" w:fill="auto"/>
          </w:tcPr>
          <w:p w:rsidR="00060F6A" w:rsidRPr="004B63C3" w:rsidRDefault="00060F6A">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7A66C4" w:rsidP="00E5294D">
            <w:pPr>
              <w:pStyle w:val="Pa27"/>
              <w:tabs>
                <w:tab w:val="left" w:pos="720"/>
              </w:tabs>
              <w:spacing w:before="240"/>
              <w:ind w:left="720"/>
              <w:jc w:val="both"/>
              <w:rPr>
                <w:rFonts w:ascii="Calibri" w:hAnsi="Calibri" w:cs="Calibri"/>
                <w:bCs/>
                <w:color w:val="000000"/>
                <w:sz w:val="22"/>
                <w:szCs w:val="22"/>
              </w:rPr>
            </w:pPr>
            <w:r w:rsidRPr="004B63C3">
              <w:rPr>
                <w:rFonts w:ascii="Calibri" w:hAnsi="Calibri" w:cs="Calibri"/>
                <w:b/>
                <w:color w:val="000000"/>
                <w:sz w:val="22"/>
                <w:szCs w:val="22"/>
              </w:rPr>
              <w:t>Investment property</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796EAB" w:rsidRPr="004B63C3" w:rsidRDefault="00796EAB">
            <w:pPr>
              <w:rPr>
                <w:rFonts w:ascii="Calibri" w:hAnsi="Calibri" w:cs="Calibri"/>
                <w:sz w:val="18"/>
                <w:szCs w:val="18"/>
              </w:rPr>
            </w:pPr>
          </w:p>
          <w:p w:rsidR="00796EAB" w:rsidRPr="004B63C3" w:rsidRDefault="00796EAB">
            <w:pPr>
              <w:rPr>
                <w:rFonts w:ascii="Calibri" w:hAnsi="Calibri" w:cs="Calibri"/>
                <w:sz w:val="18"/>
                <w:szCs w:val="18"/>
              </w:rPr>
            </w:pPr>
          </w:p>
          <w:p w:rsidR="006E0916" w:rsidRPr="004B63C3" w:rsidRDefault="00796EAB">
            <w:pPr>
              <w:rPr>
                <w:rFonts w:ascii="Calibri" w:hAnsi="Calibri" w:cs="Calibri"/>
                <w:sz w:val="18"/>
                <w:szCs w:val="18"/>
              </w:rPr>
            </w:pPr>
            <w:r w:rsidRPr="004B63C3">
              <w:rPr>
                <w:rFonts w:ascii="Calibri" w:hAnsi="Calibri" w:cs="Calibri"/>
                <w:sz w:val="18"/>
                <w:szCs w:val="18"/>
                <w:highlight w:val="yellow"/>
              </w:rPr>
              <w:t xml:space="preserve">Section 16.10 (a), </w:t>
            </w:r>
            <w:r w:rsidR="006E0916" w:rsidRPr="004B63C3">
              <w:rPr>
                <w:rFonts w:ascii="Calibri" w:hAnsi="Calibri" w:cs="Calibri"/>
                <w:sz w:val="18"/>
                <w:szCs w:val="18"/>
                <w:highlight w:val="yellow"/>
              </w:rPr>
              <w:t>16.10 (b)</w:t>
            </w:r>
          </w:p>
        </w:tc>
        <w:tc>
          <w:tcPr>
            <w:tcW w:w="9900" w:type="dxa"/>
            <w:gridSpan w:val="2"/>
            <w:shd w:val="clear" w:color="auto" w:fill="auto"/>
          </w:tcPr>
          <w:p w:rsidR="00D474E0" w:rsidRPr="004B63C3" w:rsidRDefault="007A66C4" w:rsidP="00E5294D">
            <w:pPr>
              <w:tabs>
                <w:tab w:val="left" w:pos="540"/>
                <w:tab w:val="left" w:pos="720"/>
              </w:tabs>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Company owns a </w:t>
            </w:r>
            <w:r w:rsidRPr="004B63C3">
              <w:rPr>
                <w:rFonts w:ascii="Calibri" w:hAnsi="Calibri" w:cs="Calibri"/>
                <w:color w:val="00B050"/>
                <w:sz w:val="22"/>
                <w:szCs w:val="22"/>
              </w:rPr>
              <w:t>[state the nature of investment property]</w:t>
            </w:r>
            <w:r w:rsidRPr="004B63C3">
              <w:rPr>
                <w:rFonts w:ascii="Calibri" w:hAnsi="Calibri" w:cs="Calibri"/>
                <w:color w:val="000000"/>
                <w:sz w:val="22"/>
                <w:szCs w:val="22"/>
              </w:rPr>
              <w:t xml:space="preserve"> that is held to earn long-term rental income and for capital appreciation classified as investment property. Investment property is initially measured at cost. Cost includes </w:t>
            </w:r>
            <w:r w:rsidRPr="004B63C3">
              <w:rPr>
                <w:rFonts w:ascii="Calibri" w:hAnsi="Calibri" w:cs="Calibri"/>
                <w:color w:val="00B050"/>
                <w:sz w:val="22"/>
                <w:szCs w:val="22"/>
              </w:rPr>
              <w:t xml:space="preserve">[state the items included in cost of investment property].  </w:t>
            </w:r>
            <w:r w:rsidRPr="004B63C3">
              <w:rPr>
                <w:rFonts w:ascii="Calibri" w:hAnsi="Calibri" w:cs="Calibri"/>
                <w:color w:val="000000"/>
                <w:sz w:val="22"/>
                <w:szCs w:val="22"/>
              </w:rPr>
              <w:t>Subsequent to initial recognition, investment property is carried at fair value, derived from the current market prices for comparable real estate determined annually by external valuers. The valuers use observable market prices, adjusted if necessary for any difference in the nature, location or condition of the specific asset. Changes in fair value are recognized in profit or loss.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CE3595" w:rsidRPr="004B63C3" w:rsidRDefault="00CE3595" w:rsidP="00E5294D">
            <w:pPr>
              <w:tabs>
                <w:tab w:val="left" w:pos="540"/>
                <w:tab w:val="left" w:pos="720"/>
              </w:tabs>
              <w:spacing w:before="120"/>
              <w:ind w:left="720"/>
              <w:jc w:val="both"/>
              <w:rPr>
                <w:rFonts w:ascii="Calibri" w:hAnsi="Calibri" w:cs="Calibri"/>
                <w:color w:val="FF0000"/>
                <w:sz w:val="22"/>
                <w:szCs w:val="22"/>
              </w:rPr>
            </w:pPr>
          </w:p>
          <w:p w:rsidR="00D474E0" w:rsidRPr="004B63C3" w:rsidRDefault="007A66C4" w:rsidP="00E5294D">
            <w:pPr>
              <w:tabs>
                <w:tab w:val="left" w:pos="540"/>
                <w:tab w:val="left" w:pos="720"/>
              </w:tabs>
              <w:spacing w:before="120"/>
              <w:ind w:left="720"/>
              <w:jc w:val="both"/>
              <w:rPr>
                <w:rFonts w:ascii="Calibri" w:hAnsi="Calibri" w:cs="Calibri"/>
                <w:sz w:val="22"/>
                <w:szCs w:val="22"/>
              </w:rPr>
            </w:pPr>
            <w:r w:rsidRPr="004B63C3">
              <w:rPr>
                <w:rFonts w:ascii="Calibri" w:hAnsi="Calibri" w:cs="Calibri"/>
                <w:sz w:val="22"/>
                <w:szCs w:val="22"/>
              </w:rPr>
              <w:t xml:space="preserve">If a reliable measure of the fair value of investment property is no longer available without undue cost or effort, investment properties shall be accounted for as property, plant and equipment until a reliable measure of fair value becomes available. The carrying amount of the investment property on that date becomes its cost.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7A66C4" w:rsidP="00E5294D">
            <w:pPr>
              <w:tabs>
                <w:tab w:val="left" w:pos="540"/>
                <w:tab w:val="left" w:pos="720"/>
              </w:tabs>
              <w:spacing w:before="120"/>
              <w:ind w:left="720" w:firstLine="18"/>
              <w:jc w:val="both"/>
              <w:rPr>
                <w:rFonts w:ascii="Calibri" w:hAnsi="Calibri" w:cs="Calibri"/>
                <w:color w:val="C00000"/>
                <w:sz w:val="22"/>
                <w:szCs w:val="22"/>
              </w:rPr>
            </w:pPr>
            <w:r w:rsidRPr="004B63C3">
              <w:rPr>
                <w:rFonts w:ascii="Calibri" w:hAnsi="Calibri" w:cs="Calibri"/>
                <w:sz w:val="22"/>
                <w:szCs w:val="22"/>
              </w:rPr>
              <w:t xml:space="preserve">Investment property is derecognized by the </w:t>
            </w:r>
            <w:r w:rsidRPr="004B63C3">
              <w:rPr>
                <w:rFonts w:ascii="Calibri" w:hAnsi="Calibri" w:cs="Calibri"/>
                <w:i/>
                <w:color w:val="4F6228"/>
                <w:sz w:val="22"/>
                <w:szCs w:val="22"/>
              </w:rPr>
              <w:t>[Company, Branch, Bank, or any appropriate alternative]</w:t>
            </w:r>
            <w:r w:rsidRPr="004B63C3">
              <w:rPr>
                <w:rFonts w:ascii="Calibri" w:hAnsi="Calibri" w:cs="Calibri"/>
                <w:sz w:val="22"/>
                <w:szCs w:val="22"/>
              </w:rPr>
              <w:t xml:space="preserve"> upon its disposal or when the investment property is permanently withdrawn from use and no future economic benefits are expected from its disposal. </w:t>
            </w:r>
            <w:r w:rsidRPr="004B63C3">
              <w:rPr>
                <w:rFonts w:ascii="Calibri" w:hAnsi="Calibri" w:cs="Calibri"/>
                <w:color w:val="000000"/>
                <w:sz w:val="22"/>
                <w:szCs w:val="22"/>
              </w:rPr>
              <w:t>Gains and losses on disposals are determined by comparing the proceeds with the carrying amount and are recognized in profit or loss.</w:t>
            </w:r>
          </w:p>
        </w:tc>
        <w:tc>
          <w:tcPr>
            <w:tcW w:w="1239" w:type="dxa"/>
            <w:shd w:val="clear" w:color="auto" w:fill="auto"/>
          </w:tcPr>
          <w:p w:rsidR="00D474E0" w:rsidRPr="004B63C3" w:rsidRDefault="00D474E0">
            <w:pPr>
              <w:rPr>
                <w:rFonts w:ascii="Calibri" w:hAnsi="Calibri" w:cs="Calibri"/>
              </w:rPr>
            </w:pPr>
          </w:p>
        </w:tc>
      </w:tr>
      <w:tr w:rsidR="00060F6A" w:rsidRPr="004B63C3" w:rsidTr="005D36FF">
        <w:trPr>
          <w:trHeight w:val="144"/>
        </w:trPr>
        <w:tc>
          <w:tcPr>
            <w:tcW w:w="1170" w:type="dxa"/>
            <w:shd w:val="clear" w:color="auto" w:fill="auto"/>
          </w:tcPr>
          <w:p w:rsidR="00060F6A" w:rsidRPr="004B63C3" w:rsidRDefault="00060F6A">
            <w:pPr>
              <w:rPr>
                <w:rFonts w:ascii="Calibri" w:hAnsi="Calibri" w:cs="Calibri"/>
                <w:sz w:val="18"/>
                <w:szCs w:val="18"/>
              </w:rPr>
            </w:pPr>
          </w:p>
        </w:tc>
        <w:tc>
          <w:tcPr>
            <w:tcW w:w="9900" w:type="dxa"/>
            <w:gridSpan w:val="2"/>
            <w:shd w:val="clear" w:color="auto" w:fill="FFFF00"/>
          </w:tcPr>
          <w:p w:rsidR="00060F6A" w:rsidRPr="004B63C3" w:rsidRDefault="00060F6A" w:rsidP="00E5294D">
            <w:pPr>
              <w:tabs>
                <w:tab w:val="left" w:pos="540"/>
                <w:tab w:val="left" w:pos="720"/>
              </w:tabs>
              <w:spacing w:before="120"/>
              <w:ind w:left="720" w:firstLine="18"/>
              <w:jc w:val="both"/>
              <w:rPr>
                <w:rFonts w:ascii="Calibri" w:hAnsi="Calibri" w:cs="Calibri"/>
                <w:sz w:val="22"/>
                <w:szCs w:val="22"/>
              </w:rPr>
            </w:pPr>
            <w:r w:rsidRPr="004B63C3">
              <w:rPr>
                <w:rFonts w:ascii="Calibri" w:hAnsi="Calibri" w:cs="Calibri"/>
                <w:sz w:val="22"/>
                <w:szCs w:val="22"/>
                <w:highlight w:val="yellow"/>
              </w:rPr>
              <w:t xml:space="preserve">Investment property is derecognized by the </w:t>
            </w:r>
            <w:r w:rsidRPr="004B63C3">
              <w:rPr>
                <w:rFonts w:ascii="Calibri" w:hAnsi="Calibri" w:cs="Calibri"/>
                <w:i/>
                <w:color w:val="4F6228"/>
                <w:sz w:val="22"/>
                <w:szCs w:val="22"/>
                <w:highlight w:val="yellow"/>
              </w:rPr>
              <w:t>[Company, Branch, Bank, or any appropriate alternative]</w:t>
            </w:r>
            <w:r w:rsidRPr="004B63C3">
              <w:rPr>
                <w:rFonts w:ascii="Calibri" w:hAnsi="Calibri" w:cs="Calibri"/>
                <w:sz w:val="22"/>
                <w:szCs w:val="22"/>
                <w:highlight w:val="yellow"/>
              </w:rPr>
              <w:t xml:space="preserve"> upon its disposal or when the investment property is permanently withdrawn from use and no future economic benefits are expected from its disposal. </w:t>
            </w:r>
            <w:r w:rsidRPr="004B63C3">
              <w:rPr>
                <w:rFonts w:ascii="Calibri" w:hAnsi="Calibri" w:cs="Calibri"/>
                <w:color w:val="000000"/>
                <w:sz w:val="22"/>
                <w:szCs w:val="22"/>
                <w:highlight w:val="yellow"/>
              </w:rPr>
              <w:t>Gains and losses on disposals are determined by comparing the proceeds with the carrying amount and are recognized in profit or loss.</w:t>
            </w:r>
          </w:p>
        </w:tc>
        <w:tc>
          <w:tcPr>
            <w:tcW w:w="1239" w:type="dxa"/>
            <w:shd w:val="clear" w:color="auto" w:fill="auto"/>
          </w:tcPr>
          <w:p w:rsidR="00060F6A" w:rsidRPr="004B63C3" w:rsidRDefault="00060F6A">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7A66C4" w:rsidP="00D47451">
            <w:pPr>
              <w:tabs>
                <w:tab w:val="left" w:pos="540"/>
                <w:tab w:val="left" w:pos="720"/>
              </w:tabs>
              <w:spacing w:before="240"/>
              <w:ind w:left="1260" w:hanging="540"/>
              <w:jc w:val="both"/>
              <w:rPr>
                <w:rFonts w:ascii="Calibri" w:hAnsi="Calibri" w:cs="Calibri"/>
                <w:b/>
                <w:sz w:val="22"/>
                <w:szCs w:val="22"/>
              </w:rPr>
            </w:pPr>
            <w:r w:rsidRPr="004B63C3">
              <w:rPr>
                <w:rFonts w:ascii="Calibri" w:hAnsi="Calibri" w:cs="Calibri"/>
                <w:b/>
                <w:sz w:val="22"/>
                <w:szCs w:val="22"/>
              </w:rPr>
              <w:t>Property Plant and Equipment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51" w:rsidRPr="004B63C3" w:rsidRDefault="00D47451">
            <w:pPr>
              <w:rPr>
                <w:rFonts w:ascii="Calibri" w:hAnsi="Calibri" w:cs="Calibri"/>
                <w:sz w:val="18"/>
                <w:szCs w:val="18"/>
                <w:highlight w:val="yellow"/>
              </w:rPr>
            </w:pPr>
          </w:p>
          <w:p w:rsidR="00D474E0" w:rsidRPr="004B63C3" w:rsidRDefault="00E4016C">
            <w:pPr>
              <w:rPr>
                <w:rFonts w:ascii="Calibri" w:hAnsi="Calibri" w:cs="Calibri"/>
                <w:sz w:val="18"/>
                <w:szCs w:val="18"/>
              </w:rPr>
            </w:pPr>
            <w:r w:rsidRPr="004B63C3">
              <w:rPr>
                <w:rFonts w:ascii="Calibri" w:hAnsi="Calibri" w:cs="Calibri"/>
                <w:sz w:val="18"/>
                <w:szCs w:val="18"/>
                <w:highlight w:val="yellow"/>
              </w:rPr>
              <w:t>Section 17.31 (a)</w:t>
            </w:r>
          </w:p>
        </w:tc>
        <w:tc>
          <w:tcPr>
            <w:tcW w:w="9900" w:type="dxa"/>
            <w:gridSpan w:val="2"/>
            <w:shd w:val="clear" w:color="auto" w:fill="auto"/>
          </w:tcPr>
          <w:p w:rsidR="00D474E0" w:rsidRPr="004B63C3" w:rsidRDefault="007A66C4" w:rsidP="00D47451">
            <w:pPr>
              <w:tabs>
                <w:tab w:val="left" w:pos="540"/>
                <w:tab w:val="left" w:pos="720"/>
              </w:tabs>
              <w:spacing w:before="120"/>
              <w:ind w:left="720"/>
              <w:jc w:val="both"/>
              <w:rPr>
                <w:rFonts w:ascii="Calibri" w:hAnsi="Calibri" w:cs="Calibri"/>
                <w:sz w:val="22"/>
                <w:szCs w:val="22"/>
              </w:rPr>
            </w:pPr>
            <w:r w:rsidRPr="004B63C3">
              <w:rPr>
                <w:rFonts w:ascii="Calibri" w:hAnsi="Calibri" w:cs="Calibri"/>
                <w:sz w:val="22"/>
                <w:szCs w:val="22"/>
              </w:rPr>
              <w:t>Property plant and equipment are initially measured at cost. Cost includes purchase price, taxes, installation and estimated dismantling cost. At the end of each reporting period, items of property, plant and equipment are measured at cost less accumulated depreciation and accumulated impairment loss.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D47451">
            <w:pPr>
              <w:pStyle w:val="BodyTextIndent"/>
              <w:autoSpaceDE w:val="0"/>
              <w:autoSpaceDN w:val="0"/>
              <w:adjustRightInd w:val="0"/>
              <w:spacing w:before="120"/>
              <w:ind w:left="720"/>
              <w:rPr>
                <w:rFonts w:ascii="Calibri" w:hAnsi="Calibri" w:cs="Calibri"/>
                <w:sz w:val="22"/>
                <w:szCs w:val="22"/>
              </w:rPr>
            </w:pPr>
            <w:r w:rsidRPr="004B63C3">
              <w:rPr>
                <w:rFonts w:ascii="Calibri" w:hAnsi="Calibri" w:cs="Calibri"/>
                <w:sz w:val="22"/>
                <w:szCs w:val="22"/>
              </w:rPr>
              <w:t xml:space="preserve">Subsequent expenditures relating to an item of property, plant and equipment that have already been recognized are added to the carrying amount of the asset when it is probable that future economic benefits, in excess of the originally assessed standard of performance of the existing asset, will flow to the </w:t>
            </w:r>
            <w:r w:rsidRPr="004B63C3">
              <w:rPr>
                <w:rFonts w:ascii="Calibri" w:hAnsi="Calibri" w:cs="Calibri"/>
                <w:i/>
                <w:color w:val="00B050"/>
                <w:sz w:val="22"/>
                <w:szCs w:val="22"/>
              </w:rPr>
              <w:t>[Company, Branch, Bank, or any appropriate alternative]</w:t>
            </w:r>
            <w:r w:rsidRPr="004B63C3">
              <w:rPr>
                <w:rFonts w:ascii="Calibri" w:hAnsi="Calibri" w:cs="Calibri"/>
                <w:sz w:val="22"/>
                <w:szCs w:val="22"/>
              </w:rPr>
              <w:t>.  All other subsequent expenditures are recognized as expenses in the peri</w:t>
            </w:r>
            <w:r w:rsidR="0021458F" w:rsidRPr="004B63C3">
              <w:rPr>
                <w:rFonts w:ascii="Calibri" w:hAnsi="Calibri" w:cs="Calibri"/>
                <w:sz w:val="22"/>
                <w:szCs w:val="22"/>
              </w:rPr>
              <w:t>od in which those are incurred.</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D47451">
            <w:pPr>
              <w:pStyle w:val="paragraph"/>
              <w:spacing w:before="120" w:after="0"/>
              <w:ind w:left="720" w:firstLine="0"/>
              <w:jc w:val="both"/>
              <w:rPr>
                <w:rFonts w:ascii="Calibri" w:hAnsi="Calibri" w:cs="Calibri"/>
                <w:sz w:val="22"/>
                <w:szCs w:val="22"/>
              </w:rPr>
            </w:pPr>
            <w:r w:rsidRPr="004B63C3">
              <w:rPr>
                <w:rFonts w:ascii="Calibri" w:hAnsi="Calibri" w:cs="Calibri"/>
                <w:sz w:val="22"/>
                <w:szCs w:val="22"/>
              </w:rPr>
              <w:t xml:space="preserve">Major spare parts and stand-by equipment qualify as property, plant and equipment when the </w:t>
            </w:r>
            <w:r w:rsidRPr="004B63C3">
              <w:rPr>
                <w:rFonts w:ascii="Calibri" w:hAnsi="Calibri" w:cs="Calibri"/>
                <w:i/>
                <w:color w:val="00B050"/>
                <w:sz w:val="22"/>
                <w:szCs w:val="22"/>
              </w:rPr>
              <w:t>[Company, Branch, Bank, or any appropriate alternative]</w:t>
            </w:r>
            <w:r w:rsidRPr="004B63C3">
              <w:rPr>
                <w:rFonts w:ascii="Calibri" w:hAnsi="Calibri" w:cs="Calibri"/>
                <w:sz w:val="22"/>
                <w:szCs w:val="22"/>
              </w:rPr>
              <w:t xml:space="preserve"> expects to use them during more than one period.  Similarly, if the spare parts and servicing equipment can be used only in connection with an item of property, plant and equipment, they are accounted for as property, plant and equipment</w:t>
            </w:r>
            <w:r w:rsidR="0021458F" w:rsidRPr="004B63C3">
              <w:rPr>
                <w:rFonts w:ascii="Calibri" w:hAnsi="Calibri" w:cs="Calibri"/>
                <w:sz w:val="22"/>
                <w:szCs w:val="22"/>
              </w:rPr>
              <w:t xml:space="preserve">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E4016C" w:rsidRPr="004B63C3" w:rsidRDefault="00E4016C">
            <w:pPr>
              <w:rPr>
                <w:rFonts w:ascii="Calibri" w:hAnsi="Calibri" w:cs="Calibri"/>
                <w:sz w:val="18"/>
                <w:szCs w:val="18"/>
              </w:rPr>
            </w:pPr>
          </w:p>
          <w:p w:rsidR="00E4016C" w:rsidRPr="004B63C3" w:rsidRDefault="00E4016C">
            <w:pPr>
              <w:rPr>
                <w:rFonts w:ascii="Calibri" w:hAnsi="Calibri" w:cs="Calibri"/>
                <w:sz w:val="18"/>
                <w:szCs w:val="18"/>
              </w:rPr>
            </w:pPr>
          </w:p>
          <w:p w:rsidR="00796EAB" w:rsidRPr="004B63C3" w:rsidRDefault="00796EAB">
            <w:pPr>
              <w:rPr>
                <w:rFonts w:ascii="Calibri" w:hAnsi="Calibri" w:cs="Calibri"/>
                <w:sz w:val="18"/>
                <w:szCs w:val="18"/>
              </w:rPr>
            </w:pPr>
          </w:p>
          <w:p w:rsidR="00E4016C" w:rsidRPr="004B63C3" w:rsidRDefault="00E4016C">
            <w:pPr>
              <w:rPr>
                <w:rFonts w:ascii="Calibri" w:hAnsi="Calibri" w:cs="Calibri"/>
                <w:sz w:val="18"/>
                <w:szCs w:val="18"/>
              </w:rPr>
            </w:pPr>
          </w:p>
          <w:p w:rsidR="00E4016C" w:rsidRPr="004B63C3" w:rsidRDefault="00E4016C">
            <w:pPr>
              <w:rPr>
                <w:rFonts w:ascii="Calibri" w:hAnsi="Calibri" w:cs="Calibri"/>
                <w:sz w:val="18"/>
                <w:szCs w:val="18"/>
              </w:rPr>
            </w:pPr>
            <w:r w:rsidRPr="004B63C3">
              <w:rPr>
                <w:rFonts w:ascii="Calibri" w:hAnsi="Calibri" w:cs="Calibri"/>
                <w:sz w:val="18"/>
                <w:szCs w:val="18"/>
                <w:highlight w:val="yellow"/>
              </w:rPr>
              <w:t>Section 17.31 (b)</w:t>
            </w:r>
          </w:p>
        </w:tc>
        <w:tc>
          <w:tcPr>
            <w:tcW w:w="9900" w:type="dxa"/>
            <w:gridSpan w:val="2"/>
            <w:shd w:val="clear" w:color="auto" w:fill="auto"/>
          </w:tcPr>
          <w:p w:rsidR="00796EAB" w:rsidRPr="004B63C3" w:rsidRDefault="00D11B08" w:rsidP="00D4745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Estimated future dismantlement costs of items of </w:t>
            </w:r>
            <w:r w:rsidRPr="004B63C3">
              <w:rPr>
                <w:rFonts w:ascii="Calibri" w:hAnsi="Calibri" w:cs="Calibri"/>
                <w:sz w:val="22"/>
                <w:szCs w:val="22"/>
              </w:rPr>
              <w:t xml:space="preserve">property, plant and equipment </w:t>
            </w:r>
            <w:r w:rsidRPr="004B63C3">
              <w:rPr>
                <w:rFonts w:ascii="Calibri" w:hAnsi="Calibri" w:cs="Calibri"/>
                <w:color w:val="000000"/>
                <w:sz w:val="22"/>
                <w:szCs w:val="22"/>
              </w:rPr>
              <w:t>arising from legal or constructive obligations are recognized as part of property, plant and equipment and are measured at present value at the time the obligation was incurred.</w:t>
            </w:r>
          </w:p>
          <w:p w:rsidR="00D474E0" w:rsidRPr="004B63C3" w:rsidRDefault="00D11B08" w:rsidP="00D47451">
            <w:pPr>
              <w:tabs>
                <w:tab w:val="left" w:pos="720"/>
              </w:tabs>
              <w:autoSpaceDE w:val="0"/>
              <w:autoSpaceDN w:val="0"/>
              <w:adjustRightInd w:val="0"/>
              <w:spacing w:before="120"/>
              <w:ind w:left="720"/>
              <w:jc w:val="both"/>
              <w:rPr>
                <w:rFonts w:ascii="Calibri" w:eastAsia="Calibri" w:hAnsi="Calibri" w:cs="Calibri"/>
                <w:sz w:val="22"/>
                <w:szCs w:val="22"/>
              </w:rPr>
            </w:pPr>
            <w:r w:rsidRPr="004B63C3">
              <w:rPr>
                <w:rFonts w:ascii="Calibri" w:eastAsia="Calibri" w:hAnsi="Calibri" w:cs="Calibri"/>
                <w:sz w:val="22"/>
                <w:szCs w:val="22"/>
              </w:rPr>
              <w:t>Depreciation is charged so as to allocate the cost of assets less their residual values over their estimated useful lives, using the straight-line method. The following annual rates are used for the depreciation of property, plant and equipment: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51" w:rsidRPr="004B63C3" w:rsidRDefault="00D47451">
            <w:pPr>
              <w:rPr>
                <w:rFonts w:ascii="Calibri" w:hAnsi="Calibri" w:cs="Calibri"/>
                <w:sz w:val="18"/>
                <w:szCs w:val="18"/>
                <w:highlight w:val="yellow"/>
              </w:rPr>
            </w:pPr>
          </w:p>
          <w:p w:rsidR="00D474E0" w:rsidRPr="004B63C3" w:rsidRDefault="00E4016C">
            <w:pPr>
              <w:rPr>
                <w:rFonts w:ascii="Calibri" w:hAnsi="Calibri" w:cs="Calibri"/>
                <w:sz w:val="18"/>
                <w:szCs w:val="18"/>
              </w:rPr>
            </w:pPr>
            <w:r w:rsidRPr="004B63C3">
              <w:rPr>
                <w:rFonts w:ascii="Calibri" w:hAnsi="Calibri" w:cs="Calibri"/>
                <w:sz w:val="18"/>
                <w:szCs w:val="18"/>
                <w:highlight w:val="yellow"/>
              </w:rPr>
              <w:t>Section 17.31 (c)</w:t>
            </w:r>
          </w:p>
        </w:tc>
        <w:tc>
          <w:tcPr>
            <w:tcW w:w="9900" w:type="dxa"/>
            <w:gridSpan w:val="2"/>
            <w:shd w:val="clear" w:color="auto" w:fill="auto"/>
          </w:tcPr>
          <w:p w:rsidR="00D11B08" w:rsidRPr="004B63C3" w:rsidRDefault="00D11B08" w:rsidP="00D47451">
            <w:pPr>
              <w:pStyle w:val="Pa29"/>
              <w:tabs>
                <w:tab w:val="left" w:pos="720"/>
              </w:tabs>
              <w:spacing w:before="120"/>
              <w:ind w:left="720" w:firstLine="540"/>
              <w:jc w:val="both"/>
              <w:rPr>
                <w:rFonts w:ascii="Calibri" w:hAnsi="Calibri" w:cs="Calibri"/>
                <w:color w:val="C00000"/>
                <w:sz w:val="22"/>
                <w:szCs w:val="22"/>
              </w:rPr>
            </w:pPr>
            <w:r w:rsidRPr="004B63C3">
              <w:rPr>
                <w:rFonts w:ascii="Calibri" w:hAnsi="Calibri" w:cs="Calibri"/>
                <w:color w:val="C00000"/>
                <w:sz w:val="22"/>
                <w:szCs w:val="22"/>
              </w:rPr>
              <w:t xml:space="preserve">P.P.E -years </w:t>
            </w:r>
          </w:p>
          <w:p w:rsidR="00D11B08" w:rsidRPr="004B63C3" w:rsidRDefault="00D11B08" w:rsidP="00D16B96">
            <w:pPr>
              <w:pStyle w:val="Pa29"/>
              <w:tabs>
                <w:tab w:val="left" w:pos="720"/>
              </w:tabs>
              <w:ind w:left="720" w:firstLine="540"/>
              <w:jc w:val="both"/>
              <w:rPr>
                <w:rFonts w:ascii="Calibri" w:hAnsi="Calibri" w:cs="Calibri"/>
                <w:color w:val="C00000"/>
                <w:sz w:val="22"/>
                <w:szCs w:val="22"/>
              </w:rPr>
            </w:pPr>
            <w:r w:rsidRPr="004B63C3">
              <w:rPr>
                <w:rFonts w:ascii="Calibri" w:hAnsi="Calibri" w:cs="Calibri"/>
                <w:color w:val="C00000"/>
                <w:sz w:val="22"/>
                <w:szCs w:val="22"/>
              </w:rPr>
              <w:t xml:space="preserve">P.P.E - years </w:t>
            </w:r>
          </w:p>
          <w:p w:rsidR="00D474E0" w:rsidRPr="004B63C3" w:rsidRDefault="00D47451" w:rsidP="00D47451">
            <w:pPr>
              <w:pStyle w:val="Pa29"/>
              <w:tabs>
                <w:tab w:val="left" w:pos="720"/>
              </w:tabs>
              <w:ind w:left="720" w:firstLine="540"/>
              <w:jc w:val="both"/>
              <w:rPr>
                <w:rFonts w:ascii="Calibri" w:hAnsi="Calibri" w:cs="Calibri"/>
                <w:color w:val="C00000"/>
                <w:sz w:val="22"/>
                <w:szCs w:val="22"/>
              </w:rPr>
            </w:pPr>
            <w:r w:rsidRPr="004B63C3">
              <w:rPr>
                <w:rFonts w:ascii="Calibri" w:hAnsi="Calibri" w:cs="Calibri"/>
                <w:color w:val="C00000"/>
                <w:sz w:val="22"/>
                <w:szCs w:val="22"/>
              </w:rPr>
              <w:t xml:space="preserve">P.P.E </w:t>
            </w:r>
            <w:r w:rsidR="00180785" w:rsidRPr="004B63C3">
              <w:rPr>
                <w:rFonts w:ascii="Calibri" w:hAnsi="Calibri" w:cs="Calibri"/>
                <w:color w:val="C00000"/>
                <w:sz w:val="22"/>
                <w:szCs w:val="22"/>
              </w:rPr>
              <w:t>–</w:t>
            </w:r>
            <w:r w:rsidRPr="004B63C3">
              <w:rPr>
                <w:rFonts w:ascii="Calibri" w:hAnsi="Calibri" w:cs="Calibri"/>
                <w:color w:val="C00000"/>
                <w:sz w:val="22"/>
                <w:szCs w:val="22"/>
              </w:rPr>
              <w:t xml:space="preserve"> years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D47451">
            <w:pPr>
              <w:pStyle w:val="Pa26"/>
              <w:tabs>
                <w:tab w:val="left" w:pos="720"/>
              </w:tabs>
              <w:spacing w:before="120"/>
              <w:ind w:left="720"/>
              <w:jc w:val="both"/>
              <w:rPr>
                <w:rFonts w:ascii="Calibri" w:hAnsi="Calibri" w:cs="Calibri"/>
                <w:color w:val="000000"/>
                <w:sz w:val="22"/>
                <w:szCs w:val="22"/>
              </w:rPr>
            </w:pPr>
            <w:r w:rsidRPr="004B63C3">
              <w:rPr>
                <w:rFonts w:ascii="Calibri" w:hAnsi="Calibri" w:cs="Calibri"/>
                <w:color w:val="000000"/>
                <w:sz w:val="22"/>
                <w:szCs w:val="22"/>
              </w:rPr>
              <w:t>The assets’ residual values, useful lives and depreciation methods are reviewed, and adjusted prospectively if appropriate, if there is an indication of a significant change since the last reporting date.  An asset’s carrying amount is written down immediately to its recoverable amount if the asset’s carrying amount is greater than its estimated recoverable amount.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FFFF00"/>
          </w:tcPr>
          <w:p w:rsidR="00D474E0" w:rsidRPr="004B63C3" w:rsidRDefault="00D11B08" w:rsidP="00060F6A">
            <w:pPr>
              <w:tabs>
                <w:tab w:val="left" w:pos="540"/>
                <w:tab w:val="left" w:pos="720"/>
              </w:tabs>
              <w:spacing w:before="120"/>
              <w:ind w:left="720" w:hanging="540"/>
              <w:jc w:val="both"/>
              <w:rPr>
                <w:rFonts w:ascii="Calibri" w:hAnsi="Calibri" w:cs="Calibri"/>
                <w:sz w:val="22"/>
                <w:szCs w:val="22"/>
              </w:rPr>
            </w:pPr>
            <w:r w:rsidRPr="004B63C3">
              <w:rPr>
                <w:rFonts w:ascii="Calibri" w:hAnsi="Calibri" w:cs="Calibri"/>
                <w:color w:val="000000"/>
                <w:sz w:val="22"/>
                <w:szCs w:val="22"/>
              </w:rPr>
              <w:tab/>
            </w:r>
            <w:r w:rsidRPr="004B63C3">
              <w:rPr>
                <w:rFonts w:ascii="Calibri" w:hAnsi="Calibri" w:cs="Calibri"/>
                <w:color w:val="000000"/>
                <w:sz w:val="22"/>
                <w:szCs w:val="22"/>
              </w:rPr>
              <w:tab/>
            </w:r>
            <w:r w:rsidR="00060F6A" w:rsidRPr="004B63C3">
              <w:rPr>
                <w:rFonts w:ascii="Calibri" w:hAnsi="Calibri" w:cs="Calibri"/>
                <w:sz w:val="22"/>
                <w:szCs w:val="22"/>
                <w:highlight w:val="yellow"/>
              </w:rPr>
              <w:t xml:space="preserve">Property, plant and equipment is derecognized by the </w:t>
            </w:r>
            <w:r w:rsidR="00060F6A" w:rsidRPr="004B63C3">
              <w:rPr>
                <w:rFonts w:ascii="Calibri" w:hAnsi="Calibri" w:cs="Calibri"/>
                <w:i/>
                <w:color w:val="4F6228"/>
                <w:sz w:val="22"/>
                <w:szCs w:val="22"/>
                <w:highlight w:val="yellow"/>
              </w:rPr>
              <w:t>[Company, Branch, Bank, or any appropriate alternative]</w:t>
            </w:r>
            <w:r w:rsidR="00060F6A" w:rsidRPr="004B63C3">
              <w:rPr>
                <w:rFonts w:ascii="Calibri" w:hAnsi="Calibri" w:cs="Calibri"/>
                <w:sz w:val="22"/>
                <w:szCs w:val="22"/>
                <w:highlight w:val="yellow"/>
              </w:rPr>
              <w:t xml:space="preserve"> upon its disposal or when the property, plant and equipment is permanently withdrawn from use and no future economic benefits are expected from its disposal. </w:t>
            </w:r>
            <w:r w:rsidR="00060F6A" w:rsidRPr="004B63C3">
              <w:rPr>
                <w:rFonts w:ascii="Calibri" w:hAnsi="Calibri" w:cs="Calibri"/>
                <w:color w:val="000000"/>
                <w:sz w:val="22"/>
                <w:szCs w:val="22"/>
                <w:highlight w:val="yellow"/>
              </w:rPr>
              <w:t>Gains and losses on disposals are determined by comparing the proceeds with the carrying amount and are recognized in profit or loss.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0E7F2D" w:rsidRPr="004B63C3" w:rsidRDefault="000E7F2D" w:rsidP="00D47451">
            <w:pPr>
              <w:pStyle w:val="Pa27"/>
              <w:tabs>
                <w:tab w:val="left" w:pos="720"/>
              </w:tabs>
              <w:spacing w:before="240"/>
              <w:ind w:left="720"/>
              <w:jc w:val="both"/>
              <w:rPr>
                <w:rFonts w:ascii="Calibri" w:hAnsi="Calibri" w:cs="Calibri"/>
                <w:b/>
                <w:color w:val="000000"/>
                <w:sz w:val="22"/>
                <w:szCs w:val="22"/>
              </w:rPr>
            </w:pPr>
          </w:p>
          <w:p w:rsidR="005D36FF" w:rsidRPr="004B63C3" w:rsidRDefault="005D36FF" w:rsidP="00D47451">
            <w:pPr>
              <w:pStyle w:val="Pa27"/>
              <w:tabs>
                <w:tab w:val="left" w:pos="720"/>
              </w:tabs>
              <w:spacing w:before="240"/>
              <w:ind w:left="720"/>
              <w:jc w:val="both"/>
              <w:rPr>
                <w:rFonts w:ascii="Calibri" w:hAnsi="Calibri" w:cs="Calibri"/>
                <w:b/>
                <w:color w:val="000000"/>
                <w:sz w:val="22"/>
                <w:szCs w:val="22"/>
              </w:rPr>
            </w:pPr>
          </w:p>
          <w:p w:rsidR="00D474E0" w:rsidRPr="004B63C3" w:rsidRDefault="00D11B08" w:rsidP="00D47451">
            <w:pPr>
              <w:pStyle w:val="Pa27"/>
              <w:tabs>
                <w:tab w:val="left" w:pos="720"/>
              </w:tabs>
              <w:spacing w:before="240"/>
              <w:ind w:left="720"/>
              <w:jc w:val="both"/>
              <w:rPr>
                <w:rFonts w:ascii="Calibri" w:hAnsi="Calibri" w:cs="Calibri"/>
                <w:bCs/>
                <w:color w:val="000000"/>
                <w:sz w:val="22"/>
                <w:szCs w:val="22"/>
              </w:rPr>
            </w:pPr>
            <w:r w:rsidRPr="004B63C3">
              <w:rPr>
                <w:rFonts w:ascii="Calibri" w:hAnsi="Calibri" w:cs="Calibri"/>
                <w:b/>
                <w:color w:val="000000"/>
                <w:sz w:val="22"/>
                <w:szCs w:val="22"/>
              </w:rPr>
              <w:t>Biological assets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D47451">
            <w:pPr>
              <w:pStyle w:val="Pa26"/>
              <w:tabs>
                <w:tab w:val="left" w:pos="720"/>
              </w:tabs>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Biological assets comprise </w:t>
            </w:r>
            <w:r w:rsidRPr="004B63C3">
              <w:rPr>
                <w:rFonts w:ascii="Calibri" w:hAnsi="Calibri" w:cs="Calibri"/>
                <w:color w:val="FF0000"/>
                <w:sz w:val="22"/>
                <w:szCs w:val="22"/>
              </w:rPr>
              <w:t xml:space="preserve">(state the items under biological assets). </w:t>
            </w:r>
            <w:r w:rsidRPr="004B63C3">
              <w:rPr>
                <w:rFonts w:ascii="Calibri" w:hAnsi="Calibri" w:cs="Calibri"/>
                <w:color w:val="000000"/>
                <w:sz w:val="22"/>
                <w:szCs w:val="22"/>
              </w:rPr>
              <w:t xml:space="preserve">As the fair value of these biological assets can be readily determined without undue cost or effort, the assets are initially recognized and subsequently carried at fair value less costs to sell. Any resultant gain or loss on re-measuring to fair value less costs to sell at each reporting date is recognized in profit or loss. </w:t>
            </w:r>
          </w:p>
        </w:tc>
        <w:tc>
          <w:tcPr>
            <w:tcW w:w="1239" w:type="dxa"/>
            <w:shd w:val="clear" w:color="auto" w:fill="auto"/>
          </w:tcPr>
          <w:p w:rsidR="00D474E0" w:rsidRPr="004B63C3" w:rsidRDefault="00D965F7">
            <w:pPr>
              <w:rPr>
                <w:rFonts w:ascii="Calibri" w:hAnsi="Calibri" w:cs="Calibri"/>
              </w:rPr>
            </w:pPr>
            <w:r>
              <w:rPr>
                <w:rFonts w:ascii="Calibri" w:hAnsi="Calibri" w:cs="Calibri"/>
                <w:noProof/>
              </w:rPr>
              <w:pict>
                <v:shape id="_x0000_s1082" type="#_x0000_t202" style="position:absolute;margin-left:-3.9pt;margin-top:9pt;width:54.75pt;height:62.25pt;z-index:36;mso-position-horizontal-relative:text;mso-position-vertical-relative:text" fillcolor="#fabf8f" strokecolor="#f2f2f2" strokeweight="3pt">
                  <v:shadow on="t" type="perspective" color="#974706" opacity=".5" offset="1pt" offset2="-1pt"/>
                  <v:textbox style="mso-next-textbox:#_x0000_s1082">
                    <w:txbxContent>
                      <w:p w:rsidR="00B86B00" w:rsidRPr="008C1F92" w:rsidRDefault="00B86B00" w:rsidP="00EC70BB">
                        <w:pPr>
                          <w:rPr>
                            <w:rFonts w:ascii="Garamond" w:hAnsi="Garamond"/>
                            <w:sz w:val="20"/>
                            <w:szCs w:val="20"/>
                          </w:rPr>
                        </w:pPr>
                        <w:r>
                          <w:rPr>
                            <w:rFonts w:ascii="Garamond" w:hAnsi="Garamond"/>
                            <w:sz w:val="20"/>
                            <w:szCs w:val="20"/>
                          </w:rPr>
                          <w:t>If fair value is determinable</w:t>
                        </w:r>
                      </w:p>
                    </w:txbxContent>
                  </v:textbox>
                </v:shape>
              </w:pict>
            </w: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D47451">
            <w:pPr>
              <w:tabs>
                <w:tab w:val="left" w:pos="540"/>
                <w:tab w:val="left" w:pos="720"/>
              </w:tabs>
              <w:spacing w:before="120"/>
              <w:ind w:left="720" w:hanging="540"/>
              <w:jc w:val="both"/>
              <w:rPr>
                <w:rFonts w:ascii="Calibri" w:hAnsi="Calibri" w:cs="Calibri"/>
                <w:sz w:val="22"/>
                <w:szCs w:val="22"/>
              </w:rPr>
            </w:pPr>
            <w:r w:rsidRPr="004B63C3">
              <w:rPr>
                <w:rFonts w:ascii="Calibri" w:hAnsi="Calibri" w:cs="Calibri"/>
                <w:color w:val="000000"/>
                <w:sz w:val="22"/>
                <w:szCs w:val="22"/>
              </w:rPr>
              <w:tab/>
            </w:r>
            <w:r w:rsidRPr="004B63C3">
              <w:rPr>
                <w:rFonts w:ascii="Calibri" w:hAnsi="Calibri" w:cs="Calibri"/>
                <w:color w:val="000000"/>
                <w:sz w:val="22"/>
                <w:szCs w:val="22"/>
              </w:rPr>
              <w:tab/>
              <w:t xml:space="preserve">At the time of harvest, </w:t>
            </w:r>
            <w:r w:rsidRPr="004B63C3">
              <w:rPr>
                <w:rFonts w:ascii="Calibri" w:hAnsi="Calibri" w:cs="Calibri"/>
                <w:color w:val="FF0000"/>
                <w:sz w:val="22"/>
                <w:szCs w:val="22"/>
              </w:rPr>
              <w:t xml:space="preserve">(state the items under biological assets) </w:t>
            </w:r>
            <w:r w:rsidRPr="004B63C3">
              <w:rPr>
                <w:rFonts w:ascii="Calibri" w:hAnsi="Calibri" w:cs="Calibri"/>
                <w:color w:val="000000"/>
                <w:sz w:val="22"/>
                <w:szCs w:val="22"/>
              </w:rPr>
              <w:t>are recognized at fair value less costs to sell and are included in inventory at this amount. They are not subsequently re-measured.</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E4016C" w:rsidRPr="004B63C3" w:rsidRDefault="00E4016C">
            <w:pPr>
              <w:rPr>
                <w:rFonts w:ascii="Calibri" w:hAnsi="Calibri" w:cs="Calibri"/>
                <w:sz w:val="18"/>
                <w:szCs w:val="18"/>
              </w:rPr>
            </w:pPr>
          </w:p>
          <w:p w:rsidR="00E4016C" w:rsidRPr="004B63C3" w:rsidRDefault="00E4016C">
            <w:pPr>
              <w:rPr>
                <w:rFonts w:ascii="Calibri" w:hAnsi="Calibri" w:cs="Calibri"/>
                <w:sz w:val="18"/>
                <w:szCs w:val="18"/>
              </w:rPr>
            </w:pPr>
          </w:p>
          <w:p w:rsidR="00E4016C" w:rsidRPr="004B63C3" w:rsidRDefault="00E4016C">
            <w:pPr>
              <w:rPr>
                <w:rFonts w:ascii="Calibri" w:hAnsi="Calibri" w:cs="Calibri"/>
                <w:sz w:val="18"/>
                <w:szCs w:val="18"/>
              </w:rPr>
            </w:pPr>
            <w:r w:rsidRPr="004B63C3">
              <w:rPr>
                <w:rFonts w:ascii="Calibri" w:hAnsi="Calibri" w:cs="Calibri"/>
                <w:sz w:val="18"/>
                <w:szCs w:val="18"/>
                <w:highlight w:val="yellow"/>
              </w:rPr>
              <w:t>Section 34.10 (b)</w:t>
            </w:r>
          </w:p>
        </w:tc>
        <w:tc>
          <w:tcPr>
            <w:tcW w:w="9900" w:type="dxa"/>
            <w:gridSpan w:val="2"/>
            <w:shd w:val="clear" w:color="auto" w:fill="auto"/>
          </w:tcPr>
          <w:p w:rsidR="00D474E0" w:rsidRPr="004B63C3" w:rsidRDefault="00D11B08" w:rsidP="00D47451">
            <w:pPr>
              <w:pStyle w:val="Pa5"/>
              <w:tabs>
                <w:tab w:val="left" w:pos="720"/>
              </w:tabs>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Biological assets comprise </w:t>
            </w:r>
            <w:r w:rsidRPr="004B63C3">
              <w:rPr>
                <w:rFonts w:ascii="Calibri" w:hAnsi="Calibri" w:cs="Calibri"/>
                <w:color w:val="FF0000"/>
                <w:sz w:val="22"/>
                <w:szCs w:val="22"/>
              </w:rPr>
              <w:t>(state the items under biological assets)</w:t>
            </w:r>
            <w:r w:rsidRPr="004B63C3">
              <w:rPr>
                <w:rFonts w:ascii="Calibri" w:hAnsi="Calibri" w:cs="Calibri"/>
                <w:color w:val="000000"/>
                <w:sz w:val="22"/>
                <w:szCs w:val="22"/>
              </w:rPr>
              <w:t xml:space="preserve">. Biological assets are carried at cost less accumulated depreciation and any accumulated impairment losses, as the fair value of these biological assets cannot be reliably determined without undue cost or effort due to the inexistence of an active market, the lack of reliable evidence about comparable market transactions and the limited availability of historical data about the yields of the Company’s </w:t>
            </w:r>
            <w:r w:rsidRPr="004B63C3">
              <w:rPr>
                <w:rFonts w:ascii="Calibri" w:hAnsi="Calibri" w:cs="Calibri"/>
                <w:color w:val="FF0000"/>
                <w:sz w:val="22"/>
                <w:szCs w:val="22"/>
              </w:rPr>
              <w:t>(state the biological assets</w:t>
            </w:r>
            <w:r w:rsidRPr="004B63C3">
              <w:rPr>
                <w:rFonts w:ascii="Calibri" w:hAnsi="Calibri" w:cs="Calibri"/>
                <w:color w:val="000000"/>
                <w:sz w:val="22"/>
                <w:szCs w:val="22"/>
              </w:rPr>
              <w:t>). Cost represents the historic cost of acquisition.</w:t>
            </w:r>
          </w:p>
        </w:tc>
        <w:tc>
          <w:tcPr>
            <w:tcW w:w="1239" w:type="dxa"/>
            <w:shd w:val="clear" w:color="auto" w:fill="auto"/>
          </w:tcPr>
          <w:p w:rsidR="00D474E0" w:rsidRPr="004B63C3" w:rsidRDefault="00D965F7">
            <w:pPr>
              <w:rPr>
                <w:rFonts w:ascii="Calibri" w:hAnsi="Calibri" w:cs="Calibri"/>
              </w:rPr>
            </w:pPr>
            <w:r>
              <w:rPr>
                <w:rFonts w:ascii="Calibri" w:hAnsi="Calibri" w:cs="Calibri"/>
                <w:noProof/>
                <w:sz w:val="18"/>
                <w:szCs w:val="18"/>
              </w:rPr>
              <w:pict>
                <v:shape id="_x0000_s1038" type="#_x0000_t202" style="position:absolute;margin-left:-3.9pt;margin-top:3.1pt;width:54.75pt;height:127.5pt;z-index:6;mso-position-horizontal-relative:text;mso-position-vertical-relative:text" fillcolor="#fabf8f" strokecolor="#f2f2f2" strokeweight="3pt">
                  <v:shadow on="t" type="perspective" color="#974706" opacity=".5" offset="1pt" offset2="-1pt"/>
                  <v:textbox style="mso-next-textbox:#_x0000_s1038">
                    <w:txbxContent>
                      <w:p w:rsidR="00B86B00" w:rsidRPr="008C1F92" w:rsidRDefault="00B86B00" w:rsidP="006359CD">
                        <w:pPr>
                          <w:rPr>
                            <w:rFonts w:ascii="Garamond" w:hAnsi="Garamond"/>
                            <w:sz w:val="20"/>
                            <w:szCs w:val="20"/>
                          </w:rPr>
                        </w:pPr>
                        <w:r>
                          <w:rPr>
                            <w:rFonts w:ascii="Garamond" w:hAnsi="Garamond"/>
                            <w:sz w:val="20"/>
                            <w:szCs w:val="20"/>
                          </w:rPr>
                          <w:t>If fair value cannot be determined without undue cost or effort</w:t>
                        </w:r>
                      </w:p>
                    </w:txbxContent>
                  </v:textbox>
                </v:shape>
              </w:pict>
            </w:r>
          </w:p>
        </w:tc>
      </w:tr>
      <w:tr w:rsidR="00E4016C" w:rsidRPr="004B63C3" w:rsidTr="005D36FF">
        <w:trPr>
          <w:trHeight w:val="144"/>
        </w:trPr>
        <w:tc>
          <w:tcPr>
            <w:tcW w:w="1170" w:type="dxa"/>
            <w:shd w:val="clear" w:color="auto" w:fill="auto"/>
          </w:tcPr>
          <w:p w:rsidR="00D47451" w:rsidRPr="004B63C3" w:rsidRDefault="00D47451">
            <w:pPr>
              <w:rPr>
                <w:rFonts w:ascii="Calibri" w:hAnsi="Calibri" w:cs="Calibri"/>
                <w:sz w:val="18"/>
                <w:szCs w:val="18"/>
                <w:highlight w:val="yellow"/>
              </w:rPr>
            </w:pPr>
          </w:p>
          <w:p w:rsidR="00E4016C" w:rsidRPr="004B63C3" w:rsidRDefault="00E4016C">
            <w:pPr>
              <w:rPr>
                <w:rFonts w:ascii="Calibri" w:hAnsi="Calibri" w:cs="Calibri"/>
                <w:sz w:val="18"/>
                <w:szCs w:val="18"/>
              </w:rPr>
            </w:pPr>
            <w:r w:rsidRPr="004B63C3">
              <w:rPr>
                <w:rFonts w:ascii="Calibri" w:hAnsi="Calibri" w:cs="Calibri"/>
                <w:sz w:val="18"/>
                <w:szCs w:val="18"/>
                <w:highlight w:val="yellow"/>
              </w:rPr>
              <w:t>Section 34.10 (c)</w:t>
            </w:r>
            <w:r w:rsidRPr="004B63C3">
              <w:rPr>
                <w:rFonts w:ascii="Calibri" w:hAnsi="Calibri" w:cs="Calibri"/>
                <w:sz w:val="18"/>
                <w:szCs w:val="18"/>
              </w:rPr>
              <w:t xml:space="preserve"> </w:t>
            </w:r>
          </w:p>
        </w:tc>
        <w:tc>
          <w:tcPr>
            <w:tcW w:w="9900" w:type="dxa"/>
            <w:gridSpan w:val="2"/>
            <w:shd w:val="clear" w:color="auto" w:fill="auto"/>
          </w:tcPr>
          <w:p w:rsidR="00E4016C" w:rsidRPr="004B63C3" w:rsidRDefault="00E4016C" w:rsidP="00D47451">
            <w:pPr>
              <w:pStyle w:val="Pa5"/>
              <w:tabs>
                <w:tab w:val="left" w:pos="720"/>
              </w:tabs>
              <w:spacing w:before="120"/>
              <w:ind w:left="720"/>
              <w:jc w:val="both"/>
              <w:rPr>
                <w:rFonts w:ascii="Calibri" w:hAnsi="Calibri" w:cs="Calibri"/>
                <w:color w:val="000000"/>
                <w:sz w:val="22"/>
                <w:szCs w:val="22"/>
              </w:rPr>
            </w:pPr>
            <w:r w:rsidRPr="004B63C3">
              <w:rPr>
                <w:rFonts w:ascii="Calibri" w:hAnsi="Calibri" w:cs="Calibri"/>
                <w:color w:val="000000"/>
                <w:sz w:val="22"/>
                <w:szCs w:val="22"/>
              </w:rPr>
              <w:t>Depreciation of biological assets is calculated using the (</w:t>
            </w:r>
            <w:r w:rsidRPr="004B63C3">
              <w:rPr>
                <w:rFonts w:ascii="Calibri" w:hAnsi="Calibri" w:cs="Calibri"/>
                <w:color w:val="FF0000"/>
                <w:sz w:val="22"/>
                <w:szCs w:val="22"/>
              </w:rPr>
              <w:t>straight-line method)</w:t>
            </w:r>
            <w:r w:rsidRPr="004B63C3">
              <w:rPr>
                <w:rFonts w:ascii="Calibri" w:hAnsi="Calibri" w:cs="Calibri"/>
                <w:color w:val="000000"/>
                <w:sz w:val="22"/>
                <w:szCs w:val="22"/>
              </w:rPr>
              <w:t xml:space="preserve"> to allocate the cost less its residual value over its estimated useful life of:</w:t>
            </w:r>
          </w:p>
        </w:tc>
        <w:tc>
          <w:tcPr>
            <w:tcW w:w="1239" w:type="dxa"/>
            <w:shd w:val="clear" w:color="auto" w:fill="auto"/>
          </w:tcPr>
          <w:p w:rsidR="00E4016C" w:rsidRPr="004B63C3" w:rsidRDefault="00E4016C">
            <w:pPr>
              <w:rPr>
                <w:rFonts w:ascii="Calibri" w:hAnsi="Calibri" w:cs="Calibri"/>
              </w:rPr>
            </w:pPr>
          </w:p>
        </w:tc>
      </w:tr>
      <w:tr w:rsidR="00D474E0" w:rsidRPr="004B63C3" w:rsidTr="005D36FF">
        <w:trPr>
          <w:trHeight w:val="144"/>
        </w:trPr>
        <w:tc>
          <w:tcPr>
            <w:tcW w:w="1170" w:type="dxa"/>
            <w:shd w:val="clear" w:color="auto" w:fill="auto"/>
          </w:tcPr>
          <w:p w:rsidR="00D47451" w:rsidRPr="004B63C3" w:rsidRDefault="00D47451">
            <w:pPr>
              <w:rPr>
                <w:rFonts w:ascii="Calibri" w:hAnsi="Calibri" w:cs="Calibri"/>
                <w:sz w:val="18"/>
                <w:szCs w:val="18"/>
                <w:highlight w:val="yellow"/>
              </w:rPr>
            </w:pPr>
          </w:p>
          <w:p w:rsidR="00D474E0" w:rsidRPr="004B63C3" w:rsidRDefault="00E4016C">
            <w:pPr>
              <w:rPr>
                <w:rFonts w:ascii="Calibri" w:hAnsi="Calibri" w:cs="Calibri"/>
                <w:sz w:val="18"/>
                <w:szCs w:val="18"/>
              </w:rPr>
            </w:pPr>
            <w:r w:rsidRPr="004B63C3">
              <w:rPr>
                <w:rFonts w:ascii="Calibri" w:hAnsi="Calibri" w:cs="Calibri"/>
                <w:sz w:val="18"/>
                <w:szCs w:val="18"/>
                <w:highlight w:val="yellow"/>
              </w:rPr>
              <w:t xml:space="preserve">Section </w:t>
            </w:r>
            <w:r w:rsidRPr="004B63C3">
              <w:rPr>
                <w:rFonts w:ascii="Calibri" w:hAnsi="Calibri" w:cs="Calibri"/>
                <w:sz w:val="18"/>
                <w:szCs w:val="18"/>
                <w:highlight w:val="yellow"/>
              </w:rPr>
              <w:lastRenderedPageBreak/>
              <w:t>34.10 (d)</w:t>
            </w:r>
          </w:p>
        </w:tc>
        <w:tc>
          <w:tcPr>
            <w:tcW w:w="9900" w:type="dxa"/>
            <w:gridSpan w:val="2"/>
            <w:shd w:val="clear" w:color="auto" w:fill="auto"/>
          </w:tcPr>
          <w:p w:rsidR="00D11B08" w:rsidRPr="004B63C3" w:rsidRDefault="00D11B08" w:rsidP="00D47451">
            <w:pPr>
              <w:pStyle w:val="Pa8"/>
              <w:tabs>
                <w:tab w:val="left" w:pos="720"/>
              </w:tabs>
              <w:spacing w:before="120"/>
              <w:ind w:left="720"/>
              <w:jc w:val="both"/>
              <w:rPr>
                <w:rFonts w:ascii="Calibri" w:hAnsi="Calibri" w:cs="Calibri"/>
                <w:color w:val="FF0000"/>
                <w:sz w:val="22"/>
                <w:szCs w:val="22"/>
              </w:rPr>
            </w:pPr>
            <w:r w:rsidRPr="004B63C3">
              <w:rPr>
                <w:rFonts w:ascii="Calibri" w:hAnsi="Calibri" w:cs="Calibri"/>
                <w:color w:val="FF0000"/>
                <w:sz w:val="22"/>
                <w:szCs w:val="22"/>
              </w:rPr>
              <w:lastRenderedPageBreak/>
              <w:t>State the biological assets: -years</w:t>
            </w:r>
          </w:p>
          <w:p w:rsidR="00D11B08" w:rsidRPr="004B63C3" w:rsidRDefault="00D11B08" w:rsidP="00D16B96">
            <w:pPr>
              <w:pStyle w:val="Pa8"/>
              <w:tabs>
                <w:tab w:val="left" w:pos="720"/>
              </w:tabs>
              <w:ind w:left="720"/>
              <w:jc w:val="both"/>
              <w:rPr>
                <w:rFonts w:ascii="Calibri" w:hAnsi="Calibri" w:cs="Calibri"/>
                <w:color w:val="FF0000"/>
                <w:sz w:val="22"/>
                <w:szCs w:val="22"/>
              </w:rPr>
            </w:pPr>
            <w:r w:rsidRPr="004B63C3">
              <w:rPr>
                <w:rFonts w:ascii="Calibri" w:hAnsi="Calibri" w:cs="Calibri"/>
                <w:color w:val="FF0000"/>
                <w:sz w:val="22"/>
                <w:szCs w:val="22"/>
              </w:rPr>
              <w:lastRenderedPageBreak/>
              <w:t>State the biological assets: - years</w:t>
            </w:r>
            <w:r w:rsidRPr="004B63C3">
              <w:rPr>
                <w:rStyle w:val="A4"/>
                <w:rFonts w:ascii="Calibri" w:hAnsi="Calibri" w:cs="Calibri"/>
                <w:color w:val="FF0000"/>
                <w:sz w:val="22"/>
                <w:szCs w:val="22"/>
              </w:rPr>
              <w:t xml:space="preserve"> </w:t>
            </w:r>
          </w:p>
          <w:p w:rsidR="00D474E0" w:rsidRPr="004B63C3" w:rsidRDefault="00D11B08" w:rsidP="00D47451">
            <w:pPr>
              <w:pStyle w:val="Pa8"/>
              <w:tabs>
                <w:tab w:val="left" w:pos="720"/>
              </w:tabs>
              <w:ind w:left="720"/>
              <w:jc w:val="both"/>
              <w:rPr>
                <w:rFonts w:ascii="Calibri" w:hAnsi="Calibri" w:cs="Calibri"/>
                <w:color w:val="FF0000"/>
                <w:sz w:val="22"/>
                <w:szCs w:val="22"/>
              </w:rPr>
            </w:pPr>
            <w:r w:rsidRPr="004B63C3">
              <w:rPr>
                <w:rFonts w:ascii="Calibri" w:hAnsi="Calibri" w:cs="Calibri"/>
                <w:color w:val="FF0000"/>
                <w:sz w:val="22"/>
                <w:szCs w:val="22"/>
              </w:rPr>
              <w:t>State the biological assets: - years</w:t>
            </w:r>
            <w:r w:rsidRPr="004B63C3">
              <w:rPr>
                <w:rStyle w:val="A4"/>
                <w:rFonts w:ascii="Calibri" w:hAnsi="Calibri" w:cs="Calibri"/>
                <w:color w:val="FF0000"/>
                <w:sz w:val="22"/>
                <w:szCs w:val="22"/>
              </w:rPr>
              <w:t xml:space="preserve">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0E7F2D">
            <w:pPr>
              <w:tabs>
                <w:tab w:val="left" w:pos="540"/>
                <w:tab w:val="left" w:pos="720"/>
              </w:tabs>
              <w:spacing w:before="120"/>
              <w:ind w:left="720"/>
              <w:jc w:val="both"/>
              <w:rPr>
                <w:rFonts w:ascii="Calibri" w:hAnsi="Calibri" w:cs="Calibri"/>
                <w:color w:val="FF0000"/>
                <w:sz w:val="22"/>
                <w:szCs w:val="22"/>
              </w:rPr>
            </w:pPr>
            <w:r w:rsidRPr="004B63C3">
              <w:rPr>
                <w:rFonts w:ascii="Calibri" w:hAnsi="Calibri" w:cs="Calibri"/>
                <w:color w:val="000000"/>
                <w:sz w:val="22"/>
                <w:szCs w:val="22"/>
              </w:rPr>
              <w:t>The residual values, useful lives and depreciation method of the biological assets are reviewed, and adjusted if appropriate, if there is an indication of a change since the last reporting date.</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EC70BB" w:rsidP="00D47451">
            <w:pPr>
              <w:tabs>
                <w:tab w:val="left" w:pos="720"/>
              </w:tabs>
              <w:autoSpaceDE w:val="0"/>
              <w:autoSpaceDN w:val="0"/>
              <w:adjustRightInd w:val="0"/>
              <w:spacing w:before="240" w:line="156" w:lineRule="atLeast"/>
              <w:jc w:val="both"/>
              <w:rPr>
                <w:rFonts w:ascii="Calibri" w:eastAsia="Calibri" w:hAnsi="Calibri" w:cs="Calibri"/>
                <w:b/>
                <w:color w:val="000000"/>
                <w:sz w:val="22"/>
                <w:szCs w:val="22"/>
              </w:rPr>
            </w:pPr>
            <w:r w:rsidRPr="004B63C3">
              <w:rPr>
                <w:rFonts w:ascii="Calibri" w:eastAsia="Calibri" w:hAnsi="Calibri" w:cs="Calibri"/>
                <w:b/>
                <w:color w:val="000000"/>
                <w:sz w:val="22"/>
                <w:szCs w:val="22"/>
              </w:rPr>
              <w:tab/>
              <w:t>Intangible assets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D47451">
            <w:pPr>
              <w:numPr>
                <w:ilvl w:val="0"/>
                <w:numId w:val="3"/>
              </w:numPr>
              <w:tabs>
                <w:tab w:val="left" w:pos="720"/>
              </w:tabs>
              <w:autoSpaceDE w:val="0"/>
              <w:autoSpaceDN w:val="0"/>
              <w:adjustRightInd w:val="0"/>
              <w:spacing w:before="240" w:line="156" w:lineRule="atLeast"/>
              <w:jc w:val="both"/>
              <w:rPr>
                <w:rFonts w:ascii="Calibri" w:eastAsia="Calibri" w:hAnsi="Calibri" w:cs="Calibri"/>
                <w:i/>
                <w:iCs/>
                <w:color w:val="000000"/>
                <w:sz w:val="22"/>
                <w:szCs w:val="22"/>
              </w:rPr>
            </w:pPr>
            <w:r w:rsidRPr="004B63C3">
              <w:rPr>
                <w:rFonts w:ascii="Calibri" w:eastAsia="Calibri" w:hAnsi="Calibri" w:cs="Calibri"/>
                <w:i/>
                <w:iCs/>
                <w:color w:val="000000"/>
                <w:sz w:val="22"/>
                <w:szCs w:val="22"/>
              </w:rPr>
              <w:t>Goodwill</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E4016C" w:rsidRPr="004B63C3" w:rsidRDefault="00E4016C">
            <w:pPr>
              <w:rPr>
                <w:rFonts w:ascii="Calibri" w:hAnsi="Calibri" w:cs="Calibri"/>
                <w:sz w:val="18"/>
                <w:szCs w:val="18"/>
              </w:rPr>
            </w:pPr>
          </w:p>
          <w:p w:rsidR="00E4016C" w:rsidRPr="004B63C3" w:rsidRDefault="00E4016C">
            <w:pPr>
              <w:rPr>
                <w:rFonts w:ascii="Calibri" w:hAnsi="Calibri" w:cs="Calibri"/>
                <w:sz w:val="18"/>
                <w:szCs w:val="18"/>
              </w:rPr>
            </w:pPr>
          </w:p>
          <w:p w:rsidR="00E4016C" w:rsidRPr="004B63C3" w:rsidRDefault="00E4016C">
            <w:pPr>
              <w:rPr>
                <w:rFonts w:ascii="Calibri" w:hAnsi="Calibri" w:cs="Calibri"/>
                <w:sz w:val="18"/>
                <w:szCs w:val="18"/>
              </w:rPr>
            </w:pPr>
          </w:p>
          <w:p w:rsidR="00E4016C" w:rsidRPr="004B63C3" w:rsidRDefault="00E4016C">
            <w:pPr>
              <w:rPr>
                <w:rFonts w:ascii="Calibri" w:hAnsi="Calibri" w:cs="Calibri"/>
                <w:sz w:val="18"/>
                <w:szCs w:val="18"/>
              </w:rPr>
            </w:pPr>
            <w:r w:rsidRPr="004B63C3">
              <w:rPr>
                <w:rFonts w:ascii="Calibri" w:hAnsi="Calibri" w:cs="Calibri"/>
                <w:sz w:val="18"/>
                <w:szCs w:val="18"/>
                <w:highlight w:val="yellow"/>
              </w:rPr>
              <w:t>Section 18.27 (a), (b)</w:t>
            </w:r>
          </w:p>
        </w:tc>
        <w:tc>
          <w:tcPr>
            <w:tcW w:w="9900" w:type="dxa"/>
            <w:gridSpan w:val="2"/>
            <w:shd w:val="clear" w:color="auto" w:fill="auto"/>
          </w:tcPr>
          <w:p w:rsidR="00D474E0" w:rsidRPr="004B63C3" w:rsidRDefault="00D11B08" w:rsidP="00D47451">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Goodwill represents the excess of the cost of a business combination over the fair value of the group’s share of the net identifiable assets of the acquired subsidiary at the date of acquisition. Goodwill on acquisitions of subsidiaries is included in ‘intangible assets’. Goodwill is carried at cost less accumulated amortization and accumulated impairment losses. Goodwill amortization is calculated by applying the straight-line method to its estimated useful life. If a reliable estimate cannot be made, the useful life of goodwill is presumed to be 10 years. At each reporting date, the group assesses whether there is any indication that goodwill may be impaired. If any such indication exists, the entity estimates the recoverable amount of the asset. Impairment losses on goodwill are not reversed. Gains and losses on the disposal of an entity include the carrying amount of goodwill relating to the entity sold.</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D47451">
            <w:pPr>
              <w:pStyle w:val="Pa9"/>
              <w:tabs>
                <w:tab w:val="left" w:pos="720"/>
              </w:tabs>
              <w:spacing w:before="120"/>
              <w:ind w:left="720"/>
              <w:jc w:val="both"/>
              <w:rPr>
                <w:rFonts w:ascii="Calibri" w:hAnsi="Calibri" w:cs="Calibri"/>
                <w:b/>
                <w:bCs/>
                <w:color w:val="000000"/>
                <w:sz w:val="22"/>
                <w:szCs w:val="22"/>
              </w:rPr>
            </w:pPr>
            <w:r w:rsidRPr="004B63C3">
              <w:rPr>
                <w:rFonts w:ascii="Calibri" w:hAnsi="Calibri" w:cs="Calibri"/>
                <w:color w:val="000000"/>
                <w:sz w:val="22"/>
                <w:szCs w:val="22"/>
              </w:rPr>
              <w:t>Goodwill is allocated to cash-generating units (CGUs) (or groups of CGUs) for the purpose of impairment testing. The allocation is made to those CGUs units or groups of CGUs that are expected to benefit from the synergies of the business combination, irrespective of whether other assets or liabilities of the acquiree are assigned to those units.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D47451">
            <w:pPr>
              <w:pStyle w:val="Pa9"/>
              <w:numPr>
                <w:ilvl w:val="0"/>
                <w:numId w:val="3"/>
              </w:numPr>
              <w:tabs>
                <w:tab w:val="left" w:pos="720"/>
              </w:tabs>
              <w:spacing w:before="240"/>
              <w:jc w:val="both"/>
              <w:rPr>
                <w:rFonts w:ascii="Calibri" w:hAnsi="Calibri" w:cs="Calibri"/>
                <w:color w:val="000000"/>
                <w:sz w:val="22"/>
                <w:szCs w:val="22"/>
              </w:rPr>
            </w:pPr>
            <w:r w:rsidRPr="004B63C3">
              <w:rPr>
                <w:rFonts w:ascii="Calibri" w:hAnsi="Calibri" w:cs="Calibri"/>
                <w:i/>
                <w:iCs/>
                <w:color w:val="000000"/>
                <w:sz w:val="22"/>
                <w:szCs w:val="22"/>
              </w:rPr>
              <w:t xml:space="preserve">Trademarks, licences and customer related intangible assets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51" w:rsidRPr="004B63C3" w:rsidRDefault="00D47451">
            <w:pPr>
              <w:rPr>
                <w:rFonts w:ascii="Calibri" w:hAnsi="Calibri" w:cs="Calibri"/>
                <w:sz w:val="18"/>
                <w:szCs w:val="18"/>
              </w:rPr>
            </w:pPr>
          </w:p>
          <w:p w:rsidR="00E4016C" w:rsidRPr="004B63C3" w:rsidRDefault="00E4016C">
            <w:pPr>
              <w:rPr>
                <w:rFonts w:ascii="Calibri" w:hAnsi="Calibri" w:cs="Calibri"/>
                <w:sz w:val="18"/>
                <w:szCs w:val="18"/>
              </w:rPr>
            </w:pPr>
            <w:r w:rsidRPr="004B63C3">
              <w:rPr>
                <w:rFonts w:ascii="Calibri" w:hAnsi="Calibri" w:cs="Calibri"/>
                <w:sz w:val="18"/>
                <w:szCs w:val="18"/>
                <w:highlight w:val="yellow"/>
              </w:rPr>
              <w:t>Section 18.27 (b)</w:t>
            </w:r>
          </w:p>
        </w:tc>
        <w:tc>
          <w:tcPr>
            <w:tcW w:w="9900" w:type="dxa"/>
            <w:gridSpan w:val="2"/>
            <w:shd w:val="clear" w:color="auto" w:fill="auto"/>
          </w:tcPr>
          <w:p w:rsidR="00D474E0" w:rsidRPr="004B63C3" w:rsidRDefault="00D11B08" w:rsidP="00D47451">
            <w:pPr>
              <w:pStyle w:val="Pa9"/>
              <w:tabs>
                <w:tab w:val="left" w:pos="720"/>
              </w:tabs>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Separately acquired trademarks and licences are shown at historical cost. Trademarks, licences (including software) and customer-related intangible assets acquired in a business combination are recognized at fair value at the acquisition date. Trademarks, licences and customer-related intangible assets have a finite useful life and are carried at cost less accumulated amortization and any accumulated impairment losses. Amortization is calculated using the straight-line method to allocate the cost of trademarks, licences and customer related intangible assets over their estimated useful lives, as follows: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51" w:rsidRPr="004B63C3" w:rsidRDefault="00D47451">
            <w:pPr>
              <w:rPr>
                <w:rFonts w:ascii="Calibri" w:hAnsi="Calibri" w:cs="Calibri"/>
                <w:sz w:val="18"/>
                <w:szCs w:val="18"/>
                <w:highlight w:val="yellow"/>
              </w:rPr>
            </w:pPr>
          </w:p>
          <w:p w:rsidR="005D36FF" w:rsidRPr="004B63C3" w:rsidRDefault="005D36FF">
            <w:pPr>
              <w:rPr>
                <w:rFonts w:ascii="Calibri" w:hAnsi="Calibri" w:cs="Calibri"/>
                <w:sz w:val="18"/>
                <w:szCs w:val="18"/>
                <w:highlight w:val="yellow"/>
              </w:rPr>
            </w:pPr>
          </w:p>
          <w:p w:rsidR="005D36FF" w:rsidRPr="004B63C3" w:rsidRDefault="005D36FF">
            <w:pPr>
              <w:rPr>
                <w:rFonts w:ascii="Calibri" w:hAnsi="Calibri" w:cs="Calibri"/>
                <w:sz w:val="18"/>
                <w:szCs w:val="18"/>
                <w:highlight w:val="yellow"/>
              </w:rPr>
            </w:pPr>
          </w:p>
          <w:p w:rsidR="00D474E0" w:rsidRPr="004B63C3" w:rsidRDefault="00E4016C">
            <w:pPr>
              <w:rPr>
                <w:rFonts w:ascii="Calibri" w:hAnsi="Calibri" w:cs="Calibri"/>
                <w:sz w:val="18"/>
                <w:szCs w:val="18"/>
              </w:rPr>
            </w:pPr>
            <w:r w:rsidRPr="004B63C3">
              <w:rPr>
                <w:rFonts w:ascii="Calibri" w:hAnsi="Calibri" w:cs="Calibri"/>
                <w:sz w:val="18"/>
                <w:szCs w:val="18"/>
                <w:highlight w:val="yellow"/>
              </w:rPr>
              <w:t>Section 18.27 (a)</w:t>
            </w:r>
          </w:p>
        </w:tc>
        <w:tc>
          <w:tcPr>
            <w:tcW w:w="9900" w:type="dxa"/>
            <w:gridSpan w:val="2"/>
            <w:shd w:val="clear" w:color="auto" w:fill="auto"/>
          </w:tcPr>
          <w:p w:rsidR="000E7F2D" w:rsidRPr="004B63C3" w:rsidRDefault="000E7F2D" w:rsidP="00D47451">
            <w:pPr>
              <w:pStyle w:val="Pa29"/>
              <w:tabs>
                <w:tab w:val="left" w:pos="720"/>
              </w:tabs>
              <w:spacing w:before="120"/>
              <w:ind w:left="720"/>
              <w:jc w:val="both"/>
              <w:rPr>
                <w:rFonts w:ascii="Calibri" w:hAnsi="Calibri" w:cs="Calibri"/>
                <w:color w:val="000000"/>
                <w:sz w:val="22"/>
                <w:szCs w:val="22"/>
              </w:rPr>
            </w:pPr>
          </w:p>
          <w:p w:rsidR="00D11B08" w:rsidRPr="004B63C3" w:rsidRDefault="00D11B08" w:rsidP="00D47451">
            <w:pPr>
              <w:pStyle w:val="Pa29"/>
              <w:tabs>
                <w:tab w:val="left" w:pos="720"/>
              </w:tabs>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 Intangible asset: 10 years </w:t>
            </w:r>
          </w:p>
          <w:p w:rsidR="00D474E0" w:rsidRPr="004B63C3" w:rsidRDefault="00D47451" w:rsidP="00D47451">
            <w:pPr>
              <w:pStyle w:val="Pa29"/>
              <w:tabs>
                <w:tab w:val="left" w:pos="720"/>
              </w:tabs>
              <w:ind w:left="720"/>
              <w:jc w:val="both"/>
              <w:rPr>
                <w:rFonts w:ascii="Calibri" w:hAnsi="Calibri" w:cs="Calibri"/>
                <w:color w:val="000000"/>
                <w:sz w:val="22"/>
                <w:szCs w:val="22"/>
              </w:rPr>
            </w:pPr>
            <w:r w:rsidRPr="004B63C3">
              <w:rPr>
                <w:rFonts w:ascii="Calibri" w:hAnsi="Calibri" w:cs="Calibri"/>
                <w:color w:val="000000"/>
                <w:sz w:val="22"/>
                <w:szCs w:val="22"/>
              </w:rPr>
              <w:t xml:space="preserve">– Intangible asset: 5 years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D47451">
            <w:pPr>
              <w:pStyle w:val="Pa9"/>
              <w:tabs>
                <w:tab w:val="left" w:pos="720"/>
              </w:tabs>
              <w:spacing w:before="120"/>
              <w:ind w:left="720"/>
              <w:jc w:val="both"/>
              <w:rPr>
                <w:rFonts w:ascii="Calibri" w:hAnsi="Calibri" w:cs="Calibri"/>
                <w:color w:val="000000"/>
                <w:sz w:val="22"/>
                <w:szCs w:val="22"/>
              </w:rPr>
            </w:pPr>
            <w:r w:rsidRPr="004B63C3">
              <w:rPr>
                <w:rFonts w:ascii="Calibri" w:hAnsi="Calibri" w:cs="Calibri"/>
                <w:color w:val="000000"/>
                <w:sz w:val="22"/>
                <w:szCs w:val="22"/>
              </w:rPr>
              <w:t>Acquired (</w:t>
            </w:r>
            <w:r w:rsidRPr="004B63C3">
              <w:rPr>
                <w:rFonts w:ascii="Calibri" w:hAnsi="Calibri" w:cs="Calibri"/>
                <w:color w:val="FF0000"/>
                <w:sz w:val="22"/>
                <w:szCs w:val="22"/>
              </w:rPr>
              <w:t>computer software licences)</w:t>
            </w:r>
            <w:r w:rsidRPr="004B63C3">
              <w:rPr>
                <w:rFonts w:ascii="Calibri" w:hAnsi="Calibri" w:cs="Calibri"/>
                <w:color w:val="000000"/>
                <w:sz w:val="22"/>
                <w:szCs w:val="22"/>
              </w:rPr>
              <w:t xml:space="preserve"> are capitalized on the basis of the costs incurred to acquire and bring to use the (</w:t>
            </w:r>
            <w:r w:rsidRPr="004B63C3">
              <w:rPr>
                <w:rFonts w:ascii="Calibri" w:hAnsi="Calibri" w:cs="Calibri"/>
                <w:color w:val="FF0000"/>
                <w:sz w:val="22"/>
                <w:szCs w:val="22"/>
              </w:rPr>
              <w:t>specific software)</w:t>
            </w:r>
            <w:r w:rsidRPr="004B63C3">
              <w:rPr>
                <w:rFonts w:ascii="Calibri" w:hAnsi="Calibri" w:cs="Calibri"/>
                <w:color w:val="000000"/>
                <w:sz w:val="22"/>
                <w:szCs w:val="22"/>
              </w:rPr>
              <w:t xml:space="preserve">. These costs are amortized over their estimated useful lives of three to five years.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78161F">
            <w:pPr>
              <w:pStyle w:val="Pa9"/>
              <w:tabs>
                <w:tab w:val="left" w:pos="720"/>
              </w:tabs>
              <w:spacing w:before="240"/>
              <w:ind w:left="720"/>
              <w:jc w:val="both"/>
              <w:rPr>
                <w:rFonts w:ascii="Calibri" w:hAnsi="Calibri" w:cs="Calibri"/>
                <w:i/>
                <w:iCs/>
                <w:color w:val="000000"/>
                <w:sz w:val="22"/>
                <w:szCs w:val="22"/>
              </w:rPr>
            </w:pPr>
            <w:r w:rsidRPr="004B63C3">
              <w:rPr>
                <w:rFonts w:ascii="Calibri" w:hAnsi="Calibri" w:cs="Calibri"/>
                <w:i/>
                <w:iCs/>
                <w:color w:val="000000"/>
                <w:sz w:val="22"/>
                <w:szCs w:val="22"/>
              </w:rPr>
              <w:t>(c)</w:t>
            </w:r>
            <w:r w:rsidR="00D47451" w:rsidRPr="004B63C3">
              <w:rPr>
                <w:rFonts w:ascii="Calibri" w:hAnsi="Calibri" w:cs="Calibri"/>
                <w:i/>
                <w:iCs/>
                <w:color w:val="000000"/>
                <w:sz w:val="22"/>
                <w:szCs w:val="22"/>
              </w:rPr>
              <w:t xml:space="preserve"> Research and development costs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78161F">
            <w:pPr>
              <w:tabs>
                <w:tab w:val="left" w:pos="540"/>
                <w:tab w:val="left" w:pos="720"/>
              </w:tabs>
              <w:spacing w:before="120"/>
              <w:ind w:left="720" w:hanging="540"/>
              <w:jc w:val="both"/>
              <w:rPr>
                <w:rFonts w:ascii="Calibri" w:hAnsi="Calibri" w:cs="Calibri"/>
                <w:sz w:val="22"/>
                <w:szCs w:val="22"/>
              </w:rPr>
            </w:pPr>
            <w:r w:rsidRPr="004B63C3">
              <w:rPr>
                <w:rFonts w:ascii="Calibri" w:hAnsi="Calibri" w:cs="Calibri"/>
                <w:color w:val="000000"/>
                <w:sz w:val="22"/>
                <w:szCs w:val="22"/>
              </w:rPr>
              <w:tab/>
            </w:r>
            <w:r w:rsidRPr="004B63C3">
              <w:rPr>
                <w:rFonts w:ascii="Calibri" w:hAnsi="Calibri" w:cs="Calibri"/>
                <w:color w:val="000000"/>
                <w:sz w:val="22"/>
                <w:szCs w:val="22"/>
              </w:rPr>
              <w:tab/>
              <w:t>All research and development costs are recognized as an expense unless they form part of the cost of another asset that meets the recognition criteria.</w:t>
            </w:r>
          </w:p>
        </w:tc>
        <w:tc>
          <w:tcPr>
            <w:tcW w:w="1239" w:type="dxa"/>
            <w:shd w:val="clear" w:color="auto" w:fill="auto"/>
          </w:tcPr>
          <w:p w:rsidR="00D474E0" w:rsidRPr="004B63C3" w:rsidRDefault="00D474E0">
            <w:pPr>
              <w:rPr>
                <w:rFonts w:ascii="Calibri" w:hAnsi="Calibri" w:cs="Calibri"/>
              </w:rPr>
            </w:pPr>
          </w:p>
        </w:tc>
      </w:tr>
      <w:tr w:rsidR="00060F6A" w:rsidRPr="004B63C3" w:rsidTr="005D36FF">
        <w:trPr>
          <w:trHeight w:val="144"/>
        </w:trPr>
        <w:tc>
          <w:tcPr>
            <w:tcW w:w="1170" w:type="dxa"/>
            <w:shd w:val="clear" w:color="auto" w:fill="auto"/>
          </w:tcPr>
          <w:p w:rsidR="00060F6A" w:rsidRPr="004B63C3" w:rsidRDefault="00060F6A">
            <w:pPr>
              <w:rPr>
                <w:rFonts w:ascii="Calibri" w:hAnsi="Calibri" w:cs="Calibri"/>
                <w:sz w:val="18"/>
                <w:szCs w:val="18"/>
              </w:rPr>
            </w:pPr>
          </w:p>
        </w:tc>
        <w:tc>
          <w:tcPr>
            <w:tcW w:w="9900" w:type="dxa"/>
            <w:gridSpan w:val="2"/>
            <w:shd w:val="clear" w:color="auto" w:fill="FFFF00"/>
          </w:tcPr>
          <w:p w:rsidR="00060F6A" w:rsidRPr="004B63C3" w:rsidRDefault="00060F6A" w:rsidP="00060F6A">
            <w:pPr>
              <w:tabs>
                <w:tab w:val="left" w:pos="540"/>
                <w:tab w:val="left" w:pos="720"/>
              </w:tabs>
              <w:spacing w:before="120"/>
              <w:ind w:left="720" w:hanging="18"/>
              <w:jc w:val="both"/>
              <w:rPr>
                <w:rFonts w:ascii="Calibri" w:hAnsi="Calibri" w:cs="Calibri"/>
                <w:color w:val="000000"/>
                <w:sz w:val="22"/>
                <w:szCs w:val="22"/>
              </w:rPr>
            </w:pPr>
            <w:r w:rsidRPr="004B63C3">
              <w:rPr>
                <w:rFonts w:ascii="Calibri" w:hAnsi="Calibri" w:cs="Calibri"/>
                <w:i/>
                <w:iCs/>
                <w:color w:val="000000"/>
                <w:sz w:val="22"/>
                <w:szCs w:val="22"/>
                <w:highlight w:val="yellow"/>
              </w:rPr>
              <w:t>Derecognition of intangible asset</w:t>
            </w:r>
          </w:p>
        </w:tc>
        <w:tc>
          <w:tcPr>
            <w:tcW w:w="1239" w:type="dxa"/>
            <w:shd w:val="clear" w:color="auto" w:fill="auto"/>
          </w:tcPr>
          <w:p w:rsidR="00060F6A" w:rsidRPr="004B63C3" w:rsidRDefault="00060F6A">
            <w:pPr>
              <w:rPr>
                <w:rFonts w:ascii="Calibri" w:hAnsi="Calibri" w:cs="Calibri"/>
              </w:rPr>
            </w:pPr>
          </w:p>
        </w:tc>
      </w:tr>
      <w:tr w:rsidR="00060F6A" w:rsidRPr="004B63C3" w:rsidTr="005D36FF">
        <w:trPr>
          <w:trHeight w:val="144"/>
        </w:trPr>
        <w:tc>
          <w:tcPr>
            <w:tcW w:w="1170" w:type="dxa"/>
            <w:shd w:val="clear" w:color="auto" w:fill="auto"/>
          </w:tcPr>
          <w:p w:rsidR="00060F6A" w:rsidRPr="004B63C3" w:rsidRDefault="00060F6A">
            <w:pPr>
              <w:rPr>
                <w:rFonts w:ascii="Calibri" w:hAnsi="Calibri" w:cs="Calibri"/>
                <w:sz w:val="18"/>
                <w:szCs w:val="18"/>
              </w:rPr>
            </w:pPr>
          </w:p>
        </w:tc>
        <w:tc>
          <w:tcPr>
            <w:tcW w:w="9900" w:type="dxa"/>
            <w:gridSpan w:val="2"/>
            <w:shd w:val="clear" w:color="auto" w:fill="FFFF00"/>
          </w:tcPr>
          <w:p w:rsidR="00060F6A" w:rsidRPr="004B63C3" w:rsidRDefault="00060F6A" w:rsidP="00060F6A">
            <w:pPr>
              <w:tabs>
                <w:tab w:val="left" w:pos="540"/>
                <w:tab w:val="left" w:pos="720"/>
              </w:tabs>
              <w:spacing w:before="120"/>
              <w:ind w:left="720" w:hanging="18"/>
              <w:jc w:val="both"/>
              <w:rPr>
                <w:rFonts w:ascii="Calibri" w:hAnsi="Calibri" w:cs="Calibri"/>
                <w:color w:val="000000"/>
                <w:sz w:val="22"/>
                <w:szCs w:val="22"/>
              </w:rPr>
            </w:pPr>
            <w:r w:rsidRPr="004B63C3">
              <w:rPr>
                <w:rFonts w:ascii="Calibri" w:hAnsi="Calibri" w:cs="Calibri"/>
                <w:color w:val="000000"/>
                <w:sz w:val="22"/>
                <w:szCs w:val="22"/>
                <w:highlight w:val="yellow"/>
              </w:rPr>
              <w:t xml:space="preserve">An intangible asset is derecognized on disposal, or when no future economic benefits are expected from use or disposal. Gains or losses arising from derecognition of an intangible asset, measured as </w:t>
            </w:r>
            <w:r w:rsidRPr="004B63C3">
              <w:rPr>
                <w:rFonts w:ascii="Calibri" w:hAnsi="Calibri" w:cs="Calibri"/>
                <w:color w:val="000000"/>
                <w:sz w:val="22"/>
                <w:szCs w:val="22"/>
                <w:highlight w:val="yellow"/>
              </w:rPr>
              <w:lastRenderedPageBreak/>
              <w:t>the difference between the net disposal proceeds and the carrying amount of the asset, are recognized in profit or loss when the asset is derecognized.</w:t>
            </w:r>
          </w:p>
        </w:tc>
        <w:tc>
          <w:tcPr>
            <w:tcW w:w="1239" w:type="dxa"/>
            <w:shd w:val="clear" w:color="auto" w:fill="auto"/>
          </w:tcPr>
          <w:p w:rsidR="00060F6A" w:rsidRPr="004B63C3" w:rsidRDefault="00060F6A">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78161F">
            <w:pPr>
              <w:tabs>
                <w:tab w:val="left" w:pos="540"/>
                <w:tab w:val="left" w:pos="720"/>
              </w:tabs>
              <w:spacing w:before="240"/>
              <w:ind w:left="720" w:hanging="540"/>
              <w:jc w:val="both"/>
              <w:rPr>
                <w:rFonts w:ascii="Calibri" w:hAnsi="Calibri" w:cs="Calibri"/>
                <w:b/>
                <w:sz w:val="22"/>
                <w:szCs w:val="22"/>
              </w:rPr>
            </w:pPr>
            <w:r w:rsidRPr="004B63C3">
              <w:rPr>
                <w:rFonts w:ascii="Calibri" w:hAnsi="Calibri" w:cs="Calibri"/>
                <w:sz w:val="22"/>
                <w:szCs w:val="22"/>
              </w:rPr>
              <w:tab/>
            </w:r>
            <w:r w:rsidRPr="004B63C3">
              <w:rPr>
                <w:rFonts w:ascii="Calibri" w:hAnsi="Calibri" w:cs="Calibri"/>
                <w:sz w:val="22"/>
                <w:szCs w:val="22"/>
              </w:rPr>
              <w:tab/>
            </w:r>
            <w:r w:rsidRPr="004B63C3">
              <w:rPr>
                <w:rFonts w:ascii="Calibri" w:eastAsia="Calibri" w:hAnsi="Calibri" w:cs="Calibri"/>
                <w:b/>
                <w:color w:val="000000"/>
                <w:sz w:val="22"/>
                <w:szCs w:val="22"/>
              </w:rPr>
              <w:t>Impairment of Tangible and Intangible Assets Other Than Inventories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78161F">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 xml:space="preserve">Assets that are subject to depreciation or amortization are assessed at each reporting date to determine whether there is any indication that the assets are impaired. Where there is any indication that an asset may be impaired, the carrying value of the asset (or cash-generating unit to which the asset has been allocated) is tested for impairment. An impairment loss is recognized for the amount by which the asset’s carrying amount exceeds its recoverable amount.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78161F">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Recoverable amount is the higher of fair value less costs to sell and value in use. In assessing value in use, the estimated future cash flows are discounted to their present value using a pre-tax discount rate that reflects current market assessments of the time value of money and the risks specific to the asset for which the estimates of future cas</w:t>
            </w:r>
            <w:r w:rsidR="0021458F" w:rsidRPr="004B63C3">
              <w:rPr>
                <w:rFonts w:ascii="Calibri" w:eastAsia="Calibri" w:hAnsi="Calibri" w:cs="Calibri"/>
                <w:color w:val="000000"/>
                <w:sz w:val="22"/>
                <w:szCs w:val="22"/>
              </w:rPr>
              <w:t>h flows have not been adjusted.</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78161F">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If the recoverable amount of an asset or cash-generating unit is estimated to be less than its carrying amount, the carrying amount of the asset or cash-generating unit is reduced to its recoverable amount. An impairment lo</w:t>
            </w:r>
            <w:r w:rsidR="0021458F" w:rsidRPr="004B63C3">
              <w:rPr>
                <w:rFonts w:ascii="Calibri" w:eastAsia="Calibri" w:hAnsi="Calibri" w:cs="Calibri"/>
                <w:color w:val="000000"/>
                <w:sz w:val="22"/>
                <w:szCs w:val="22"/>
              </w:rPr>
              <w:t>ss is recognized as an expense.</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D11B08" w:rsidP="0078161F">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Tangible and intangible assets that suffered impairment are reviewed for possible reversal of the impairment at each reporting date.  When an impairment loss subsequently reverses, the carrying amount of the asset or cash-generating unit is increased to the revised estimate of its recoverable amount, but the increased carrying amount does not exceed the carrying amount that would have been determined had no impairment loss been recognized for the asset or cash-generating unit in prior years. A reversal of an impairment loss is recognized as income.</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682786" w:rsidP="0078161F">
            <w:pPr>
              <w:tabs>
                <w:tab w:val="left" w:pos="720"/>
              </w:tabs>
              <w:autoSpaceDE w:val="0"/>
              <w:autoSpaceDN w:val="0"/>
              <w:adjustRightInd w:val="0"/>
              <w:spacing w:before="240" w:line="156" w:lineRule="atLeast"/>
              <w:ind w:left="720"/>
              <w:jc w:val="both"/>
              <w:rPr>
                <w:rFonts w:ascii="Calibri" w:eastAsia="Calibri" w:hAnsi="Calibri" w:cs="Calibri"/>
                <w:color w:val="000000"/>
                <w:sz w:val="22"/>
                <w:szCs w:val="22"/>
              </w:rPr>
            </w:pPr>
            <w:r w:rsidRPr="004B63C3">
              <w:rPr>
                <w:rFonts w:ascii="Calibri" w:eastAsia="Calibri" w:hAnsi="Calibri" w:cs="Calibri"/>
                <w:b/>
                <w:bCs/>
                <w:color w:val="000000"/>
                <w:sz w:val="22"/>
                <w:szCs w:val="22"/>
              </w:rPr>
              <w:t>Provisions</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682786" w:rsidP="0078161F">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Provisions for restructuring costs and legal claims are recognized when: the group has a present legal or constructive obligation as a result of past events; it is probable that a transfer of economic benefits will be required to settle the obligation; and the amount can be reliably estimated. Restructuring provisions comprise lease termination penalties and employee termination payments. Provisions are not recognized for future operating losses.  Provisions are measured at the present value of the amount expected to be required to settle the obligation using a pre-tax rate that reflects current market assessments of the time value of money and the risks specific to the obligation. The increase in the provision due to passage of time is recognized as interest expense.</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0E7F2D" w:rsidRPr="004B63C3" w:rsidRDefault="000E7F2D" w:rsidP="0078161F">
            <w:pPr>
              <w:tabs>
                <w:tab w:val="left" w:pos="720"/>
              </w:tabs>
              <w:autoSpaceDE w:val="0"/>
              <w:autoSpaceDN w:val="0"/>
              <w:adjustRightInd w:val="0"/>
              <w:spacing w:before="240" w:line="156" w:lineRule="atLeast"/>
              <w:ind w:left="720"/>
              <w:jc w:val="both"/>
              <w:rPr>
                <w:rFonts w:ascii="Calibri" w:eastAsia="Calibri" w:hAnsi="Calibri" w:cs="Calibri"/>
                <w:b/>
                <w:color w:val="000000"/>
                <w:sz w:val="22"/>
                <w:szCs w:val="22"/>
              </w:rPr>
            </w:pPr>
          </w:p>
          <w:p w:rsidR="00D474E0" w:rsidRPr="004B63C3" w:rsidRDefault="00952646" w:rsidP="0078161F">
            <w:pPr>
              <w:tabs>
                <w:tab w:val="left" w:pos="720"/>
              </w:tabs>
              <w:autoSpaceDE w:val="0"/>
              <w:autoSpaceDN w:val="0"/>
              <w:adjustRightInd w:val="0"/>
              <w:spacing w:before="240" w:line="156" w:lineRule="atLeast"/>
              <w:ind w:left="720"/>
              <w:jc w:val="both"/>
              <w:rPr>
                <w:rFonts w:ascii="Calibri" w:eastAsia="Calibri" w:hAnsi="Calibri" w:cs="Calibri"/>
                <w:b/>
                <w:color w:val="000000"/>
                <w:sz w:val="22"/>
                <w:szCs w:val="22"/>
              </w:rPr>
            </w:pPr>
            <w:r w:rsidRPr="004B63C3">
              <w:rPr>
                <w:rFonts w:ascii="Calibri" w:eastAsia="Calibri" w:hAnsi="Calibri" w:cs="Calibri"/>
                <w:b/>
                <w:color w:val="000000"/>
                <w:sz w:val="22"/>
                <w:szCs w:val="22"/>
              </w:rPr>
              <w:t xml:space="preserve">Employee benefit obligations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952646" w:rsidRPr="004B63C3" w:rsidRDefault="00952646">
            <w:pPr>
              <w:rPr>
                <w:rFonts w:ascii="Calibri" w:hAnsi="Calibri" w:cs="Calibri"/>
                <w:sz w:val="18"/>
                <w:szCs w:val="18"/>
              </w:rPr>
            </w:pPr>
          </w:p>
        </w:tc>
        <w:tc>
          <w:tcPr>
            <w:tcW w:w="9900" w:type="dxa"/>
            <w:gridSpan w:val="2"/>
            <w:shd w:val="clear" w:color="auto" w:fill="auto"/>
          </w:tcPr>
          <w:p w:rsidR="00D474E0" w:rsidRPr="004B63C3" w:rsidRDefault="00682786" w:rsidP="0078161F">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The liability recognized in the statement of financial position in respect of defined benefit pension plans is the present value of the defined benefit obligation at the reporting date minus the fair value of plan assets. The defined benefit obligation is measured using the projected unit credit method. The present value of the defined benefit obligation is determined by discounting the estimated future payments by reference to market yields at the reporting date on high-quality corporate bonds that are denominated in the currency in which the benefits will be paid, and that have terms to maturity approximating to the terms of</w:t>
            </w:r>
            <w:r w:rsidR="0021458F" w:rsidRPr="004B63C3">
              <w:rPr>
                <w:rFonts w:ascii="Calibri" w:eastAsia="Calibri" w:hAnsi="Calibri" w:cs="Calibri"/>
                <w:color w:val="000000"/>
                <w:sz w:val="22"/>
                <w:szCs w:val="22"/>
              </w:rPr>
              <w:t xml:space="preserve"> the related pension liability.</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p w:rsidR="00952646" w:rsidRPr="004B63C3" w:rsidRDefault="00952646">
            <w:pPr>
              <w:rPr>
                <w:rFonts w:ascii="Calibri" w:hAnsi="Calibri" w:cs="Calibri"/>
                <w:sz w:val="18"/>
                <w:szCs w:val="18"/>
              </w:rPr>
            </w:pPr>
            <w:r w:rsidRPr="004B63C3">
              <w:rPr>
                <w:rFonts w:ascii="Calibri" w:hAnsi="Calibri" w:cs="Calibri"/>
                <w:sz w:val="18"/>
                <w:szCs w:val="18"/>
                <w:highlight w:val="yellow"/>
              </w:rPr>
              <w:t>Section 28.41 (b)</w:t>
            </w:r>
          </w:p>
        </w:tc>
        <w:tc>
          <w:tcPr>
            <w:tcW w:w="9900" w:type="dxa"/>
            <w:gridSpan w:val="2"/>
            <w:shd w:val="clear" w:color="auto" w:fill="auto"/>
          </w:tcPr>
          <w:p w:rsidR="00D474E0" w:rsidRPr="004B63C3" w:rsidRDefault="00682786" w:rsidP="0078161F">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 xml:space="preserve">Actuarial gains and losses are </w:t>
            </w:r>
            <w:r w:rsidRPr="004B63C3">
              <w:rPr>
                <w:rFonts w:ascii="Calibri" w:eastAsia="Calibri" w:hAnsi="Calibri" w:cs="Calibri"/>
                <w:color w:val="C00000"/>
                <w:sz w:val="22"/>
                <w:szCs w:val="22"/>
              </w:rPr>
              <w:t xml:space="preserve">[charged to profit or loss or credited to other comprehensive income] </w:t>
            </w:r>
            <w:r w:rsidRPr="004B63C3">
              <w:rPr>
                <w:rFonts w:ascii="Calibri" w:eastAsia="Calibri" w:hAnsi="Calibri" w:cs="Calibri"/>
                <w:color w:val="000000"/>
                <w:sz w:val="22"/>
                <w:szCs w:val="22"/>
              </w:rPr>
              <w:t>in the period in which they arise.</w:t>
            </w:r>
            <w:r w:rsidRPr="004B63C3">
              <w:rPr>
                <w:rFonts w:ascii="Calibri" w:eastAsia="Calibri" w:hAnsi="Calibri" w:cs="Calibri"/>
                <w:b/>
                <w:bCs/>
                <w:color w:val="000000"/>
                <w:sz w:val="22"/>
                <w:szCs w:val="22"/>
              </w:rPr>
              <w:t xml:space="preserve"> </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682786" w:rsidP="00B82BB0">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Past-service costs are recognized immediately in profit or loss. For defined contribution plans, the group pays contributions to publicly or privately administered pension insurance plans on a mandatory or contractual basis. The contributions are recognized as employee benefit expense when they are due. If contribution payments exceed the contribution due for service, the ex</w:t>
            </w:r>
            <w:r w:rsidR="0021458F" w:rsidRPr="004B63C3">
              <w:rPr>
                <w:rFonts w:ascii="Calibri" w:eastAsia="Calibri" w:hAnsi="Calibri" w:cs="Calibri"/>
                <w:color w:val="000000"/>
                <w:sz w:val="22"/>
                <w:szCs w:val="22"/>
              </w:rPr>
              <w:t>cess is recognized as an asset.</w:t>
            </w:r>
          </w:p>
        </w:tc>
        <w:tc>
          <w:tcPr>
            <w:tcW w:w="1239" w:type="dxa"/>
            <w:shd w:val="clear" w:color="auto" w:fill="auto"/>
          </w:tcPr>
          <w:p w:rsidR="00D474E0" w:rsidRPr="004B63C3" w:rsidRDefault="00D474E0">
            <w:pPr>
              <w:rPr>
                <w:rFonts w:ascii="Calibri" w:hAnsi="Calibri" w:cs="Calibri"/>
              </w:rPr>
            </w:pPr>
          </w:p>
        </w:tc>
      </w:tr>
      <w:tr w:rsidR="00D474E0" w:rsidRPr="004B63C3" w:rsidTr="005D36FF">
        <w:trPr>
          <w:trHeight w:val="144"/>
        </w:trPr>
        <w:tc>
          <w:tcPr>
            <w:tcW w:w="1170" w:type="dxa"/>
            <w:shd w:val="clear" w:color="auto" w:fill="auto"/>
          </w:tcPr>
          <w:p w:rsidR="00D474E0" w:rsidRPr="004B63C3" w:rsidRDefault="00D474E0">
            <w:pPr>
              <w:rPr>
                <w:rFonts w:ascii="Calibri" w:hAnsi="Calibri" w:cs="Calibri"/>
                <w:sz w:val="18"/>
                <w:szCs w:val="18"/>
              </w:rPr>
            </w:pPr>
          </w:p>
        </w:tc>
        <w:tc>
          <w:tcPr>
            <w:tcW w:w="9900" w:type="dxa"/>
            <w:gridSpan w:val="2"/>
            <w:shd w:val="clear" w:color="auto" w:fill="auto"/>
          </w:tcPr>
          <w:p w:rsidR="00D474E0" w:rsidRPr="004B63C3" w:rsidRDefault="00682786" w:rsidP="00B82BB0">
            <w:pPr>
              <w:tabs>
                <w:tab w:val="left" w:pos="540"/>
                <w:tab w:val="left" w:pos="720"/>
              </w:tabs>
              <w:spacing w:before="120"/>
              <w:ind w:left="720" w:hanging="540"/>
              <w:jc w:val="both"/>
              <w:rPr>
                <w:rFonts w:ascii="Calibri" w:hAnsi="Calibri" w:cs="Calibri"/>
                <w:sz w:val="22"/>
                <w:szCs w:val="22"/>
              </w:rPr>
            </w:pPr>
            <w:r w:rsidRPr="004B63C3">
              <w:rPr>
                <w:rFonts w:ascii="Calibri" w:hAnsi="Calibri" w:cs="Calibri"/>
                <w:bCs/>
                <w:iCs/>
                <w:sz w:val="22"/>
                <w:szCs w:val="22"/>
              </w:rPr>
              <w:tab/>
            </w:r>
            <w:r w:rsidRPr="004B63C3">
              <w:rPr>
                <w:rFonts w:ascii="Calibri" w:hAnsi="Calibri" w:cs="Calibri"/>
                <w:bCs/>
                <w:iCs/>
                <w:sz w:val="22"/>
                <w:szCs w:val="22"/>
              </w:rPr>
              <w:tab/>
              <w:t>Retirement benefit costs  represents the</w:t>
            </w:r>
            <w:r w:rsidRPr="004B63C3">
              <w:rPr>
                <w:rFonts w:ascii="Calibri" w:hAnsi="Calibri" w:cs="Calibri"/>
                <w:sz w:val="22"/>
                <w:szCs w:val="22"/>
              </w:rPr>
              <w:t xml:space="preserve">  payments made to </w:t>
            </w:r>
            <w:r w:rsidRPr="004B63C3">
              <w:rPr>
                <w:rFonts w:ascii="Calibri" w:hAnsi="Calibri" w:cs="Calibri"/>
                <w:color w:val="FF0000"/>
                <w:sz w:val="22"/>
                <w:szCs w:val="22"/>
              </w:rPr>
              <w:t xml:space="preserve">state-managed retirement benefit </w:t>
            </w:r>
            <w:r w:rsidRPr="004B63C3">
              <w:rPr>
                <w:rFonts w:ascii="Calibri" w:hAnsi="Calibri" w:cs="Calibri"/>
                <w:sz w:val="22"/>
                <w:szCs w:val="22"/>
              </w:rPr>
              <w:t xml:space="preserve">schemes, such as the </w:t>
            </w:r>
            <w:r w:rsidRPr="004B63C3">
              <w:rPr>
                <w:rFonts w:ascii="Calibri" w:hAnsi="Calibri" w:cs="Calibri"/>
                <w:color w:val="FF0000"/>
                <w:sz w:val="22"/>
                <w:szCs w:val="22"/>
              </w:rPr>
              <w:t>Philippines Central Provident Fund</w:t>
            </w:r>
            <w:r w:rsidRPr="004B63C3">
              <w:rPr>
                <w:rFonts w:ascii="Calibri" w:hAnsi="Calibri" w:cs="Calibri"/>
                <w:sz w:val="22"/>
                <w:szCs w:val="22"/>
              </w:rPr>
              <w:t>, are dealt with as payments to defined contribution plans and are charged as an expense as they fall due.</w:t>
            </w:r>
          </w:p>
        </w:tc>
        <w:tc>
          <w:tcPr>
            <w:tcW w:w="1239" w:type="dxa"/>
            <w:shd w:val="clear" w:color="auto" w:fill="auto"/>
          </w:tcPr>
          <w:p w:rsidR="00D474E0" w:rsidRPr="004B63C3" w:rsidRDefault="00D965F7">
            <w:pPr>
              <w:rPr>
                <w:rFonts w:ascii="Calibri" w:hAnsi="Calibri" w:cs="Calibri"/>
              </w:rPr>
            </w:pPr>
            <w:r>
              <w:rPr>
                <w:rFonts w:ascii="Calibri" w:hAnsi="Calibri" w:cs="Calibri"/>
                <w:noProof/>
              </w:rPr>
              <w:pict>
                <v:shape id="_x0000_s1039" type="#_x0000_t202" style="position:absolute;margin-left:-3.15pt;margin-top:5pt;width:54.75pt;height:50.25pt;z-index:7;mso-position-horizontal-relative:text;mso-position-vertical-relative:text" fillcolor="#fabf8f" strokecolor="#f2f2f2" strokeweight="3pt">
                  <v:shadow on="t" type="perspective" color="#974706" opacity=".5" offset="1pt" offset2="-1pt"/>
                  <v:textbox style="mso-next-textbox:#_x0000_s1039">
                    <w:txbxContent>
                      <w:p w:rsidR="00B86B00" w:rsidRPr="008C1F92" w:rsidRDefault="00B86B00" w:rsidP="006359CD">
                        <w:pPr>
                          <w:rPr>
                            <w:rFonts w:ascii="Garamond" w:hAnsi="Garamond"/>
                            <w:sz w:val="20"/>
                            <w:szCs w:val="20"/>
                          </w:rPr>
                        </w:pPr>
                        <w:r>
                          <w:rPr>
                            <w:rFonts w:ascii="Garamond" w:hAnsi="Garamond"/>
                            <w:sz w:val="20"/>
                            <w:szCs w:val="20"/>
                          </w:rPr>
                          <w:t>If simple retirement plan</w:t>
                        </w:r>
                      </w:p>
                    </w:txbxContent>
                  </v:textbox>
                </v:shape>
              </w:pict>
            </w:r>
          </w:p>
        </w:tc>
      </w:tr>
      <w:tr w:rsidR="00682786" w:rsidRPr="004B63C3" w:rsidTr="005D36FF">
        <w:trPr>
          <w:trHeight w:val="144"/>
        </w:trPr>
        <w:tc>
          <w:tcPr>
            <w:tcW w:w="1170" w:type="dxa"/>
            <w:shd w:val="clear" w:color="auto" w:fill="auto"/>
          </w:tcPr>
          <w:p w:rsidR="00682786" w:rsidRPr="004B63C3" w:rsidRDefault="00682786">
            <w:pPr>
              <w:rPr>
                <w:rFonts w:ascii="Calibri" w:hAnsi="Calibri" w:cs="Calibri"/>
                <w:sz w:val="18"/>
                <w:szCs w:val="18"/>
              </w:rPr>
            </w:pPr>
          </w:p>
        </w:tc>
        <w:tc>
          <w:tcPr>
            <w:tcW w:w="9900" w:type="dxa"/>
            <w:gridSpan w:val="2"/>
            <w:shd w:val="clear" w:color="auto" w:fill="auto"/>
          </w:tcPr>
          <w:p w:rsidR="00682786" w:rsidRPr="004B63C3" w:rsidRDefault="00060AF6" w:rsidP="00B82BB0">
            <w:pPr>
              <w:tabs>
                <w:tab w:val="left" w:pos="576"/>
                <w:tab w:val="left" w:pos="720"/>
              </w:tabs>
              <w:spacing w:before="120"/>
              <w:ind w:left="720"/>
              <w:jc w:val="both"/>
              <w:rPr>
                <w:rFonts w:ascii="Calibri" w:hAnsi="Calibri" w:cs="Calibri"/>
                <w:sz w:val="22"/>
                <w:szCs w:val="22"/>
              </w:rPr>
            </w:pPr>
            <w:r w:rsidRPr="004B63C3">
              <w:rPr>
                <w:rFonts w:ascii="Calibri" w:hAnsi="Calibri" w:cs="Calibri"/>
                <w:sz w:val="22"/>
                <w:szCs w:val="22"/>
              </w:rPr>
              <w:t>Employee entitlements to annual leave are recognized when they accrue to employees.  A provision is made for the estimated liability for annual leave as a result of services rendered by employees up to the end of the reporting period.</w:t>
            </w:r>
          </w:p>
        </w:tc>
        <w:tc>
          <w:tcPr>
            <w:tcW w:w="1239" w:type="dxa"/>
            <w:shd w:val="clear" w:color="auto" w:fill="auto"/>
          </w:tcPr>
          <w:p w:rsidR="00682786" w:rsidRPr="004B63C3" w:rsidRDefault="00682786">
            <w:pPr>
              <w:rPr>
                <w:rFonts w:ascii="Calibri" w:hAnsi="Calibri" w:cs="Calibri"/>
              </w:rPr>
            </w:pPr>
          </w:p>
        </w:tc>
      </w:tr>
      <w:tr w:rsidR="00060F6A" w:rsidRPr="004B63C3" w:rsidTr="005D36FF">
        <w:trPr>
          <w:trHeight w:val="144"/>
        </w:trPr>
        <w:tc>
          <w:tcPr>
            <w:tcW w:w="1170" w:type="dxa"/>
            <w:shd w:val="clear" w:color="auto" w:fill="auto"/>
          </w:tcPr>
          <w:p w:rsidR="00060F6A" w:rsidRPr="004B63C3" w:rsidRDefault="00060F6A">
            <w:pPr>
              <w:rPr>
                <w:rFonts w:ascii="Calibri" w:hAnsi="Calibri" w:cs="Calibri"/>
                <w:sz w:val="18"/>
                <w:szCs w:val="18"/>
              </w:rPr>
            </w:pPr>
          </w:p>
        </w:tc>
        <w:tc>
          <w:tcPr>
            <w:tcW w:w="9900" w:type="dxa"/>
            <w:gridSpan w:val="2"/>
            <w:shd w:val="clear" w:color="auto" w:fill="FFFF00"/>
          </w:tcPr>
          <w:p w:rsidR="00060F6A" w:rsidRPr="004B63C3" w:rsidRDefault="00060F6A" w:rsidP="00B82BB0">
            <w:pPr>
              <w:tabs>
                <w:tab w:val="left" w:pos="576"/>
                <w:tab w:val="left" w:pos="720"/>
              </w:tabs>
              <w:spacing w:before="120"/>
              <w:ind w:left="720"/>
              <w:jc w:val="both"/>
              <w:rPr>
                <w:rFonts w:ascii="Calibri" w:hAnsi="Calibri" w:cs="Calibri"/>
                <w:sz w:val="22"/>
                <w:szCs w:val="22"/>
              </w:rPr>
            </w:pPr>
            <w:r w:rsidRPr="004B63C3">
              <w:rPr>
                <w:rFonts w:ascii="Calibri" w:hAnsi="Calibri" w:cs="Calibri"/>
                <w:sz w:val="22"/>
                <w:szCs w:val="22"/>
                <w:highlight w:val="yellow"/>
              </w:rPr>
              <w:t>The Company maintains a defined contribution (DC) plan that covers all regular full-time employees.  Under its DC plan, the Company pays fixed contributions based on the employees‘ monthly salaries.  The Company, however, is covered under Republic Act (RA) No. 7641, The Philippine Retirement Law, which provides for its qualified employees a defined benefit (DB) minimum guarantee.  The DB minimum guarantee is equivalent to a certain percentage of the monthly salary payable to an employee at normal retirement age with the required credited years of service based on the provisions of RA 7641.</w:t>
            </w:r>
          </w:p>
        </w:tc>
        <w:tc>
          <w:tcPr>
            <w:tcW w:w="1239" w:type="dxa"/>
            <w:shd w:val="clear" w:color="auto" w:fill="auto"/>
          </w:tcPr>
          <w:p w:rsidR="00060F6A" w:rsidRPr="004B63C3" w:rsidRDefault="00D965F7">
            <w:pPr>
              <w:rPr>
                <w:rFonts w:ascii="Calibri" w:hAnsi="Calibri" w:cs="Calibri"/>
              </w:rPr>
            </w:pPr>
            <w:r>
              <w:rPr>
                <w:rFonts w:ascii="Calibri" w:hAnsi="Calibri" w:cs="Calibri"/>
                <w:noProof/>
              </w:rPr>
              <w:pict>
                <v:shape id="_x0000_s1092" type="#_x0000_t202" style="position:absolute;margin-left:-3.9pt;margin-top:6.25pt;width:54.75pt;height:103.5pt;z-index:46;mso-position-horizontal-relative:text;mso-position-vertical-relative:text" fillcolor="#fabf8f" strokecolor="#f2f2f2" strokeweight="3pt">
                  <v:shadow on="t" type="perspective" color="#974706" opacity=".5" offset="1pt" offset2="-1pt"/>
                  <v:textbox style="mso-next-textbox:#_x0000_s1092">
                    <w:txbxContent>
                      <w:p w:rsidR="00B86B00" w:rsidRPr="008C1F92" w:rsidRDefault="00B86B00" w:rsidP="00060F6A">
                        <w:pPr>
                          <w:rPr>
                            <w:rFonts w:ascii="Garamond" w:hAnsi="Garamond"/>
                            <w:sz w:val="20"/>
                            <w:szCs w:val="20"/>
                          </w:rPr>
                        </w:pPr>
                        <w:r>
                          <w:rPr>
                            <w:rFonts w:ascii="Garamond" w:hAnsi="Garamond"/>
                            <w:sz w:val="20"/>
                            <w:szCs w:val="20"/>
                          </w:rPr>
                          <w:t>If the entity has an establish contribution plan</w:t>
                        </w:r>
                      </w:p>
                    </w:txbxContent>
                  </v:textbox>
                </v:shape>
              </w:pict>
            </w:r>
          </w:p>
        </w:tc>
      </w:tr>
      <w:tr w:rsidR="00060F6A" w:rsidRPr="004B63C3" w:rsidTr="005D36FF">
        <w:trPr>
          <w:trHeight w:val="144"/>
        </w:trPr>
        <w:tc>
          <w:tcPr>
            <w:tcW w:w="1170" w:type="dxa"/>
            <w:shd w:val="clear" w:color="auto" w:fill="auto"/>
          </w:tcPr>
          <w:p w:rsidR="00060F6A" w:rsidRPr="004B63C3" w:rsidRDefault="00060F6A">
            <w:pPr>
              <w:rPr>
                <w:rFonts w:ascii="Calibri" w:hAnsi="Calibri" w:cs="Calibri"/>
                <w:sz w:val="18"/>
                <w:szCs w:val="18"/>
              </w:rPr>
            </w:pPr>
          </w:p>
        </w:tc>
        <w:tc>
          <w:tcPr>
            <w:tcW w:w="9900" w:type="dxa"/>
            <w:gridSpan w:val="2"/>
            <w:shd w:val="clear" w:color="auto" w:fill="FFFF00"/>
          </w:tcPr>
          <w:p w:rsidR="00060F6A" w:rsidRPr="004B63C3" w:rsidRDefault="00060F6A" w:rsidP="00B82BB0">
            <w:pPr>
              <w:tabs>
                <w:tab w:val="left" w:pos="576"/>
                <w:tab w:val="left" w:pos="720"/>
              </w:tabs>
              <w:spacing w:before="120"/>
              <w:ind w:left="720"/>
              <w:jc w:val="both"/>
              <w:rPr>
                <w:rFonts w:ascii="Calibri" w:hAnsi="Calibri" w:cs="Calibri"/>
                <w:sz w:val="22"/>
                <w:szCs w:val="22"/>
              </w:rPr>
            </w:pPr>
            <w:r w:rsidRPr="004B63C3">
              <w:rPr>
                <w:rFonts w:ascii="Calibri" w:hAnsi="Calibri" w:cs="Calibri"/>
                <w:sz w:val="22"/>
                <w:szCs w:val="22"/>
                <w:highlight w:val="yellow"/>
              </w:rPr>
              <w:t>Accordingly, the Company accounts for its retirement obligation under the higher of the DB obligation relating to the minimum guarantee and the obligation arising from the DC plan.</w:t>
            </w:r>
          </w:p>
        </w:tc>
        <w:tc>
          <w:tcPr>
            <w:tcW w:w="1239" w:type="dxa"/>
            <w:shd w:val="clear" w:color="auto" w:fill="auto"/>
          </w:tcPr>
          <w:p w:rsidR="00060F6A" w:rsidRPr="004B63C3" w:rsidRDefault="00060F6A">
            <w:pPr>
              <w:rPr>
                <w:rFonts w:ascii="Calibri" w:hAnsi="Calibri" w:cs="Calibri"/>
              </w:rPr>
            </w:pPr>
          </w:p>
        </w:tc>
      </w:tr>
      <w:tr w:rsidR="00682786" w:rsidRPr="004B63C3" w:rsidTr="005D36FF">
        <w:trPr>
          <w:trHeight w:val="144"/>
        </w:trPr>
        <w:tc>
          <w:tcPr>
            <w:tcW w:w="1170" w:type="dxa"/>
            <w:shd w:val="clear" w:color="auto" w:fill="auto"/>
          </w:tcPr>
          <w:p w:rsidR="00682786" w:rsidRPr="004B63C3" w:rsidRDefault="00682786">
            <w:pPr>
              <w:rPr>
                <w:rFonts w:ascii="Calibri" w:hAnsi="Calibri" w:cs="Calibri"/>
                <w:sz w:val="18"/>
                <w:szCs w:val="18"/>
              </w:rPr>
            </w:pPr>
          </w:p>
          <w:p w:rsidR="00952646" w:rsidRPr="004B63C3" w:rsidRDefault="00952646">
            <w:pPr>
              <w:rPr>
                <w:rFonts w:ascii="Calibri" w:hAnsi="Calibri" w:cs="Calibri"/>
                <w:sz w:val="18"/>
                <w:szCs w:val="18"/>
              </w:rPr>
            </w:pPr>
            <w:r w:rsidRPr="004B63C3">
              <w:rPr>
                <w:rFonts w:ascii="Calibri" w:hAnsi="Calibri" w:cs="Calibri"/>
                <w:sz w:val="18"/>
                <w:szCs w:val="18"/>
                <w:highlight w:val="yellow"/>
              </w:rPr>
              <w:t>Section 26.18</w:t>
            </w:r>
          </w:p>
        </w:tc>
        <w:tc>
          <w:tcPr>
            <w:tcW w:w="9900" w:type="dxa"/>
            <w:gridSpan w:val="2"/>
            <w:shd w:val="clear" w:color="auto" w:fill="auto"/>
          </w:tcPr>
          <w:p w:rsidR="00682786" w:rsidRPr="004B63C3" w:rsidRDefault="00952646" w:rsidP="00B82BB0">
            <w:pPr>
              <w:tabs>
                <w:tab w:val="left" w:pos="720"/>
              </w:tabs>
              <w:autoSpaceDE w:val="0"/>
              <w:autoSpaceDN w:val="0"/>
              <w:adjustRightInd w:val="0"/>
              <w:spacing w:before="240"/>
              <w:ind w:left="720"/>
              <w:jc w:val="both"/>
              <w:outlineLvl w:val="0"/>
              <w:rPr>
                <w:rFonts w:ascii="Calibri" w:hAnsi="Calibri" w:cs="Calibri"/>
                <w:b/>
                <w:bCs/>
                <w:iCs/>
                <w:color w:val="000000"/>
                <w:sz w:val="22"/>
                <w:szCs w:val="22"/>
              </w:rPr>
            </w:pPr>
            <w:r w:rsidRPr="004B63C3">
              <w:rPr>
                <w:rFonts w:ascii="Calibri" w:hAnsi="Calibri" w:cs="Calibri"/>
                <w:b/>
                <w:bCs/>
                <w:iCs/>
                <w:color w:val="000000"/>
                <w:sz w:val="22"/>
                <w:szCs w:val="22"/>
              </w:rPr>
              <w:t>Share-based Payments</w:t>
            </w:r>
          </w:p>
        </w:tc>
        <w:tc>
          <w:tcPr>
            <w:tcW w:w="1239" w:type="dxa"/>
            <w:shd w:val="clear" w:color="auto" w:fill="auto"/>
          </w:tcPr>
          <w:p w:rsidR="00682786" w:rsidRPr="004B63C3" w:rsidRDefault="00682786">
            <w:pPr>
              <w:rPr>
                <w:rFonts w:ascii="Calibri" w:hAnsi="Calibri" w:cs="Calibri"/>
              </w:rPr>
            </w:pPr>
          </w:p>
        </w:tc>
      </w:tr>
      <w:tr w:rsidR="00682786" w:rsidRPr="004B63C3" w:rsidTr="005D36FF">
        <w:trPr>
          <w:trHeight w:val="144"/>
        </w:trPr>
        <w:tc>
          <w:tcPr>
            <w:tcW w:w="1170" w:type="dxa"/>
            <w:shd w:val="clear" w:color="auto" w:fill="auto"/>
          </w:tcPr>
          <w:p w:rsidR="00682786" w:rsidRPr="004B63C3" w:rsidRDefault="00682786">
            <w:pPr>
              <w:rPr>
                <w:rFonts w:ascii="Calibri" w:hAnsi="Calibri" w:cs="Calibri"/>
                <w:sz w:val="18"/>
                <w:szCs w:val="18"/>
              </w:rPr>
            </w:pPr>
          </w:p>
        </w:tc>
        <w:tc>
          <w:tcPr>
            <w:tcW w:w="9900" w:type="dxa"/>
            <w:gridSpan w:val="2"/>
            <w:shd w:val="clear" w:color="auto" w:fill="auto"/>
          </w:tcPr>
          <w:p w:rsidR="00682786" w:rsidRPr="004B63C3" w:rsidRDefault="00060AF6" w:rsidP="00B82BB0">
            <w:pPr>
              <w:tabs>
                <w:tab w:val="left" w:pos="720"/>
              </w:tabs>
              <w:spacing w:before="120"/>
              <w:ind w:left="720"/>
              <w:jc w:val="both"/>
              <w:rPr>
                <w:rFonts w:ascii="Calibri" w:hAnsi="Calibri" w:cs="Calibri"/>
                <w:sz w:val="22"/>
                <w:szCs w:val="22"/>
              </w:rPr>
            </w:pPr>
            <w:r w:rsidRPr="004B63C3">
              <w:rPr>
                <w:rFonts w:ascii="Calibri" w:hAnsi="Calibri" w:cs="Calibri"/>
                <w:sz w:val="22"/>
                <w:szCs w:val="22"/>
              </w:rPr>
              <w:t xml:space="preserve">Equity-settled share-based payments to employees and others providing similar services are measured at the fair value of the equity instruments at the </w:t>
            </w:r>
            <w:r w:rsidR="00952646" w:rsidRPr="004B63C3">
              <w:rPr>
                <w:rFonts w:ascii="Calibri" w:hAnsi="Calibri" w:cs="Calibri"/>
                <w:sz w:val="22"/>
                <w:szCs w:val="22"/>
              </w:rPr>
              <w:t>grant date.</w:t>
            </w:r>
          </w:p>
        </w:tc>
        <w:tc>
          <w:tcPr>
            <w:tcW w:w="1239" w:type="dxa"/>
            <w:shd w:val="clear" w:color="auto" w:fill="auto"/>
          </w:tcPr>
          <w:p w:rsidR="00682786" w:rsidRPr="004B63C3" w:rsidRDefault="00682786">
            <w:pPr>
              <w:rPr>
                <w:rFonts w:ascii="Calibri" w:hAnsi="Calibri" w:cs="Calibri"/>
              </w:rPr>
            </w:pPr>
          </w:p>
        </w:tc>
      </w:tr>
      <w:tr w:rsidR="00060AF6" w:rsidRPr="004B63C3" w:rsidTr="005D36FF">
        <w:trPr>
          <w:trHeight w:val="144"/>
        </w:trPr>
        <w:tc>
          <w:tcPr>
            <w:tcW w:w="1170" w:type="dxa"/>
            <w:shd w:val="clear" w:color="auto" w:fill="auto"/>
          </w:tcPr>
          <w:p w:rsidR="00060AF6" w:rsidRPr="004B63C3" w:rsidRDefault="00060AF6">
            <w:pPr>
              <w:rPr>
                <w:rFonts w:ascii="Calibri" w:hAnsi="Calibri" w:cs="Calibri"/>
                <w:sz w:val="18"/>
                <w:szCs w:val="18"/>
              </w:rPr>
            </w:pPr>
          </w:p>
          <w:p w:rsidR="00952646" w:rsidRPr="004B63C3" w:rsidRDefault="00952646">
            <w:pPr>
              <w:rPr>
                <w:rFonts w:ascii="Calibri" w:hAnsi="Calibri" w:cs="Calibri"/>
                <w:sz w:val="18"/>
                <w:szCs w:val="18"/>
              </w:rPr>
            </w:pPr>
          </w:p>
        </w:tc>
        <w:tc>
          <w:tcPr>
            <w:tcW w:w="9900" w:type="dxa"/>
            <w:gridSpan w:val="2"/>
            <w:shd w:val="clear" w:color="auto" w:fill="auto"/>
          </w:tcPr>
          <w:p w:rsidR="00060AF6" w:rsidRPr="004B63C3" w:rsidRDefault="00060AF6" w:rsidP="00B82BB0">
            <w:pPr>
              <w:tabs>
                <w:tab w:val="left" w:pos="720"/>
              </w:tabs>
              <w:spacing w:before="120"/>
              <w:ind w:left="720"/>
              <w:jc w:val="both"/>
              <w:rPr>
                <w:rFonts w:ascii="Calibri" w:hAnsi="Calibri" w:cs="Calibri"/>
                <w:sz w:val="22"/>
                <w:szCs w:val="22"/>
              </w:rPr>
            </w:pPr>
            <w:r w:rsidRPr="004B63C3">
              <w:rPr>
                <w:rFonts w:ascii="Calibri" w:hAnsi="Calibri" w:cs="Calibri"/>
                <w:sz w:val="22"/>
                <w:szCs w:val="22"/>
              </w:rPr>
              <w:t>The fair value determined at the grant date of the equity-settled share-based payments is expensed on a straight-line basis over the vesting period, based on the Company’s estimate of equity instruments that will eventually vest.  At each reporting date, the Company revises its estimate of the number of equity instruments expected to vest.  The impact of the revision of the original estimates, if any, is recognized in profit or loss</w:t>
            </w:r>
            <w:r w:rsidRPr="004B63C3">
              <w:rPr>
                <w:rFonts w:ascii="Calibri" w:hAnsi="Calibri" w:cs="Calibri"/>
                <w:color w:val="008000"/>
                <w:sz w:val="22"/>
                <w:szCs w:val="22"/>
              </w:rPr>
              <w:t xml:space="preserve"> </w:t>
            </w:r>
            <w:r w:rsidRPr="004B63C3">
              <w:rPr>
                <w:rFonts w:ascii="Calibri" w:hAnsi="Calibri" w:cs="Calibri"/>
                <w:sz w:val="22"/>
                <w:szCs w:val="22"/>
              </w:rPr>
              <w:t>over the remaining vesting period, with a corresponding adjustment to the equity-set</w:t>
            </w:r>
            <w:r w:rsidR="00952646" w:rsidRPr="004B63C3">
              <w:rPr>
                <w:rFonts w:ascii="Calibri" w:hAnsi="Calibri" w:cs="Calibri"/>
                <w:sz w:val="22"/>
                <w:szCs w:val="22"/>
              </w:rPr>
              <w:t>tled employee benefits reserve.</w:t>
            </w:r>
          </w:p>
        </w:tc>
        <w:tc>
          <w:tcPr>
            <w:tcW w:w="1239" w:type="dxa"/>
            <w:shd w:val="clear" w:color="auto" w:fill="auto"/>
          </w:tcPr>
          <w:p w:rsidR="00060AF6" w:rsidRPr="004B63C3" w:rsidRDefault="00060AF6">
            <w:pPr>
              <w:rPr>
                <w:rFonts w:ascii="Calibri" w:hAnsi="Calibri" w:cs="Calibri"/>
              </w:rPr>
            </w:pPr>
          </w:p>
        </w:tc>
      </w:tr>
      <w:tr w:rsidR="00060AF6" w:rsidRPr="004B63C3" w:rsidTr="005D36FF">
        <w:trPr>
          <w:trHeight w:val="144"/>
        </w:trPr>
        <w:tc>
          <w:tcPr>
            <w:tcW w:w="1170" w:type="dxa"/>
            <w:shd w:val="clear" w:color="auto" w:fill="auto"/>
          </w:tcPr>
          <w:p w:rsidR="00060AF6" w:rsidRPr="004B63C3" w:rsidRDefault="00060AF6">
            <w:pPr>
              <w:rPr>
                <w:rFonts w:ascii="Calibri" w:hAnsi="Calibri" w:cs="Calibri"/>
                <w:sz w:val="18"/>
                <w:szCs w:val="18"/>
              </w:rPr>
            </w:pPr>
          </w:p>
        </w:tc>
        <w:tc>
          <w:tcPr>
            <w:tcW w:w="9900" w:type="dxa"/>
            <w:gridSpan w:val="2"/>
            <w:shd w:val="clear" w:color="auto" w:fill="auto"/>
          </w:tcPr>
          <w:p w:rsidR="00060AF6" w:rsidRPr="004B63C3" w:rsidRDefault="00060AF6" w:rsidP="00B82BB0">
            <w:pPr>
              <w:tabs>
                <w:tab w:val="left" w:pos="720"/>
              </w:tabs>
              <w:spacing w:before="120"/>
              <w:ind w:left="720"/>
              <w:jc w:val="both"/>
              <w:rPr>
                <w:rFonts w:ascii="Calibri" w:hAnsi="Calibri" w:cs="Calibri"/>
                <w:sz w:val="22"/>
                <w:szCs w:val="22"/>
              </w:rPr>
            </w:pPr>
            <w:r w:rsidRPr="004B63C3">
              <w:rPr>
                <w:rFonts w:ascii="Calibri" w:hAnsi="Calibri" w:cs="Calibri"/>
                <w:sz w:val="22"/>
                <w:szCs w:val="22"/>
              </w:rPr>
              <w:t>Equity-settled share-based payment transactions with other parties are measured at the fair value of the goods or services received, except when the fair value cannot be estimated reliably, in which case they are measured at the fair value of the equity instruments granted, measured at the date the entity obtains the goods or the co</w:t>
            </w:r>
            <w:r w:rsidR="00952646" w:rsidRPr="004B63C3">
              <w:rPr>
                <w:rFonts w:ascii="Calibri" w:hAnsi="Calibri" w:cs="Calibri"/>
                <w:sz w:val="22"/>
                <w:szCs w:val="22"/>
              </w:rPr>
              <w:t>unterparty renders the service.</w:t>
            </w:r>
          </w:p>
        </w:tc>
        <w:tc>
          <w:tcPr>
            <w:tcW w:w="1239" w:type="dxa"/>
            <w:shd w:val="clear" w:color="auto" w:fill="auto"/>
          </w:tcPr>
          <w:p w:rsidR="00060AF6" w:rsidRPr="004B63C3" w:rsidRDefault="00060AF6">
            <w:pPr>
              <w:rPr>
                <w:rFonts w:ascii="Calibri" w:hAnsi="Calibri" w:cs="Calibri"/>
              </w:rPr>
            </w:pPr>
          </w:p>
        </w:tc>
      </w:tr>
      <w:tr w:rsidR="00060AF6" w:rsidRPr="004B63C3" w:rsidTr="005D36FF">
        <w:trPr>
          <w:trHeight w:val="144"/>
        </w:trPr>
        <w:tc>
          <w:tcPr>
            <w:tcW w:w="1170" w:type="dxa"/>
            <w:shd w:val="clear" w:color="auto" w:fill="auto"/>
          </w:tcPr>
          <w:p w:rsidR="00060AF6" w:rsidRPr="004B63C3" w:rsidRDefault="00060AF6">
            <w:pPr>
              <w:rPr>
                <w:rFonts w:ascii="Calibri" w:hAnsi="Calibri" w:cs="Calibri"/>
                <w:sz w:val="18"/>
                <w:szCs w:val="18"/>
              </w:rPr>
            </w:pPr>
          </w:p>
        </w:tc>
        <w:tc>
          <w:tcPr>
            <w:tcW w:w="9900" w:type="dxa"/>
            <w:gridSpan w:val="2"/>
            <w:shd w:val="clear" w:color="auto" w:fill="auto"/>
          </w:tcPr>
          <w:p w:rsidR="00060AF6" w:rsidRPr="004B63C3" w:rsidRDefault="00060AF6" w:rsidP="00B82BB0">
            <w:pPr>
              <w:tabs>
                <w:tab w:val="left" w:pos="720"/>
              </w:tabs>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fair value for stock options and ESPP is measured using the </w:t>
            </w:r>
            <w:r w:rsidRPr="004B63C3">
              <w:rPr>
                <w:rFonts w:ascii="Calibri" w:hAnsi="Calibri" w:cs="Calibri"/>
                <w:color w:val="008000"/>
                <w:sz w:val="22"/>
                <w:szCs w:val="22"/>
              </w:rPr>
              <w:t>[</w:t>
            </w:r>
            <w:r w:rsidRPr="004B63C3">
              <w:rPr>
                <w:rFonts w:ascii="Calibri" w:hAnsi="Calibri" w:cs="Calibri"/>
                <w:i/>
                <w:color w:val="008000"/>
                <w:sz w:val="22"/>
                <w:szCs w:val="22"/>
                <w:u w:val="single"/>
              </w:rPr>
              <w:t>Black Scholes; Binomial</w:t>
            </w:r>
            <w:r w:rsidRPr="004B63C3">
              <w:rPr>
                <w:rFonts w:ascii="Calibri" w:hAnsi="Calibri" w:cs="Calibri"/>
                <w:color w:val="000000"/>
                <w:sz w:val="22"/>
                <w:szCs w:val="22"/>
              </w:rPr>
              <w:t>] pricing model.  The expected life used in the model has been adjusted, based on the management’s best estimate, for the effects of non-transferability, exercise restrictions</w:t>
            </w:r>
            <w:r w:rsidR="00952646" w:rsidRPr="004B63C3">
              <w:rPr>
                <w:rFonts w:ascii="Calibri" w:hAnsi="Calibri" w:cs="Calibri"/>
                <w:color w:val="000000"/>
                <w:sz w:val="22"/>
                <w:szCs w:val="22"/>
              </w:rPr>
              <w:t xml:space="preserve"> and behavioral considerations.</w:t>
            </w:r>
          </w:p>
        </w:tc>
        <w:tc>
          <w:tcPr>
            <w:tcW w:w="1239" w:type="dxa"/>
            <w:shd w:val="clear" w:color="auto" w:fill="auto"/>
          </w:tcPr>
          <w:p w:rsidR="00060AF6" w:rsidRPr="004B63C3" w:rsidRDefault="00060AF6">
            <w:pPr>
              <w:rPr>
                <w:rFonts w:ascii="Calibri" w:hAnsi="Calibri" w:cs="Calibri"/>
              </w:rPr>
            </w:pPr>
          </w:p>
        </w:tc>
      </w:tr>
      <w:tr w:rsidR="00060AF6" w:rsidRPr="004B63C3" w:rsidTr="005D36FF">
        <w:trPr>
          <w:trHeight w:val="144"/>
        </w:trPr>
        <w:tc>
          <w:tcPr>
            <w:tcW w:w="1170" w:type="dxa"/>
            <w:shd w:val="clear" w:color="auto" w:fill="auto"/>
          </w:tcPr>
          <w:p w:rsidR="00060AF6" w:rsidRPr="004B63C3" w:rsidRDefault="00060AF6">
            <w:pPr>
              <w:rPr>
                <w:rFonts w:ascii="Calibri" w:hAnsi="Calibri" w:cs="Calibri"/>
                <w:sz w:val="18"/>
                <w:szCs w:val="18"/>
              </w:rPr>
            </w:pPr>
          </w:p>
          <w:p w:rsidR="00D57024" w:rsidRPr="004B63C3" w:rsidRDefault="00D57024">
            <w:pPr>
              <w:rPr>
                <w:rFonts w:ascii="Calibri" w:hAnsi="Calibri" w:cs="Calibri"/>
                <w:sz w:val="18"/>
                <w:szCs w:val="18"/>
              </w:rPr>
            </w:pPr>
            <w:r w:rsidRPr="004B63C3">
              <w:rPr>
                <w:rFonts w:ascii="Calibri" w:hAnsi="Calibri" w:cs="Calibri"/>
                <w:sz w:val="18"/>
                <w:szCs w:val="18"/>
                <w:highlight w:val="yellow"/>
              </w:rPr>
              <w:t>Section 26.20</w:t>
            </w:r>
          </w:p>
        </w:tc>
        <w:tc>
          <w:tcPr>
            <w:tcW w:w="9900" w:type="dxa"/>
            <w:gridSpan w:val="2"/>
            <w:shd w:val="clear" w:color="auto" w:fill="auto"/>
          </w:tcPr>
          <w:p w:rsidR="00060AF6" w:rsidRPr="004B63C3" w:rsidRDefault="00060AF6" w:rsidP="00B82BB0">
            <w:pPr>
              <w:tabs>
                <w:tab w:val="left" w:pos="720"/>
              </w:tabs>
              <w:spacing w:before="120"/>
              <w:ind w:left="720"/>
              <w:jc w:val="both"/>
              <w:rPr>
                <w:rFonts w:ascii="Calibri" w:hAnsi="Calibri" w:cs="Calibri"/>
                <w:color w:val="000000"/>
                <w:sz w:val="22"/>
                <w:szCs w:val="22"/>
              </w:rPr>
            </w:pPr>
            <w:r w:rsidRPr="004B63C3">
              <w:rPr>
                <w:rFonts w:ascii="Calibri" w:hAnsi="Calibri" w:cs="Calibri"/>
                <w:sz w:val="22"/>
                <w:szCs w:val="22"/>
              </w:rPr>
              <w:t>For cash-settled share-based payments, a liability equal to the portion of the goods or services received is recognized at the current fair value determined at each reporting date.</w:t>
            </w:r>
          </w:p>
        </w:tc>
        <w:tc>
          <w:tcPr>
            <w:tcW w:w="1239" w:type="dxa"/>
            <w:shd w:val="clear" w:color="auto" w:fill="auto"/>
          </w:tcPr>
          <w:p w:rsidR="00060AF6" w:rsidRPr="004B63C3" w:rsidRDefault="00060AF6">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p w:rsidR="00D57024" w:rsidRPr="004B63C3" w:rsidRDefault="009D3DDC">
            <w:pPr>
              <w:rPr>
                <w:rFonts w:ascii="Calibri" w:hAnsi="Calibri" w:cs="Calibri"/>
                <w:sz w:val="18"/>
                <w:szCs w:val="18"/>
              </w:rPr>
            </w:pPr>
            <w:r w:rsidRPr="004B63C3">
              <w:rPr>
                <w:rFonts w:ascii="Calibri" w:hAnsi="Calibri" w:cs="Calibri"/>
                <w:sz w:val="18"/>
                <w:szCs w:val="18"/>
                <w:highlight w:val="yellow"/>
              </w:rPr>
              <w:t>Section 23.30 (a)</w:t>
            </w:r>
          </w:p>
        </w:tc>
        <w:tc>
          <w:tcPr>
            <w:tcW w:w="9900" w:type="dxa"/>
            <w:gridSpan w:val="2"/>
            <w:shd w:val="clear" w:color="auto" w:fill="auto"/>
          </w:tcPr>
          <w:p w:rsidR="00E21AB9" w:rsidRPr="004B63C3" w:rsidRDefault="006359CD" w:rsidP="00B82BB0">
            <w:pPr>
              <w:tabs>
                <w:tab w:val="left" w:pos="720"/>
              </w:tabs>
              <w:autoSpaceDE w:val="0"/>
              <w:autoSpaceDN w:val="0"/>
              <w:adjustRightInd w:val="0"/>
              <w:spacing w:before="240"/>
              <w:ind w:left="720"/>
              <w:jc w:val="both"/>
              <w:rPr>
                <w:rFonts w:ascii="Calibri" w:hAnsi="Calibri" w:cs="Calibri"/>
                <w:b/>
                <w:bCs/>
                <w:color w:val="000000"/>
                <w:sz w:val="22"/>
                <w:szCs w:val="22"/>
              </w:rPr>
            </w:pPr>
            <w:r w:rsidRPr="004B63C3">
              <w:rPr>
                <w:rFonts w:ascii="Calibri" w:hAnsi="Calibri" w:cs="Calibri"/>
                <w:b/>
                <w:bCs/>
                <w:color w:val="000000"/>
                <w:sz w:val="22"/>
                <w:szCs w:val="22"/>
              </w:rPr>
              <w:t>Revenue Recognition</w:t>
            </w:r>
          </w:p>
        </w:tc>
        <w:tc>
          <w:tcPr>
            <w:tcW w:w="1239" w:type="dxa"/>
            <w:shd w:val="clear" w:color="auto" w:fill="auto"/>
          </w:tcPr>
          <w:p w:rsidR="00E21AB9" w:rsidRPr="004B63C3" w:rsidRDefault="00D965F7">
            <w:pPr>
              <w:rPr>
                <w:rFonts w:ascii="Calibri" w:hAnsi="Calibri" w:cs="Calibri"/>
              </w:rPr>
            </w:pPr>
            <w:r>
              <w:rPr>
                <w:rFonts w:ascii="Calibri" w:hAnsi="Calibri" w:cs="Calibri"/>
                <w:noProof/>
              </w:rPr>
              <w:pict>
                <v:shape id="_x0000_s1040" type="#_x0000_t202" style="position:absolute;margin-left:-3.9pt;margin-top:3.35pt;width:54.75pt;height:68.25pt;z-index:8;mso-position-horizontal-relative:text;mso-position-vertical-relative:text" fillcolor="#fabf8f" strokecolor="#f2f2f2" strokeweight="3pt">
                  <v:shadow on="t" type="perspective" color="#974706" opacity=".5" offset="1pt" offset2="-1pt"/>
                  <v:textbox style="mso-next-textbox:#_x0000_s1040">
                    <w:txbxContent>
                      <w:p w:rsidR="00B86B00" w:rsidRPr="008C1F92" w:rsidRDefault="00B86B00" w:rsidP="006359CD">
                        <w:pPr>
                          <w:rPr>
                            <w:rFonts w:ascii="Garamond" w:hAnsi="Garamond"/>
                            <w:sz w:val="20"/>
                            <w:szCs w:val="20"/>
                          </w:rPr>
                        </w:pPr>
                        <w:r>
                          <w:rPr>
                            <w:rFonts w:ascii="Garamond" w:hAnsi="Garamond"/>
                            <w:sz w:val="20"/>
                            <w:szCs w:val="20"/>
                          </w:rPr>
                          <w:t>Choose whichever is applicable</w:t>
                        </w:r>
                      </w:p>
                    </w:txbxContent>
                  </v:textbox>
                </v:shape>
              </w:pict>
            </w: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p w:rsidR="00D57024" w:rsidRPr="004B63C3" w:rsidRDefault="00D57024">
            <w:pPr>
              <w:rPr>
                <w:rFonts w:ascii="Calibri" w:hAnsi="Calibri" w:cs="Calibri"/>
                <w:sz w:val="18"/>
                <w:szCs w:val="18"/>
              </w:rPr>
            </w:pPr>
          </w:p>
          <w:p w:rsidR="00D57024" w:rsidRPr="004B63C3" w:rsidRDefault="00D57024">
            <w:pPr>
              <w:rPr>
                <w:rFonts w:ascii="Calibri" w:hAnsi="Calibri" w:cs="Calibri"/>
                <w:sz w:val="18"/>
                <w:szCs w:val="18"/>
              </w:rPr>
            </w:pPr>
          </w:p>
        </w:tc>
        <w:tc>
          <w:tcPr>
            <w:tcW w:w="9900" w:type="dxa"/>
            <w:gridSpan w:val="2"/>
            <w:shd w:val="clear" w:color="auto" w:fill="auto"/>
          </w:tcPr>
          <w:p w:rsidR="00E21AB9" w:rsidRPr="004B63C3" w:rsidRDefault="00E21AB9" w:rsidP="00B82BB0">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lastRenderedPageBreak/>
              <w:t xml:space="preserve">Revenue is recognized to the extent that it is probable that the economic benefits will flow to the </w:t>
            </w:r>
            <w:r w:rsidRPr="004B63C3">
              <w:rPr>
                <w:rFonts w:ascii="Calibri" w:hAnsi="Calibri" w:cs="Calibri"/>
                <w:sz w:val="22"/>
                <w:szCs w:val="22"/>
              </w:rPr>
              <w:lastRenderedPageBreak/>
              <w:t>Company</w:t>
            </w:r>
            <w:r w:rsidRPr="004B63C3">
              <w:rPr>
                <w:rFonts w:ascii="Calibri" w:hAnsi="Calibri" w:cs="Calibri"/>
                <w:color w:val="000000"/>
                <w:sz w:val="22"/>
                <w:szCs w:val="22"/>
              </w:rPr>
              <w:t xml:space="preserve"> and the revenue can be measured reliably.  Revenue is measured at the fair value of the consideration received or receivable and represents amounts receivable for goods and services provided in the normal course of business.</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B82BB0">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Revenue from sale of goods is recognized when all the following conditions are satisfied:</w:t>
            </w:r>
          </w:p>
          <w:p w:rsidR="00E21AB9" w:rsidRPr="004B63C3" w:rsidRDefault="00E21AB9" w:rsidP="00D16B96">
            <w:pPr>
              <w:pStyle w:val="Bodycopyindentbullet"/>
              <w:numPr>
                <w:ilvl w:val="0"/>
                <w:numId w:val="5"/>
              </w:numPr>
              <w:tabs>
                <w:tab w:val="clear" w:pos="5622"/>
                <w:tab w:val="left" w:pos="1080"/>
              </w:tabs>
              <w:spacing w:before="120" w:line="240" w:lineRule="auto"/>
              <w:ind w:left="1080"/>
              <w:jc w:val="both"/>
              <w:rPr>
                <w:rFonts w:ascii="Calibri" w:hAnsi="Calibri" w:cs="Calibri"/>
                <w:sz w:val="22"/>
                <w:szCs w:val="22"/>
              </w:rPr>
            </w:pPr>
            <w:r w:rsidRPr="004B63C3">
              <w:rPr>
                <w:rFonts w:ascii="Calibri" w:hAnsi="Calibri" w:cs="Calibri"/>
                <w:sz w:val="22"/>
                <w:szCs w:val="22"/>
              </w:rPr>
              <w:t>the Company has transferred to the buyer the significant risks and rewards of ownership of the goods;</w:t>
            </w:r>
          </w:p>
          <w:p w:rsidR="00E21AB9" w:rsidRPr="004B63C3" w:rsidRDefault="00E21AB9" w:rsidP="00D16B96">
            <w:pPr>
              <w:pStyle w:val="Bodycopyindentbullet"/>
              <w:numPr>
                <w:ilvl w:val="0"/>
                <w:numId w:val="5"/>
              </w:numPr>
              <w:tabs>
                <w:tab w:val="clear" w:pos="5622"/>
                <w:tab w:val="left" w:pos="1080"/>
              </w:tabs>
              <w:spacing w:before="120" w:after="120" w:line="240" w:lineRule="auto"/>
              <w:ind w:left="1080"/>
              <w:jc w:val="both"/>
              <w:rPr>
                <w:rFonts w:ascii="Calibri" w:hAnsi="Calibri" w:cs="Calibri"/>
                <w:sz w:val="22"/>
                <w:szCs w:val="22"/>
              </w:rPr>
            </w:pPr>
            <w:r w:rsidRPr="004B63C3">
              <w:rPr>
                <w:rFonts w:ascii="Calibri" w:hAnsi="Calibri" w:cs="Calibri"/>
                <w:sz w:val="22"/>
                <w:szCs w:val="22"/>
              </w:rPr>
              <w:t>the Company retains neither continuing managerial involvement to the degree usually associated with ownership nor effective control over the goods sold;</w:t>
            </w:r>
          </w:p>
          <w:p w:rsidR="00E21AB9" w:rsidRPr="004B63C3" w:rsidRDefault="00E21AB9" w:rsidP="00D16B96">
            <w:pPr>
              <w:pStyle w:val="Bodycopyindentbullet"/>
              <w:numPr>
                <w:ilvl w:val="0"/>
                <w:numId w:val="5"/>
              </w:numPr>
              <w:tabs>
                <w:tab w:val="clear" w:pos="5622"/>
                <w:tab w:val="left" w:pos="1080"/>
              </w:tabs>
              <w:spacing w:before="0" w:line="240" w:lineRule="auto"/>
              <w:ind w:left="1080"/>
              <w:jc w:val="both"/>
              <w:rPr>
                <w:rFonts w:ascii="Calibri" w:hAnsi="Calibri" w:cs="Calibri"/>
                <w:sz w:val="22"/>
                <w:szCs w:val="22"/>
              </w:rPr>
            </w:pPr>
            <w:r w:rsidRPr="004B63C3">
              <w:rPr>
                <w:rFonts w:ascii="Calibri" w:hAnsi="Calibri" w:cs="Calibri"/>
                <w:sz w:val="22"/>
                <w:szCs w:val="22"/>
              </w:rPr>
              <w:t>the amount of revenue can be measured reliably;</w:t>
            </w:r>
          </w:p>
          <w:p w:rsidR="00E21AB9" w:rsidRPr="004B63C3" w:rsidRDefault="00E21AB9" w:rsidP="00D16B96">
            <w:pPr>
              <w:pStyle w:val="Bodycopyindentbullet"/>
              <w:numPr>
                <w:ilvl w:val="0"/>
                <w:numId w:val="5"/>
              </w:numPr>
              <w:tabs>
                <w:tab w:val="clear" w:pos="5622"/>
                <w:tab w:val="left" w:pos="1080"/>
              </w:tabs>
              <w:spacing w:before="120" w:line="240" w:lineRule="auto"/>
              <w:ind w:left="1080"/>
              <w:jc w:val="both"/>
              <w:rPr>
                <w:rFonts w:ascii="Calibri" w:hAnsi="Calibri" w:cs="Calibri"/>
                <w:sz w:val="22"/>
                <w:szCs w:val="22"/>
              </w:rPr>
            </w:pPr>
            <w:r w:rsidRPr="004B63C3">
              <w:rPr>
                <w:rFonts w:ascii="Calibri" w:hAnsi="Calibri" w:cs="Calibri"/>
                <w:sz w:val="22"/>
                <w:szCs w:val="22"/>
              </w:rPr>
              <w:t>it is probable that the economic benefits associated with the transaction will flow to the Company; and</w:t>
            </w:r>
          </w:p>
          <w:p w:rsidR="00E21AB9" w:rsidRPr="004B63C3" w:rsidRDefault="00E21AB9" w:rsidP="00B82BB0">
            <w:pPr>
              <w:pStyle w:val="Bodycopyindentbullet"/>
              <w:numPr>
                <w:ilvl w:val="0"/>
                <w:numId w:val="5"/>
              </w:numPr>
              <w:tabs>
                <w:tab w:val="clear" w:pos="5622"/>
                <w:tab w:val="left" w:pos="1080"/>
              </w:tabs>
              <w:spacing w:before="120" w:line="240" w:lineRule="auto"/>
              <w:ind w:left="1080"/>
              <w:jc w:val="both"/>
              <w:rPr>
                <w:rFonts w:ascii="Calibri" w:hAnsi="Calibri" w:cs="Calibri"/>
                <w:sz w:val="22"/>
                <w:szCs w:val="22"/>
              </w:rPr>
            </w:pPr>
            <w:r w:rsidRPr="004B63C3">
              <w:rPr>
                <w:rFonts w:ascii="Calibri" w:hAnsi="Calibri" w:cs="Calibri"/>
                <w:sz w:val="22"/>
                <w:szCs w:val="22"/>
              </w:rPr>
              <w:t>the costs incurred or to be incurred in respect of the transaction can be measured reliably.</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B82BB0">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Revenue from a contract to provide services is recognized by reference to the stage of completion of the contract.  The stage of completion of the contract is determined as follows:</w:t>
            </w:r>
          </w:p>
          <w:p w:rsidR="00E21AB9" w:rsidRPr="004B63C3" w:rsidRDefault="00E21AB9" w:rsidP="00D16B96">
            <w:pPr>
              <w:numPr>
                <w:ilvl w:val="0"/>
                <w:numId w:val="6"/>
              </w:numPr>
              <w:tabs>
                <w:tab w:val="clear" w:pos="5622"/>
                <w:tab w:val="left" w:pos="1080"/>
              </w:tabs>
              <w:autoSpaceDE w:val="0"/>
              <w:autoSpaceDN w:val="0"/>
              <w:adjustRightInd w:val="0"/>
              <w:spacing w:before="120"/>
              <w:ind w:left="1080"/>
              <w:jc w:val="both"/>
              <w:rPr>
                <w:rFonts w:ascii="Calibri" w:hAnsi="Calibri" w:cs="Calibri"/>
                <w:sz w:val="22"/>
                <w:szCs w:val="22"/>
              </w:rPr>
            </w:pPr>
            <w:r w:rsidRPr="004B63C3">
              <w:rPr>
                <w:rFonts w:ascii="Calibri" w:hAnsi="Calibri" w:cs="Calibri"/>
                <w:sz w:val="22"/>
                <w:szCs w:val="22"/>
              </w:rPr>
              <w:t>the amount of revenue can be measured reliably;</w:t>
            </w:r>
          </w:p>
          <w:p w:rsidR="00E21AB9" w:rsidRPr="004B63C3" w:rsidRDefault="00E21AB9" w:rsidP="00D16B96">
            <w:pPr>
              <w:numPr>
                <w:ilvl w:val="0"/>
                <w:numId w:val="6"/>
              </w:numPr>
              <w:tabs>
                <w:tab w:val="clear" w:pos="5622"/>
                <w:tab w:val="left" w:pos="1080"/>
              </w:tabs>
              <w:autoSpaceDE w:val="0"/>
              <w:autoSpaceDN w:val="0"/>
              <w:adjustRightInd w:val="0"/>
              <w:spacing w:before="120" w:after="120"/>
              <w:ind w:left="1080"/>
              <w:jc w:val="both"/>
              <w:rPr>
                <w:rFonts w:ascii="Calibri" w:hAnsi="Calibri" w:cs="Calibri"/>
                <w:sz w:val="22"/>
                <w:szCs w:val="22"/>
              </w:rPr>
            </w:pPr>
            <w:r w:rsidRPr="004B63C3">
              <w:rPr>
                <w:rFonts w:ascii="Calibri" w:hAnsi="Calibri" w:cs="Calibri"/>
                <w:sz w:val="22"/>
                <w:szCs w:val="22"/>
              </w:rPr>
              <w:t>it is probable that the economic benefits associated with the transaction will flow to the Company;</w:t>
            </w:r>
          </w:p>
          <w:p w:rsidR="00E21AB9" w:rsidRPr="004B63C3" w:rsidRDefault="00E21AB9" w:rsidP="00D16B96">
            <w:pPr>
              <w:numPr>
                <w:ilvl w:val="0"/>
                <w:numId w:val="6"/>
              </w:numPr>
              <w:tabs>
                <w:tab w:val="clear" w:pos="5622"/>
                <w:tab w:val="left" w:pos="1080"/>
              </w:tabs>
              <w:autoSpaceDE w:val="0"/>
              <w:autoSpaceDN w:val="0"/>
              <w:adjustRightInd w:val="0"/>
              <w:ind w:left="1080"/>
              <w:jc w:val="both"/>
              <w:rPr>
                <w:rFonts w:ascii="Calibri" w:hAnsi="Calibri" w:cs="Calibri"/>
                <w:sz w:val="22"/>
                <w:szCs w:val="22"/>
              </w:rPr>
            </w:pPr>
            <w:r w:rsidRPr="004B63C3">
              <w:rPr>
                <w:rFonts w:ascii="Calibri" w:hAnsi="Calibri" w:cs="Calibri"/>
                <w:sz w:val="22"/>
                <w:szCs w:val="22"/>
              </w:rPr>
              <w:t>the stage of completion of the transaction can be measured reliably; and</w:t>
            </w:r>
          </w:p>
          <w:p w:rsidR="00E21AB9" w:rsidRPr="004B63C3" w:rsidRDefault="00E21AB9" w:rsidP="00B82BB0">
            <w:pPr>
              <w:numPr>
                <w:ilvl w:val="0"/>
                <w:numId w:val="6"/>
              </w:numPr>
              <w:tabs>
                <w:tab w:val="clear" w:pos="5622"/>
                <w:tab w:val="left" w:pos="1080"/>
              </w:tabs>
              <w:autoSpaceDE w:val="0"/>
              <w:autoSpaceDN w:val="0"/>
              <w:adjustRightInd w:val="0"/>
              <w:spacing w:before="120"/>
              <w:ind w:left="1080"/>
              <w:jc w:val="both"/>
              <w:rPr>
                <w:rFonts w:ascii="Calibri" w:hAnsi="Calibri" w:cs="Calibri"/>
                <w:color w:val="000000"/>
                <w:sz w:val="22"/>
                <w:szCs w:val="22"/>
              </w:rPr>
            </w:pPr>
            <w:r w:rsidRPr="004B63C3">
              <w:rPr>
                <w:rFonts w:ascii="Calibri" w:hAnsi="Calibri" w:cs="Calibri"/>
                <w:sz w:val="22"/>
                <w:szCs w:val="22"/>
              </w:rPr>
              <w:t>the costs incurred for the transaction and the costs to complete the transaction can be measured reliably.</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B82BB0">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Revenue from construction contracts is recognized in accordance with the </w:t>
            </w:r>
            <w:r w:rsidRPr="004B63C3">
              <w:rPr>
                <w:rFonts w:ascii="Calibri" w:hAnsi="Calibri" w:cs="Calibri"/>
                <w:sz w:val="22"/>
                <w:szCs w:val="22"/>
              </w:rPr>
              <w:t>Company</w:t>
            </w:r>
            <w:r w:rsidRPr="004B63C3">
              <w:rPr>
                <w:rFonts w:ascii="Calibri" w:hAnsi="Calibri" w:cs="Calibri"/>
                <w:color w:val="000000"/>
                <w:sz w:val="22"/>
                <w:szCs w:val="22"/>
              </w:rPr>
              <w:t>’s accounting po</w:t>
            </w:r>
            <w:r w:rsidR="00D57024" w:rsidRPr="004B63C3">
              <w:rPr>
                <w:rFonts w:ascii="Calibri" w:hAnsi="Calibri" w:cs="Calibri"/>
                <w:color w:val="000000"/>
                <w:sz w:val="22"/>
                <w:szCs w:val="22"/>
              </w:rPr>
              <w:t>licy on construction contracts.</w:t>
            </w:r>
          </w:p>
        </w:tc>
        <w:tc>
          <w:tcPr>
            <w:tcW w:w="1239" w:type="dxa"/>
            <w:shd w:val="clear" w:color="auto" w:fill="auto"/>
          </w:tcPr>
          <w:p w:rsidR="00E21AB9" w:rsidRPr="004B63C3" w:rsidRDefault="00E21AB9">
            <w:pPr>
              <w:rPr>
                <w:rFonts w:ascii="Calibri" w:hAnsi="Calibri" w:cs="Calibri"/>
              </w:rPr>
            </w:pPr>
          </w:p>
        </w:tc>
      </w:tr>
      <w:tr w:rsidR="00D57024" w:rsidRPr="004B63C3" w:rsidTr="005D36FF">
        <w:trPr>
          <w:trHeight w:val="144"/>
        </w:trPr>
        <w:tc>
          <w:tcPr>
            <w:tcW w:w="1170" w:type="dxa"/>
            <w:shd w:val="clear" w:color="auto" w:fill="auto"/>
          </w:tcPr>
          <w:p w:rsidR="00D57024" w:rsidRPr="004B63C3" w:rsidRDefault="00D57024">
            <w:pPr>
              <w:rPr>
                <w:rFonts w:ascii="Calibri" w:hAnsi="Calibri" w:cs="Calibri"/>
                <w:sz w:val="18"/>
                <w:szCs w:val="18"/>
              </w:rPr>
            </w:pPr>
          </w:p>
        </w:tc>
        <w:tc>
          <w:tcPr>
            <w:tcW w:w="9900" w:type="dxa"/>
            <w:gridSpan w:val="2"/>
            <w:shd w:val="clear" w:color="auto" w:fill="auto"/>
          </w:tcPr>
          <w:p w:rsidR="00D57024" w:rsidRPr="004B63C3" w:rsidRDefault="00D57024" w:rsidP="00B82BB0">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Royalty revenue is recognized on an accrual basis in accordance with the substance of the relevant agreement.  Royalties determined on a time basis are recognized on a straight-line basis over the period of the agreement.  Royalty arrangements that are based on production, sales and other measures are recognized by reference to the underlying arrangement.</w:t>
            </w:r>
          </w:p>
        </w:tc>
        <w:tc>
          <w:tcPr>
            <w:tcW w:w="1239" w:type="dxa"/>
            <w:shd w:val="clear" w:color="auto" w:fill="auto"/>
          </w:tcPr>
          <w:p w:rsidR="00D57024" w:rsidRPr="004B63C3" w:rsidRDefault="00D57024">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B82BB0">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Interest income is accrued on a time proportion basis, by reference to the principal outstanding and at the effective interest rate applicable, which is the rate that exactly discounts estimated future cash receipts through the expected life of the financial asset to that asset’s net carrying amount.</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D57024" w:rsidRPr="004B63C3" w:rsidRDefault="00D57024">
            <w:pPr>
              <w:rPr>
                <w:rFonts w:ascii="Calibri" w:hAnsi="Calibri" w:cs="Calibri"/>
                <w:sz w:val="18"/>
                <w:szCs w:val="18"/>
              </w:rPr>
            </w:pPr>
          </w:p>
        </w:tc>
        <w:tc>
          <w:tcPr>
            <w:tcW w:w="9900" w:type="dxa"/>
            <w:gridSpan w:val="2"/>
            <w:shd w:val="clear" w:color="auto" w:fill="auto"/>
          </w:tcPr>
          <w:p w:rsidR="00E21AB9" w:rsidRPr="004B63C3" w:rsidRDefault="00E21AB9" w:rsidP="00D16B96">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Dividend income from investments is recognized the shareholders’ rights to receive payment have been established.</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D16B96">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Revenue recognition for rental income is disclosed in the Company’s policy for leases.</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0E7F2D" w:rsidRPr="004B63C3" w:rsidRDefault="00E21AB9" w:rsidP="00B82BB0">
            <w:pPr>
              <w:tabs>
                <w:tab w:val="left" w:pos="720"/>
              </w:tabs>
              <w:spacing w:before="240"/>
              <w:jc w:val="both"/>
              <w:rPr>
                <w:rFonts w:ascii="Calibri" w:hAnsi="Calibri" w:cs="Calibri"/>
                <w:b/>
                <w:bCs/>
                <w:sz w:val="22"/>
                <w:szCs w:val="22"/>
              </w:rPr>
            </w:pPr>
            <w:r w:rsidRPr="004B63C3">
              <w:rPr>
                <w:rFonts w:ascii="Calibri" w:hAnsi="Calibri" w:cs="Calibri"/>
                <w:b/>
                <w:bCs/>
                <w:sz w:val="22"/>
                <w:szCs w:val="22"/>
              </w:rPr>
              <w:tab/>
            </w:r>
          </w:p>
          <w:p w:rsidR="000E7F2D" w:rsidRPr="004B63C3" w:rsidRDefault="000E7F2D" w:rsidP="00B82BB0">
            <w:pPr>
              <w:tabs>
                <w:tab w:val="left" w:pos="720"/>
              </w:tabs>
              <w:spacing w:before="240"/>
              <w:jc w:val="both"/>
              <w:rPr>
                <w:rFonts w:ascii="Calibri" w:hAnsi="Calibri" w:cs="Calibri"/>
                <w:b/>
                <w:bCs/>
                <w:sz w:val="22"/>
                <w:szCs w:val="22"/>
              </w:rPr>
            </w:pPr>
          </w:p>
          <w:p w:rsidR="000E7F2D" w:rsidRPr="004B63C3" w:rsidRDefault="000E7F2D" w:rsidP="00B82BB0">
            <w:pPr>
              <w:tabs>
                <w:tab w:val="left" w:pos="720"/>
              </w:tabs>
              <w:spacing w:before="240"/>
              <w:jc w:val="both"/>
              <w:rPr>
                <w:rFonts w:ascii="Calibri" w:hAnsi="Calibri" w:cs="Calibri"/>
                <w:b/>
                <w:bCs/>
                <w:sz w:val="22"/>
                <w:szCs w:val="22"/>
              </w:rPr>
            </w:pPr>
          </w:p>
          <w:p w:rsidR="00E21AB9" w:rsidRPr="004B63C3" w:rsidRDefault="00E21AB9" w:rsidP="000E7F2D">
            <w:pPr>
              <w:tabs>
                <w:tab w:val="left" w:pos="720"/>
              </w:tabs>
              <w:spacing w:before="240"/>
              <w:ind w:left="702"/>
              <w:jc w:val="both"/>
              <w:rPr>
                <w:rFonts w:ascii="Calibri" w:hAnsi="Calibri" w:cs="Calibri"/>
                <w:b/>
                <w:bCs/>
                <w:sz w:val="22"/>
                <w:szCs w:val="22"/>
              </w:rPr>
            </w:pPr>
            <w:r w:rsidRPr="004B63C3">
              <w:rPr>
                <w:rFonts w:ascii="Calibri" w:hAnsi="Calibri" w:cs="Calibri"/>
                <w:b/>
                <w:bCs/>
                <w:sz w:val="22"/>
                <w:szCs w:val="22"/>
              </w:rPr>
              <w:t>Expense Recognition</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B82BB0">
            <w:pPr>
              <w:tabs>
                <w:tab w:val="left" w:pos="720"/>
              </w:tabs>
              <w:spacing w:before="120"/>
              <w:ind w:left="720"/>
              <w:jc w:val="both"/>
              <w:rPr>
                <w:rFonts w:ascii="Calibri" w:hAnsi="Calibri" w:cs="Calibri"/>
                <w:sz w:val="22"/>
                <w:szCs w:val="22"/>
              </w:rPr>
            </w:pPr>
            <w:r w:rsidRPr="004B63C3">
              <w:rPr>
                <w:rFonts w:ascii="Calibri" w:hAnsi="Calibri" w:cs="Calibri"/>
                <w:sz w:val="22"/>
                <w:szCs w:val="22"/>
              </w:rPr>
              <w:t xml:space="preserve">Expenses are recognized in profit or loss when decrease in future economic benefit related to a </w:t>
            </w:r>
            <w:r w:rsidRPr="004B63C3">
              <w:rPr>
                <w:rFonts w:ascii="Calibri" w:hAnsi="Calibri" w:cs="Calibri"/>
                <w:sz w:val="22"/>
                <w:szCs w:val="22"/>
              </w:rPr>
              <w:lastRenderedPageBreak/>
              <w:t>decrease in an asset or an increase in a liability has arisen that can be measured reliably.  Expenses are recognized in profit or loss: on the basis of a direct association between the costs incurred and the earning of specific items of income; on the basis of systematic and rational allocation procedures when economic benefits are expected to arise over several accounting periods and the association with income can only be broadly or indirectly determined; or immediately when an expenditure produces no future economic benefits or when, and to the extent that, future economic benefits do not qualify, or cease to qualify, for recognition in the statements of financial position as an asset.</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B82BB0" w:rsidRPr="004B63C3" w:rsidRDefault="00B82BB0">
            <w:pPr>
              <w:rPr>
                <w:rFonts w:ascii="Calibri" w:hAnsi="Calibri" w:cs="Calibri"/>
                <w:sz w:val="18"/>
                <w:szCs w:val="18"/>
                <w:highlight w:val="yellow"/>
              </w:rPr>
            </w:pPr>
          </w:p>
          <w:p w:rsidR="00E21AB9" w:rsidRPr="004B63C3" w:rsidRDefault="00D57024">
            <w:pPr>
              <w:rPr>
                <w:rFonts w:ascii="Calibri" w:hAnsi="Calibri" w:cs="Calibri"/>
                <w:sz w:val="18"/>
                <w:szCs w:val="18"/>
              </w:rPr>
            </w:pPr>
            <w:r w:rsidRPr="004B63C3">
              <w:rPr>
                <w:rFonts w:ascii="Calibri" w:hAnsi="Calibri" w:cs="Calibri"/>
                <w:sz w:val="18"/>
                <w:szCs w:val="18"/>
                <w:highlight w:val="yellow"/>
              </w:rPr>
              <w:t>Section 5.11 (a), (b)</w:t>
            </w:r>
          </w:p>
        </w:tc>
        <w:tc>
          <w:tcPr>
            <w:tcW w:w="9900" w:type="dxa"/>
            <w:gridSpan w:val="2"/>
            <w:shd w:val="clear" w:color="auto" w:fill="auto"/>
          </w:tcPr>
          <w:p w:rsidR="00E21AB9" w:rsidRPr="004B63C3" w:rsidRDefault="00E21AB9" w:rsidP="00D16B96">
            <w:pPr>
              <w:tabs>
                <w:tab w:val="left" w:pos="720"/>
              </w:tabs>
              <w:spacing w:before="120"/>
              <w:ind w:left="720"/>
              <w:jc w:val="both"/>
              <w:rPr>
                <w:rFonts w:ascii="Calibri" w:hAnsi="Calibri" w:cs="Calibri"/>
                <w:sz w:val="22"/>
                <w:szCs w:val="22"/>
              </w:rPr>
            </w:pPr>
            <w:r w:rsidRPr="004B63C3">
              <w:rPr>
                <w:rFonts w:ascii="Calibri" w:hAnsi="Calibri" w:cs="Calibri"/>
                <w:sz w:val="22"/>
                <w:szCs w:val="22"/>
              </w:rPr>
              <w:t xml:space="preserve">Expenses in the </w:t>
            </w:r>
            <w:r w:rsidRPr="004B63C3">
              <w:rPr>
                <w:rFonts w:ascii="Calibri" w:hAnsi="Calibri" w:cs="Calibri"/>
                <w:color w:val="FF0000"/>
                <w:sz w:val="22"/>
                <w:szCs w:val="22"/>
                <w:highlight w:val="yellow"/>
              </w:rPr>
              <w:t>statements of comprehensive income or statements of income and retained earnings</w:t>
            </w:r>
            <w:r w:rsidRPr="004B63C3">
              <w:rPr>
                <w:rFonts w:ascii="Calibri" w:hAnsi="Calibri" w:cs="Calibri"/>
                <w:color w:val="FF0000"/>
                <w:sz w:val="22"/>
                <w:szCs w:val="22"/>
              </w:rPr>
              <w:t xml:space="preserve"> </w:t>
            </w:r>
            <w:r w:rsidRPr="004B63C3">
              <w:rPr>
                <w:rFonts w:ascii="Calibri" w:hAnsi="Calibri" w:cs="Calibri"/>
                <w:sz w:val="22"/>
                <w:szCs w:val="22"/>
              </w:rPr>
              <w:t xml:space="preserve">are presented using the </w:t>
            </w:r>
            <w:r w:rsidRPr="004B63C3">
              <w:rPr>
                <w:rFonts w:ascii="Calibri" w:hAnsi="Calibri" w:cs="Calibri"/>
                <w:color w:val="00B050"/>
                <w:sz w:val="22"/>
                <w:szCs w:val="22"/>
              </w:rPr>
              <w:t>[</w:t>
            </w:r>
            <w:r w:rsidRPr="004B63C3">
              <w:rPr>
                <w:rFonts w:ascii="Calibri" w:hAnsi="Calibri" w:cs="Calibri"/>
                <w:i/>
                <w:iCs/>
                <w:color w:val="00B050"/>
                <w:sz w:val="22"/>
                <w:szCs w:val="22"/>
                <w:u w:val="single"/>
              </w:rPr>
              <w:t>nature of expense method/ function of expense method</w:t>
            </w:r>
            <w:r w:rsidRPr="004B63C3">
              <w:rPr>
                <w:rFonts w:ascii="Calibri" w:hAnsi="Calibri" w:cs="Calibri"/>
                <w:color w:val="00B050"/>
                <w:sz w:val="22"/>
                <w:szCs w:val="22"/>
              </w:rPr>
              <w:t>]</w:t>
            </w:r>
            <w:r w:rsidRPr="004B63C3">
              <w:rPr>
                <w:rFonts w:ascii="Calibri" w:hAnsi="Calibri" w:cs="Calibri"/>
                <w:sz w:val="22"/>
                <w:szCs w:val="22"/>
              </w:rPr>
              <w:t xml:space="preserve">.  </w:t>
            </w:r>
            <w:r w:rsidRPr="004B63C3">
              <w:rPr>
                <w:rFonts w:ascii="Calibri" w:hAnsi="Calibri" w:cs="Calibri"/>
                <w:color w:val="FF0000"/>
                <w:sz w:val="22"/>
                <w:szCs w:val="22"/>
              </w:rPr>
              <w:t>[</w:t>
            </w:r>
            <w:r w:rsidRPr="004B63C3">
              <w:rPr>
                <w:rFonts w:ascii="Calibri" w:hAnsi="Calibri" w:cs="Calibri"/>
                <w:i/>
                <w:iCs/>
                <w:color w:val="FF0000"/>
                <w:sz w:val="22"/>
                <w:szCs w:val="22"/>
                <w:u w:val="single"/>
              </w:rPr>
              <w:t>If function of expense method</w:t>
            </w:r>
            <w:r w:rsidRPr="004B63C3">
              <w:rPr>
                <w:rFonts w:ascii="Calibri" w:hAnsi="Calibri" w:cs="Calibri"/>
                <w:color w:val="FF0000"/>
                <w:sz w:val="22"/>
                <w:szCs w:val="22"/>
              </w:rPr>
              <w:t>]</w:t>
            </w:r>
            <w:r w:rsidRPr="004B63C3">
              <w:rPr>
                <w:rFonts w:ascii="Calibri" w:hAnsi="Calibri" w:cs="Calibri"/>
                <w:sz w:val="22"/>
                <w:szCs w:val="22"/>
              </w:rPr>
              <w:t xml:space="preserve"> Cost of sales are expenses incurred that are associated with the goods sold and includes </w:t>
            </w:r>
            <w:r w:rsidRPr="004B63C3">
              <w:rPr>
                <w:rFonts w:ascii="Calibri" w:hAnsi="Calibri" w:cs="Calibri"/>
                <w:color w:val="1F497D"/>
                <w:sz w:val="22"/>
                <w:szCs w:val="22"/>
              </w:rPr>
              <w:t>[</w:t>
            </w:r>
            <w:r w:rsidRPr="004B63C3">
              <w:rPr>
                <w:rFonts w:ascii="Calibri" w:hAnsi="Calibri" w:cs="Calibri"/>
                <w:i/>
                <w:iCs/>
                <w:color w:val="1F497D"/>
                <w:sz w:val="22"/>
                <w:szCs w:val="22"/>
                <w:u w:val="single"/>
              </w:rPr>
              <w:t>components of cost of sales</w:t>
            </w:r>
            <w:r w:rsidRPr="004B63C3">
              <w:rPr>
                <w:rFonts w:ascii="Calibri" w:hAnsi="Calibri" w:cs="Calibri"/>
                <w:color w:val="1F497D"/>
                <w:sz w:val="22"/>
                <w:szCs w:val="22"/>
              </w:rPr>
              <w:t>]</w:t>
            </w:r>
            <w:r w:rsidRPr="004B63C3">
              <w:rPr>
                <w:rFonts w:ascii="Calibri" w:hAnsi="Calibri" w:cs="Calibri"/>
                <w:sz w:val="22"/>
                <w:szCs w:val="22"/>
              </w:rPr>
              <w:t xml:space="preserve">.  Operating expenses are costs attributable to </w:t>
            </w:r>
            <w:r w:rsidRPr="004B63C3">
              <w:rPr>
                <w:rFonts w:ascii="Calibri" w:hAnsi="Calibri" w:cs="Calibri"/>
                <w:color w:val="00B050"/>
                <w:sz w:val="22"/>
                <w:szCs w:val="22"/>
              </w:rPr>
              <w:t>[</w:t>
            </w:r>
            <w:r w:rsidRPr="004B63C3">
              <w:rPr>
                <w:rFonts w:ascii="Calibri" w:hAnsi="Calibri" w:cs="Calibri"/>
                <w:i/>
                <w:iCs/>
                <w:color w:val="00B050"/>
                <w:sz w:val="22"/>
                <w:szCs w:val="22"/>
                <w:u w:val="single"/>
              </w:rPr>
              <w:t>administrative, marketing, selling and other business</w:t>
            </w:r>
            <w:r w:rsidRPr="004B63C3">
              <w:rPr>
                <w:rFonts w:ascii="Calibri" w:hAnsi="Calibri" w:cs="Calibri"/>
                <w:color w:val="00B050"/>
                <w:sz w:val="22"/>
                <w:szCs w:val="22"/>
              </w:rPr>
              <w:t>]</w:t>
            </w:r>
            <w:r w:rsidRPr="004B63C3">
              <w:rPr>
                <w:rFonts w:ascii="Calibri" w:hAnsi="Calibri" w:cs="Calibri"/>
                <w:sz w:val="22"/>
                <w:szCs w:val="22"/>
              </w:rPr>
              <w:t xml:space="preserve"> activities of the Company.</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B82BB0">
            <w:pPr>
              <w:tabs>
                <w:tab w:val="left" w:pos="720"/>
              </w:tabs>
              <w:autoSpaceDE w:val="0"/>
              <w:autoSpaceDN w:val="0"/>
              <w:adjustRightInd w:val="0"/>
              <w:spacing w:before="240"/>
              <w:ind w:left="720"/>
              <w:jc w:val="both"/>
              <w:outlineLvl w:val="0"/>
              <w:rPr>
                <w:rFonts w:ascii="Calibri" w:hAnsi="Calibri" w:cs="Calibri"/>
                <w:b/>
                <w:bCs/>
                <w:color w:val="000000"/>
                <w:sz w:val="22"/>
                <w:szCs w:val="22"/>
              </w:rPr>
            </w:pPr>
            <w:r w:rsidRPr="004B63C3">
              <w:rPr>
                <w:rFonts w:ascii="Calibri" w:hAnsi="Calibri" w:cs="Calibri"/>
                <w:b/>
                <w:bCs/>
                <w:color w:val="000000"/>
                <w:sz w:val="22"/>
                <w:szCs w:val="22"/>
              </w:rPr>
              <w:t xml:space="preserve">Construction Contracts  </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D57024">
            <w:pPr>
              <w:rPr>
                <w:rFonts w:ascii="Calibri" w:hAnsi="Calibri" w:cs="Calibri"/>
                <w:sz w:val="18"/>
                <w:szCs w:val="18"/>
              </w:rPr>
            </w:pPr>
            <w:r w:rsidRPr="004B63C3">
              <w:rPr>
                <w:rFonts w:ascii="Calibri" w:hAnsi="Calibri" w:cs="Calibri"/>
                <w:sz w:val="18"/>
                <w:szCs w:val="18"/>
                <w:highlight w:val="yellow"/>
              </w:rPr>
              <w:t>Section 23.31 (b), (c)</w:t>
            </w:r>
          </w:p>
        </w:tc>
        <w:tc>
          <w:tcPr>
            <w:tcW w:w="9900" w:type="dxa"/>
            <w:gridSpan w:val="2"/>
            <w:shd w:val="clear" w:color="auto" w:fill="auto"/>
          </w:tcPr>
          <w:p w:rsidR="00E21AB9" w:rsidRPr="004B63C3" w:rsidRDefault="00E21AB9" w:rsidP="00B82BB0">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The outcome of a construction contract can be estimated reliably, revenue and costs are recognized by reference to the stage of completion of the contract activity at the reporting date.  This is normally measured by the proportion that contract costs incurred for work performed to date relative to the estimated total contract costs, except when this would not be representative of the stage of completion.  Variations in contract work, claims and incentive payments are included to the extent that they have been agreed with the customer.</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D57024" w:rsidRPr="004B63C3" w:rsidRDefault="00D57024">
            <w:pPr>
              <w:rPr>
                <w:rFonts w:ascii="Calibri" w:hAnsi="Calibri" w:cs="Calibri"/>
                <w:sz w:val="18"/>
                <w:szCs w:val="18"/>
              </w:rPr>
            </w:pPr>
          </w:p>
        </w:tc>
        <w:tc>
          <w:tcPr>
            <w:tcW w:w="9900" w:type="dxa"/>
            <w:gridSpan w:val="2"/>
            <w:shd w:val="clear" w:color="auto" w:fill="auto"/>
          </w:tcPr>
          <w:p w:rsidR="00E21AB9" w:rsidRPr="004B63C3" w:rsidRDefault="00E21AB9" w:rsidP="00D16B96">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If the outcome of a construction contract cannot be estimated reliably, contract revenue is recognized to the extent of recoverable contract costs incurred.  Contract costs are recognized as expenses in the period in which they are incurred.</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D57024" w:rsidRPr="004B63C3" w:rsidRDefault="00D57024">
            <w:pPr>
              <w:rPr>
                <w:rFonts w:ascii="Calibri" w:hAnsi="Calibri" w:cs="Calibri"/>
                <w:sz w:val="18"/>
                <w:szCs w:val="18"/>
              </w:rPr>
            </w:pPr>
          </w:p>
        </w:tc>
        <w:tc>
          <w:tcPr>
            <w:tcW w:w="9900" w:type="dxa"/>
            <w:gridSpan w:val="2"/>
            <w:shd w:val="clear" w:color="auto" w:fill="auto"/>
          </w:tcPr>
          <w:p w:rsidR="00E21AB9" w:rsidRPr="004B63C3" w:rsidRDefault="00E21AB9" w:rsidP="00D16B96">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It is probable that total contract costs will exceed total contract revenue; the expected loss is recognized as an expense immediately.</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B82BB0">
            <w:pPr>
              <w:tabs>
                <w:tab w:val="left" w:pos="720"/>
              </w:tabs>
              <w:autoSpaceDE w:val="0"/>
              <w:autoSpaceDN w:val="0"/>
              <w:adjustRightInd w:val="0"/>
              <w:spacing w:before="120"/>
              <w:ind w:left="720"/>
              <w:jc w:val="both"/>
              <w:rPr>
                <w:rFonts w:ascii="Calibri" w:hAnsi="Calibri" w:cs="Calibri"/>
                <w:b/>
                <w:bCs/>
                <w:color w:val="000000"/>
                <w:sz w:val="22"/>
                <w:szCs w:val="22"/>
              </w:rPr>
            </w:pPr>
            <w:r w:rsidRPr="004B63C3">
              <w:rPr>
                <w:rFonts w:ascii="Calibri" w:hAnsi="Calibri" w:cs="Calibri"/>
                <w:color w:val="000000"/>
                <w:sz w:val="22"/>
                <w:szCs w:val="22"/>
              </w:rPr>
              <w:t>The percentage-of-completion method is applied on a cumulative basis in each accounting period to the current estimates of contract revenue and contract costs.  Any effect of a change in the estimate of contract revenue or contract costs, or the effect of a change in the estimate of the outcome of a contract, is accounted for as a change in accounting estimate.</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p w:rsidR="00D57024" w:rsidRPr="004B63C3" w:rsidRDefault="00D57024">
            <w:pPr>
              <w:rPr>
                <w:rFonts w:ascii="Calibri" w:hAnsi="Calibri" w:cs="Calibri"/>
                <w:sz w:val="18"/>
                <w:szCs w:val="18"/>
              </w:rPr>
            </w:pPr>
          </w:p>
        </w:tc>
        <w:tc>
          <w:tcPr>
            <w:tcW w:w="9900" w:type="dxa"/>
            <w:gridSpan w:val="2"/>
            <w:shd w:val="clear" w:color="auto" w:fill="auto"/>
          </w:tcPr>
          <w:p w:rsidR="00E21AB9" w:rsidRPr="004B63C3" w:rsidRDefault="00E21AB9" w:rsidP="00B82BB0">
            <w:pPr>
              <w:tabs>
                <w:tab w:val="left" w:pos="720"/>
              </w:tabs>
              <w:autoSpaceDE w:val="0"/>
              <w:autoSpaceDN w:val="0"/>
              <w:adjustRightInd w:val="0"/>
              <w:spacing w:before="240"/>
              <w:ind w:left="720"/>
              <w:jc w:val="both"/>
              <w:outlineLvl w:val="0"/>
              <w:rPr>
                <w:rFonts w:ascii="Calibri" w:hAnsi="Calibri" w:cs="Calibri"/>
                <w:b/>
                <w:color w:val="000000"/>
                <w:sz w:val="22"/>
                <w:szCs w:val="22"/>
              </w:rPr>
            </w:pPr>
            <w:r w:rsidRPr="004B63C3">
              <w:rPr>
                <w:rFonts w:ascii="Calibri" w:hAnsi="Calibri" w:cs="Calibri"/>
                <w:b/>
                <w:color w:val="000000"/>
                <w:sz w:val="22"/>
                <w:szCs w:val="22"/>
              </w:rPr>
              <w:t>Equity Instruments</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B82BB0">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An equity instrument is any contract that evidences a residual interest in the assets of the Company after deducting all of its liabilities.  </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6359CD">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Ordinary shares are classified as equity.  Incremental costs directly attributable to the issue of new shares or options are shown in equity as a deduction from the proceeds, net of tax.  The costs of acquiring </w:t>
            </w:r>
            <w:r w:rsidRPr="004B63C3">
              <w:rPr>
                <w:rFonts w:ascii="Calibri" w:hAnsi="Calibri" w:cs="Calibri"/>
                <w:sz w:val="22"/>
                <w:szCs w:val="22"/>
              </w:rPr>
              <w:t>Company</w:t>
            </w:r>
            <w:r w:rsidRPr="004B63C3">
              <w:rPr>
                <w:rFonts w:ascii="Calibri" w:hAnsi="Calibri" w:cs="Calibri"/>
                <w:color w:val="000000"/>
                <w:sz w:val="22"/>
                <w:szCs w:val="22"/>
              </w:rPr>
              <w:t>’s own shares are shown as a deduction from equity attributable to the Company’s equity holders until the shares are cancelled or reissued.  Such shares are subsequently sold or reissued, any consideration received, net of directly attributable incremental transaction costs and the related income tax effects, is included in equity attributable to the Company’s equity holders.</w:t>
            </w:r>
          </w:p>
          <w:p w:rsidR="00E21AB9" w:rsidRPr="004B63C3" w:rsidRDefault="00D965F7" w:rsidP="006359CD">
            <w:pPr>
              <w:tabs>
                <w:tab w:val="left" w:pos="720"/>
              </w:tabs>
              <w:spacing w:before="120"/>
              <w:ind w:left="720"/>
              <w:jc w:val="both"/>
              <w:rPr>
                <w:rFonts w:ascii="Calibri" w:hAnsi="Calibri" w:cs="Calibri"/>
                <w:sz w:val="22"/>
                <w:szCs w:val="22"/>
              </w:rPr>
            </w:pPr>
            <w:r>
              <w:rPr>
                <w:rFonts w:ascii="Calibri" w:hAnsi="Calibri" w:cs="Calibri"/>
                <w:noProof/>
              </w:rPr>
              <w:pict>
                <v:shape id="_x0000_s1041" type="#_x0000_t202" style="position:absolute;left:0;text-align:left;margin-left:491.85pt;margin-top:9pt;width:54.75pt;height:51pt;z-index:9" fillcolor="#fabf8f" strokecolor="#f2f2f2" strokeweight="3pt">
                  <v:shadow on="t" type="perspective" color="#974706" opacity=".5" offset="1pt" offset2="-1pt"/>
                  <v:textbox style="mso-next-textbox:#_x0000_s1041">
                    <w:txbxContent>
                      <w:p w:rsidR="00B86B00" w:rsidRPr="008C1F92" w:rsidRDefault="00B86B00" w:rsidP="006359CD">
                        <w:pPr>
                          <w:rPr>
                            <w:rFonts w:ascii="Garamond" w:hAnsi="Garamond"/>
                            <w:sz w:val="20"/>
                            <w:szCs w:val="20"/>
                          </w:rPr>
                        </w:pPr>
                        <w:r>
                          <w:rPr>
                            <w:rFonts w:ascii="Garamond" w:hAnsi="Garamond"/>
                            <w:sz w:val="20"/>
                            <w:szCs w:val="20"/>
                          </w:rPr>
                          <w:t>If client is a branch</w:t>
                        </w:r>
                      </w:p>
                    </w:txbxContent>
                  </v:textbox>
                </v:shape>
              </w:pict>
            </w:r>
            <w:r w:rsidR="00966F9E" w:rsidRPr="004B63C3">
              <w:rPr>
                <w:rFonts w:ascii="Calibri" w:hAnsi="Calibri" w:cs="Calibri"/>
                <w:sz w:val="22"/>
                <w:szCs w:val="22"/>
              </w:rPr>
              <w:t xml:space="preserve">The Branch </w:t>
            </w:r>
            <w:r w:rsidR="00E21AB9" w:rsidRPr="004B63C3">
              <w:rPr>
                <w:rFonts w:ascii="Calibri" w:hAnsi="Calibri" w:cs="Calibri"/>
                <w:sz w:val="22"/>
                <w:szCs w:val="22"/>
              </w:rPr>
              <w:t>classifies home office account as equity since it represents a residua</w:t>
            </w:r>
            <w:r w:rsidR="00966F9E" w:rsidRPr="004B63C3">
              <w:rPr>
                <w:rFonts w:ascii="Calibri" w:hAnsi="Calibri" w:cs="Calibri"/>
                <w:sz w:val="22"/>
                <w:szCs w:val="22"/>
              </w:rPr>
              <w:t xml:space="preserve">l interest in the assets of the Branch </w:t>
            </w:r>
            <w:r w:rsidR="00E21AB9" w:rsidRPr="004B63C3">
              <w:rPr>
                <w:rFonts w:ascii="Calibri" w:hAnsi="Calibri" w:cs="Calibri"/>
                <w:sz w:val="22"/>
                <w:szCs w:val="22"/>
              </w:rPr>
              <w:t>after deduction all of its liabilities.</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2629B1">
            <w:pPr>
              <w:tabs>
                <w:tab w:val="left" w:pos="720"/>
              </w:tabs>
              <w:spacing w:before="120"/>
              <w:ind w:left="720"/>
              <w:jc w:val="both"/>
              <w:rPr>
                <w:rFonts w:ascii="Calibri" w:hAnsi="Calibri" w:cs="Calibri"/>
                <w:sz w:val="22"/>
                <w:szCs w:val="22"/>
              </w:rPr>
            </w:pPr>
            <w:r w:rsidRPr="004B63C3">
              <w:rPr>
                <w:rFonts w:ascii="Calibri" w:hAnsi="Calibri" w:cs="Calibri"/>
                <w:sz w:val="22"/>
                <w:szCs w:val="22"/>
              </w:rPr>
              <w:t>The head office account represents a residual inter</w:t>
            </w:r>
            <w:r w:rsidR="00207E2A" w:rsidRPr="004B63C3">
              <w:rPr>
                <w:rFonts w:ascii="Calibri" w:hAnsi="Calibri" w:cs="Calibri"/>
                <w:sz w:val="22"/>
                <w:szCs w:val="22"/>
              </w:rPr>
              <w:t xml:space="preserve">est in the assets of the Branch </w:t>
            </w:r>
            <w:r w:rsidRPr="004B63C3">
              <w:rPr>
                <w:rFonts w:ascii="Calibri" w:hAnsi="Calibri" w:cs="Calibri"/>
                <w:sz w:val="22"/>
                <w:szCs w:val="22"/>
              </w:rPr>
              <w:t xml:space="preserve">after deducting all </w:t>
            </w:r>
            <w:r w:rsidRPr="004B63C3">
              <w:rPr>
                <w:rFonts w:ascii="Calibri" w:hAnsi="Calibri" w:cs="Calibri"/>
                <w:sz w:val="22"/>
                <w:szCs w:val="22"/>
              </w:rPr>
              <w:lastRenderedPageBreak/>
              <w:t>of its liabilities.  This includes remittances from head office, unrealized holding gain from investments and the result of operations of the Company.</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2629B1">
            <w:pPr>
              <w:tabs>
                <w:tab w:val="left" w:pos="720"/>
              </w:tabs>
              <w:autoSpaceDE w:val="0"/>
              <w:autoSpaceDN w:val="0"/>
              <w:adjustRightInd w:val="0"/>
              <w:spacing w:before="240"/>
              <w:ind w:left="720"/>
              <w:jc w:val="both"/>
              <w:outlineLvl w:val="0"/>
              <w:rPr>
                <w:rFonts w:ascii="Calibri" w:hAnsi="Calibri" w:cs="Calibri"/>
                <w:b/>
                <w:bCs/>
                <w:color w:val="000000"/>
                <w:sz w:val="22"/>
                <w:szCs w:val="22"/>
              </w:rPr>
            </w:pPr>
            <w:r w:rsidRPr="004B63C3">
              <w:rPr>
                <w:rFonts w:ascii="Calibri" w:hAnsi="Calibri" w:cs="Calibri"/>
                <w:b/>
                <w:bCs/>
                <w:color w:val="000000"/>
                <w:sz w:val="22"/>
                <w:szCs w:val="22"/>
              </w:rPr>
              <w:t>Leases</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p w:rsidR="00D57024" w:rsidRPr="004B63C3" w:rsidRDefault="00D57024">
            <w:pPr>
              <w:rPr>
                <w:rFonts w:ascii="Calibri" w:hAnsi="Calibri" w:cs="Calibri"/>
                <w:sz w:val="18"/>
                <w:szCs w:val="18"/>
              </w:rPr>
            </w:pPr>
          </w:p>
        </w:tc>
        <w:tc>
          <w:tcPr>
            <w:tcW w:w="9900" w:type="dxa"/>
            <w:gridSpan w:val="2"/>
            <w:shd w:val="clear" w:color="auto" w:fill="auto"/>
          </w:tcPr>
          <w:p w:rsidR="00E21AB9" w:rsidRPr="004B63C3" w:rsidRDefault="00E21AB9"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Leases are classified as finance leases whenever the terms of the lease transfer substantially all the risks and rewards of ownership to the lessee.  All other leases are classified as operating leases.</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2629B1">
            <w:pPr>
              <w:tabs>
                <w:tab w:val="left" w:pos="720"/>
              </w:tabs>
              <w:autoSpaceDE w:val="0"/>
              <w:autoSpaceDN w:val="0"/>
              <w:adjustRightInd w:val="0"/>
              <w:spacing w:before="240"/>
              <w:ind w:left="720"/>
              <w:jc w:val="both"/>
              <w:rPr>
                <w:rFonts w:ascii="Calibri" w:hAnsi="Calibri" w:cs="Calibri"/>
                <w:i/>
                <w:color w:val="000000"/>
                <w:sz w:val="22"/>
                <w:szCs w:val="22"/>
              </w:rPr>
            </w:pPr>
            <w:r w:rsidRPr="004B63C3">
              <w:rPr>
                <w:rFonts w:ascii="Calibri" w:hAnsi="Calibri" w:cs="Calibri"/>
                <w:i/>
                <w:color w:val="000000"/>
                <w:sz w:val="22"/>
                <w:szCs w:val="22"/>
              </w:rPr>
              <w:t xml:space="preserve">The </w:t>
            </w:r>
            <w:r w:rsidRPr="004B63C3">
              <w:rPr>
                <w:rFonts w:ascii="Calibri" w:hAnsi="Calibri" w:cs="Calibri"/>
                <w:i/>
                <w:sz w:val="22"/>
                <w:szCs w:val="22"/>
              </w:rPr>
              <w:t>Company</w:t>
            </w:r>
            <w:r w:rsidRPr="004B63C3">
              <w:rPr>
                <w:rFonts w:ascii="Calibri" w:hAnsi="Calibri" w:cs="Calibri"/>
                <w:i/>
                <w:color w:val="000000"/>
                <w:sz w:val="22"/>
                <w:szCs w:val="22"/>
              </w:rPr>
              <w:t xml:space="preserve"> as lessor</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[If with finance lease] Amounts due from lessees under finance leases are recorded as receivables at the amount of the </w:t>
            </w:r>
            <w:r w:rsidRPr="004B63C3">
              <w:rPr>
                <w:rFonts w:ascii="Calibri" w:hAnsi="Calibri" w:cs="Calibri"/>
                <w:sz w:val="22"/>
                <w:szCs w:val="22"/>
              </w:rPr>
              <w:t>Company</w:t>
            </w:r>
            <w:r w:rsidRPr="004B63C3">
              <w:rPr>
                <w:rFonts w:ascii="Calibri" w:hAnsi="Calibri" w:cs="Calibri"/>
                <w:color w:val="000000"/>
                <w:sz w:val="22"/>
                <w:szCs w:val="22"/>
              </w:rPr>
              <w:t xml:space="preserve">’s net investment in the leases.  Finance lease income is allocated to accounting periods so as to reflect a constant periodic rate of return on the </w:t>
            </w:r>
            <w:r w:rsidRPr="004B63C3">
              <w:rPr>
                <w:rFonts w:ascii="Calibri" w:hAnsi="Calibri" w:cs="Calibri"/>
                <w:sz w:val="22"/>
                <w:szCs w:val="22"/>
              </w:rPr>
              <w:t>Company</w:t>
            </w:r>
            <w:r w:rsidRPr="004B63C3">
              <w:rPr>
                <w:rFonts w:ascii="Calibri" w:hAnsi="Calibri" w:cs="Calibri"/>
                <w:color w:val="000000"/>
                <w:sz w:val="22"/>
                <w:szCs w:val="22"/>
              </w:rPr>
              <w:t>’s net investment outstanding in respect of the leases.</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D57024" w:rsidRPr="004B63C3" w:rsidRDefault="00D57024">
            <w:pPr>
              <w:rPr>
                <w:rFonts w:ascii="Calibri" w:hAnsi="Calibri" w:cs="Calibri"/>
                <w:sz w:val="18"/>
                <w:szCs w:val="18"/>
              </w:rPr>
            </w:pPr>
          </w:p>
        </w:tc>
        <w:tc>
          <w:tcPr>
            <w:tcW w:w="9900" w:type="dxa"/>
            <w:gridSpan w:val="2"/>
            <w:shd w:val="clear" w:color="auto" w:fill="auto"/>
          </w:tcPr>
          <w:p w:rsidR="00E21AB9" w:rsidRPr="004B63C3" w:rsidRDefault="00E21AB9"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[If with operating lease]Rental income from operating leases is recognized  in profit or loss on a straight-line basis over the lease term, unless either another systematic basis is representative of the time pattern of the lessee’s benefit from the leased asset, even if the receipt of payments is not on that basis, or the payments to the lessor are structured to increase in line with expected general inflation (based on published indexes or statistics) to compensate for the lessor’s expected inflationary cost increases.</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2629B1">
            <w:pPr>
              <w:tabs>
                <w:tab w:val="left" w:pos="720"/>
              </w:tabs>
              <w:autoSpaceDE w:val="0"/>
              <w:autoSpaceDN w:val="0"/>
              <w:adjustRightInd w:val="0"/>
              <w:spacing w:before="240"/>
              <w:jc w:val="both"/>
              <w:rPr>
                <w:rFonts w:ascii="Calibri" w:hAnsi="Calibri" w:cs="Calibri"/>
                <w:i/>
                <w:color w:val="000000"/>
                <w:sz w:val="22"/>
                <w:szCs w:val="22"/>
              </w:rPr>
            </w:pPr>
            <w:r w:rsidRPr="004B63C3">
              <w:rPr>
                <w:rFonts w:ascii="Calibri" w:hAnsi="Calibri" w:cs="Calibri"/>
                <w:i/>
                <w:color w:val="000000"/>
                <w:sz w:val="22"/>
                <w:szCs w:val="22"/>
              </w:rPr>
              <w:tab/>
              <w:t xml:space="preserve">The </w:t>
            </w:r>
            <w:r w:rsidRPr="004B63C3">
              <w:rPr>
                <w:rFonts w:ascii="Calibri" w:hAnsi="Calibri" w:cs="Calibri"/>
                <w:i/>
                <w:sz w:val="22"/>
                <w:szCs w:val="22"/>
              </w:rPr>
              <w:t>Company</w:t>
            </w:r>
            <w:r w:rsidRPr="004B63C3">
              <w:rPr>
                <w:rFonts w:ascii="Calibri" w:hAnsi="Calibri" w:cs="Calibri"/>
                <w:i/>
                <w:color w:val="000000"/>
                <w:sz w:val="22"/>
                <w:szCs w:val="22"/>
              </w:rPr>
              <w:t xml:space="preserve"> as lessee</w:t>
            </w:r>
          </w:p>
        </w:tc>
        <w:tc>
          <w:tcPr>
            <w:tcW w:w="1239" w:type="dxa"/>
            <w:shd w:val="clear" w:color="auto" w:fill="auto"/>
          </w:tcPr>
          <w:p w:rsidR="00E21AB9" w:rsidRPr="004B63C3" w:rsidRDefault="00E21AB9">
            <w:pPr>
              <w:rPr>
                <w:rFonts w:ascii="Calibri" w:hAnsi="Calibri" w:cs="Calibri"/>
              </w:rPr>
            </w:pPr>
          </w:p>
        </w:tc>
      </w:tr>
      <w:tr w:rsidR="00295A4C" w:rsidRPr="004B63C3" w:rsidTr="005D36FF">
        <w:trPr>
          <w:trHeight w:val="144"/>
        </w:trPr>
        <w:tc>
          <w:tcPr>
            <w:tcW w:w="1170" w:type="dxa"/>
            <w:shd w:val="clear" w:color="auto" w:fill="auto"/>
          </w:tcPr>
          <w:p w:rsidR="00295A4C" w:rsidRPr="004B63C3" w:rsidRDefault="00295A4C" w:rsidP="00295A4C">
            <w:pPr>
              <w:rPr>
                <w:rFonts w:ascii="Calibri" w:hAnsi="Calibri" w:cs="Calibri"/>
                <w:sz w:val="18"/>
                <w:szCs w:val="18"/>
              </w:rPr>
            </w:pPr>
          </w:p>
        </w:tc>
        <w:tc>
          <w:tcPr>
            <w:tcW w:w="9900" w:type="dxa"/>
            <w:gridSpan w:val="2"/>
            <w:shd w:val="clear" w:color="auto" w:fill="auto"/>
          </w:tcPr>
          <w:p w:rsidR="00295A4C" w:rsidRPr="004B63C3" w:rsidRDefault="00295A4C"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[If with finance lease]Assets held under finance leases are recognized as assets of the </w:t>
            </w:r>
            <w:r w:rsidRPr="004B63C3">
              <w:rPr>
                <w:rFonts w:ascii="Calibri" w:hAnsi="Calibri" w:cs="Calibri"/>
                <w:sz w:val="22"/>
                <w:szCs w:val="22"/>
              </w:rPr>
              <w:t>Company</w:t>
            </w:r>
            <w:r w:rsidRPr="004B63C3">
              <w:rPr>
                <w:rFonts w:ascii="Calibri" w:hAnsi="Calibri" w:cs="Calibri"/>
                <w:color w:val="000000"/>
                <w:sz w:val="22"/>
                <w:szCs w:val="22"/>
              </w:rPr>
              <w:t xml:space="preserve"> at their fair value or, if lower, at the present value of the minimum lease payments, each determined at the inception of the lease.  The corresponding liability to the lessor is included in the statements of financial position as a finance lease obligation. </w:t>
            </w:r>
          </w:p>
        </w:tc>
        <w:tc>
          <w:tcPr>
            <w:tcW w:w="1239" w:type="dxa"/>
            <w:shd w:val="clear" w:color="auto" w:fill="auto"/>
          </w:tcPr>
          <w:p w:rsidR="00295A4C" w:rsidRPr="004B63C3" w:rsidRDefault="00295A4C" w:rsidP="00295A4C">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p w:rsidR="00295A4C" w:rsidRPr="004B63C3" w:rsidRDefault="00295A4C">
            <w:pPr>
              <w:rPr>
                <w:rFonts w:ascii="Calibri" w:hAnsi="Calibri" w:cs="Calibri"/>
                <w:sz w:val="18"/>
                <w:szCs w:val="18"/>
              </w:rPr>
            </w:pPr>
          </w:p>
        </w:tc>
        <w:tc>
          <w:tcPr>
            <w:tcW w:w="9900" w:type="dxa"/>
            <w:gridSpan w:val="2"/>
            <w:shd w:val="clear" w:color="auto" w:fill="auto"/>
          </w:tcPr>
          <w:p w:rsidR="00E21AB9" w:rsidRPr="004B63C3" w:rsidRDefault="00E21AB9"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Lease payments are apportioned between finance charges and reduction of the lease obligation so as to achieve a constant rate of interest on the remaining balance of the liability.  Finance charges are charged directly against income, unless they are directly attributable to qualifying assets, in which case they are capitalized in accordance with the </w:t>
            </w:r>
            <w:r w:rsidRPr="004B63C3">
              <w:rPr>
                <w:rFonts w:ascii="Calibri" w:hAnsi="Calibri" w:cs="Calibri"/>
                <w:sz w:val="22"/>
                <w:szCs w:val="22"/>
              </w:rPr>
              <w:t>Company</w:t>
            </w:r>
            <w:r w:rsidRPr="004B63C3">
              <w:rPr>
                <w:rFonts w:ascii="Calibri" w:hAnsi="Calibri" w:cs="Calibri"/>
                <w:color w:val="000000"/>
                <w:sz w:val="22"/>
                <w:szCs w:val="22"/>
              </w:rPr>
              <w:t>’s general policy on borrowing costs.  Contingent rentals are recognized as expense in the period in which they are incurred.</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p w:rsidR="00295A4C" w:rsidRPr="004B63C3" w:rsidRDefault="00295A4C">
            <w:pPr>
              <w:rPr>
                <w:rFonts w:ascii="Calibri" w:hAnsi="Calibri" w:cs="Calibri"/>
                <w:sz w:val="18"/>
                <w:szCs w:val="18"/>
              </w:rPr>
            </w:pPr>
          </w:p>
        </w:tc>
        <w:tc>
          <w:tcPr>
            <w:tcW w:w="9900" w:type="dxa"/>
            <w:gridSpan w:val="2"/>
            <w:shd w:val="clear" w:color="auto" w:fill="auto"/>
          </w:tcPr>
          <w:p w:rsidR="00E21AB9" w:rsidRPr="004B63C3" w:rsidRDefault="00E21AB9"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[If with operating lease]</w:t>
            </w:r>
            <w:r w:rsidRPr="004B63C3">
              <w:rPr>
                <w:rFonts w:ascii="Calibri" w:hAnsi="Calibri" w:cs="Calibri"/>
                <w:sz w:val="22"/>
                <w:szCs w:val="22"/>
              </w:rPr>
              <w:t>Operating lease payments are recognized as an expense on a straight-line basis over the lease term, except when another systematic basis is more representative of the time pattern in which economic benefits from the leased asset are consumed.  Contingent rentals arising under operating leases are recognized as an expense in the period in which they are incurred.</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2629B1">
            <w:pPr>
              <w:tabs>
                <w:tab w:val="left" w:pos="720"/>
              </w:tabs>
              <w:autoSpaceDE w:val="0"/>
              <w:autoSpaceDN w:val="0"/>
              <w:adjustRightInd w:val="0"/>
              <w:spacing w:before="120"/>
              <w:ind w:left="720"/>
              <w:jc w:val="both"/>
              <w:rPr>
                <w:rFonts w:ascii="Calibri" w:hAnsi="Calibri" w:cs="Calibri"/>
                <w:sz w:val="22"/>
                <w:szCs w:val="22"/>
              </w:rPr>
            </w:pPr>
            <w:r w:rsidRPr="004B63C3">
              <w:rPr>
                <w:rFonts w:ascii="Calibri" w:hAnsi="Calibri" w:cs="Calibri"/>
                <w:sz w:val="22"/>
                <w:szCs w:val="22"/>
              </w:rPr>
              <w:t>In the event that lease incentives are received to enter into operating leases, such incentives are recognized as a liability.  The aggregate benefit of incentives is recognized as a reduction of rental expense on a straight-line basis, except when another systematic basis is more representative of the time pattern in which economic benefits from the leased asset are consumed.</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D16B96">
            <w:pPr>
              <w:tabs>
                <w:tab w:val="left" w:pos="720"/>
              </w:tabs>
              <w:autoSpaceDE w:val="0"/>
              <w:autoSpaceDN w:val="0"/>
              <w:adjustRightInd w:val="0"/>
              <w:spacing w:before="240"/>
              <w:ind w:left="720"/>
              <w:jc w:val="both"/>
              <w:outlineLvl w:val="0"/>
              <w:rPr>
                <w:rFonts w:ascii="Calibri" w:hAnsi="Calibri" w:cs="Calibri"/>
                <w:b/>
                <w:bCs/>
                <w:color w:val="000000"/>
                <w:sz w:val="22"/>
                <w:szCs w:val="22"/>
              </w:rPr>
            </w:pPr>
            <w:r w:rsidRPr="004B63C3">
              <w:rPr>
                <w:rFonts w:ascii="Calibri" w:hAnsi="Calibri" w:cs="Calibri"/>
                <w:b/>
                <w:bCs/>
                <w:color w:val="000000"/>
                <w:sz w:val="22"/>
                <w:szCs w:val="22"/>
              </w:rPr>
              <w:t>Foreign Currency Transactions and Translation</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p w:rsidR="00295A4C" w:rsidRPr="004B63C3" w:rsidRDefault="00295A4C">
            <w:pPr>
              <w:rPr>
                <w:rFonts w:ascii="Calibri" w:hAnsi="Calibri" w:cs="Calibri"/>
                <w:sz w:val="18"/>
                <w:szCs w:val="18"/>
              </w:rPr>
            </w:pPr>
          </w:p>
        </w:tc>
        <w:tc>
          <w:tcPr>
            <w:tcW w:w="9900" w:type="dxa"/>
            <w:gridSpan w:val="2"/>
            <w:shd w:val="clear" w:color="auto" w:fill="auto"/>
          </w:tcPr>
          <w:p w:rsidR="00E21AB9" w:rsidRPr="004B63C3" w:rsidRDefault="00E21AB9"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Transactions in currencies other than </w:t>
            </w:r>
            <w:r w:rsidRPr="004B63C3">
              <w:rPr>
                <w:rFonts w:ascii="Calibri" w:hAnsi="Calibri" w:cs="Calibri"/>
                <w:color w:val="0000FF"/>
                <w:sz w:val="22"/>
                <w:szCs w:val="22"/>
              </w:rPr>
              <w:t>[</w:t>
            </w:r>
            <w:r w:rsidRPr="004B63C3">
              <w:rPr>
                <w:rFonts w:ascii="Calibri" w:hAnsi="Calibri" w:cs="Calibri"/>
                <w:i/>
                <w:color w:val="0000FF"/>
                <w:sz w:val="22"/>
                <w:szCs w:val="22"/>
                <w:u w:val="single"/>
              </w:rPr>
              <w:t>Functional currency of the Company</w:t>
            </w:r>
            <w:r w:rsidRPr="004B63C3">
              <w:rPr>
                <w:rFonts w:ascii="Calibri" w:hAnsi="Calibri" w:cs="Calibri"/>
                <w:color w:val="0000FF"/>
                <w:sz w:val="22"/>
                <w:szCs w:val="22"/>
              </w:rPr>
              <w:t>]</w:t>
            </w:r>
            <w:r w:rsidRPr="004B63C3">
              <w:rPr>
                <w:rFonts w:ascii="Calibri" w:hAnsi="Calibri" w:cs="Calibri"/>
                <w:color w:val="000000"/>
                <w:sz w:val="22"/>
                <w:szCs w:val="22"/>
              </w:rPr>
              <w:t xml:space="preserve"> are recorded at the rates of exchange prevailing on the dates of the transactions.  At each reporting date, monetary assets and liabilities that are denominated in foreign currencies are retranslated at the rates prevailing on the reporting date. </w:t>
            </w:r>
            <w:r w:rsidRPr="004B63C3">
              <w:rPr>
                <w:rFonts w:ascii="Calibri" w:hAnsi="Calibri" w:cs="Calibri"/>
                <w:color w:val="FF0000"/>
                <w:sz w:val="22"/>
                <w:szCs w:val="22"/>
              </w:rPr>
              <w:t>[</w:t>
            </w:r>
            <w:r w:rsidRPr="004B63C3">
              <w:rPr>
                <w:rFonts w:ascii="Calibri" w:hAnsi="Calibri" w:cs="Calibri"/>
                <w:i/>
                <w:color w:val="FF0000"/>
                <w:sz w:val="22"/>
                <w:szCs w:val="22"/>
                <w:u w:val="single"/>
              </w:rPr>
              <w:t>If client has non-monetary assets or liabilities that are denominated in foreign currency and are carried at fair value</w:t>
            </w:r>
            <w:r w:rsidRPr="004B63C3">
              <w:rPr>
                <w:rFonts w:ascii="Calibri" w:hAnsi="Calibri" w:cs="Calibri"/>
                <w:color w:val="FF0000"/>
                <w:sz w:val="22"/>
                <w:szCs w:val="22"/>
              </w:rPr>
              <w:t xml:space="preserve">] </w:t>
            </w:r>
            <w:r w:rsidRPr="004B63C3">
              <w:rPr>
                <w:rFonts w:ascii="Calibri" w:hAnsi="Calibri" w:cs="Calibri"/>
                <w:color w:val="000000"/>
                <w:sz w:val="22"/>
                <w:szCs w:val="22"/>
              </w:rPr>
              <w:t xml:space="preserve">Non-monetary assets and liabilities carried at fair value that are denominated in foreign currencies are translated at the rates prevailing </w:t>
            </w:r>
            <w:r w:rsidRPr="004B63C3">
              <w:rPr>
                <w:rFonts w:ascii="Calibri" w:hAnsi="Calibri" w:cs="Calibri"/>
                <w:color w:val="000000"/>
                <w:sz w:val="22"/>
                <w:szCs w:val="22"/>
              </w:rPr>
              <w:lastRenderedPageBreak/>
              <w:t xml:space="preserve">at the date the fair value was determined.  Gains and losses arising on retranslation are included in profit or loss for the period, </w:t>
            </w:r>
            <w:r w:rsidRPr="004B63C3">
              <w:rPr>
                <w:rFonts w:ascii="Calibri" w:hAnsi="Calibri" w:cs="Calibri"/>
                <w:color w:val="FF0000"/>
                <w:sz w:val="22"/>
                <w:szCs w:val="22"/>
              </w:rPr>
              <w:t>[</w:t>
            </w:r>
            <w:r w:rsidRPr="004B63C3">
              <w:rPr>
                <w:rFonts w:ascii="Calibri" w:hAnsi="Calibri" w:cs="Calibri"/>
                <w:i/>
                <w:color w:val="FF0000"/>
                <w:sz w:val="22"/>
                <w:szCs w:val="22"/>
                <w:u w:val="single"/>
              </w:rPr>
              <w:t>If client has non-monetary assets or liabilities that are denominated in foreign currency and are carried at fair value</w:t>
            </w:r>
            <w:r w:rsidRPr="004B63C3">
              <w:rPr>
                <w:rFonts w:ascii="Calibri" w:hAnsi="Calibri" w:cs="Calibri"/>
                <w:color w:val="FF0000"/>
                <w:sz w:val="22"/>
                <w:szCs w:val="22"/>
              </w:rPr>
              <w:t xml:space="preserve">] </w:t>
            </w:r>
            <w:r w:rsidRPr="004B63C3">
              <w:rPr>
                <w:rFonts w:ascii="Calibri" w:hAnsi="Calibri" w:cs="Calibri"/>
                <w:color w:val="000000"/>
                <w:sz w:val="22"/>
                <w:szCs w:val="22"/>
              </w:rPr>
              <w:t>except for exchange differences arising on non-monetary assets and liabilities when the gains and losses of such non-monetary items are recognized directly in equity.  Non-monetary assets and liabilities that are measured in terms of historical cost in a foreign currency are not retranslated.</w:t>
            </w:r>
          </w:p>
        </w:tc>
        <w:tc>
          <w:tcPr>
            <w:tcW w:w="1239" w:type="dxa"/>
            <w:shd w:val="clear" w:color="auto" w:fill="auto"/>
          </w:tcPr>
          <w:p w:rsidR="00E21AB9" w:rsidRPr="004B63C3" w:rsidRDefault="00E21AB9">
            <w:pPr>
              <w:rPr>
                <w:rFonts w:ascii="Calibri" w:hAnsi="Calibri" w:cs="Calibri"/>
              </w:rPr>
            </w:pPr>
          </w:p>
        </w:tc>
      </w:tr>
      <w:tr w:rsidR="00E21AB9" w:rsidRPr="004B63C3" w:rsidTr="005D36FF">
        <w:trPr>
          <w:trHeight w:val="144"/>
        </w:trPr>
        <w:tc>
          <w:tcPr>
            <w:tcW w:w="1170" w:type="dxa"/>
            <w:shd w:val="clear" w:color="auto" w:fill="auto"/>
          </w:tcPr>
          <w:p w:rsidR="00E21AB9" w:rsidRPr="004B63C3" w:rsidRDefault="00E21AB9">
            <w:pPr>
              <w:rPr>
                <w:rFonts w:ascii="Calibri" w:hAnsi="Calibri" w:cs="Calibri"/>
                <w:sz w:val="18"/>
                <w:szCs w:val="18"/>
              </w:rPr>
            </w:pPr>
          </w:p>
        </w:tc>
        <w:tc>
          <w:tcPr>
            <w:tcW w:w="9900" w:type="dxa"/>
            <w:gridSpan w:val="2"/>
            <w:shd w:val="clear" w:color="auto" w:fill="auto"/>
          </w:tcPr>
          <w:p w:rsidR="00E21AB9" w:rsidRPr="004B63C3" w:rsidRDefault="00E21AB9" w:rsidP="002629B1">
            <w:pPr>
              <w:tabs>
                <w:tab w:val="left" w:pos="720"/>
              </w:tabs>
              <w:autoSpaceDE w:val="0"/>
              <w:autoSpaceDN w:val="0"/>
              <w:adjustRightInd w:val="0"/>
              <w:spacing w:before="240"/>
              <w:jc w:val="both"/>
              <w:outlineLvl w:val="0"/>
              <w:rPr>
                <w:rFonts w:ascii="Calibri" w:hAnsi="Calibri" w:cs="Calibri"/>
                <w:b/>
                <w:bCs/>
                <w:color w:val="000000"/>
                <w:sz w:val="22"/>
                <w:szCs w:val="22"/>
              </w:rPr>
            </w:pPr>
            <w:r w:rsidRPr="004B63C3">
              <w:rPr>
                <w:rFonts w:ascii="Calibri" w:hAnsi="Calibri" w:cs="Calibri"/>
                <w:b/>
                <w:bCs/>
                <w:color w:val="000000"/>
                <w:sz w:val="22"/>
                <w:szCs w:val="22"/>
              </w:rPr>
              <w:tab/>
              <w:t>Related Parties</w:t>
            </w:r>
          </w:p>
        </w:tc>
        <w:tc>
          <w:tcPr>
            <w:tcW w:w="1239" w:type="dxa"/>
            <w:shd w:val="clear" w:color="auto" w:fill="auto"/>
          </w:tcPr>
          <w:p w:rsidR="00E21AB9" w:rsidRPr="004B63C3" w:rsidRDefault="00E21AB9">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FFFF00"/>
          </w:tcPr>
          <w:p w:rsidR="00FF2FA3" w:rsidRPr="004B63C3" w:rsidRDefault="00FF2FA3" w:rsidP="00033E2C">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A </w:t>
            </w:r>
            <w:r w:rsidRPr="004B63C3">
              <w:rPr>
                <w:rFonts w:ascii="Calibri" w:hAnsi="Calibri" w:cs="Calibri"/>
                <w:sz w:val="22"/>
                <w:szCs w:val="22"/>
              </w:rPr>
              <w:t>related party transaction is a transfer of resources, services or obligations between the</w:t>
            </w:r>
            <w:r w:rsidRPr="004B63C3">
              <w:rPr>
                <w:rFonts w:ascii="Calibri" w:hAnsi="Calibri" w:cs="Calibri"/>
                <w:i/>
                <w:sz w:val="22"/>
                <w:szCs w:val="22"/>
              </w:rPr>
              <w:t xml:space="preserve"> </w:t>
            </w:r>
            <w:r w:rsidR="00033E2C" w:rsidRPr="004B63C3">
              <w:rPr>
                <w:rFonts w:ascii="Calibri" w:hAnsi="Calibri" w:cs="Calibri"/>
                <w:i/>
                <w:color w:val="4F6228"/>
                <w:sz w:val="22"/>
                <w:szCs w:val="22"/>
              </w:rPr>
              <w:t>[Company, Branch, Bank, or any appropriate alternative]</w:t>
            </w:r>
            <w:r w:rsidRPr="004B63C3">
              <w:rPr>
                <w:rFonts w:ascii="Calibri" w:hAnsi="Calibri" w:cs="Calibri"/>
                <w:sz w:val="22"/>
                <w:szCs w:val="22"/>
              </w:rPr>
              <w:t xml:space="preserve"> and a </w:t>
            </w:r>
            <w:r w:rsidRPr="004B63C3">
              <w:rPr>
                <w:rFonts w:ascii="Calibri" w:hAnsi="Calibri" w:cs="Calibri"/>
                <w:color w:val="000000"/>
                <w:sz w:val="22"/>
                <w:szCs w:val="22"/>
              </w:rPr>
              <w:t>related party, regardless of whether a price is charged.</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FFFF00"/>
          </w:tcPr>
          <w:p w:rsidR="00FF2FA3" w:rsidRPr="004B63C3" w:rsidRDefault="00FF2FA3" w:rsidP="00033E2C">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sz w:val="22"/>
                <w:szCs w:val="22"/>
              </w:rPr>
              <w:t xml:space="preserve">Parties are considered related if one party has control, joint control, or significant influence over the other party in making financial and operating decisions.  An entity that is a post-employment benefit plan for the employees of the </w:t>
            </w:r>
            <w:r w:rsidR="00033E2C" w:rsidRPr="004B63C3">
              <w:rPr>
                <w:rFonts w:ascii="Calibri" w:hAnsi="Calibri" w:cs="Calibri"/>
                <w:i/>
                <w:color w:val="4F6228"/>
                <w:sz w:val="22"/>
                <w:szCs w:val="22"/>
              </w:rPr>
              <w:t>[Company, Branch, Bank, or any appropriate alternative]</w:t>
            </w:r>
            <w:r w:rsidRPr="004B63C3">
              <w:rPr>
                <w:rFonts w:ascii="Calibri" w:hAnsi="Calibri" w:cs="Calibri"/>
                <w:sz w:val="22"/>
                <w:szCs w:val="22"/>
              </w:rPr>
              <w:t xml:space="preserve"> and </w:t>
            </w:r>
            <w:r w:rsidRPr="004B63C3">
              <w:rPr>
                <w:rFonts w:ascii="Calibri" w:hAnsi="Calibri" w:cs="Calibri"/>
                <w:color w:val="000000"/>
                <w:sz w:val="22"/>
                <w:szCs w:val="22"/>
              </w:rPr>
              <w:t xml:space="preserve">the key management personnel of the </w:t>
            </w:r>
            <w:r w:rsidR="00033E2C" w:rsidRPr="004B63C3">
              <w:rPr>
                <w:rFonts w:ascii="Calibri" w:hAnsi="Calibri" w:cs="Calibri"/>
                <w:i/>
                <w:color w:val="4F6228"/>
                <w:sz w:val="22"/>
                <w:szCs w:val="22"/>
              </w:rPr>
              <w:t>[Company, Branch, Bank, or any appropriate alternative]</w:t>
            </w:r>
            <w:r w:rsidRPr="004B63C3">
              <w:rPr>
                <w:rFonts w:ascii="Calibri" w:hAnsi="Calibri" w:cs="Calibri"/>
                <w:color w:val="000000"/>
                <w:sz w:val="22"/>
                <w:szCs w:val="22"/>
              </w:rPr>
              <w:t xml:space="preserve"> are also co</w:t>
            </w:r>
            <w:r w:rsidR="00033E2C" w:rsidRPr="004B63C3">
              <w:rPr>
                <w:rFonts w:ascii="Calibri" w:hAnsi="Calibri" w:cs="Calibri"/>
                <w:color w:val="000000"/>
                <w:sz w:val="22"/>
                <w:szCs w:val="22"/>
              </w:rPr>
              <w:t>nsidered to be related parties.</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033E2C" w:rsidP="00033E2C">
            <w:pPr>
              <w:tabs>
                <w:tab w:val="left" w:pos="720"/>
              </w:tabs>
              <w:autoSpaceDE w:val="0"/>
              <w:autoSpaceDN w:val="0"/>
              <w:adjustRightInd w:val="0"/>
              <w:spacing w:before="240"/>
              <w:ind w:left="720"/>
              <w:jc w:val="both"/>
              <w:outlineLvl w:val="0"/>
              <w:rPr>
                <w:rFonts w:ascii="Calibri" w:hAnsi="Calibri" w:cs="Calibri"/>
                <w:b/>
                <w:bCs/>
                <w:color w:val="000000"/>
                <w:sz w:val="22"/>
                <w:szCs w:val="22"/>
              </w:rPr>
            </w:pPr>
            <w:r w:rsidRPr="004B63C3">
              <w:rPr>
                <w:rFonts w:ascii="Calibri" w:hAnsi="Calibri" w:cs="Calibri"/>
                <w:b/>
                <w:bCs/>
                <w:color w:val="000000"/>
                <w:sz w:val="22"/>
                <w:szCs w:val="22"/>
              </w:rPr>
              <w:t>Government Grants</w:t>
            </w:r>
          </w:p>
        </w:tc>
        <w:tc>
          <w:tcPr>
            <w:tcW w:w="1239" w:type="dxa"/>
            <w:shd w:val="clear" w:color="auto" w:fill="auto"/>
          </w:tcPr>
          <w:p w:rsidR="00FF2FA3" w:rsidRPr="004B63C3" w:rsidRDefault="00FF2FA3">
            <w:pPr>
              <w:rPr>
                <w:rFonts w:ascii="Calibri" w:hAnsi="Calibri" w:cs="Calibri"/>
              </w:rPr>
            </w:pPr>
          </w:p>
        </w:tc>
      </w:tr>
      <w:tr w:rsidR="00033E2C" w:rsidRPr="004B63C3" w:rsidTr="005D36FF">
        <w:trPr>
          <w:trHeight w:val="144"/>
        </w:trPr>
        <w:tc>
          <w:tcPr>
            <w:tcW w:w="1170" w:type="dxa"/>
            <w:shd w:val="clear" w:color="auto" w:fill="auto"/>
          </w:tcPr>
          <w:p w:rsidR="00033E2C" w:rsidRPr="004B63C3" w:rsidRDefault="00033E2C">
            <w:pPr>
              <w:rPr>
                <w:rFonts w:ascii="Calibri" w:hAnsi="Calibri" w:cs="Calibri"/>
                <w:sz w:val="18"/>
                <w:szCs w:val="18"/>
              </w:rPr>
            </w:pPr>
          </w:p>
        </w:tc>
        <w:tc>
          <w:tcPr>
            <w:tcW w:w="9900" w:type="dxa"/>
            <w:gridSpan w:val="2"/>
            <w:shd w:val="clear" w:color="auto" w:fill="auto"/>
          </w:tcPr>
          <w:p w:rsidR="00033E2C" w:rsidRPr="004B63C3" w:rsidRDefault="00033E2C" w:rsidP="00033E2C">
            <w:pPr>
              <w:autoSpaceDE w:val="0"/>
              <w:autoSpaceDN w:val="0"/>
              <w:adjustRightInd w:val="0"/>
              <w:spacing w:before="120"/>
              <w:ind w:left="720"/>
              <w:jc w:val="both"/>
              <w:rPr>
                <w:rFonts w:ascii="Calibri" w:eastAsia="Calibri" w:hAnsi="Calibri" w:cs="Calibri"/>
                <w:sz w:val="22"/>
                <w:szCs w:val="22"/>
              </w:rPr>
            </w:pPr>
            <w:r w:rsidRPr="004B63C3">
              <w:rPr>
                <w:rFonts w:ascii="Calibri" w:eastAsia="Calibri" w:hAnsi="Calibri" w:cs="Calibri"/>
                <w:sz w:val="22"/>
                <w:szCs w:val="22"/>
              </w:rPr>
              <w:t>The Company recognizes government grants as follows:</w:t>
            </w:r>
          </w:p>
        </w:tc>
        <w:tc>
          <w:tcPr>
            <w:tcW w:w="1239" w:type="dxa"/>
            <w:shd w:val="clear" w:color="auto" w:fill="auto"/>
          </w:tcPr>
          <w:p w:rsidR="00033E2C" w:rsidRPr="004B63C3" w:rsidRDefault="00033E2C">
            <w:pPr>
              <w:rPr>
                <w:rFonts w:ascii="Calibri" w:hAnsi="Calibri" w:cs="Calibri"/>
              </w:rPr>
            </w:pPr>
          </w:p>
        </w:tc>
      </w:tr>
      <w:tr w:rsidR="00033E2C" w:rsidRPr="004B63C3" w:rsidTr="005D36FF">
        <w:trPr>
          <w:trHeight w:val="144"/>
        </w:trPr>
        <w:tc>
          <w:tcPr>
            <w:tcW w:w="1170" w:type="dxa"/>
            <w:shd w:val="clear" w:color="auto" w:fill="auto"/>
          </w:tcPr>
          <w:p w:rsidR="00033E2C" w:rsidRPr="004B63C3" w:rsidRDefault="00033E2C">
            <w:pPr>
              <w:rPr>
                <w:rFonts w:ascii="Calibri" w:hAnsi="Calibri" w:cs="Calibri"/>
                <w:sz w:val="18"/>
                <w:szCs w:val="18"/>
              </w:rPr>
            </w:pPr>
          </w:p>
        </w:tc>
        <w:tc>
          <w:tcPr>
            <w:tcW w:w="9900" w:type="dxa"/>
            <w:gridSpan w:val="2"/>
            <w:shd w:val="clear" w:color="auto" w:fill="auto"/>
          </w:tcPr>
          <w:p w:rsidR="00033E2C" w:rsidRPr="004B63C3" w:rsidRDefault="00033E2C" w:rsidP="00033E2C">
            <w:pPr>
              <w:numPr>
                <w:ilvl w:val="0"/>
                <w:numId w:val="7"/>
              </w:numPr>
              <w:autoSpaceDE w:val="0"/>
              <w:autoSpaceDN w:val="0"/>
              <w:adjustRightInd w:val="0"/>
              <w:spacing w:before="120"/>
              <w:jc w:val="both"/>
              <w:rPr>
                <w:rFonts w:ascii="Calibri" w:eastAsia="Calibri" w:hAnsi="Calibri" w:cs="Calibri"/>
                <w:sz w:val="22"/>
                <w:szCs w:val="22"/>
              </w:rPr>
            </w:pPr>
            <w:r w:rsidRPr="004B63C3">
              <w:rPr>
                <w:rFonts w:ascii="Calibri" w:eastAsia="Calibri" w:hAnsi="Calibri" w:cs="Calibri"/>
                <w:sz w:val="22"/>
                <w:szCs w:val="22"/>
              </w:rPr>
              <w:t>A grant that does not impose specified future performance conditions on the recipient is recognized in income when the grant proceeds are receivable.</w:t>
            </w:r>
          </w:p>
        </w:tc>
        <w:tc>
          <w:tcPr>
            <w:tcW w:w="1239" w:type="dxa"/>
            <w:shd w:val="clear" w:color="auto" w:fill="auto"/>
          </w:tcPr>
          <w:p w:rsidR="00033E2C" w:rsidRPr="004B63C3" w:rsidRDefault="00033E2C">
            <w:pPr>
              <w:rPr>
                <w:rFonts w:ascii="Calibri" w:hAnsi="Calibri" w:cs="Calibri"/>
              </w:rPr>
            </w:pPr>
          </w:p>
        </w:tc>
      </w:tr>
      <w:tr w:rsidR="00033E2C" w:rsidRPr="004B63C3" w:rsidTr="005D36FF">
        <w:trPr>
          <w:trHeight w:val="144"/>
        </w:trPr>
        <w:tc>
          <w:tcPr>
            <w:tcW w:w="1170" w:type="dxa"/>
            <w:shd w:val="clear" w:color="auto" w:fill="auto"/>
          </w:tcPr>
          <w:p w:rsidR="00033E2C" w:rsidRPr="004B63C3" w:rsidRDefault="00033E2C">
            <w:pPr>
              <w:rPr>
                <w:rFonts w:ascii="Calibri" w:hAnsi="Calibri" w:cs="Calibri"/>
                <w:sz w:val="18"/>
                <w:szCs w:val="18"/>
              </w:rPr>
            </w:pPr>
          </w:p>
        </w:tc>
        <w:tc>
          <w:tcPr>
            <w:tcW w:w="9900" w:type="dxa"/>
            <w:gridSpan w:val="2"/>
            <w:shd w:val="clear" w:color="auto" w:fill="auto"/>
          </w:tcPr>
          <w:p w:rsidR="00033E2C" w:rsidRPr="004B63C3" w:rsidRDefault="00033E2C" w:rsidP="00033E2C">
            <w:pPr>
              <w:numPr>
                <w:ilvl w:val="0"/>
                <w:numId w:val="7"/>
              </w:numPr>
              <w:autoSpaceDE w:val="0"/>
              <w:autoSpaceDN w:val="0"/>
              <w:adjustRightInd w:val="0"/>
              <w:spacing w:before="120"/>
              <w:jc w:val="both"/>
              <w:rPr>
                <w:rFonts w:ascii="Calibri" w:eastAsia="Calibri" w:hAnsi="Calibri" w:cs="Calibri"/>
                <w:sz w:val="22"/>
                <w:szCs w:val="22"/>
              </w:rPr>
            </w:pPr>
            <w:r w:rsidRPr="004B63C3">
              <w:rPr>
                <w:rFonts w:ascii="Calibri" w:eastAsia="Calibri" w:hAnsi="Calibri" w:cs="Calibri"/>
                <w:sz w:val="22"/>
                <w:szCs w:val="22"/>
              </w:rPr>
              <w:t>A grant that imposes specified future performance conditions on the recipient is recognized in income only when the performance conditions are met.</w:t>
            </w:r>
          </w:p>
        </w:tc>
        <w:tc>
          <w:tcPr>
            <w:tcW w:w="1239" w:type="dxa"/>
            <w:shd w:val="clear" w:color="auto" w:fill="auto"/>
          </w:tcPr>
          <w:p w:rsidR="00033E2C" w:rsidRPr="004B63C3" w:rsidRDefault="00033E2C">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033E2C" w:rsidP="00033E2C">
            <w:pPr>
              <w:autoSpaceDE w:val="0"/>
              <w:autoSpaceDN w:val="0"/>
              <w:adjustRightInd w:val="0"/>
              <w:spacing w:before="120"/>
              <w:ind w:left="1080" w:hanging="360"/>
              <w:jc w:val="both"/>
              <w:rPr>
                <w:rFonts w:ascii="Calibri" w:eastAsia="Calibri" w:hAnsi="Calibri" w:cs="Calibri"/>
                <w:sz w:val="22"/>
                <w:szCs w:val="22"/>
              </w:rPr>
            </w:pPr>
            <w:r w:rsidRPr="004B63C3">
              <w:rPr>
                <w:rFonts w:ascii="Calibri" w:eastAsia="Calibri" w:hAnsi="Calibri" w:cs="Calibri"/>
                <w:sz w:val="22"/>
                <w:szCs w:val="22"/>
              </w:rPr>
              <w:t>(c) Grants received before the revenue recognition criteria are satisfied are recognized as a liability.</w:t>
            </w:r>
          </w:p>
        </w:tc>
        <w:tc>
          <w:tcPr>
            <w:tcW w:w="1239" w:type="dxa"/>
            <w:shd w:val="clear" w:color="auto" w:fill="auto"/>
          </w:tcPr>
          <w:p w:rsidR="00FF2FA3" w:rsidRPr="004B63C3" w:rsidRDefault="00FF2FA3">
            <w:pPr>
              <w:rPr>
                <w:rFonts w:ascii="Calibri" w:hAnsi="Calibri" w:cs="Calibri"/>
              </w:rPr>
            </w:pPr>
          </w:p>
        </w:tc>
      </w:tr>
      <w:tr w:rsidR="00033E2C" w:rsidRPr="004B63C3" w:rsidTr="005D36FF">
        <w:trPr>
          <w:trHeight w:val="144"/>
        </w:trPr>
        <w:tc>
          <w:tcPr>
            <w:tcW w:w="1170" w:type="dxa"/>
            <w:shd w:val="clear" w:color="auto" w:fill="auto"/>
          </w:tcPr>
          <w:p w:rsidR="00033E2C" w:rsidRPr="004B63C3" w:rsidRDefault="00033E2C">
            <w:pPr>
              <w:rPr>
                <w:rFonts w:ascii="Calibri" w:hAnsi="Calibri" w:cs="Calibri"/>
                <w:sz w:val="18"/>
                <w:szCs w:val="18"/>
              </w:rPr>
            </w:pPr>
          </w:p>
        </w:tc>
        <w:tc>
          <w:tcPr>
            <w:tcW w:w="9900" w:type="dxa"/>
            <w:gridSpan w:val="2"/>
            <w:shd w:val="clear" w:color="auto" w:fill="auto"/>
          </w:tcPr>
          <w:p w:rsidR="00033E2C" w:rsidRPr="004B63C3" w:rsidRDefault="00033E2C" w:rsidP="002629B1">
            <w:pPr>
              <w:tabs>
                <w:tab w:val="left" w:pos="720"/>
              </w:tabs>
              <w:autoSpaceDE w:val="0"/>
              <w:autoSpaceDN w:val="0"/>
              <w:adjustRightInd w:val="0"/>
              <w:spacing w:before="120"/>
              <w:ind w:left="720"/>
              <w:jc w:val="both"/>
              <w:outlineLvl w:val="0"/>
              <w:rPr>
                <w:rFonts w:ascii="Calibri" w:hAnsi="Calibri" w:cs="Calibri"/>
                <w:b/>
                <w:bCs/>
                <w:color w:val="000000"/>
                <w:sz w:val="22"/>
                <w:szCs w:val="22"/>
              </w:rPr>
            </w:pPr>
            <w:r w:rsidRPr="004B63C3">
              <w:rPr>
                <w:rFonts w:ascii="Calibri" w:eastAsia="Calibri" w:hAnsi="Calibri" w:cs="Calibri"/>
                <w:sz w:val="22"/>
                <w:szCs w:val="22"/>
              </w:rPr>
              <w:t>The Company measure grants at the fair value of the asset received or receivable</w:t>
            </w:r>
          </w:p>
        </w:tc>
        <w:tc>
          <w:tcPr>
            <w:tcW w:w="1239" w:type="dxa"/>
            <w:shd w:val="clear" w:color="auto" w:fill="auto"/>
          </w:tcPr>
          <w:p w:rsidR="00033E2C" w:rsidRPr="004B63C3" w:rsidRDefault="00033E2C">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240"/>
              <w:ind w:left="720"/>
              <w:jc w:val="both"/>
              <w:outlineLvl w:val="0"/>
              <w:rPr>
                <w:rFonts w:ascii="Calibri" w:hAnsi="Calibri" w:cs="Calibri"/>
                <w:b/>
                <w:bCs/>
                <w:color w:val="000000"/>
                <w:sz w:val="22"/>
                <w:szCs w:val="22"/>
              </w:rPr>
            </w:pPr>
            <w:r w:rsidRPr="004B63C3">
              <w:rPr>
                <w:rFonts w:ascii="Calibri" w:hAnsi="Calibri" w:cs="Calibri"/>
                <w:b/>
                <w:bCs/>
                <w:color w:val="000000"/>
                <w:sz w:val="22"/>
                <w:szCs w:val="22"/>
              </w:rPr>
              <w:t>Taxation</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Income tax expense represents the sum of the current tax expense and deferred tax.</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highlight w:val="yellow"/>
              </w:rPr>
            </w:pPr>
          </w:p>
          <w:p w:rsidR="00FF2FA3" w:rsidRPr="004B63C3" w:rsidRDefault="00FF2FA3">
            <w:pPr>
              <w:rPr>
                <w:rFonts w:ascii="Calibri" w:hAnsi="Calibri" w:cs="Calibri"/>
                <w:sz w:val="18"/>
                <w:szCs w:val="18"/>
                <w:highlight w:val="yellow"/>
              </w:rPr>
            </w:pPr>
            <w:r w:rsidRPr="004B63C3">
              <w:rPr>
                <w:rFonts w:ascii="Calibri" w:hAnsi="Calibri" w:cs="Calibri"/>
                <w:sz w:val="18"/>
                <w:szCs w:val="18"/>
                <w:highlight w:val="yellow"/>
              </w:rPr>
              <w:t>Section 29.30</w:t>
            </w: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tax currently payable is based on taxable profit for the year.  Taxable profit differs from net profit as reported in </w:t>
            </w:r>
            <w:r w:rsidRPr="004B63C3">
              <w:rPr>
                <w:rFonts w:ascii="Calibri" w:hAnsi="Calibri" w:cs="Calibri"/>
                <w:color w:val="000000"/>
                <w:sz w:val="22"/>
                <w:szCs w:val="22"/>
                <w:highlight w:val="yellow"/>
              </w:rPr>
              <w:t>the statements of comprehensive</w:t>
            </w:r>
            <w:r w:rsidRPr="004B63C3">
              <w:rPr>
                <w:rFonts w:ascii="Calibri" w:hAnsi="Calibri" w:cs="Calibri"/>
                <w:color w:val="000000"/>
                <w:sz w:val="22"/>
                <w:szCs w:val="22"/>
              </w:rPr>
              <w:t xml:space="preserve"> income because it excludes items of income or expense that are taxable or deductible in other years and it further excludes items that are never taxable or deductible.  The </w:t>
            </w:r>
            <w:r w:rsidRPr="004B63C3">
              <w:rPr>
                <w:rFonts w:ascii="Calibri" w:hAnsi="Calibri" w:cs="Calibri"/>
                <w:sz w:val="22"/>
                <w:szCs w:val="22"/>
              </w:rPr>
              <w:t>Company</w:t>
            </w:r>
            <w:r w:rsidRPr="004B63C3">
              <w:rPr>
                <w:rFonts w:ascii="Calibri" w:hAnsi="Calibri" w:cs="Calibri"/>
                <w:color w:val="000000"/>
                <w:sz w:val="22"/>
                <w:szCs w:val="22"/>
              </w:rPr>
              <w:t xml:space="preserve">’s liability for current tax is calculated using </w:t>
            </w:r>
            <w:r w:rsidRPr="004B63C3">
              <w:rPr>
                <w:rFonts w:ascii="Calibri" w:hAnsi="Calibri" w:cs="Calibri"/>
                <w:color w:val="0000FF"/>
                <w:sz w:val="22"/>
                <w:szCs w:val="22"/>
              </w:rPr>
              <w:t>[</w:t>
            </w:r>
            <w:r w:rsidRPr="004B63C3">
              <w:rPr>
                <w:rFonts w:ascii="Calibri" w:hAnsi="Calibri" w:cs="Calibri"/>
                <w:i/>
                <w:color w:val="0000FF"/>
                <w:sz w:val="22"/>
                <w:szCs w:val="22"/>
                <w:u w:val="single"/>
              </w:rPr>
              <w:t>Tax rates for the current and comparative periods e.g. PEZA 5%; ROHQ 10%; Others 35% or 2% MCIT whichever is higher</w:t>
            </w:r>
            <w:r w:rsidRPr="004B63C3">
              <w:rPr>
                <w:rFonts w:ascii="Calibri" w:hAnsi="Calibri" w:cs="Calibri"/>
                <w:color w:val="0000FF"/>
                <w:sz w:val="22"/>
                <w:szCs w:val="22"/>
              </w:rPr>
              <w:t>]</w:t>
            </w:r>
            <w:r w:rsidRPr="004B63C3">
              <w:rPr>
                <w:rFonts w:ascii="Calibri" w:hAnsi="Calibri" w:cs="Calibri"/>
                <w:color w:val="000000"/>
                <w:sz w:val="22"/>
                <w:szCs w:val="22"/>
              </w:rPr>
              <w:t xml:space="preserve"> tax rate for 2013 and 2012.</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highlight w:val="yellow"/>
              </w:rPr>
            </w:pPr>
          </w:p>
          <w:p w:rsidR="00FF2FA3" w:rsidRPr="004B63C3" w:rsidRDefault="00FF2FA3">
            <w:pPr>
              <w:rPr>
                <w:rFonts w:ascii="Calibri" w:hAnsi="Calibri" w:cs="Calibri"/>
                <w:sz w:val="18"/>
                <w:szCs w:val="18"/>
                <w:highlight w:val="yellow"/>
              </w:rPr>
            </w:pPr>
            <w:r w:rsidRPr="004B63C3">
              <w:rPr>
                <w:rFonts w:ascii="Calibri" w:hAnsi="Calibri" w:cs="Calibri"/>
                <w:sz w:val="18"/>
                <w:szCs w:val="18"/>
                <w:highlight w:val="yellow"/>
              </w:rPr>
              <w:t>Section 29.32 (b)</w:t>
            </w: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sz w:val="22"/>
                <w:szCs w:val="22"/>
                <w:highlight w:val="yellow"/>
              </w:rPr>
              <w:t>Deferred tax is recognized on differences between the carrying amounts of assets and liabilities in the financial statements and the corresponding tax base used in the computation of taxable profit and are accounted for using the balance sheet liability method.  Deferred tax liabilities are generally recognized for all taxable temporary differences, while deferred tax assets are generally recognized for all deductible temporary differences to the extent that it is probable that taxable profits will be available against which those deductible temporary differences can be utilized.  [If applicable] Such assets and liabilities are not recognized if the temporary difference arises from goodwill or from the initial recognition, other than in a business combination, of other assets and liabilities in a transaction that affects neither the taxable profit nor the accounting profit.</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sz w:val="22"/>
                <w:szCs w:val="22"/>
              </w:rPr>
              <w:t>[</w:t>
            </w:r>
            <w:r w:rsidRPr="004B63C3">
              <w:rPr>
                <w:rFonts w:ascii="Calibri" w:hAnsi="Calibri" w:cs="Calibri"/>
                <w:color w:val="C00000"/>
                <w:sz w:val="22"/>
                <w:szCs w:val="22"/>
              </w:rPr>
              <w:t>If applicable]</w:t>
            </w:r>
            <w:r w:rsidRPr="004B63C3">
              <w:rPr>
                <w:rFonts w:ascii="Calibri" w:hAnsi="Calibri" w:cs="Calibri"/>
                <w:color w:val="000000"/>
                <w:sz w:val="22"/>
                <w:szCs w:val="22"/>
              </w:rPr>
              <w:t xml:space="preserve">Deferred tax liabilities are recognized for taxable temporary differences arising on investments in associates and interests in joint ventures, except when the </w:t>
            </w:r>
            <w:r w:rsidRPr="004B63C3">
              <w:rPr>
                <w:rFonts w:ascii="Calibri" w:hAnsi="Calibri" w:cs="Calibri"/>
                <w:sz w:val="22"/>
                <w:szCs w:val="22"/>
              </w:rPr>
              <w:t>Company</w:t>
            </w:r>
            <w:r w:rsidRPr="004B63C3">
              <w:rPr>
                <w:rFonts w:ascii="Calibri" w:hAnsi="Calibri" w:cs="Calibri"/>
                <w:color w:val="000000"/>
                <w:sz w:val="22"/>
                <w:szCs w:val="22"/>
              </w:rPr>
              <w:t xml:space="preserve"> is able to control the reversal of the temporary difference and it is probable that the temporary difference will not reverse in the foreseeable future.</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2629B1">
            <w:pPr>
              <w:autoSpaceDE w:val="0"/>
              <w:autoSpaceDN w:val="0"/>
              <w:adjustRightInd w:val="0"/>
              <w:spacing w:before="120"/>
              <w:ind w:left="720"/>
              <w:rPr>
                <w:rFonts w:ascii="Calibri" w:eastAsia="Calibri" w:hAnsi="Calibri" w:cs="Calibri"/>
                <w:sz w:val="22"/>
                <w:szCs w:val="22"/>
              </w:rPr>
            </w:pPr>
            <w:r w:rsidRPr="004B63C3">
              <w:rPr>
                <w:rFonts w:ascii="Calibri" w:eastAsia="Calibri" w:hAnsi="Calibri" w:cs="Calibri"/>
                <w:sz w:val="22"/>
                <w:szCs w:val="22"/>
              </w:rPr>
              <w:t>The Company reviews the net carrying amount of a deferred tax asset at each reporting date and adjusts the valuation allowance to reflect the current assessment of future taxable profits. Such adjustment shall be recognized in profit or loss, except that an adjustment attributable to an item of income or expense recognized in accordance with this PFRS as other comprehensive income shall also be recognized in other comprehensive income.</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0E7F2D" w:rsidRPr="004B63C3" w:rsidRDefault="000E7F2D" w:rsidP="002629B1">
            <w:pPr>
              <w:tabs>
                <w:tab w:val="left" w:pos="720"/>
              </w:tabs>
              <w:autoSpaceDE w:val="0"/>
              <w:autoSpaceDN w:val="0"/>
              <w:adjustRightInd w:val="0"/>
              <w:spacing w:before="120"/>
              <w:ind w:left="720"/>
              <w:jc w:val="both"/>
              <w:rPr>
                <w:rFonts w:ascii="Calibri" w:hAnsi="Calibri" w:cs="Calibri"/>
                <w:color w:val="000000"/>
                <w:sz w:val="22"/>
                <w:szCs w:val="22"/>
              </w:rPr>
            </w:pPr>
          </w:p>
          <w:p w:rsidR="00FF2FA3" w:rsidRPr="004B63C3" w:rsidRDefault="00FF2FA3"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Deferred tax is calculated at the tax rates that are expected to apply in the period the liability is settled or the asset is realized.  Deferred tax is charged or credited in profit or loss, except when  it relates to items charged or credited directly to equity, in which case the deferred tax is also dealt with in equity.</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highlight w:val="yellow"/>
              </w:rPr>
            </w:pPr>
          </w:p>
          <w:p w:rsidR="00FF2FA3" w:rsidRPr="004B63C3" w:rsidRDefault="00FF2FA3">
            <w:pPr>
              <w:rPr>
                <w:rFonts w:ascii="Calibri" w:hAnsi="Calibri" w:cs="Calibri"/>
                <w:sz w:val="18"/>
                <w:szCs w:val="18"/>
              </w:rPr>
            </w:pPr>
            <w:r w:rsidRPr="004B63C3">
              <w:rPr>
                <w:rFonts w:ascii="Calibri" w:hAnsi="Calibri" w:cs="Calibri"/>
                <w:sz w:val="18"/>
                <w:szCs w:val="18"/>
                <w:highlight w:val="yellow"/>
              </w:rPr>
              <w:t>Section 29.29</w:t>
            </w:r>
          </w:p>
        </w:tc>
        <w:tc>
          <w:tcPr>
            <w:tcW w:w="9900" w:type="dxa"/>
            <w:gridSpan w:val="2"/>
            <w:shd w:val="clear" w:color="auto" w:fill="auto"/>
          </w:tcPr>
          <w:p w:rsidR="00FF2FA3" w:rsidRPr="004B63C3" w:rsidRDefault="00FF2FA3" w:rsidP="002629B1">
            <w:pPr>
              <w:pStyle w:val="Bodycopy"/>
              <w:tabs>
                <w:tab w:val="left" w:pos="720"/>
              </w:tabs>
              <w:spacing w:before="120" w:line="240" w:lineRule="auto"/>
              <w:ind w:left="720"/>
              <w:jc w:val="both"/>
              <w:rPr>
                <w:rFonts w:ascii="Calibri" w:hAnsi="Calibri" w:cs="Calibri"/>
                <w:sz w:val="22"/>
                <w:szCs w:val="22"/>
              </w:rPr>
            </w:pPr>
            <w:r w:rsidRPr="004B63C3">
              <w:rPr>
                <w:rFonts w:ascii="Calibri" w:hAnsi="Calibri" w:cs="Calibri"/>
                <w:sz w:val="22"/>
                <w:szCs w:val="22"/>
              </w:rPr>
              <w:t>Deferred tax assets and liabilities are offset  there is a legally enforceable right to set off current tax assets against current tax liabilities and  they relate to income taxes levied by the same taxation authority and the Company intends to settle its current tax assets and liabilities on a net basis.</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240"/>
              <w:ind w:left="720"/>
              <w:jc w:val="both"/>
              <w:outlineLvl w:val="0"/>
              <w:rPr>
                <w:rFonts w:ascii="Calibri" w:hAnsi="Calibri" w:cs="Calibri"/>
                <w:b/>
                <w:bCs/>
                <w:color w:val="000000"/>
                <w:sz w:val="22"/>
                <w:szCs w:val="22"/>
              </w:rPr>
            </w:pPr>
            <w:r w:rsidRPr="004B63C3">
              <w:rPr>
                <w:rFonts w:ascii="Calibri" w:hAnsi="Calibri" w:cs="Calibri"/>
                <w:b/>
                <w:bCs/>
                <w:color w:val="000000"/>
                <w:sz w:val="22"/>
                <w:szCs w:val="22"/>
                <w:highlight w:val="yellow"/>
              </w:rPr>
              <w:t>Events after the End of the Reporting Period</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Company identifies </w:t>
            </w:r>
            <w:r w:rsidRPr="004B63C3">
              <w:rPr>
                <w:rFonts w:ascii="Calibri" w:hAnsi="Calibri" w:cs="Calibri"/>
                <w:color w:val="000000"/>
                <w:sz w:val="22"/>
                <w:szCs w:val="22"/>
                <w:highlight w:val="yellow"/>
              </w:rPr>
              <w:t>events after the end of the reporting period</w:t>
            </w:r>
            <w:r w:rsidRPr="004B63C3">
              <w:rPr>
                <w:rFonts w:ascii="Calibri" w:hAnsi="Calibri" w:cs="Calibri"/>
                <w:color w:val="000000"/>
                <w:sz w:val="22"/>
                <w:szCs w:val="22"/>
              </w:rPr>
              <w:t xml:space="preserve"> as events that occurred after the reporting date but before the date the financial statements were authorized for issue.  Any events after the end of each reporting period that provide additional information about the </w:t>
            </w:r>
            <w:r w:rsidRPr="004B63C3">
              <w:rPr>
                <w:rFonts w:ascii="Calibri" w:hAnsi="Calibri" w:cs="Calibri"/>
                <w:sz w:val="22"/>
                <w:szCs w:val="22"/>
              </w:rPr>
              <w:t>Company</w:t>
            </w:r>
            <w:r w:rsidRPr="004B63C3">
              <w:rPr>
                <w:rFonts w:ascii="Calibri" w:hAnsi="Calibri" w:cs="Calibri"/>
                <w:color w:val="000000"/>
                <w:sz w:val="22"/>
                <w:szCs w:val="22"/>
              </w:rPr>
              <w:t xml:space="preserve">’s financial position at the end of each reporting period are reflected in the financial statements.  Non-adjusting subsequent events are disclosed in the notes to the financial statements when material.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550928">
            <w:pPr>
              <w:numPr>
                <w:ilvl w:val="0"/>
                <w:numId w:val="13"/>
              </w:numPr>
              <w:autoSpaceDE w:val="0"/>
              <w:autoSpaceDN w:val="0"/>
              <w:adjustRightInd w:val="0"/>
              <w:spacing w:before="360" w:line="156" w:lineRule="atLeast"/>
              <w:ind w:left="18" w:hanging="18"/>
              <w:jc w:val="both"/>
              <w:rPr>
                <w:rFonts w:ascii="Calibri" w:eastAsia="Calibri" w:hAnsi="Calibri" w:cs="Calibri"/>
                <w:b/>
                <w:bCs/>
                <w:color w:val="000000"/>
                <w:sz w:val="22"/>
                <w:szCs w:val="22"/>
              </w:rPr>
            </w:pPr>
            <w:r w:rsidRPr="004B63C3">
              <w:rPr>
                <w:rFonts w:ascii="Calibri" w:eastAsia="Calibri" w:hAnsi="Calibri" w:cs="Calibri"/>
                <w:b/>
                <w:color w:val="000000"/>
                <w:sz w:val="22"/>
                <w:szCs w:val="22"/>
              </w:rPr>
              <w:t>TRANSITION TO THE PFRS FOR SMEs</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240" w:line="156" w:lineRule="atLeast"/>
              <w:ind w:left="720"/>
              <w:jc w:val="both"/>
              <w:rPr>
                <w:rFonts w:ascii="Calibri" w:eastAsia="Calibri" w:hAnsi="Calibri" w:cs="Calibri"/>
                <w:b/>
                <w:color w:val="000000"/>
                <w:sz w:val="22"/>
                <w:szCs w:val="22"/>
              </w:rPr>
            </w:pPr>
            <w:r w:rsidRPr="004B63C3">
              <w:rPr>
                <w:rFonts w:ascii="Calibri" w:eastAsia="Calibri" w:hAnsi="Calibri" w:cs="Calibri"/>
                <w:b/>
                <w:color w:val="000000"/>
                <w:sz w:val="22"/>
                <w:szCs w:val="22"/>
              </w:rPr>
              <w:t>Basis of Transition</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240" w:line="156" w:lineRule="atLeast"/>
              <w:ind w:left="720"/>
              <w:jc w:val="both"/>
              <w:rPr>
                <w:rFonts w:ascii="Calibri" w:eastAsia="Calibri" w:hAnsi="Calibri" w:cs="Calibri"/>
                <w:i/>
                <w:color w:val="000000"/>
                <w:sz w:val="22"/>
                <w:szCs w:val="22"/>
              </w:rPr>
            </w:pPr>
            <w:r w:rsidRPr="004B63C3">
              <w:rPr>
                <w:rFonts w:ascii="Calibri" w:eastAsia="Calibri" w:hAnsi="Calibri" w:cs="Calibri"/>
                <w:i/>
                <w:color w:val="000000"/>
                <w:sz w:val="22"/>
                <w:szCs w:val="22"/>
              </w:rPr>
              <w:t>Application of the PFRS for SME</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 xml:space="preserve">The </w:t>
            </w:r>
            <w:r w:rsidRPr="004B63C3">
              <w:rPr>
                <w:rFonts w:ascii="Calibri" w:hAnsi="Calibri" w:cs="Calibri"/>
                <w:i/>
                <w:color w:val="4F6228"/>
                <w:sz w:val="22"/>
                <w:szCs w:val="22"/>
              </w:rPr>
              <w:t>[Company, Branch, Bank, or any appropriate alternative]</w:t>
            </w:r>
            <w:r w:rsidRPr="004B63C3">
              <w:rPr>
                <w:rFonts w:ascii="Calibri" w:eastAsia="Calibri" w:hAnsi="Calibri" w:cs="Calibri"/>
                <w:color w:val="000000"/>
                <w:sz w:val="22"/>
                <w:szCs w:val="22"/>
              </w:rPr>
              <w:t xml:space="preserve">’s financial statements for the year ended </w:t>
            </w:r>
            <w:r w:rsidRPr="004B63C3">
              <w:rPr>
                <w:rFonts w:ascii="Calibri" w:eastAsia="Calibri" w:hAnsi="Calibri" w:cs="Calibri"/>
                <w:color w:val="FF0000"/>
                <w:sz w:val="22"/>
                <w:szCs w:val="22"/>
              </w:rPr>
              <w:t>[December 31, 2013]</w:t>
            </w:r>
            <w:r w:rsidRPr="004B63C3">
              <w:rPr>
                <w:rFonts w:ascii="Calibri" w:eastAsia="Calibri" w:hAnsi="Calibri" w:cs="Calibri"/>
                <w:color w:val="000000"/>
                <w:sz w:val="22"/>
                <w:szCs w:val="22"/>
              </w:rPr>
              <w:t xml:space="preserve"> are its first annual financial statements prepared under accounting policies that comply with the PFRS for SMEs.</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i/>
                <w:color w:val="0070C0"/>
                <w:sz w:val="22"/>
                <w:szCs w:val="22"/>
              </w:rPr>
              <w:t>[Name of Client]</w:t>
            </w:r>
            <w:r w:rsidRPr="004B63C3">
              <w:rPr>
                <w:rFonts w:ascii="Calibri" w:eastAsia="Calibri" w:hAnsi="Calibri" w:cs="Calibri"/>
                <w:color w:val="000000"/>
                <w:sz w:val="22"/>
                <w:szCs w:val="22"/>
              </w:rPr>
              <w:t xml:space="preserve">‘s transition date is </w:t>
            </w:r>
            <w:r w:rsidRPr="004B63C3">
              <w:rPr>
                <w:rFonts w:ascii="Calibri" w:eastAsia="Calibri" w:hAnsi="Calibri" w:cs="Calibri"/>
                <w:i/>
                <w:color w:val="0000FF"/>
                <w:sz w:val="22"/>
                <w:szCs w:val="22"/>
              </w:rPr>
              <w:t>[Date of Transitin]</w:t>
            </w:r>
            <w:r w:rsidRPr="004B63C3">
              <w:rPr>
                <w:rFonts w:ascii="Calibri" w:eastAsia="Calibri" w:hAnsi="Calibri" w:cs="Calibri"/>
                <w:color w:val="000000"/>
                <w:sz w:val="22"/>
                <w:szCs w:val="22"/>
              </w:rPr>
              <w:t xml:space="preserve">. The </w:t>
            </w:r>
            <w:r w:rsidRPr="004B63C3">
              <w:rPr>
                <w:rFonts w:ascii="Calibri" w:hAnsi="Calibri" w:cs="Calibri"/>
                <w:i/>
                <w:color w:val="4F6228"/>
                <w:sz w:val="22"/>
                <w:szCs w:val="22"/>
              </w:rPr>
              <w:t>[Company, Branch, Bank, or any appropriate alternative]</w:t>
            </w:r>
            <w:r w:rsidRPr="004B63C3">
              <w:rPr>
                <w:rFonts w:ascii="Calibri" w:eastAsia="Calibri" w:hAnsi="Calibri" w:cs="Calibri"/>
                <w:color w:val="000000"/>
                <w:sz w:val="22"/>
                <w:szCs w:val="22"/>
              </w:rPr>
              <w:t xml:space="preserve"> prepared its opening PFRS for SMEs statements of financial position at that date.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In preparing these financial statements in accordance with the PFRS for SMEs</w:t>
            </w:r>
            <w:r w:rsidRPr="004B63C3">
              <w:rPr>
                <w:rFonts w:ascii="Calibri" w:eastAsia="Calibri" w:hAnsi="Calibri" w:cs="Calibri"/>
                <w:sz w:val="22"/>
                <w:szCs w:val="22"/>
              </w:rPr>
              <w:t>,</w:t>
            </w:r>
            <w:r w:rsidRPr="004B63C3">
              <w:rPr>
                <w:rFonts w:ascii="Calibri" w:eastAsia="Calibri" w:hAnsi="Calibri" w:cs="Calibri"/>
                <w:color w:val="C00000"/>
                <w:sz w:val="22"/>
                <w:szCs w:val="22"/>
              </w:rPr>
              <w:t xml:space="preserve"> </w:t>
            </w:r>
            <w:r w:rsidRPr="004B63C3">
              <w:rPr>
                <w:rFonts w:ascii="Calibri" w:eastAsia="Calibri" w:hAnsi="Calibri" w:cs="Calibri"/>
                <w:sz w:val="22"/>
                <w:szCs w:val="22"/>
              </w:rPr>
              <w:t>the</w:t>
            </w:r>
            <w:r w:rsidRPr="004B63C3">
              <w:rPr>
                <w:rFonts w:ascii="Calibri" w:eastAsia="Calibri" w:hAnsi="Calibri" w:cs="Calibri"/>
                <w:color w:val="C00000"/>
                <w:sz w:val="22"/>
                <w:szCs w:val="22"/>
              </w:rPr>
              <w:t xml:space="preserve"> </w:t>
            </w:r>
            <w:r w:rsidRPr="004B63C3">
              <w:rPr>
                <w:rFonts w:ascii="Calibri" w:hAnsi="Calibri" w:cs="Calibri"/>
                <w:i/>
                <w:color w:val="4F6228"/>
                <w:sz w:val="22"/>
                <w:szCs w:val="22"/>
              </w:rPr>
              <w:t>[Company, Branch, Bank, or any appropriate alternative]</w:t>
            </w:r>
            <w:r w:rsidRPr="004B63C3">
              <w:rPr>
                <w:rFonts w:ascii="Calibri" w:eastAsia="Calibri" w:hAnsi="Calibri" w:cs="Calibri"/>
                <w:color w:val="C00000"/>
                <w:sz w:val="22"/>
                <w:szCs w:val="22"/>
              </w:rPr>
              <w:t xml:space="preserve"> </w:t>
            </w:r>
            <w:r w:rsidRPr="004B63C3">
              <w:rPr>
                <w:rFonts w:ascii="Calibri" w:eastAsia="Calibri" w:hAnsi="Calibri" w:cs="Calibri"/>
                <w:sz w:val="22"/>
                <w:szCs w:val="22"/>
              </w:rPr>
              <w:t>has applied all the mandatory exceptions</w:t>
            </w:r>
            <w:r w:rsidRPr="004B63C3">
              <w:rPr>
                <w:rFonts w:ascii="Calibri" w:eastAsia="Calibri" w:hAnsi="Calibri" w:cs="Calibri"/>
                <w:color w:val="FF0000"/>
                <w:sz w:val="22"/>
                <w:szCs w:val="22"/>
              </w:rPr>
              <w:t xml:space="preserve"> and certain of the optional exemptions from full retrospective application of the PFRS for SMEs.</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2629B1">
            <w:pPr>
              <w:tabs>
                <w:tab w:val="left" w:pos="720"/>
              </w:tabs>
              <w:autoSpaceDE w:val="0"/>
              <w:autoSpaceDN w:val="0"/>
              <w:adjustRightInd w:val="0"/>
              <w:spacing w:before="240" w:line="156" w:lineRule="atLeast"/>
              <w:ind w:left="720"/>
              <w:jc w:val="both"/>
              <w:rPr>
                <w:rFonts w:ascii="Calibri" w:eastAsia="Calibri" w:hAnsi="Calibri" w:cs="Calibri"/>
                <w:b/>
                <w:color w:val="000000"/>
                <w:sz w:val="22"/>
                <w:szCs w:val="22"/>
              </w:rPr>
            </w:pPr>
            <w:r w:rsidRPr="004B63C3">
              <w:rPr>
                <w:rFonts w:ascii="Calibri" w:eastAsia="Calibri" w:hAnsi="Calibri" w:cs="Calibri"/>
                <w:b/>
                <w:sz w:val="22"/>
                <w:szCs w:val="22"/>
              </w:rPr>
              <w:t>Optional</w:t>
            </w:r>
            <w:r w:rsidRPr="004B63C3">
              <w:rPr>
                <w:rFonts w:ascii="Calibri" w:eastAsia="Calibri" w:hAnsi="Calibri" w:cs="Calibri"/>
                <w:color w:val="FF0000"/>
                <w:sz w:val="22"/>
                <w:szCs w:val="22"/>
              </w:rPr>
              <w:t xml:space="preserve"> </w:t>
            </w:r>
            <w:r w:rsidRPr="004B63C3">
              <w:rPr>
                <w:rFonts w:ascii="Calibri" w:eastAsia="Calibri" w:hAnsi="Calibri" w:cs="Calibri"/>
                <w:b/>
                <w:color w:val="000000"/>
                <w:sz w:val="22"/>
                <w:szCs w:val="22"/>
              </w:rPr>
              <w:t xml:space="preserve">Exemptions from Full Retrospective Application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sz w:val="22"/>
                <w:szCs w:val="22"/>
              </w:rPr>
              <w:t>The</w:t>
            </w:r>
            <w:r w:rsidRPr="004B63C3">
              <w:rPr>
                <w:rFonts w:ascii="Calibri" w:eastAsia="Calibri" w:hAnsi="Calibri" w:cs="Calibri"/>
                <w:i/>
                <w:sz w:val="22"/>
                <w:szCs w:val="22"/>
              </w:rPr>
              <w:t xml:space="preserve"> </w:t>
            </w:r>
            <w:r w:rsidRPr="004B63C3">
              <w:rPr>
                <w:rFonts w:ascii="Calibri" w:hAnsi="Calibri" w:cs="Calibri"/>
                <w:i/>
                <w:color w:val="4F6228"/>
                <w:sz w:val="22"/>
                <w:szCs w:val="22"/>
              </w:rPr>
              <w:t>[Company, Branch, Bank, or any appropriate alternative]</w:t>
            </w:r>
            <w:r w:rsidRPr="004B63C3">
              <w:rPr>
                <w:rFonts w:ascii="Calibri" w:eastAsia="Calibri" w:hAnsi="Calibri" w:cs="Calibri"/>
                <w:color w:val="000000"/>
                <w:sz w:val="22"/>
                <w:szCs w:val="22"/>
              </w:rPr>
              <w:t xml:space="preserve"> has applied the following optional </w:t>
            </w:r>
            <w:r w:rsidRPr="004B63C3">
              <w:rPr>
                <w:rFonts w:ascii="Calibri" w:eastAsia="Calibri" w:hAnsi="Calibri" w:cs="Calibri"/>
                <w:color w:val="000000"/>
                <w:sz w:val="22"/>
                <w:szCs w:val="22"/>
              </w:rPr>
              <w:lastRenderedPageBreak/>
              <w:t xml:space="preserve">exemptions from full retrospective application: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240" w:line="156" w:lineRule="atLeast"/>
              <w:jc w:val="both"/>
              <w:rPr>
                <w:rFonts w:ascii="Calibri" w:eastAsia="Calibri" w:hAnsi="Calibri" w:cs="Calibri"/>
                <w:i/>
                <w:iCs/>
                <w:sz w:val="22"/>
                <w:szCs w:val="22"/>
              </w:rPr>
            </w:pPr>
            <w:r w:rsidRPr="004B63C3">
              <w:rPr>
                <w:rFonts w:ascii="Calibri" w:eastAsia="Calibri" w:hAnsi="Calibri" w:cs="Calibri"/>
                <w:i/>
                <w:iCs/>
                <w:color w:val="C00000"/>
                <w:sz w:val="22"/>
                <w:szCs w:val="22"/>
              </w:rPr>
              <w:tab/>
            </w:r>
            <w:r w:rsidRPr="004B63C3">
              <w:rPr>
                <w:rFonts w:ascii="Calibri" w:eastAsia="Calibri" w:hAnsi="Calibri" w:cs="Calibri"/>
                <w:i/>
                <w:iCs/>
                <w:sz w:val="22"/>
                <w:szCs w:val="22"/>
              </w:rPr>
              <w:t xml:space="preserve">Business combinations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hAnsi="Calibri" w:cs="Calibri"/>
                <w:sz w:val="22"/>
                <w:szCs w:val="22"/>
              </w:rPr>
              <w:t>The</w:t>
            </w:r>
            <w:r w:rsidRPr="004B63C3">
              <w:rPr>
                <w:rFonts w:ascii="Calibri" w:hAnsi="Calibri" w:cs="Calibri"/>
                <w:i/>
                <w:color w:val="4F6228"/>
                <w:sz w:val="22"/>
                <w:szCs w:val="22"/>
              </w:rPr>
              <w:t xml:space="preserve"> [Company, Branch, Bank, or any appropriate alternative]</w:t>
            </w:r>
            <w:r w:rsidRPr="004B63C3">
              <w:rPr>
                <w:rFonts w:ascii="Calibri" w:eastAsia="Calibri" w:hAnsi="Calibri" w:cs="Calibri"/>
                <w:color w:val="000000"/>
                <w:sz w:val="22"/>
                <w:szCs w:val="22"/>
              </w:rPr>
              <w:t xml:space="preserve"> has elected not to restate business combinations that took place prior to the transition date. The carrying value of goodwill at the date of transition to the PFRS for SMEs is the deemed cost of goodwill under the PFRS for SMEs at that date.</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240" w:line="156" w:lineRule="atLeast"/>
              <w:jc w:val="both"/>
              <w:rPr>
                <w:rFonts w:ascii="Calibri" w:eastAsia="Calibri" w:hAnsi="Calibri" w:cs="Calibri"/>
                <w:i/>
                <w:iCs/>
                <w:sz w:val="22"/>
                <w:szCs w:val="22"/>
              </w:rPr>
            </w:pPr>
            <w:r w:rsidRPr="004B63C3">
              <w:rPr>
                <w:rFonts w:ascii="Calibri" w:eastAsia="Calibri" w:hAnsi="Calibri" w:cs="Calibri"/>
                <w:i/>
                <w:iCs/>
                <w:sz w:val="22"/>
                <w:szCs w:val="22"/>
              </w:rPr>
              <w:tab/>
              <w:t xml:space="preserve">Share-based payment transactions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120" w:line="156" w:lineRule="atLeast"/>
              <w:ind w:left="720"/>
              <w:jc w:val="both"/>
              <w:rPr>
                <w:rFonts w:ascii="Calibri" w:eastAsia="Calibri" w:hAnsi="Calibri" w:cs="Calibri"/>
                <w:color w:val="000000"/>
                <w:sz w:val="22"/>
                <w:szCs w:val="22"/>
              </w:rPr>
            </w:pPr>
            <w:r w:rsidRPr="004B63C3">
              <w:rPr>
                <w:rFonts w:ascii="Calibri" w:eastAsia="Calibri" w:hAnsi="Calibri" w:cs="Calibri"/>
                <w:color w:val="000000"/>
                <w:sz w:val="22"/>
                <w:szCs w:val="22"/>
              </w:rPr>
              <w:t xml:space="preserve">The </w:t>
            </w:r>
            <w:r w:rsidRPr="004B63C3">
              <w:rPr>
                <w:rFonts w:ascii="Calibri" w:hAnsi="Calibri" w:cs="Calibri"/>
                <w:i/>
                <w:color w:val="4F6228"/>
                <w:sz w:val="22"/>
                <w:szCs w:val="22"/>
              </w:rPr>
              <w:t>[Company, Branch, Bank, or any appropriate alternative]</w:t>
            </w:r>
            <w:r w:rsidRPr="004B63C3">
              <w:rPr>
                <w:rFonts w:ascii="Calibri" w:eastAsia="Calibri" w:hAnsi="Calibri" w:cs="Calibri"/>
                <w:color w:val="000000"/>
                <w:sz w:val="22"/>
                <w:szCs w:val="22"/>
              </w:rPr>
              <w:t xml:space="preserve"> has not applied the provisions of Section 26 of the PFRS for SMEs to equity instruments that were granted before 1 January 2012.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240" w:line="156" w:lineRule="atLeast"/>
              <w:jc w:val="both"/>
              <w:rPr>
                <w:rFonts w:ascii="Calibri" w:eastAsia="Calibri" w:hAnsi="Calibri" w:cs="Calibri"/>
                <w:i/>
                <w:iCs/>
                <w:sz w:val="22"/>
                <w:szCs w:val="22"/>
              </w:rPr>
            </w:pPr>
            <w:r w:rsidRPr="004B63C3">
              <w:rPr>
                <w:rFonts w:ascii="Calibri" w:eastAsia="Calibri" w:hAnsi="Calibri" w:cs="Calibri"/>
                <w:i/>
                <w:iCs/>
                <w:color w:val="C00000"/>
                <w:sz w:val="22"/>
                <w:szCs w:val="22"/>
              </w:rPr>
              <w:tab/>
            </w:r>
            <w:r w:rsidRPr="004B63C3">
              <w:rPr>
                <w:rFonts w:ascii="Calibri" w:eastAsia="Calibri" w:hAnsi="Calibri" w:cs="Calibri"/>
                <w:i/>
                <w:iCs/>
                <w:sz w:val="22"/>
                <w:szCs w:val="22"/>
              </w:rPr>
              <w:t xml:space="preserve">Cumulative translation differences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D16B96">
            <w:pPr>
              <w:tabs>
                <w:tab w:val="left" w:pos="720"/>
              </w:tabs>
              <w:autoSpaceDE w:val="0"/>
              <w:autoSpaceDN w:val="0"/>
              <w:adjustRightInd w:val="0"/>
              <w:spacing w:before="120" w:after="120" w:line="156" w:lineRule="atLeast"/>
              <w:ind w:left="720"/>
              <w:jc w:val="both"/>
              <w:rPr>
                <w:rFonts w:ascii="Calibri" w:eastAsia="Calibri" w:hAnsi="Calibri" w:cs="Calibri"/>
                <w:color w:val="000000"/>
                <w:sz w:val="22"/>
                <w:szCs w:val="22"/>
              </w:rPr>
            </w:pPr>
            <w:r w:rsidRPr="004B63C3">
              <w:rPr>
                <w:rFonts w:ascii="Calibri" w:eastAsia="Calibri" w:hAnsi="Calibri" w:cs="Calibri"/>
                <w:sz w:val="22"/>
                <w:szCs w:val="22"/>
              </w:rPr>
              <w:t>The</w:t>
            </w:r>
            <w:r w:rsidRPr="004B63C3">
              <w:rPr>
                <w:rFonts w:ascii="Calibri" w:eastAsia="Calibri" w:hAnsi="Calibri" w:cs="Calibri"/>
                <w:i/>
                <w:color w:val="0070C0"/>
                <w:sz w:val="22"/>
                <w:szCs w:val="22"/>
              </w:rPr>
              <w:t xml:space="preserve"> </w:t>
            </w:r>
            <w:r w:rsidRPr="004B63C3">
              <w:rPr>
                <w:rFonts w:ascii="Calibri" w:hAnsi="Calibri" w:cs="Calibri"/>
                <w:i/>
                <w:color w:val="4F6228"/>
                <w:sz w:val="22"/>
                <w:szCs w:val="22"/>
              </w:rPr>
              <w:t xml:space="preserve">[Company, Branch, Bank, or any appropriate alternative] </w:t>
            </w:r>
            <w:r w:rsidRPr="004B63C3">
              <w:rPr>
                <w:rFonts w:ascii="Calibri" w:eastAsia="Calibri" w:hAnsi="Calibri" w:cs="Calibri"/>
                <w:color w:val="000000"/>
                <w:sz w:val="22"/>
                <w:szCs w:val="22"/>
              </w:rPr>
              <w:t>has elected to set the previously accumulated cumulative translation differences for all foreign operations to zero at 1 January 2012.</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0E7F2D" w:rsidRPr="004B63C3" w:rsidRDefault="00FF2FA3" w:rsidP="00ED6528">
            <w:pPr>
              <w:tabs>
                <w:tab w:val="left" w:pos="720"/>
              </w:tabs>
              <w:autoSpaceDE w:val="0"/>
              <w:autoSpaceDN w:val="0"/>
              <w:adjustRightInd w:val="0"/>
              <w:spacing w:before="240" w:line="156" w:lineRule="atLeast"/>
              <w:jc w:val="both"/>
              <w:rPr>
                <w:rFonts w:ascii="Calibri" w:eastAsia="Calibri" w:hAnsi="Calibri" w:cs="Calibri"/>
                <w:color w:val="FF0000"/>
                <w:sz w:val="22"/>
                <w:szCs w:val="22"/>
              </w:rPr>
            </w:pPr>
            <w:r w:rsidRPr="004B63C3">
              <w:rPr>
                <w:rFonts w:ascii="Calibri" w:eastAsia="Calibri" w:hAnsi="Calibri" w:cs="Calibri"/>
                <w:color w:val="FF0000"/>
                <w:sz w:val="22"/>
                <w:szCs w:val="22"/>
              </w:rPr>
              <w:tab/>
            </w:r>
          </w:p>
          <w:p w:rsidR="00FF2FA3" w:rsidRPr="004B63C3" w:rsidRDefault="00FF2FA3" w:rsidP="000E7F2D">
            <w:pPr>
              <w:tabs>
                <w:tab w:val="left" w:pos="720"/>
              </w:tabs>
              <w:autoSpaceDE w:val="0"/>
              <w:autoSpaceDN w:val="0"/>
              <w:adjustRightInd w:val="0"/>
              <w:spacing w:before="240" w:line="156" w:lineRule="atLeast"/>
              <w:ind w:left="702"/>
              <w:jc w:val="both"/>
              <w:rPr>
                <w:rFonts w:ascii="Calibri" w:eastAsia="Calibri" w:hAnsi="Calibri" w:cs="Calibri"/>
                <w:i/>
                <w:sz w:val="22"/>
                <w:szCs w:val="22"/>
              </w:rPr>
            </w:pPr>
            <w:r w:rsidRPr="004B63C3">
              <w:rPr>
                <w:rFonts w:ascii="Calibri" w:eastAsia="Calibri" w:hAnsi="Calibri" w:cs="Calibri"/>
                <w:i/>
                <w:sz w:val="22"/>
                <w:szCs w:val="22"/>
              </w:rPr>
              <w:t>Fair value or revaluation as deemed cost</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120" w:line="156" w:lineRule="atLeast"/>
              <w:ind w:left="720"/>
              <w:jc w:val="both"/>
              <w:rPr>
                <w:rFonts w:ascii="Calibri" w:eastAsia="Calibri" w:hAnsi="Calibri" w:cs="Calibri"/>
                <w:sz w:val="22"/>
                <w:szCs w:val="22"/>
              </w:rPr>
            </w:pPr>
            <w:r w:rsidRPr="004B63C3">
              <w:rPr>
                <w:rFonts w:ascii="Calibri" w:eastAsia="Calibri" w:hAnsi="Calibri" w:cs="Calibri"/>
                <w:sz w:val="22"/>
                <w:szCs w:val="22"/>
              </w:rPr>
              <w:t xml:space="preserve">The </w:t>
            </w:r>
            <w:r w:rsidRPr="004B63C3">
              <w:rPr>
                <w:rFonts w:ascii="Calibri" w:hAnsi="Calibri" w:cs="Calibri"/>
                <w:i/>
                <w:color w:val="4F6228"/>
                <w:sz w:val="22"/>
                <w:szCs w:val="22"/>
              </w:rPr>
              <w:t>[Company, Branch, Bank, or any appropriate alternative]</w:t>
            </w:r>
            <w:r w:rsidRPr="004B63C3">
              <w:rPr>
                <w:rFonts w:ascii="Calibri" w:eastAsia="Calibri" w:hAnsi="Calibri" w:cs="Calibri"/>
                <w:sz w:val="22"/>
                <w:szCs w:val="22"/>
              </w:rPr>
              <w:t xml:space="preserve"> has elected to use the previous GAAP revaluation of an item of its </w:t>
            </w:r>
            <w:r w:rsidRPr="004B63C3">
              <w:rPr>
                <w:rFonts w:ascii="Calibri" w:eastAsia="Calibri" w:hAnsi="Calibri" w:cs="Calibri"/>
                <w:color w:val="FF0000"/>
                <w:sz w:val="22"/>
                <w:szCs w:val="22"/>
              </w:rPr>
              <w:t>[property, plant and equipment, investment property and identifiable intangible assets]</w:t>
            </w:r>
            <w:r w:rsidRPr="004B63C3">
              <w:rPr>
                <w:rFonts w:ascii="Calibri" w:eastAsia="Calibri" w:hAnsi="Calibri" w:cs="Calibri"/>
                <w:sz w:val="22"/>
                <w:szCs w:val="22"/>
              </w:rPr>
              <w:t xml:space="preserve"> at , or before the date of transition, as its deemed cost at the revaluation date.</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240" w:line="156" w:lineRule="atLeast"/>
              <w:jc w:val="both"/>
              <w:rPr>
                <w:rFonts w:ascii="Calibri" w:eastAsia="Calibri" w:hAnsi="Calibri" w:cs="Calibri"/>
                <w:i/>
                <w:sz w:val="22"/>
                <w:szCs w:val="22"/>
              </w:rPr>
            </w:pPr>
            <w:r w:rsidRPr="004B63C3">
              <w:rPr>
                <w:rFonts w:ascii="Calibri" w:eastAsia="Calibri" w:hAnsi="Calibri" w:cs="Calibri"/>
                <w:i/>
                <w:sz w:val="22"/>
                <w:szCs w:val="22"/>
              </w:rPr>
              <w:tab/>
              <w:t xml:space="preserve">Compound financial instruments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120" w:line="156" w:lineRule="atLeast"/>
              <w:ind w:left="720"/>
              <w:jc w:val="both"/>
              <w:rPr>
                <w:rFonts w:ascii="Calibri" w:eastAsia="Calibri" w:hAnsi="Calibri" w:cs="Calibri"/>
                <w:sz w:val="22"/>
                <w:szCs w:val="22"/>
              </w:rPr>
            </w:pPr>
            <w:r w:rsidRPr="004B63C3">
              <w:rPr>
                <w:rFonts w:ascii="Calibri" w:eastAsia="Calibri" w:hAnsi="Calibri" w:cs="Calibri"/>
                <w:sz w:val="22"/>
                <w:szCs w:val="22"/>
              </w:rPr>
              <w:t xml:space="preserve">The </w:t>
            </w:r>
            <w:r w:rsidRPr="004B63C3">
              <w:rPr>
                <w:rFonts w:ascii="Calibri" w:hAnsi="Calibri" w:cs="Calibri"/>
                <w:i/>
                <w:color w:val="4F6228"/>
                <w:sz w:val="22"/>
                <w:szCs w:val="22"/>
              </w:rPr>
              <w:t>[Company, Branch, Bank, or any appropriate alternative]</w:t>
            </w:r>
            <w:r w:rsidRPr="004B63C3">
              <w:rPr>
                <w:rFonts w:ascii="Calibri" w:eastAsia="Calibri" w:hAnsi="Calibri" w:cs="Calibri"/>
                <w:sz w:val="22"/>
                <w:szCs w:val="22"/>
              </w:rPr>
              <w:t xml:space="preserve"> has elected not to separate the equity and liability component of a compound instrument since the liability component is no longer outstanding at the date of transition.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240" w:line="156" w:lineRule="atLeast"/>
              <w:jc w:val="both"/>
              <w:rPr>
                <w:rFonts w:ascii="Calibri" w:eastAsia="Calibri" w:hAnsi="Calibri" w:cs="Calibri"/>
                <w:i/>
                <w:sz w:val="22"/>
                <w:szCs w:val="22"/>
              </w:rPr>
            </w:pPr>
            <w:r w:rsidRPr="004B63C3">
              <w:rPr>
                <w:rFonts w:ascii="Calibri" w:eastAsia="Calibri" w:hAnsi="Calibri" w:cs="Calibri"/>
                <w:i/>
                <w:sz w:val="22"/>
                <w:szCs w:val="22"/>
              </w:rPr>
              <w:tab/>
              <w:t xml:space="preserve">Deferred tax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120" w:line="156" w:lineRule="atLeast"/>
              <w:ind w:left="720"/>
              <w:jc w:val="both"/>
              <w:rPr>
                <w:rFonts w:ascii="Calibri" w:eastAsia="Calibri" w:hAnsi="Calibri" w:cs="Calibri"/>
                <w:sz w:val="22"/>
                <w:szCs w:val="22"/>
              </w:rPr>
            </w:pPr>
            <w:r w:rsidRPr="004B63C3">
              <w:rPr>
                <w:rFonts w:ascii="Calibri" w:eastAsia="Calibri" w:hAnsi="Calibri" w:cs="Calibri"/>
                <w:sz w:val="22"/>
                <w:szCs w:val="22"/>
              </w:rPr>
              <w:t xml:space="preserve">The </w:t>
            </w:r>
            <w:r w:rsidRPr="004B63C3">
              <w:rPr>
                <w:rFonts w:ascii="Calibri" w:hAnsi="Calibri" w:cs="Calibri"/>
                <w:i/>
                <w:color w:val="4F6228"/>
                <w:sz w:val="22"/>
                <w:szCs w:val="22"/>
              </w:rPr>
              <w:t>[Company, Branch, Bank, or any appropriate alternative]</w:t>
            </w:r>
            <w:r w:rsidRPr="004B63C3">
              <w:rPr>
                <w:rFonts w:ascii="Calibri" w:eastAsia="Calibri" w:hAnsi="Calibri" w:cs="Calibri"/>
                <w:sz w:val="22"/>
                <w:szCs w:val="22"/>
              </w:rPr>
              <w:t xml:space="preserve"> has elected not to recognize certain </w:t>
            </w:r>
            <w:r w:rsidRPr="004B63C3">
              <w:rPr>
                <w:rFonts w:ascii="Calibri" w:eastAsia="Calibri" w:hAnsi="Calibri" w:cs="Calibri"/>
                <w:color w:val="FF0000"/>
                <w:sz w:val="22"/>
                <w:szCs w:val="22"/>
              </w:rPr>
              <w:t>[deferred tax assets or deferred tax liabilities]</w:t>
            </w:r>
            <w:r w:rsidRPr="004B63C3">
              <w:rPr>
                <w:rFonts w:ascii="Calibri" w:eastAsia="Calibri" w:hAnsi="Calibri" w:cs="Calibri"/>
                <w:sz w:val="22"/>
                <w:szCs w:val="22"/>
              </w:rPr>
              <w:t xml:space="preserve"> relating to differences between the tax basis and the carrying amount of any </w:t>
            </w:r>
            <w:r w:rsidRPr="004B63C3">
              <w:rPr>
                <w:rFonts w:ascii="Calibri" w:eastAsia="Calibri" w:hAnsi="Calibri" w:cs="Calibri"/>
                <w:color w:val="FF0000"/>
                <w:sz w:val="22"/>
                <w:szCs w:val="22"/>
              </w:rPr>
              <w:t>[assets or liabilities]</w:t>
            </w:r>
            <w:r w:rsidRPr="004B63C3">
              <w:rPr>
                <w:rFonts w:ascii="Calibri" w:eastAsia="Calibri" w:hAnsi="Calibri" w:cs="Calibri"/>
                <w:sz w:val="22"/>
                <w:szCs w:val="22"/>
              </w:rPr>
              <w:t xml:space="preserve"> for which recognition of those deferred tax assets or liabilities would involve undue cost or effort.</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240" w:line="156" w:lineRule="atLeast"/>
              <w:jc w:val="both"/>
              <w:rPr>
                <w:rFonts w:ascii="Calibri" w:eastAsia="Calibri" w:hAnsi="Calibri" w:cs="Calibri"/>
                <w:i/>
                <w:sz w:val="22"/>
                <w:szCs w:val="22"/>
              </w:rPr>
            </w:pPr>
            <w:r w:rsidRPr="004B63C3">
              <w:rPr>
                <w:rFonts w:ascii="Calibri" w:eastAsia="Calibri" w:hAnsi="Calibri" w:cs="Calibri"/>
                <w:color w:val="FF0000"/>
                <w:sz w:val="22"/>
                <w:szCs w:val="22"/>
              </w:rPr>
              <w:tab/>
            </w:r>
            <w:r w:rsidRPr="004B63C3">
              <w:rPr>
                <w:rFonts w:ascii="Calibri" w:eastAsia="Calibri" w:hAnsi="Calibri" w:cs="Calibri"/>
                <w:i/>
                <w:sz w:val="22"/>
                <w:szCs w:val="22"/>
              </w:rPr>
              <w:t>Arrangements containing a lease</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120" w:line="156" w:lineRule="atLeast"/>
              <w:ind w:left="720"/>
              <w:jc w:val="both"/>
              <w:rPr>
                <w:rFonts w:ascii="Calibri" w:eastAsia="Calibri" w:hAnsi="Calibri" w:cs="Calibri"/>
                <w:sz w:val="22"/>
                <w:szCs w:val="22"/>
              </w:rPr>
            </w:pPr>
            <w:r w:rsidRPr="004B63C3">
              <w:rPr>
                <w:rFonts w:ascii="Calibri" w:eastAsia="Calibri" w:hAnsi="Calibri" w:cs="Calibri"/>
                <w:sz w:val="22"/>
                <w:szCs w:val="22"/>
              </w:rPr>
              <w:t xml:space="preserve">The </w:t>
            </w:r>
            <w:r w:rsidRPr="004B63C3">
              <w:rPr>
                <w:rFonts w:ascii="Calibri" w:hAnsi="Calibri" w:cs="Calibri"/>
                <w:i/>
                <w:color w:val="4F6228"/>
                <w:sz w:val="22"/>
                <w:szCs w:val="22"/>
              </w:rPr>
              <w:t>[Company, Branch, Bank, or any appropriate alternative]</w:t>
            </w:r>
            <w:r w:rsidRPr="004B63C3">
              <w:rPr>
                <w:rFonts w:ascii="Calibri" w:eastAsia="Calibri" w:hAnsi="Calibri" w:cs="Calibri"/>
                <w:sz w:val="22"/>
                <w:szCs w:val="22"/>
              </w:rPr>
              <w:t xml:space="preserve"> has elected to determine whether an arrangement contains a lease based on the facts and circumstances existing at the date of transition rather than on the date when the arrangement where entered into.</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240" w:line="156" w:lineRule="atLeast"/>
              <w:jc w:val="both"/>
              <w:rPr>
                <w:rFonts w:ascii="Calibri" w:eastAsia="Calibri" w:hAnsi="Calibri" w:cs="Calibri"/>
                <w:i/>
                <w:sz w:val="22"/>
                <w:szCs w:val="22"/>
              </w:rPr>
            </w:pPr>
            <w:r w:rsidRPr="004B63C3">
              <w:rPr>
                <w:rFonts w:ascii="Calibri" w:eastAsia="Calibri" w:hAnsi="Calibri" w:cs="Calibri"/>
                <w:color w:val="FF0000"/>
                <w:sz w:val="22"/>
                <w:szCs w:val="22"/>
              </w:rPr>
              <w:tab/>
            </w:r>
            <w:r w:rsidRPr="004B63C3">
              <w:rPr>
                <w:rFonts w:ascii="Calibri" w:eastAsia="Calibri" w:hAnsi="Calibri" w:cs="Calibri"/>
                <w:i/>
                <w:sz w:val="22"/>
                <w:szCs w:val="22"/>
              </w:rPr>
              <w:t>Decommissioning liabilities included in the cost of property, plant and equipment</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120" w:line="156" w:lineRule="atLeast"/>
              <w:ind w:left="720"/>
              <w:jc w:val="both"/>
              <w:rPr>
                <w:rFonts w:ascii="Calibri" w:eastAsia="Calibri" w:hAnsi="Calibri" w:cs="Calibri"/>
                <w:sz w:val="22"/>
                <w:szCs w:val="22"/>
              </w:rPr>
            </w:pPr>
            <w:r w:rsidRPr="004B63C3">
              <w:rPr>
                <w:rFonts w:ascii="Calibri" w:eastAsia="Calibri" w:hAnsi="Calibri" w:cs="Calibri"/>
                <w:sz w:val="22"/>
                <w:szCs w:val="22"/>
              </w:rPr>
              <w:t xml:space="preserve">The </w:t>
            </w:r>
            <w:r w:rsidRPr="004B63C3">
              <w:rPr>
                <w:rFonts w:ascii="Calibri" w:hAnsi="Calibri" w:cs="Calibri"/>
                <w:i/>
                <w:color w:val="4F6228"/>
                <w:sz w:val="22"/>
                <w:szCs w:val="22"/>
              </w:rPr>
              <w:t xml:space="preserve">[Company, Branch, Bank, or any appropriate alternative] </w:t>
            </w:r>
            <w:r w:rsidRPr="004B63C3">
              <w:rPr>
                <w:rFonts w:ascii="Calibri" w:hAnsi="Calibri" w:cs="Calibri"/>
                <w:sz w:val="22"/>
                <w:szCs w:val="22"/>
              </w:rPr>
              <w:t>has elected to measure the</w:t>
            </w:r>
            <w:r w:rsidRPr="004B63C3">
              <w:rPr>
                <w:rFonts w:ascii="Calibri" w:hAnsi="Calibri" w:cs="Calibri"/>
                <w:i/>
                <w:color w:val="4F6228"/>
                <w:sz w:val="22"/>
                <w:szCs w:val="22"/>
              </w:rPr>
              <w:t xml:space="preserve"> </w:t>
            </w:r>
            <w:r w:rsidRPr="004B63C3">
              <w:rPr>
                <w:rFonts w:ascii="Calibri" w:eastAsia="Calibri" w:hAnsi="Calibri" w:cs="Calibri"/>
                <w:sz w:val="22"/>
                <w:szCs w:val="22"/>
              </w:rPr>
              <w:t xml:space="preserve">decommissioning liabilities included in the cost of property plan and equipment are at transition date rather that at the date when the obligation initially arose.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240" w:line="156" w:lineRule="atLeast"/>
              <w:jc w:val="both"/>
              <w:rPr>
                <w:rFonts w:ascii="Calibri" w:eastAsia="Calibri" w:hAnsi="Calibri" w:cs="Calibri"/>
                <w:i/>
                <w:sz w:val="22"/>
                <w:szCs w:val="22"/>
              </w:rPr>
            </w:pPr>
            <w:r w:rsidRPr="004B63C3">
              <w:rPr>
                <w:rFonts w:ascii="Calibri" w:eastAsia="Calibri" w:hAnsi="Calibri" w:cs="Calibri"/>
                <w:i/>
                <w:sz w:val="22"/>
                <w:szCs w:val="22"/>
              </w:rPr>
              <w:tab/>
              <w:t>Extractive industries</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120" w:line="156" w:lineRule="atLeast"/>
              <w:ind w:left="720"/>
              <w:jc w:val="both"/>
              <w:rPr>
                <w:rFonts w:ascii="Calibri" w:eastAsia="Calibri" w:hAnsi="Calibri" w:cs="Calibri"/>
                <w:sz w:val="22"/>
                <w:szCs w:val="22"/>
              </w:rPr>
            </w:pPr>
            <w:r w:rsidRPr="004B63C3">
              <w:rPr>
                <w:rFonts w:ascii="Calibri" w:eastAsia="Calibri" w:hAnsi="Calibri" w:cs="Calibri"/>
                <w:sz w:val="22"/>
                <w:szCs w:val="22"/>
              </w:rPr>
              <w:t xml:space="preserve">The </w:t>
            </w:r>
            <w:r w:rsidRPr="004B63C3">
              <w:rPr>
                <w:rFonts w:ascii="Calibri" w:hAnsi="Calibri" w:cs="Calibri"/>
                <w:i/>
                <w:color w:val="4F6228"/>
                <w:sz w:val="22"/>
                <w:szCs w:val="22"/>
              </w:rPr>
              <w:t xml:space="preserve">[Company, Branch, Bank, or any appropriate alternative] </w:t>
            </w:r>
            <w:r w:rsidRPr="004B63C3">
              <w:rPr>
                <w:rFonts w:ascii="Calibri" w:hAnsi="Calibri" w:cs="Calibri"/>
                <w:sz w:val="22"/>
                <w:szCs w:val="22"/>
              </w:rPr>
              <w:t>has elected to</w:t>
            </w:r>
            <w:r w:rsidRPr="004B63C3">
              <w:rPr>
                <w:rFonts w:ascii="Calibri" w:hAnsi="Calibri" w:cs="Calibri"/>
                <w:i/>
                <w:color w:val="4F6228"/>
                <w:sz w:val="22"/>
                <w:szCs w:val="22"/>
              </w:rPr>
              <w:t xml:space="preserve"> </w:t>
            </w:r>
            <w:r w:rsidRPr="004B63C3">
              <w:rPr>
                <w:rFonts w:ascii="Calibri" w:eastAsia="Calibri" w:hAnsi="Calibri" w:cs="Calibri"/>
                <w:sz w:val="22"/>
                <w:szCs w:val="22"/>
              </w:rPr>
              <w:t>measure its oil and gas assets at the date of transition as the amount determined under previous GAAP net of  any impairment losses identified at transition date.</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240" w:line="156" w:lineRule="atLeast"/>
              <w:jc w:val="both"/>
              <w:rPr>
                <w:rFonts w:ascii="Calibri" w:eastAsia="Calibri" w:hAnsi="Calibri" w:cs="Calibri"/>
                <w:i/>
                <w:sz w:val="22"/>
                <w:szCs w:val="22"/>
              </w:rPr>
            </w:pPr>
            <w:r w:rsidRPr="004B63C3">
              <w:rPr>
                <w:rFonts w:ascii="Calibri" w:eastAsia="Calibri" w:hAnsi="Calibri" w:cs="Calibri"/>
                <w:i/>
                <w:sz w:val="22"/>
                <w:szCs w:val="22"/>
              </w:rPr>
              <w:tab/>
              <w:t xml:space="preserve">Separate financial statements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120" w:line="156" w:lineRule="atLeast"/>
              <w:ind w:left="720"/>
              <w:jc w:val="both"/>
              <w:rPr>
                <w:rFonts w:ascii="Calibri" w:eastAsia="Calibri" w:hAnsi="Calibri" w:cs="Calibri"/>
                <w:sz w:val="22"/>
                <w:szCs w:val="22"/>
              </w:rPr>
            </w:pPr>
            <w:r w:rsidRPr="004B63C3">
              <w:rPr>
                <w:rFonts w:ascii="Calibri" w:eastAsia="Calibri" w:hAnsi="Calibri" w:cs="Calibri"/>
                <w:sz w:val="22"/>
                <w:szCs w:val="22"/>
              </w:rPr>
              <w:t xml:space="preserve">The </w:t>
            </w:r>
            <w:r w:rsidRPr="004B63C3">
              <w:rPr>
                <w:rFonts w:ascii="Calibri" w:hAnsi="Calibri" w:cs="Calibri"/>
                <w:i/>
                <w:color w:val="4F6228"/>
                <w:sz w:val="22"/>
                <w:szCs w:val="22"/>
              </w:rPr>
              <w:t>[Company, Branch, Bank, or any appropriate alternative]</w:t>
            </w:r>
            <w:r w:rsidRPr="004B63C3">
              <w:rPr>
                <w:rFonts w:ascii="Calibri" w:eastAsia="Calibri" w:hAnsi="Calibri" w:cs="Calibri"/>
                <w:sz w:val="22"/>
                <w:szCs w:val="22"/>
              </w:rPr>
              <w:t xml:space="preserve"> has elected to measure its investment subsidiaries associate and jointly control entities at </w:t>
            </w:r>
            <w:r w:rsidRPr="004B63C3">
              <w:rPr>
                <w:rFonts w:ascii="Calibri" w:eastAsia="Calibri" w:hAnsi="Calibri" w:cs="Calibri"/>
                <w:i/>
                <w:color w:val="FF0000"/>
                <w:sz w:val="22"/>
                <w:szCs w:val="22"/>
              </w:rPr>
              <w:t>[choose applicable]</w:t>
            </w:r>
            <w:r w:rsidRPr="004B63C3">
              <w:rPr>
                <w:rFonts w:ascii="Calibri" w:eastAsia="Calibri" w:hAnsi="Calibri" w:cs="Calibri"/>
                <w:i/>
                <w:sz w:val="22"/>
                <w:szCs w:val="22"/>
              </w:rPr>
              <w:t xml:space="preserve"> </w:t>
            </w:r>
            <w:r w:rsidRPr="004B63C3">
              <w:rPr>
                <w:rFonts w:ascii="Calibri" w:eastAsia="Calibri" w:hAnsi="Calibri" w:cs="Calibri"/>
                <w:color w:val="FF0000"/>
                <w:sz w:val="22"/>
                <w:szCs w:val="22"/>
              </w:rPr>
              <w:t>[cost in accordance with Section 9.]</w:t>
            </w:r>
            <w:r w:rsidRPr="004B63C3">
              <w:rPr>
                <w:rFonts w:ascii="Calibri" w:eastAsia="Calibri" w:hAnsi="Calibri" w:cs="Calibri"/>
                <w:sz w:val="22"/>
                <w:szCs w:val="22"/>
              </w:rPr>
              <w:t xml:space="preserve"> </w:t>
            </w:r>
            <w:r w:rsidRPr="004B63C3">
              <w:rPr>
                <w:rFonts w:ascii="Calibri" w:eastAsia="Calibri" w:hAnsi="Calibri" w:cs="Calibri"/>
                <w:color w:val="FF0000"/>
                <w:sz w:val="22"/>
                <w:szCs w:val="22"/>
              </w:rPr>
              <w:t>[deemed cost, which is the (fair value at date of transition) (previous GAAP carrying amount on the date of transition.)</w:t>
            </w:r>
            <w:r w:rsidRPr="004B63C3">
              <w:rPr>
                <w:rFonts w:ascii="Calibri" w:eastAsia="Calibri" w:hAnsi="Calibri" w:cs="Calibri"/>
                <w:sz w:val="22"/>
                <w:szCs w:val="22"/>
              </w:rPr>
              <w:t xml:space="preserve">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240" w:line="156" w:lineRule="atLeast"/>
              <w:jc w:val="both"/>
              <w:rPr>
                <w:rFonts w:ascii="Calibri" w:eastAsia="Calibri" w:hAnsi="Calibri" w:cs="Calibri"/>
                <w:i/>
                <w:sz w:val="22"/>
                <w:szCs w:val="22"/>
              </w:rPr>
            </w:pPr>
            <w:r w:rsidRPr="004B63C3">
              <w:rPr>
                <w:rFonts w:ascii="Calibri" w:eastAsia="Calibri" w:hAnsi="Calibri" w:cs="Calibri"/>
                <w:color w:val="FF0000"/>
                <w:sz w:val="22"/>
                <w:szCs w:val="22"/>
              </w:rPr>
              <w:tab/>
            </w:r>
            <w:r w:rsidRPr="004B63C3">
              <w:rPr>
                <w:rFonts w:ascii="Calibri" w:eastAsia="Calibri" w:hAnsi="Calibri" w:cs="Calibri"/>
                <w:i/>
                <w:sz w:val="22"/>
                <w:szCs w:val="22"/>
              </w:rPr>
              <w:t>Service Concession arrangements</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ED6528">
            <w:pPr>
              <w:tabs>
                <w:tab w:val="left" w:pos="720"/>
              </w:tabs>
              <w:autoSpaceDE w:val="0"/>
              <w:autoSpaceDN w:val="0"/>
              <w:adjustRightInd w:val="0"/>
              <w:spacing w:before="120" w:line="156" w:lineRule="atLeast"/>
              <w:ind w:left="720"/>
              <w:jc w:val="both"/>
              <w:rPr>
                <w:rFonts w:ascii="Calibri" w:eastAsia="Calibri" w:hAnsi="Calibri" w:cs="Calibri"/>
                <w:sz w:val="22"/>
                <w:szCs w:val="22"/>
              </w:rPr>
            </w:pPr>
            <w:r w:rsidRPr="004B63C3">
              <w:rPr>
                <w:rFonts w:ascii="Calibri" w:eastAsia="Calibri" w:hAnsi="Calibri" w:cs="Calibri"/>
                <w:sz w:val="22"/>
                <w:szCs w:val="22"/>
              </w:rPr>
              <w:t xml:space="preserve">The </w:t>
            </w:r>
            <w:r w:rsidRPr="004B63C3">
              <w:rPr>
                <w:rFonts w:ascii="Calibri" w:hAnsi="Calibri" w:cs="Calibri"/>
                <w:i/>
                <w:color w:val="4F6228"/>
                <w:sz w:val="22"/>
                <w:szCs w:val="22"/>
              </w:rPr>
              <w:t>[Company, Branch, Bank, or any appropriate alternative]</w:t>
            </w:r>
            <w:r w:rsidRPr="004B63C3">
              <w:rPr>
                <w:rFonts w:ascii="Calibri" w:eastAsia="Calibri" w:hAnsi="Calibri" w:cs="Calibri"/>
                <w:sz w:val="22"/>
                <w:szCs w:val="22"/>
              </w:rPr>
              <w:t xml:space="preserve"> has elected not apply the requirements of Section 34 of the PFRS for SMEs on service concession arrangements entered into before the date of transition.</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5D36FF" w:rsidRPr="004B63C3" w:rsidRDefault="005D36FF" w:rsidP="005D36FF">
            <w:pPr>
              <w:pStyle w:val="Pa27"/>
              <w:spacing w:before="360"/>
              <w:ind w:left="18"/>
              <w:rPr>
                <w:rFonts w:ascii="Calibri" w:hAnsi="Calibri" w:cs="Calibri"/>
                <w:b/>
                <w:color w:val="000000"/>
                <w:sz w:val="22"/>
                <w:szCs w:val="22"/>
              </w:rPr>
            </w:pPr>
          </w:p>
          <w:p w:rsidR="005D36FF" w:rsidRPr="004B63C3" w:rsidRDefault="005D36FF" w:rsidP="005D36FF">
            <w:pPr>
              <w:pStyle w:val="Pa27"/>
              <w:spacing w:before="360"/>
              <w:ind w:left="18"/>
              <w:rPr>
                <w:rFonts w:ascii="Calibri" w:hAnsi="Calibri" w:cs="Calibri"/>
                <w:b/>
                <w:color w:val="000000"/>
                <w:sz w:val="22"/>
                <w:szCs w:val="22"/>
              </w:rPr>
            </w:pPr>
          </w:p>
          <w:p w:rsidR="005D36FF" w:rsidRPr="004B63C3" w:rsidRDefault="005D36FF" w:rsidP="005D36FF">
            <w:pPr>
              <w:pStyle w:val="Pa27"/>
              <w:spacing w:before="360"/>
              <w:ind w:left="18"/>
              <w:rPr>
                <w:rFonts w:ascii="Calibri" w:hAnsi="Calibri" w:cs="Calibri"/>
                <w:b/>
                <w:color w:val="000000"/>
                <w:sz w:val="22"/>
                <w:szCs w:val="22"/>
              </w:rPr>
            </w:pPr>
          </w:p>
          <w:p w:rsidR="00FF2FA3" w:rsidRPr="004B63C3" w:rsidRDefault="00FF2FA3" w:rsidP="00550928">
            <w:pPr>
              <w:pStyle w:val="Pa27"/>
              <w:numPr>
                <w:ilvl w:val="0"/>
                <w:numId w:val="13"/>
              </w:numPr>
              <w:spacing w:before="360"/>
              <w:ind w:left="18" w:hanging="18"/>
              <w:rPr>
                <w:rFonts w:ascii="Calibri" w:hAnsi="Calibri" w:cs="Calibri"/>
                <w:b/>
                <w:color w:val="000000"/>
                <w:sz w:val="22"/>
                <w:szCs w:val="22"/>
              </w:rPr>
            </w:pPr>
            <w:r w:rsidRPr="004B63C3">
              <w:rPr>
                <w:rFonts w:ascii="Calibri" w:hAnsi="Calibri" w:cs="Calibri"/>
                <w:b/>
                <w:color w:val="000000"/>
                <w:sz w:val="22"/>
                <w:szCs w:val="22"/>
              </w:rPr>
              <w:t>RECONCILIATION</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DB2F01">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following reconciliations show the effect on the Company’s equity of the transition from </w:t>
            </w:r>
            <w:r w:rsidRPr="004B63C3">
              <w:rPr>
                <w:rFonts w:ascii="Calibri" w:hAnsi="Calibri" w:cs="Calibri"/>
                <w:color w:val="FF0000"/>
                <w:sz w:val="22"/>
                <w:szCs w:val="22"/>
              </w:rPr>
              <w:t>[PAS101 or Full PFRS]</w:t>
            </w:r>
            <w:r w:rsidRPr="004B63C3">
              <w:rPr>
                <w:rFonts w:ascii="Calibri" w:hAnsi="Calibri" w:cs="Calibri"/>
                <w:color w:val="000000"/>
                <w:sz w:val="22"/>
                <w:szCs w:val="22"/>
              </w:rPr>
              <w:t xml:space="preserve">   to the PFRS for SMEs at 1 January 2013 and 31 December 2013, and the Company’s profit for the year ended 31 December 2013.</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p w:rsidR="00FF2FA3" w:rsidRPr="004B63C3" w:rsidRDefault="00FF2FA3">
            <w:pPr>
              <w:rPr>
                <w:rFonts w:ascii="Calibri" w:hAnsi="Calibri" w:cs="Calibri"/>
                <w:sz w:val="18"/>
                <w:szCs w:val="18"/>
              </w:rPr>
            </w:pPr>
            <w:r w:rsidRPr="004B63C3">
              <w:rPr>
                <w:rFonts w:ascii="Calibri" w:hAnsi="Calibri" w:cs="Calibri"/>
                <w:sz w:val="18"/>
                <w:szCs w:val="18"/>
                <w:highlight w:val="yellow"/>
              </w:rPr>
              <w:t>Section 35.13 (b)</w:t>
            </w:r>
          </w:p>
        </w:tc>
        <w:tc>
          <w:tcPr>
            <w:tcW w:w="9900" w:type="dxa"/>
            <w:gridSpan w:val="2"/>
            <w:shd w:val="clear" w:color="auto" w:fill="auto"/>
          </w:tcPr>
          <w:p w:rsidR="00FF2FA3" w:rsidRPr="004B63C3" w:rsidRDefault="00FF2FA3" w:rsidP="00D16B96">
            <w:pPr>
              <w:autoSpaceDE w:val="0"/>
              <w:autoSpaceDN w:val="0"/>
              <w:adjustRightInd w:val="0"/>
              <w:ind w:left="720"/>
              <w:jc w:val="both"/>
              <w:rPr>
                <w:rFonts w:ascii="Calibri" w:hAnsi="Calibri" w:cs="Calibri"/>
                <w:color w:val="000000"/>
                <w:sz w:val="22"/>
                <w:szCs w:val="22"/>
              </w:rPr>
            </w:pPr>
          </w:p>
          <w:tbl>
            <w:tblPr>
              <w:tblW w:w="7603" w:type="dxa"/>
              <w:tblInd w:w="833" w:type="dxa"/>
              <w:tblBorders>
                <w:top w:val="nil"/>
                <w:left w:val="nil"/>
                <w:bottom w:val="nil"/>
                <w:right w:val="nil"/>
              </w:tblBorders>
              <w:tblLayout w:type="fixed"/>
              <w:tblLook w:val="0000" w:firstRow="0" w:lastRow="0" w:firstColumn="0" w:lastColumn="0" w:noHBand="0" w:noVBand="0"/>
            </w:tblPr>
            <w:tblGrid>
              <w:gridCol w:w="4435"/>
              <w:gridCol w:w="1702"/>
              <w:gridCol w:w="1466"/>
            </w:tblGrid>
            <w:tr w:rsidR="00FF2FA3" w:rsidRPr="004B63C3" w:rsidTr="002123F4">
              <w:trPr>
                <w:trHeight w:val="192"/>
              </w:trPr>
              <w:tc>
                <w:tcPr>
                  <w:tcW w:w="4435" w:type="dxa"/>
                  <w:tcBorders>
                    <w:top w:val="single" w:sz="4" w:space="0" w:color="auto"/>
                    <w:bottom w:val="nil"/>
                  </w:tcBorders>
                </w:tcPr>
                <w:p w:rsidR="00FF2FA3" w:rsidRPr="004B63C3" w:rsidRDefault="00FF2FA3" w:rsidP="00BD05B3">
                  <w:pPr>
                    <w:pStyle w:val="Pa23"/>
                    <w:rPr>
                      <w:rFonts w:ascii="Calibri" w:hAnsi="Calibri" w:cs="Calibri"/>
                      <w:b/>
                      <w:bCs/>
                      <w:color w:val="000000"/>
                      <w:sz w:val="22"/>
                      <w:szCs w:val="22"/>
                    </w:rPr>
                  </w:pPr>
                </w:p>
              </w:tc>
              <w:tc>
                <w:tcPr>
                  <w:tcW w:w="1702" w:type="dxa"/>
                  <w:tcBorders>
                    <w:top w:val="single" w:sz="4" w:space="0" w:color="auto"/>
                    <w:bottom w:val="nil"/>
                  </w:tcBorders>
                </w:tcPr>
                <w:p w:rsidR="00FF2FA3" w:rsidRPr="004B63C3" w:rsidRDefault="00FF2FA3" w:rsidP="00BD05B3">
                  <w:pPr>
                    <w:pStyle w:val="Pa16"/>
                    <w:ind w:right="72"/>
                    <w:jc w:val="right"/>
                    <w:rPr>
                      <w:rFonts w:ascii="Calibri" w:hAnsi="Calibri" w:cs="Calibri"/>
                      <w:b/>
                      <w:color w:val="000000"/>
                      <w:sz w:val="22"/>
                      <w:szCs w:val="22"/>
                    </w:rPr>
                  </w:pPr>
                  <w:r w:rsidRPr="004B63C3">
                    <w:rPr>
                      <w:rFonts w:ascii="Calibri" w:hAnsi="Calibri" w:cs="Calibri"/>
                      <w:b/>
                      <w:color w:val="000000"/>
                      <w:sz w:val="22"/>
                      <w:szCs w:val="22"/>
                    </w:rPr>
                    <w:t>December  31</w:t>
                  </w:r>
                </w:p>
              </w:tc>
              <w:tc>
                <w:tcPr>
                  <w:tcW w:w="1466" w:type="dxa"/>
                  <w:tcBorders>
                    <w:top w:val="single" w:sz="4" w:space="0" w:color="auto"/>
                    <w:bottom w:val="nil"/>
                  </w:tcBorders>
                </w:tcPr>
                <w:p w:rsidR="00FF2FA3" w:rsidRPr="004B63C3" w:rsidRDefault="00FF2FA3" w:rsidP="00BD05B3">
                  <w:pPr>
                    <w:pStyle w:val="Pa16"/>
                    <w:jc w:val="right"/>
                    <w:rPr>
                      <w:rFonts w:ascii="Calibri" w:hAnsi="Calibri" w:cs="Calibri"/>
                      <w:color w:val="000000"/>
                      <w:sz w:val="22"/>
                      <w:szCs w:val="22"/>
                    </w:rPr>
                  </w:pPr>
                  <w:r w:rsidRPr="004B63C3">
                    <w:rPr>
                      <w:rFonts w:ascii="Calibri" w:hAnsi="Calibri" w:cs="Calibri"/>
                      <w:color w:val="000000"/>
                      <w:sz w:val="22"/>
                      <w:szCs w:val="22"/>
                    </w:rPr>
                    <w:t>January 1</w:t>
                  </w:r>
                </w:p>
              </w:tc>
            </w:tr>
            <w:tr w:rsidR="00FF2FA3" w:rsidRPr="004B63C3" w:rsidTr="002123F4">
              <w:trPr>
                <w:trHeight w:val="192"/>
              </w:trPr>
              <w:tc>
                <w:tcPr>
                  <w:tcW w:w="4435" w:type="dxa"/>
                  <w:tcBorders>
                    <w:top w:val="nil"/>
                    <w:bottom w:val="single" w:sz="4" w:space="0" w:color="auto"/>
                  </w:tcBorders>
                </w:tcPr>
                <w:p w:rsidR="00FF2FA3" w:rsidRPr="004B63C3" w:rsidRDefault="00FF2FA3" w:rsidP="00BD05B3">
                  <w:pPr>
                    <w:pStyle w:val="Pa23"/>
                    <w:jc w:val="right"/>
                    <w:rPr>
                      <w:rFonts w:ascii="Calibri" w:hAnsi="Calibri" w:cs="Calibri"/>
                      <w:b/>
                      <w:bCs/>
                      <w:color w:val="000000"/>
                      <w:sz w:val="22"/>
                      <w:szCs w:val="22"/>
                    </w:rPr>
                  </w:pPr>
                </w:p>
              </w:tc>
              <w:tc>
                <w:tcPr>
                  <w:tcW w:w="1702" w:type="dxa"/>
                  <w:tcBorders>
                    <w:top w:val="nil"/>
                    <w:bottom w:val="single" w:sz="4" w:space="0" w:color="auto"/>
                  </w:tcBorders>
                </w:tcPr>
                <w:p w:rsidR="00FF2FA3" w:rsidRPr="004B63C3" w:rsidRDefault="00FF2FA3" w:rsidP="00BD05B3">
                  <w:pPr>
                    <w:pStyle w:val="Pa16"/>
                    <w:ind w:right="72"/>
                    <w:jc w:val="right"/>
                    <w:rPr>
                      <w:rFonts w:ascii="Calibri" w:hAnsi="Calibri" w:cs="Calibri"/>
                      <w:b/>
                      <w:color w:val="000000"/>
                      <w:sz w:val="22"/>
                      <w:szCs w:val="22"/>
                    </w:rPr>
                  </w:pPr>
                  <w:r w:rsidRPr="004B63C3">
                    <w:rPr>
                      <w:rFonts w:ascii="Calibri" w:hAnsi="Calibri" w:cs="Calibri"/>
                      <w:b/>
                      <w:color w:val="000000"/>
                      <w:sz w:val="22"/>
                      <w:szCs w:val="22"/>
                    </w:rPr>
                    <w:t>2013</w:t>
                  </w:r>
                </w:p>
              </w:tc>
              <w:tc>
                <w:tcPr>
                  <w:tcW w:w="1466" w:type="dxa"/>
                  <w:tcBorders>
                    <w:top w:val="nil"/>
                    <w:bottom w:val="single" w:sz="4" w:space="0" w:color="auto"/>
                  </w:tcBorders>
                </w:tcPr>
                <w:p w:rsidR="00FF2FA3" w:rsidRPr="004B63C3" w:rsidRDefault="00FF2FA3" w:rsidP="00BD05B3">
                  <w:pPr>
                    <w:pStyle w:val="Pa16"/>
                    <w:jc w:val="right"/>
                    <w:rPr>
                      <w:rFonts w:ascii="Calibri" w:hAnsi="Calibri" w:cs="Calibri"/>
                      <w:color w:val="000000"/>
                      <w:sz w:val="22"/>
                      <w:szCs w:val="22"/>
                    </w:rPr>
                  </w:pPr>
                  <w:r w:rsidRPr="004B63C3">
                    <w:rPr>
                      <w:rFonts w:ascii="Calibri" w:hAnsi="Calibri" w:cs="Calibri"/>
                      <w:color w:val="000000"/>
                      <w:sz w:val="22"/>
                      <w:szCs w:val="22"/>
                    </w:rPr>
                    <w:t>2012</w:t>
                  </w:r>
                </w:p>
              </w:tc>
            </w:tr>
            <w:tr w:rsidR="00FF2FA3" w:rsidRPr="004B63C3" w:rsidTr="002123F4">
              <w:trPr>
                <w:trHeight w:val="192"/>
              </w:trPr>
              <w:tc>
                <w:tcPr>
                  <w:tcW w:w="4435" w:type="dxa"/>
                  <w:tcBorders>
                    <w:top w:val="single" w:sz="4" w:space="0" w:color="auto"/>
                  </w:tcBorders>
                </w:tcPr>
                <w:p w:rsidR="00FF2FA3" w:rsidRPr="004B63C3" w:rsidRDefault="00FF2FA3" w:rsidP="00BD05B3">
                  <w:pPr>
                    <w:pStyle w:val="Pa23"/>
                    <w:rPr>
                      <w:rFonts w:ascii="Calibri" w:hAnsi="Calibri" w:cs="Calibri"/>
                      <w:color w:val="000000"/>
                      <w:sz w:val="22"/>
                      <w:szCs w:val="22"/>
                    </w:rPr>
                  </w:pPr>
                  <w:r w:rsidRPr="004B63C3">
                    <w:rPr>
                      <w:rFonts w:ascii="Calibri" w:hAnsi="Calibri" w:cs="Calibri"/>
                      <w:b/>
                      <w:bCs/>
                      <w:color w:val="000000"/>
                      <w:sz w:val="22"/>
                      <w:szCs w:val="22"/>
                    </w:rPr>
                    <w:t xml:space="preserve">Total equity under </w:t>
                  </w:r>
                  <w:r w:rsidRPr="004B63C3">
                    <w:rPr>
                      <w:rFonts w:ascii="Calibri" w:hAnsi="Calibri" w:cs="Calibri"/>
                      <w:b/>
                      <w:bCs/>
                      <w:color w:val="FF0000"/>
                      <w:sz w:val="22"/>
                      <w:szCs w:val="22"/>
                    </w:rPr>
                    <w:t>(PAS 101 or full PFRS)</w:t>
                  </w:r>
                </w:p>
              </w:tc>
              <w:tc>
                <w:tcPr>
                  <w:tcW w:w="1702" w:type="dxa"/>
                  <w:tcBorders>
                    <w:top w:val="single" w:sz="4" w:space="0" w:color="auto"/>
                  </w:tcBorders>
                </w:tcPr>
                <w:p w:rsidR="00FF2FA3" w:rsidRPr="004B63C3" w:rsidRDefault="00FF2FA3" w:rsidP="00BD05B3">
                  <w:pPr>
                    <w:pStyle w:val="Pa16"/>
                    <w:ind w:right="72"/>
                    <w:jc w:val="right"/>
                    <w:rPr>
                      <w:rFonts w:ascii="Calibri" w:hAnsi="Calibri" w:cs="Calibri"/>
                      <w:b/>
                      <w:color w:val="000000"/>
                      <w:sz w:val="22"/>
                      <w:szCs w:val="22"/>
                    </w:rPr>
                  </w:pPr>
                </w:p>
              </w:tc>
              <w:tc>
                <w:tcPr>
                  <w:tcW w:w="1466" w:type="dxa"/>
                  <w:tcBorders>
                    <w:top w:val="single" w:sz="4" w:space="0" w:color="auto"/>
                  </w:tcBorders>
                </w:tcPr>
                <w:p w:rsidR="00FF2FA3" w:rsidRPr="004B63C3" w:rsidRDefault="00FF2FA3" w:rsidP="00BD05B3">
                  <w:pPr>
                    <w:pStyle w:val="Pa16"/>
                    <w:jc w:val="right"/>
                    <w:rPr>
                      <w:rFonts w:ascii="Calibri" w:hAnsi="Calibri" w:cs="Calibri"/>
                      <w:color w:val="000000"/>
                      <w:sz w:val="22"/>
                      <w:szCs w:val="22"/>
                    </w:rPr>
                  </w:pPr>
                </w:p>
              </w:tc>
            </w:tr>
            <w:tr w:rsidR="00FF2FA3" w:rsidRPr="004B63C3" w:rsidTr="002123F4">
              <w:trPr>
                <w:trHeight w:val="381"/>
              </w:trPr>
              <w:tc>
                <w:tcPr>
                  <w:tcW w:w="4435" w:type="dxa"/>
                </w:tcPr>
                <w:p w:rsidR="00FF2FA3" w:rsidRPr="004B63C3" w:rsidRDefault="00FF2FA3" w:rsidP="00BD05B3">
                  <w:pPr>
                    <w:pStyle w:val="Pa23"/>
                    <w:ind w:right="-18"/>
                    <w:rPr>
                      <w:rFonts w:ascii="Calibri" w:hAnsi="Calibri" w:cs="Calibri"/>
                      <w:color w:val="000000"/>
                      <w:sz w:val="22"/>
                      <w:szCs w:val="22"/>
                    </w:rPr>
                  </w:pPr>
                  <w:r w:rsidRPr="004B63C3">
                    <w:rPr>
                      <w:rFonts w:ascii="Calibri" w:hAnsi="Calibri" w:cs="Calibri"/>
                      <w:color w:val="000000"/>
                      <w:sz w:val="22"/>
                      <w:szCs w:val="22"/>
                    </w:rPr>
                    <w:t>Capitalization of costs directly attributable to site preparation</w:t>
                  </w:r>
                </w:p>
              </w:tc>
              <w:tc>
                <w:tcPr>
                  <w:tcW w:w="1702" w:type="dxa"/>
                </w:tcPr>
                <w:p w:rsidR="00FF2FA3" w:rsidRPr="004B63C3" w:rsidRDefault="00FF2FA3" w:rsidP="00BD05B3">
                  <w:pPr>
                    <w:pStyle w:val="Pa16"/>
                    <w:ind w:right="72"/>
                    <w:jc w:val="right"/>
                    <w:rPr>
                      <w:rFonts w:ascii="Calibri" w:hAnsi="Calibri" w:cs="Calibri"/>
                      <w:b/>
                      <w:color w:val="000000"/>
                      <w:sz w:val="22"/>
                      <w:szCs w:val="22"/>
                    </w:rPr>
                  </w:pPr>
                </w:p>
              </w:tc>
              <w:tc>
                <w:tcPr>
                  <w:tcW w:w="1466" w:type="dxa"/>
                </w:tcPr>
                <w:p w:rsidR="00FF2FA3" w:rsidRPr="004B63C3" w:rsidRDefault="00FF2FA3" w:rsidP="00BD05B3">
                  <w:pPr>
                    <w:pStyle w:val="Pa16"/>
                    <w:jc w:val="right"/>
                    <w:rPr>
                      <w:rFonts w:ascii="Calibri" w:hAnsi="Calibri" w:cs="Calibri"/>
                      <w:color w:val="000000"/>
                      <w:sz w:val="22"/>
                      <w:szCs w:val="22"/>
                    </w:rPr>
                  </w:pPr>
                </w:p>
              </w:tc>
            </w:tr>
            <w:tr w:rsidR="00FF2FA3" w:rsidRPr="004B63C3" w:rsidTr="002123F4">
              <w:trPr>
                <w:trHeight w:val="381"/>
              </w:trPr>
              <w:tc>
                <w:tcPr>
                  <w:tcW w:w="4435" w:type="dxa"/>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Write-off of deferred charges that do not meet the IFRS for SMEs definition of an intangible asset</w:t>
                  </w:r>
                </w:p>
              </w:tc>
              <w:tc>
                <w:tcPr>
                  <w:tcW w:w="1702" w:type="dxa"/>
                </w:tcPr>
                <w:p w:rsidR="00FF2FA3" w:rsidRPr="004B63C3" w:rsidRDefault="00FF2FA3" w:rsidP="00BD05B3">
                  <w:pPr>
                    <w:pStyle w:val="Pa16"/>
                    <w:ind w:right="72"/>
                    <w:jc w:val="right"/>
                    <w:rPr>
                      <w:rFonts w:ascii="Calibri" w:hAnsi="Calibri" w:cs="Calibri"/>
                      <w:b/>
                      <w:color w:val="000000"/>
                      <w:sz w:val="22"/>
                      <w:szCs w:val="22"/>
                    </w:rPr>
                  </w:pPr>
                </w:p>
              </w:tc>
              <w:tc>
                <w:tcPr>
                  <w:tcW w:w="1466" w:type="dxa"/>
                </w:tcPr>
                <w:p w:rsidR="00FF2FA3" w:rsidRPr="004B63C3" w:rsidRDefault="00FF2FA3" w:rsidP="00BD05B3">
                  <w:pPr>
                    <w:pStyle w:val="Pa16"/>
                    <w:jc w:val="right"/>
                    <w:rPr>
                      <w:rFonts w:ascii="Calibri" w:hAnsi="Calibri" w:cs="Calibri"/>
                      <w:color w:val="000000"/>
                      <w:sz w:val="22"/>
                      <w:szCs w:val="22"/>
                    </w:rPr>
                  </w:pPr>
                </w:p>
              </w:tc>
            </w:tr>
            <w:tr w:rsidR="00FF2FA3" w:rsidRPr="004B63C3" w:rsidTr="002123F4">
              <w:trPr>
                <w:trHeight w:val="381"/>
              </w:trPr>
              <w:tc>
                <w:tcPr>
                  <w:tcW w:w="4435" w:type="dxa"/>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Restatement of provision for post-employment benefits on a projected unit credit method basis</w:t>
                  </w:r>
                </w:p>
              </w:tc>
              <w:tc>
                <w:tcPr>
                  <w:tcW w:w="1702" w:type="dxa"/>
                </w:tcPr>
                <w:p w:rsidR="00FF2FA3" w:rsidRPr="004B63C3" w:rsidRDefault="00FF2FA3" w:rsidP="00BD05B3">
                  <w:pPr>
                    <w:pStyle w:val="Pa16"/>
                    <w:ind w:right="72"/>
                    <w:jc w:val="right"/>
                    <w:rPr>
                      <w:rFonts w:ascii="Calibri" w:hAnsi="Calibri" w:cs="Calibri"/>
                      <w:b/>
                      <w:color w:val="000000"/>
                      <w:sz w:val="22"/>
                      <w:szCs w:val="22"/>
                    </w:rPr>
                  </w:pPr>
                </w:p>
              </w:tc>
              <w:tc>
                <w:tcPr>
                  <w:tcW w:w="1466" w:type="dxa"/>
                </w:tcPr>
                <w:p w:rsidR="00FF2FA3" w:rsidRPr="004B63C3" w:rsidRDefault="00FF2FA3" w:rsidP="00BD05B3">
                  <w:pPr>
                    <w:pStyle w:val="Pa16"/>
                    <w:jc w:val="right"/>
                    <w:rPr>
                      <w:rFonts w:ascii="Calibri" w:hAnsi="Calibri" w:cs="Calibri"/>
                      <w:color w:val="000000"/>
                      <w:sz w:val="22"/>
                      <w:szCs w:val="22"/>
                    </w:rPr>
                  </w:pPr>
                </w:p>
              </w:tc>
            </w:tr>
            <w:tr w:rsidR="00FF2FA3" w:rsidRPr="004B63C3" w:rsidTr="002123F4">
              <w:trPr>
                <w:trHeight w:val="187"/>
              </w:trPr>
              <w:tc>
                <w:tcPr>
                  <w:tcW w:w="4435" w:type="dxa"/>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Fair value adjustment to biological assets</w:t>
                  </w:r>
                </w:p>
              </w:tc>
              <w:tc>
                <w:tcPr>
                  <w:tcW w:w="1702" w:type="dxa"/>
                </w:tcPr>
                <w:p w:rsidR="00FF2FA3" w:rsidRPr="004B63C3" w:rsidRDefault="00FF2FA3" w:rsidP="00BD05B3">
                  <w:pPr>
                    <w:pStyle w:val="Pa16"/>
                    <w:ind w:right="72"/>
                    <w:jc w:val="right"/>
                    <w:rPr>
                      <w:rFonts w:ascii="Calibri" w:hAnsi="Calibri" w:cs="Calibri"/>
                      <w:b/>
                      <w:color w:val="000000"/>
                      <w:sz w:val="22"/>
                      <w:szCs w:val="22"/>
                    </w:rPr>
                  </w:pPr>
                </w:p>
              </w:tc>
              <w:tc>
                <w:tcPr>
                  <w:tcW w:w="1466" w:type="dxa"/>
                </w:tcPr>
                <w:p w:rsidR="00FF2FA3" w:rsidRPr="004B63C3" w:rsidRDefault="00FF2FA3" w:rsidP="00BD05B3">
                  <w:pPr>
                    <w:pStyle w:val="Pa16"/>
                    <w:jc w:val="right"/>
                    <w:rPr>
                      <w:rFonts w:ascii="Calibri" w:hAnsi="Calibri" w:cs="Calibri"/>
                      <w:color w:val="000000"/>
                      <w:sz w:val="22"/>
                      <w:szCs w:val="22"/>
                    </w:rPr>
                  </w:pPr>
                </w:p>
              </w:tc>
            </w:tr>
            <w:tr w:rsidR="00FF2FA3" w:rsidRPr="004B63C3" w:rsidTr="002123F4">
              <w:trPr>
                <w:trHeight w:val="187"/>
              </w:trPr>
              <w:tc>
                <w:tcPr>
                  <w:tcW w:w="4435" w:type="dxa"/>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Fair value adjustment to investment property</w:t>
                  </w:r>
                </w:p>
              </w:tc>
              <w:tc>
                <w:tcPr>
                  <w:tcW w:w="1702" w:type="dxa"/>
                </w:tcPr>
                <w:p w:rsidR="00FF2FA3" w:rsidRPr="004B63C3" w:rsidRDefault="00FF2FA3" w:rsidP="00BD05B3">
                  <w:pPr>
                    <w:pStyle w:val="Pa16"/>
                    <w:ind w:right="72"/>
                    <w:jc w:val="right"/>
                    <w:rPr>
                      <w:rFonts w:ascii="Calibri" w:hAnsi="Calibri" w:cs="Calibri"/>
                      <w:b/>
                      <w:color w:val="000000"/>
                      <w:sz w:val="22"/>
                      <w:szCs w:val="22"/>
                    </w:rPr>
                  </w:pPr>
                </w:p>
              </w:tc>
              <w:tc>
                <w:tcPr>
                  <w:tcW w:w="1466" w:type="dxa"/>
                </w:tcPr>
                <w:p w:rsidR="00FF2FA3" w:rsidRPr="004B63C3" w:rsidRDefault="00FF2FA3" w:rsidP="00BD05B3">
                  <w:pPr>
                    <w:pStyle w:val="Pa16"/>
                    <w:jc w:val="right"/>
                    <w:rPr>
                      <w:rFonts w:ascii="Calibri" w:hAnsi="Calibri" w:cs="Calibri"/>
                      <w:color w:val="000000"/>
                      <w:sz w:val="22"/>
                      <w:szCs w:val="22"/>
                    </w:rPr>
                  </w:pPr>
                </w:p>
              </w:tc>
            </w:tr>
            <w:tr w:rsidR="00FF2FA3" w:rsidRPr="004B63C3" w:rsidTr="002123F4">
              <w:trPr>
                <w:trHeight w:val="187"/>
              </w:trPr>
              <w:tc>
                <w:tcPr>
                  <w:tcW w:w="4435" w:type="dxa"/>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Restatement of investments in associates to cost</w:t>
                  </w:r>
                </w:p>
              </w:tc>
              <w:tc>
                <w:tcPr>
                  <w:tcW w:w="1702" w:type="dxa"/>
                </w:tcPr>
                <w:p w:rsidR="00FF2FA3" w:rsidRPr="004B63C3" w:rsidRDefault="00FF2FA3" w:rsidP="00BD05B3">
                  <w:pPr>
                    <w:pStyle w:val="Pa16"/>
                    <w:ind w:right="72"/>
                    <w:jc w:val="right"/>
                    <w:rPr>
                      <w:rFonts w:ascii="Calibri" w:hAnsi="Calibri" w:cs="Calibri"/>
                      <w:b/>
                      <w:color w:val="000000"/>
                      <w:sz w:val="22"/>
                      <w:szCs w:val="22"/>
                    </w:rPr>
                  </w:pPr>
                </w:p>
              </w:tc>
              <w:tc>
                <w:tcPr>
                  <w:tcW w:w="1466" w:type="dxa"/>
                </w:tcPr>
                <w:p w:rsidR="00FF2FA3" w:rsidRPr="004B63C3" w:rsidRDefault="00FF2FA3" w:rsidP="00BD05B3">
                  <w:pPr>
                    <w:pStyle w:val="Pa16"/>
                    <w:jc w:val="right"/>
                    <w:rPr>
                      <w:rFonts w:ascii="Calibri" w:hAnsi="Calibri" w:cs="Calibri"/>
                      <w:color w:val="000000"/>
                      <w:sz w:val="22"/>
                      <w:szCs w:val="22"/>
                    </w:rPr>
                  </w:pPr>
                </w:p>
              </w:tc>
            </w:tr>
            <w:tr w:rsidR="00FF2FA3" w:rsidRPr="004B63C3" w:rsidTr="002123F4">
              <w:trPr>
                <w:trHeight w:val="187"/>
              </w:trPr>
              <w:tc>
                <w:tcPr>
                  <w:tcW w:w="4435" w:type="dxa"/>
                  <w:tcBorders>
                    <w:bottom w:val="single" w:sz="4" w:space="0" w:color="auto"/>
                  </w:tcBorders>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Deferred tax adjustments</w:t>
                  </w:r>
                </w:p>
              </w:tc>
              <w:tc>
                <w:tcPr>
                  <w:tcW w:w="1702" w:type="dxa"/>
                  <w:tcBorders>
                    <w:bottom w:val="single" w:sz="4" w:space="0" w:color="auto"/>
                  </w:tcBorders>
                </w:tcPr>
                <w:p w:rsidR="00FF2FA3" w:rsidRPr="004B63C3" w:rsidRDefault="00FF2FA3" w:rsidP="00BD05B3">
                  <w:pPr>
                    <w:pStyle w:val="Pa16"/>
                    <w:ind w:right="72"/>
                    <w:jc w:val="right"/>
                    <w:rPr>
                      <w:rFonts w:ascii="Calibri" w:hAnsi="Calibri" w:cs="Calibri"/>
                      <w:b/>
                      <w:color w:val="000000"/>
                      <w:sz w:val="22"/>
                      <w:szCs w:val="22"/>
                    </w:rPr>
                  </w:pPr>
                </w:p>
              </w:tc>
              <w:tc>
                <w:tcPr>
                  <w:tcW w:w="1466" w:type="dxa"/>
                  <w:tcBorders>
                    <w:bottom w:val="single" w:sz="4" w:space="0" w:color="auto"/>
                  </w:tcBorders>
                </w:tcPr>
                <w:p w:rsidR="00FF2FA3" w:rsidRPr="004B63C3" w:rsidRDefault="00FF2FA3" w:rsidP="00BD05B3">
                  <w:pPr>
                    <w:pStyle w:val="Pa16"/>
                    <w:jc w:val="right"/>
                    <w:rPr>
                      <w:rFonts w:ascii="Calibri" w:hAnsi="Calibri" w:cs="Calibri"/>
                      <w:color w:val="000000"/>
                      <w:sz w:val="22"/>
                      <w:szCs w:val="22"/>
                    </w:rPr>
                  </w:pPr>
                </w:p>
              </w:tc>
            </w:tr>
            <w:tr w:rsidR="00FF2FA3" w:rsidRPr="004B63C3" w:rsidTr="002123F4">
              <w:trPr>
                <w:trHeight w:val="192"/>
              </w:trPr>
              <w:tc>
                <w:tcPr>
                  <w:tcW w:w="4435" w:type="dxa"/>
                  <w:tcBorders>
                    <w:top w:val="single" w:sz="4" w:space="0" w:color="auto"/>
                    <w:bottom w:val="double" w:sz="4" w:space="0" w:color="auto"/>
                  </w:tcBorders>
                </w:tcPr>
                <w:p w:rsidR="00FF2FA3" w:rsidRPr="004B63C3" w:rsidRDefault="00FF2FA3" w:rsidP="00BD05B3">
                  <w:pPr>
                    <w:pStyle w:val="Pa23"/>
                    <w:rPr>
                      <w:rFonts w:ascii="Calibri" w:hAnsi="Calibri" w:cs="Calibri"/>
                      <w:color w:val="000000"/>
                      <w:sz w:val="22"/>
                      <w:szCs w:val="22"/>
                    </w:rPr>
                  </w:pPr>
                  <w:r w:rsidRPr="004B63C3">
                    <w:rPr>
                      <w:rFonts w:ascii="Calibri" w:hAnsi="Calibri" w:cs="Calibri"/>
                      <w:b/>
                      <w:bCs/>
                      <w:color w:val="000000"/>
                      <w:sz w:val="22"/>
                      <w:szCs w:val="22"/>
                    </w:rPr>
                    <w:t>Total equity under PFRS for SME</w:t>
                  </w:r>
                </w:p>
              </w:tc>
              <w:tc>
                <w:tcPr>
                  <w:tcW w:w="1702" w:type="dxa"/>
                  <w:tcBorders>
                    <w:top w:val="single" w:sz="4" w:space="0" w:color="auto"/>
                    <w:bottom w:val="double" w:sz="4" w:space="0" w:color="auto"/>
                  </w:tcBorders>
                </w:tcPr>
                <w:p w:rsidR="00FF2FA3" w:rsidRPr="004B63C3" w:rsidRDefault="00FF2FA3" w:rsidP="00BD05B3">
                  <w:pPr>
                    <w:pStyle w:val="Pa16"/>
                    <w:ind w:right="72"/>
                    <w:jc w:val="right"/>
                    <w:rPr>
                      <w:rFonts w:ascii="Calibri" w:hAnsi="Calibri" w:cs="Calibri"/>
                      <w:b/>
                      <w:color w:val="000000"/>
                      <w:sz w:val="22"/>
                      <w:szCs w:val="22"/>
                    </w:rPr>
                  </w:pPr>
                </w:p>
              </w:tc>
              <w:tc>
                <w:tcPr>
                  <w:tcW w:w="1466" w:type="dxa"/>
                  <w:tcBorders>
                    <w:top w:val="single" w:sz="4" w:space="0" w:color="auto"/>
                    <w:bottom w:val="double" w:sz="4" w:space="0" w:color="auto"/>
                  </w:tcBorders>
                </w:tcPr>
                <w:p w:rsidR="00FF2FA3" w:rsidRPr="004B63C3" w:rsidRDefault="00FF2FA3" w:rsidP="00BD05B3">
                  <w:pPr>
                    <w:pStyle w:val="Pa16"/>
                    <w:jc w:val="right"/>
                    <w:rPr>
                      <w:rFonts w:ascii="Calibri" w:hAnsi="Calibri" w:cs="Calibri"/>
                      <w:color w:val="000000"/>
                      <w:sz w:val="22"/>
                      <w:szCs w:val="22"/>
                    </w:rPr>
                  </w:pPr>
                </w:p>
              </w:tc>
            </w:tr>
          </w:tbl>
          <w:p w:rsidR="00FF2FA3" w:rsidRPr="004B63C3" w:rsidRDefault="00FF2FA3" w:rsidP="00D16B96">
            <w:pPr>
              <w:tabs>
                <w:tab w:val="left" w:pos="720"/>
              </w:tabs>
              <w:autoSpaceDE w:val="0"/>
              <w:autoSpaceDN w:val="0"/>
              <w:adjustRightInd w:val="0"/>
              <w:spacing w:before="120" w:after="120" w:line="156" w:lineRule="atLeast"/>
              <w:jc w:val="both"/>
              <w:rPr>
                <w:rFonts w:ascii="Calibri" w:eastAsia="Calibri" w:hAnsi="Calibri" w:cs="Calibri"/>
                <w:color w:val="000000"/>
                <w:sz w:val="22"/>
                <w:szCs w:val="22"/>
              </w:rPr>
            </w:pP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p w:rsidR="00FF2FA3" w:rsidRPr="004B63C3" w:rsidRDefault="00FF2FA3">
            <w:pPr>
              <w:rPr>
                <w:rFonts w:ascii="Calibri" w:hAnsi="Calibri" w:cs="Calibri"/>
                <w:sz w:val="18"/>
                <w:szCs w:val="18"/>
              </w:rPr>
            </w:pPr>
          </w:p>
          <w:p w:rsidR="00FF2FA3" w:rsidRPr="004B63C3" w:rsidRDefault="00FF2FA3">
            <w:pPr>
              <w:rPr>
                <w:rFonts w:ascii="Calibri" w:hAnsi="Calibri" w:cs="Calibri"/>
                <w:sz w:val="18"/>
                <w:szCs w:val="18"/>
              </w:rPr>
            </w:pPr>
          </w:p>
          <w:p w:rsidR="00FF2FA3" w:rsidRPr="004B63C3" w:rsidRDefault="00FF2FA3">
            <w:pPr>
              <w:rPr>
                <w:rFonts w:ascii="Calibri" w:hAnsi="Calibri" w:cs="Calibri"/>
                <w:sz w:val="18"/>
                <w:szCs w:val="18"/>
              </w:rPr>
            </w:pPr>
            <w:r w:rsidRPr="004B63C3">
              <w:rPr>
                <w:rFonts w:ascii="Calibri" w:hAnsi="Calibri" w:cs="Calibri"/>
                <w:sz w:val="18"/>
                <w:szCs w:val="18"/>
                <w:highlight w:val="yellow"/>
              </w:rPr>
              <w:t>Section 35.13 (c)</w:t>
            </w:r>
            <w:r w:rsidRPr="004B63C3">
              <w:rPr>
                <w:rFonts w:ascii="Calibri" w:hAnsi="Calibri" w:cs="Calibri"/>
                <w:sz w:val="18"/>
                <w:szCs w:val="18"/>
              </w:rPr>
              <w:t xml:space="preserve"> </w:t>
            </w:r>
          </w:p>
        </w:tc>
        <w:tc>
          <w:tcPr>
            <w:tcW w:w="9900" w:type="dxa"/>
            <w:gridSpan w:val="2"/>
            <w:shd w:val="clear" w:color="auto" w:fill="auto"/>
          </w:tcPr>
          <w:p w:rsidR="00FF2FA3" w:rsidRPr="004B63C3" w:rsidRDefault="00FF2FA3" w:rsidP="005D3F60">
            <w:pPr>
              <w:pStyle w:val="Default"/>
              <w:rPr>
                <w:rFonts w:ascii="Calibri" w:hAnsi="Calibri" w:cs="Calibri"/>
                <w:sz w:val="22"/>
                <w:szCs w:val="22"/>
              </w:rPr>
            </w:pPr>
          </w:p>
          <w:tbl>
            <w:tblPr>
              <w:tblW w:w="7603" w:type="dxa"/>
              <w:tblInd w:w="833" w:type="dxa"/>
              <w:tblBorders>
                <w:top w:val="nil"/>
                <w:left w:val="nil"/>
                <w:bottom w:val="nil"/>
                <w:right w:val="nil"/>
              </w:tblBorders>
              <w:tblLayout w:type="fixed"/>
              <w:tblLook w:val="0000" w:firstRow="0" w:lastRow="0" w:firstColumn="0" w:lastColumn="0" w:noHBand="0" w:noVBand="0"/>
            </w:tblPr>
            <w:tblGrid>
              <w:gridCol w:w="6155"/>
              <w:gridCol w:w="1448"/>
            </w:tblGrid>
            <w:tr w:rsidR="00FF2FA3" w:rsidRPr="004B63C3" w:rsidTr="002123F4">
              <w:trPr>
                <w:trHeight w:val="144"/>
              </w:trPr>
              <w:tc>
                <w:tcPr>
                  <w:tcW w:w="6155" w:type="dxa"/>
                  <w:tcBorders>
                    <w:top w:val="nil"/>
                    <w:left w:val="nil"/>
                    <w:bottom w:val="single" w:sz="4" w:space="0" w:color="auto"/>
                    <w:right w:val="nil"/>
                  </w:tcBorders>
                </w:tcPr>
                <w:p w:rsidR="00FF2FA3" w:rsidRPr="004B63C3" w:rsidRDefault="00FF2FA3" w:rsidP="000E7F2D">
                  <w:pPr>
                    <w:pStyle w:val="Default"/>
                    <w:rPr>
                      <w:rFonts w:ascii="Calibri" w:hAnsi="Calibri" w:cs="Calibri"/>
                    </w:rPr>
                  </w:pPr>
                </w:p>
              </w:tc>
              <w:tc>
                <w:tcPr>
                  <w:tcW w:w="1448" w:type="dxa"/>
                  <w:tcBorders>
                    <w:top w:val="nil"/>
                    <w:left w:val="nil"/>
                    <w:bottom w:val="single" w:sz="4" w:space="0" w:color="auto"/>
                    <w:right w:val="nil"/>
                  </w:tcBorders>
                </w:tcPr>
                <w:p w:rsidR="00FF2FA3" w:rsidRPr="004B63C3" w:rsidRDefault="00FF2FA3" w:rsidP="00BD05B3">
                  <w:pPr>
                    <w:pStyle w:val="Pa16"/>
                    <w:ind w:left="-108"/>
                    <w:jc w:val="right"/>
                    <w:rPr>
                      <w:rFonts w:ascii="Calibri" w:hAnsi="Calibri" w:cs="Calibri"/>
                      <w:b/>
                      <w:color w:val="000000"/>
                      <w:sz w:val="22"/>
                      <w:szCs w:val="22"/>
                    </w:rPr>
                  </w:pPr>
                  <w:r w:rsidRPr="004B63C3">
                    <w:rPr>
                      <w:rFonts w:ascii="Calibri" w:hAnsi="Calibri" w:cs="Calibri"/>
                      <w:b/>
                      <w:color w:val="000000"/>
                      <w:sz w:val="22"/>
                      <w:szCs w:val="22"/>
                    </w:rPr>
                    <w:t>2013</w:t>
                  </w:r>
                </w:p>
              </w:tc>
            </w:tr>
            <w:tr w:rsidR="00FF2FA3" w:rsidRPr="004B63C3" w:rsidTr="002123F4">
              <w:trPr>
                <w:trHeight w:val="144"/>
              </w:trPr>
              <w:tc>
                <w:tcPr>
                  <w:tcW w:w="6155" w:type="dxa"/>
                  <w:tcBorders>
                    <w:top w:val="single" w:sz="4" w:space="0" w:color="auto"/>
                    <w:left w:val="nil"/>
                    <w:bottom w:val="single" w:sz="4" w:space="0" w:color="auto"/>
                    <w:right w:val="nil"/>
                  </w:tcBorders>
                </w:tcPr>
                <w:p w:rsidR="00FF2FA3" w:rsidRPr="004B63C3" w:rsidRDefault="00FF2FA3" w:rsidP="00BD05B3">
                  <w:pPr>
                    <w:pStyle w:val="Pa23"/>
                    <w:ind w:right="-115"/>
                    <w:rPr>
                      <w:rFonts w:ascii="Calibri" w:hAnsi="Calibri" w:cs="Calibri"/>
                      <w:color w:val="000000"/>
                      <w:sz w:val="22"/>
                      <w:szCs w:val="22"/>
                    </w:rPr>
                  </w:pPr>
                  <w:r w:rsidRPr="004B63C3">
                    <w:rPr>
                      <w:rFonts w:ascii="Calibri" w:hAnsi="Calibri" w:cs="Calibri"/>
                      <w:b/>
                      <w:bCs/>
                      <w:color w:val="000000"/>
                      <w:sz w:val="22"/>
                      <w:szCs w:val="22"/>
                    </w:rPr>
                    <w:t>Results for the year under previous GAAP</w:t>
                  </w:r>
                </w:p>
              </w:tc>
              <w:tc>
                <w:tcPr>
                  <w:tcW w:w="1448" w:type="dxa"/>
                  <w:tcBorders>
                    <w:top w:val="single" w:sz="4" w:space="0" w:color="auto"/>
                    <w:left w:val="nil"/>
                    <w:bottom w:val="single" w:sz="4" w:space="0" w:color="auto"/>
                    <w:right w:val="nil"/>
                  </w:tcBorders>
                </w:tcPr>
                <w:p w:rsidR="00FF2FA3" w:rsidRPr="004B63C3" w:rsidRDefault="00FF2FA3" w:rsidP="00BD05B3">
                  <w:pPr>
                    <w:pStyle w:val="Pa16"/>
                    <w:ind w:left="-108"/>
                    <w:jc w:val="right"/>
                    <w:rPr>
                      <w:rFonts w:ascii="Calibri" w:hAnsi="Calibri" w:cs="Calibri"/>
                      <w:b/>
                      <w:color w:val="000000"/>
                      <w:sz w:val="22"/>
                      <w:szCs w:val="22"/>
                    </w:rPr>
                  </w:pPr>
                </w:p>
              </w:tc>
            </w:tr>
            <w:tr w:rsidR="00FF2FA3" w:rsidRPr="004B63C3" w:rsidTr="002123F4">
              <w:trPr>
                <w:trHeight w:val="287"/>
              </w:trPr>
              <w:tc>
                <w:tcPr>
                  <w:tcW w:w="6155" w:type="dxa"/>
                  <w:tcBorders>
                    <w:top w:val="single" w:sz="4" w:space="0" w:color="auto"/>
                  </w:tcBorders>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Capitalization of costs directly attributable to site preparation</w:t>
                  </w:r>
                </w:p>
              </w:tc>
              <w:tc>
                <w:tcPr>
                  <w:tcW w:w="1448" w:type="dxa"/>
                  <w:tcBorders>
                    <w:top w:val="single" w:sz="4" w:space="0" w:color="auto"/>
                  </w:tcBorders>
                </w:tcPr>
                <w:p w:rsidR="00FF2FA3" w:rsidRPr="004B63C3" w:rsidRDefault="00FF2FA3" w:rsidP="00BD05B3">
                  <w:pPr>
                    <w:pStyle w:val="Pa16"/>
                    <w:jc w:val="right"/>
                    <w:rPr>
                      <w:rFonts w:ascii="Calibri" w:hAnsi="Calibri" w:cs="Calibri"/>
                      <w:b/>
                      <w:color w:val="000000"/>
                      <w:sz w:val="22"/>
                      <w:szCs w:val="22"/>
                    </w:rPr>
                  </w:pPr>
                </w:p>
              </w:tc>
            </w:tr>
            <w:tr w:rsidR="00FF2FA3" w:rsidRPr="004B63C3" w:rsidTr="002123F4">
              <w:trPr>
                <w:trHeight w:val="287"/>
              </w:trPr>
              <w:tc>
                <w:tcPr>
                  <w:tcW w:w="6155" w:type="dxa"/>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Write-off of deferred charges that do not meet the PFRS for SME definition of an intangible asset</w:t>
                  </w:r>
                </w:p>
              </w:tc>
              <w:tc>
                <w:tcPr>
                  <w:tcW w:w="1448" w:type="dxa"/>
                </w:tcPr>
                <w:p w:rsidR="00FF2FA3" w:rsidRPr="004B63C3" w:rsidRDefault="00FF2FA3" w:rsidP="00BD05B3">
                  <w:pPr>
                    <w:pStyle w:val="Pa16"/>
                    <w:jc w:val="right"/>
                    <w:rPr>
                      <w:rFonts w:ascii="Calibri" w:hAnsi="Calibri" w:cs="Calibri"/>
                      <w:b/>
                      <w:color w:val="000000"/>
                      <w:sz w:val="22"/>
                      <w:szCs w:val="22"/>
                    </w:rPr>
                  </w:pPr>
                </w:p>
              </w:tc>
            </w:tr>
            <w:tr w:rsidR="00FF2FA3" w:rsidRPr="004B63C3" w:rsidTr="002123F4">
              <w:trPr>
                <w:trHeight w:val="287"/>
              </w:trPr>
              <w:tc>
                <w:tcPr>
                  <w:tcW w:w="6155" w:type="dxa"/>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Adjustment in respect of defined benefit pension schemes</w:t>
                  </w:r>
                </w:p>
              </w:tc>
              <w:tc>
                <w:tcPr>
                  <w:tcW w:w="1448" w:type="dxa"/>
                </w:tcPr>
                <w:p w:rsidR="00FF2FA3" w:rsidRPr="004B63C3" w:rsidRDefault="00FF2FA3" w:rsidP="00BD05B3">
                  <w:pPr>
                    <w:pStyle w:val="Pa16"/>
                    <w:jc w:val="right"/>
                    <w:rPr>
                      <w:rFonts w:ascii="Calibri" w:hAnsi="Calibri" w:cs="Calibri"/>
                      <w:b/>
                      <w:color w:val="000000"/>
                      <w:sz w:val="22"/>
                      <w:szCs w:val="22"/>
                    </w:rPr>
                  </w:pPr>
                </w:p>
              </w:tc>
            </w:tr>
            <w:tr w:rsidR="00FF2FA3" w:rsidRPr="004B63C3" w:rsidTr="002123F4">
              <w:trPr>
                <w:trHeight w:val="141"/>
              </w:trPr>
              <w:tc>
                <w:tcPr>
                  <w:tcW w:w="6155" w:type="dxa"/>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Fair value adjustment to biological assets</w:t>
                  </w:r>
                </w:p>
              </w:tc>
              <w:tc>
                <w:tcPr>
                  <w:tcW w:w="1448" w:type="dxa"/>
                </w:tcPr>
                <w:p w:rsidR="00FF2FA3" w:rsidRPr="004B63C3" w:rsidRDefault="00FF2FA3" w:rsidP="00BD05B3">
                  <w:pPr>
                    <w:pStyle w:val="Pa16"/>
                    <w:jc w:val="right"/>
                    <w:rPr>
                      <w:rFonts w:ascii="Calibri" w:hAnsi="Calibri" w:cs="Calibri"/>
                      <w:b/>
                      <w:color w:val="000000"/>
                      <w:sz w:val="22"/>
                      <w:szCs w:val="22"/>
                    </w:rPr>
                  </w:pPr>
                </w:p>
              </w:tc>
            </w:tr>
            <w:tr w:rsidR="00FF2FA3" w:rsidRPr="004B63C3" w:rsidTr="002123F4">
              <w:trPr>
                <w:trHeight w:val="141"/>
              </w:trPr>
              <w:tc>
                <w:tcPr>
                  <w:tcW w:w="6155" w:type="dxa"/>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Fair value adjustment to investment property</w:t>
                  </w:r>
                </w:p>
              </w:tc>
              <w:tc>
                <w:tcPr>
                  <w:tcW w:w="1448" w:type="dxa"/>
                </w:tcPr>
                <w:p w:rsidR="00FF2FA3" w:rsidRPr="004B63C3" w:rsidRDefault="00FF2FA3" w:rsidP="00BD05B3">
                  <w:pPr>
                    <w:pStyle w:val="Pa16"/>
                    <w:jc w:val="right"/>
                    <w:rPr>
                      <w:rFonts w:ascii="Calibri" w:hAnsi="Calibri" w:cs="Calibri"/>
                      <w:b/>
                      <w:color w:val="000000"/>
                      <w:sz w:val="22"/>
                      <w:szCs w:val="22"/>
                    </w:rPr>
                  </w:pPr>
                </w:p>
              </w:tc>
            </w:tr>
            <w:tr w:rsidR="00FF2FA3" w:rsidRPr="004B63C3" w:rsidTr="002123F4">
              <w:trPr>
                <w:trHeight w:val="141"/>
              </w:trPr>
              <w:tc>
                <w:tcPr>
                  <w:tcW w:w="6155" w:type="dxa"/>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 xml:space="preserve">Restatement of investments in associates to cost </w:t>
                  </w:r>
                </w:p>
              </w:tc>
              <w:tc>
                <w:tcPr>
                  <w:tcW w:w="1448" w:type="dxa"/>
                </w:tcPr>
                <w:p w:rsidR="00FF2FA3" w:rsidRPr="004B63C3" w:rsidRDefault="00FF2FA3" w:rsidP="00BD05B3">
                  <w:pPr>
                    <w:pStyle w:val="Pa16"/>
                    <w:jc w:val="right"/>
                    <w:rPr>
                      <w:rFonts w:ascii="Calibri" w:hAnsi="Calibri" w:cs="Calibri"/>
                      <w:b/>
                      <w:color w:val="000000"/>
                      <w:sz w:val="22"/>
                      <w:szCs w:val="22"/>
                    </w:rPr>
                  </w:pPr>
                </w:p>
              </w:tc>
            </w:tr>
            <w:tr w:rsidR="00FF2FA3" w:rsidRPr="004B63C3" w:rsidTr="002123F4">
              <w:trPr>
                <w:trHeight w:val="141"/>
              </w:trPr>
              <w:tc>
                <w:tcPr>
                  <w:tcW w:w="6155" w:type="dxa"/>
                  <w:tcBorders>
                    <w:bottom w:val="single" w:sz="4" w:space="0" w:color="auto"/>
                  </w:tcBorders>
                </w:tcPr>
                <w:p w:rsidR="00FF2FA3" w:rsidRPr="004B63C3" w:rsidRDefault="00FF2FA3" w:rsidP="00BD05B3">
                  <w:pPr>
                    <w:pStyle w:val="Pa23"/>
                    <w:rPr>
                      <w:rFonts w:ascii="Calibri" w:hAnsi="Calibri" w:cs="Calibri"/>
                      <w:color w:val="000000"/>
                      <w:sz w:val="22"/>
                      <w:szCs w:val="22"/>
                    </w:rPr>
                  </w:pPr>
                  <w:r w:rsidRPr="004B63C3">
                    <w:rPr>
                      <w:rFonts w:ascii="Calibri" w:hAnsi="Calibri" w:cs="Calibri"/>
                      <w:color w:val="000000"/>
                      <w:sz w:val="22"/>
                      <w:szCs w:val="22"/>
                    </w:rPr>
                    <w:t>Deferred tax adjustments</w:t>
                  </w:r>
                </w:p>
              </w:tc>
              <w:tc>
                <w:tcPr>
                  <w:tcW w:w="1448" w:type="dxa"/>
                  <w:tcBorders>
                    <w:bottom w:val="single" w:sz="4" w:space="0" w:color="auto"/>
                  </w:tcBorders>
                </w:tcPr>
                <w:p w:rsidR="00FF2FA3" w:rsidRPr="004B63C3" w:rsidRDefault="00FF2FA3" w:rsidP="00BD05B3">
                  <w:pPr>
                    <w:pStyle w:val="Pa16"/>
                    <w:jc w:val="right"/>
                    <w:rPr>
                      <w:rFonts w:ascii="Calibri" w:hAnsi="Calibri" w:cs="Calibri"/>
                      <w:b/>
                      <w:color w:val="000000"/>
                      <w:sz w:val="22"/>
                      <w:szCs w:val="22"/>
                    </w:rPr>
                  </w:pPr>
                </w:p>
              </w:tc>
            </w:tr>
            <w:tr w:rsidR="00FF2FA3" w:rsidRPr="004B63C3" w:rsidTr="002123F4">
              <w:trPr>
                <w:trHeight w:val="144"/>
              </w:trPr>
              <w:tc>
                <w:tcPr>
                  <w:tcW w:w="6155" w:type="dxa"/>
                  <w:tcBorders>
                    <w:top w:val="single" w:sz="4" w:space="0" w:color="auto"/>
                    <w:bottom w:val="double" w:sz="4" w:space="0" w:color="auto"/>
                  </w:tcBorders>
                </w:tcPr>
                <w:p w:rsidR="00FF2FA3" w:rsidRPr="004B63C3" w:rsidRDefault="00FF2FA3" w:rsidP="00BD05B3">
                  <w:pPr>
                    <w:pStyle w:val="Pa23"/>
                    <w:rPr>
                      <w:rFonts w:ascii="Calibri" w:hAnsi="Calibri" w:cs="Calibri"/>
                      <w:color w:val="000000"/>
                      <w:sz w:val="22"/>
                      <w:szCs w:val="22"/>
                    </w:rPr>
                  </w:pPr>
                  <w:r w:rsidRPr="004B63C3">
                    <w:rPr>
                      <w:rFonts w:ascii="Calibri" w:hAnsi="Calibri" w:cs="Calibri"/>
                      <w:b/>
                      <w:bCs/>
                      <w:color w:val="000000"/>
                      <w:sz w:val="22"/>
                      <w:szCs w:val="22"/>
                    </w:rPr>
                    <w:t>Result for the year under PFRS for SMEs</w:t>
                  </w:r>
                </w:p>
              </w:tc>
              <w:tc>
                <w:tcPr>
                  <w:tcW w:w="1448" w:type="dxa"/>
                  <w:tcBorders>
                    <w:top w:val="single" w:sz="4" w:space="0" w:color="auto"/>
                    <w:bottom w:val="double" w:sz="4" w:space="0" w:color="auto"/>
                  </w:tcBorders>
                </w:tcPr>
                <w:p w:rsidR="00FF2FA3" w:rsidRPr="004B63C3" w:rsidRDefault="00FF2FA3" w:rsidP="00BD05B3">
                  <w:pPr>
                    <w:pStyle w:val="Pa16"/>
                    <w:jc w:val="right"/>
                    <w:rPr>
                      <w:rFonts w:ascii="Calibri" w:hAnsi="Calibri" w:cs="Calibri"/>
                      <w:b/>
                      <w:color w:val="000000"/>
                      <w:sz w:val="22"/>
                      <w:szCs w:val="22"/>
                    </w:rPr>
                  </w:pPr>
                </w:p>
              </w:tc>
            </w:tr>
          </w:tbl>
          <w:p w:rsidR="00FF2FA3" w:rsidRPr="004B63C3" w:rsidRDefault="00FF2FA3" w:rsidP="00D16B96">
            <w:pPr>
              <w:tabs>
                <w:tab w:val="left" w:pos="720"/>
              </w:tabs>
              <w:autoSpaceDE w:val="0"/>
              <w:autoSpaceDN w:val="0"/>
              <w:adjustRightInd w:val="0"/>
              <w:spacing w:before="120" w:after="120" w:line="156" w:lineRule="atLeast"/>
              <w:jc w:val="both"/>
              <w:rPr>
                <w:rFonts w:ascii="Calibri" w:eastAsia="Calibri" w:hAnsi="Calibri" w:cs="Calibri"/>
                <w:color w:val="000000"/>
                <w:sz w:val="22"/>
                <w:szCs w:val="22"/>
              </w:rPr>
            </w:pP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r w:rsidRPr="004B63C3">
              <w:rPr>
                <w:rFonts w:ascii="Calibri" w:hAnsi="Calibri" w:cs="Calibri"/>
                <w:sz w:val="18"/>
                <w:szCs w:val="18"/>
                <w:highlight w:val="yellow"/>
              </w:rPr>
              <w:t>Section 35.13 (a)</w:t>
            </w:r>
          </w:p>
        </w:tc>
        <w:tc>
          <w:tcPr>
            <w:tcW w:w="9900" w:type="dxa"/>
            <w:gridSpan w:val="2"/>
            <w:shd w:val="clear" w:color="auto" w:fill="auto"/>
          </w:tcPr>
          <w:p w:rsidR="00FF2FA3" w:rsidRPr="004B63C3" w:rsidRDefault="00FF2FA3" w:rsidP="00550928">
            <w:pPr>
              <w:pStyle w:val="ListParagraph"/>
              <w:numPr>
                <w:ilvl w:val="0"/>
                <w:numId w:val="13"/>
              </w:numPr>
              <w:autoSpaceDE w:val="0"/>
              <w:autoSpaceDN w:val="0"/>
              <w:adjustRightInd w:val="0"/>
              <w:spacing w:before="360" w:line="156" w:lineRule="atLeast"/>
              <w:ind w:left="18" w:hanging="18"/>
              <w:jc w:val="both"/>
              <w:rPr>
                <w:rFonts w:ascii="Calibri" w:eastAsia="Calibri" w:hAnsi="Calibri" w:cs="Calibri"/>
                <w:b/>
                <w:color w:val="000000"/>
                <w:sz w:val="22"/>
                <w:szCs w:val="22"/>
              </w:rPr>
            </w:pPr>
            <w:r w:rsidRPr="004B63C3">
              <w:rPr>
                <w:rFonts w:ascii="Calibri" w:eastAsia="Calibri" w:hAnsi="Calibri" w:cs="Calibri"/>
                <w:b/>
                <w:color w:val="000000"/>
                <w:sz w:val="22"/>
                <w:szCs w:val="22"/>
              </w:rPr>
              <w:t xml:space="preserve">EXPLANATION OF TRANSITION TO THE PFRS FOR SMEs </w:t>
            </w:r>
          </w:p>
        </w:tc>
        <w:tc>
          <w:tcPr>
            <w:tcW w:w="1239" w:type="dxa"/>
            <w:shd w:val="clear" w:color="auto" w:fill="auto"/>
          </w:tcPr>
          <w:p w:rsidR="00FF2FA3" w:rsidRPr="004B63C3" w:rsidRDefault="00D965F7">
            <w:pPr>
              <w:rPr>
                <w:rFonts w:ascii="Calibri" w:hAnsi="Calibri" w:cs="Calibri"/>
              </w:rPr>
            </w:pPr>
            <w:r>
              <w:rPr>
                <w:rFonts w:ascii="Calibri" w:hAnsi="Calibri" w:cs="Calibri"/>
                <w:noProof/>
              </w:rPr>
              <w:pict>
                <v:shape id="_x0000_s1083" type="#_x0000_t202" style="position:absolute;margin-left:-3.15pt;margin-top:5.3pt;width:54.75pt;height:60pt;z-index:37;mso-position-horizontal-relative:text;mso-position-vertical-relative:text" fillcolor="#fabf8f" strokecolor="#f2f2f2" strokeweight="3pt">
                  <v:shadow on="t" type="perspective" color="#974706" opacity=".5" offset="1pt" offset2="-1pt"/>
                  <v:textbox style="mso-next-textbox:#_x0000_s1083">
                    <w:txbxContent>
                      <w:p w:rsidR="00B86B00" w:rsidRPr="008C1F92" w:rsidRDefault="00B86B00" w:rsidP="00C2401E">
                        <w:pPr>
                          <w:rPr>
                            <w:rFonts w:ascii="Garamond" w:hAnsi="Garamond"/>
                            <w:sz w:val="20"/>
                            <w:szCs w:val="20"/>
                          </w:rPr>
                        </w:pPr>
                        <w:r>
                          <w:rPr>
                            <w:rFonts w:ascii="Garamond" w:hAnsi="Garamond"/>
                            <w:sz w:val="20"/>
                            <w:szCs w:val="20"/>
                          </w:rPr>
                          <w:t>Choose if applicable</w:t>
                        </w:r>
                      </w:p>
                    </w:txbxContent>
                  </v:textbox>
                </v:shape>
              </w:pict>
            </w: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163F89">
            <w:pPr>
              <w:numPr>
                <w:ilvl w:val="0"/>
                <w:numId w:val="8"/>
              </w:numPr>
              <w:autoSpaceDE w:val="0"/>
              <w:autoSpaceDN w:val="0"/>
              <w:adjustRightInd w:val="0"/>
              <w:spacing w:before="240" w:line="156" w:lineRule="atLeast"/>
              <w:jc w:val="both"/>
              <w:rPr>
                <w:rFonts w:ascii="Calibri" w:eastAsia="Calibri" w:hAnsi="Calibri" w:cs="Calibri"/>
                <w:i/>
                <w:iCs/>
                <w:sz w:val="22"/>
                <w:szCs w:val="22"/>
              </w:rPr>
            </w:pPr>
            <w:r w:rsidRPr="004B63C3">
              <w:rPr>
                <w:rFonts w:ascii="Calibri" w:eastAsia="Calibri" w:hAnsi="Calibri" w:cs="Calibri"/>
                <w:i/>
                <w:iCs/>
                <w:sz w:val="22"/>
                <w:szCs w:val="22"/>
              </w:rPr>
              <w:t xml:space="preserve">Capitalization of costs attributable to site preparation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163F89">
            <w:pPr>
              <w:autoSpaceDE w:val="0"/>
              <w:autoSpaceDN w:val="0"/>
              <w:adjustRightInd w:val="0"/>
              <w:spacing w:before="120" w:line="156" w:lineRule="atLeast"/>
              <w:ind w:left="720"/>
              <w:jc w:val="both"/>
              <w:rPr>
                <w:rFonts w:ascii="Calibri" w:eastAsia="Calibri" w:hAnsi="Calibri" w:cs="Calibri"/>
                <w:sz w:val="22"/>
                <w:szCs w:val="22"/>
                <w:u w:val="single"/>
              </w:rPr>
            </w:pPr>
            <w:r w:rsidRPr="004B63C3">
              <w:rPr>
                <w:rFonts w:ascii="Calibri" w:eastAsia="Calibri" w:hAnsi="Calibri" w:cs="Calibri"/>
                <w:sz w:val="22"/>
                <w:szCs w:val="22"/>
                <w:u w:val="single"/>
              </w:rPr>
              <w:t xml:space="preserve">The costs incurred in relation to the preparation of vineyards were expensed under previous [PAS101 or full PFRS]. Such costs qualify to be recognized as part of the cost of property, plant and equipment under the PFRS for SMEs.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163F89">
            <w:pPr>
              <w:numPr>
                <w:ilvl w:val="0"/>
                <w:numId w:val="8"/>
              </w:numPr>
              <w:autoSpaceDE w:val="0"/>
              <w:autoSpaceDN w:val="0"/>
              <w:adjustRightInd w:val="0"/>
              <w:spacing w:before="240" w:line="156" w:lineRule="atLeast"/>
              <w:jc w:val="both"/>
              <w:rPr>
                <w:rFonts w:ascii="Calibri" w:eastAsia="Calibri" w:hAnsi="Calibri" w:cs="Calibri"/>
                <w:i/>
                <w:iCs/>
                <w:sz w:val="22"/>
                <w:szCs w:val="22"/>
              </w:rPr>
            </w:pPr>
            <w:r w:rsidRPr="004B63C3">
              <w:rPr>
                <w:rFonts w:ascii="Calibri" w:eastAsia="Calibri" w:hAnsi="Calibri" w:cs="Calibri"/>
                <w:i/>
                <w:iCs/>
                <w:sz w:val="22"/>
                <w:szCs w:val="22"/>
              </w:rPr>
              <w:t xml:space="preserve">Write-off of deferred charges that do not meet capitalization criteria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163F89">
            <w:pPr>
              <w:autoSpaceDE w:val="0"/>
              <w:autoSpaceDN w:val="0"/>
              <w:adjustRightInd w:val="0"/>
              <w:spacing w:before="120" w:line="156" w:lineRule="atLeast"/>
              <w:ind w:left="720"/>
              <w:jc w:val="both"/>
              <w:rPr>
                <w:rFonts w:ascii="Calibri" w:eastAsia="Calibri" w:hAnsi="Calibri" w:cs="Calibri"/>
                <w:sz w:val="22"/>
                <w:szCs w:val="22"/>
                <w:u w:val="single"/>
              </w:rPr>
            </w:pPr>
            <w:r w:rsidRPr="004B63C3">
              <w:rPr>
                <w:rFonts w:ascii="Calibri" w:eastAsia="Calibri" w:hAnsi="Calibri" w:cs="Calibri"/>
                <w:sz w:val="22"/>
                <w:szCs w:val="22"/>
                <w:u w:val="single"/>
              </w:rPr>
              <w:t xml:space="preserve">These are Costs in relation to deferred charges do not meet the definition of intangible assets under the PFRS for SMEs and have been included in retained earnings at the Company’s date of transition. </w:t>
            </w:r>
          </w:p>
          <w:p w:rsidR="005D36FF" w:rsidRPr="004B63C3" w:rsidRDefault="005D36FF" w:rsidP="00163F89">
            <w:pPr>
              <w:autoSpaceDE w:val="0"/>
              <w:autoSpaceDN w:val="0"/>
              <w:adjustRightInd w:val="0"/>
              <w:spacing w:before="120" w:line="156" w:lineRule="atLeast"/>
              <w:ind w:left="720"/>
              <w:jc w:val="both"/>
              <w:rPr>
                <w:rFonts w:ascii="Calibri" w:eastAsia="Calibri" w:hAnsi="Calibri" w:cs="Calibri"/>
                <w:sz w:val="22"/>
                <w:szCs w:val="22"/>
                <w:u w:val="single"/>
              </w:rPr>
            </w:pPr>
          </w:p>
          <w:p w:rsidR="005D36FF" w:rsidRPr="004B63C3" w:rsidRDefault="005D36FF" w:rsidP="00163F89">
            <w:pPr>
              <w:autoSpaceDE w:val="0"/>
              <w:autoSpaceDN w:val="0"/>
              <w:adjustRightInd w:val="0"/>
              <w:spacing w:before="120" w:line="156" w:lineRule="atLeast"/>
              <w:ind w:left="720"/>
              <w:jc w:val="both"/>
              <w:rPr>
                <w:rFonts w:ascii="Calibri" w:eastAsia="Calibri" w:hAnsi="Calibri" w:cs="Calibri"/>
                <w:sz w:val="22"/>
                <w:szCs w:val="22"/>
                <w:u w:val="single"/>
              </w:rPr>
            </w:pPr>
          </w:p>
          <w:p w:rsidR="005D36FF" w:rsidRPr="004B63C3" w:rsidRDefault="005D36FF" w:rsidP="00163F89">
            <w:pPr>
              <w:autoSpaceDE w:val="0"/>
              <w:autoSpaceDN w:val="0"/>
              <w:adjustRightInd w:val="0"/>
              <w:spacing w:before="120" w:line="156" w:lineRule="atLeast"/>
              <w:ind w:left="720"/>
              <w:jc w:val="both"/>
              <w:rPr>
                <w:rFonts w:ascii="Calibri" w:eastAsia="Calibri" w:hAnsi="Calibri" w:cs="Calibri"/>
                <w:sz w:val="22"/>
                <w:szCs w:val="22"/>
                <w:u w:val="single"/>
              </w:rPr>
            </w:pP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163F89">
            <w:pPr>
              <w:numPr>
                <w:ilvl w:val="0"/>
                <w:numId w:val="8"/>
              </w:numPr>
              <w:autoSpaceDE w:val="0"/>
              <w:autoSpaceDN w:val="0"/>
              <w:adjustRightInd w:val="0"/>
              <w:spacing w:before="240" w:line="156" w:lineRule="atLeast"/>
              <w:jc w:val="both"/>
              <w:rPr>
                <w:rFonts w:ascii="Calibri" w:eastAsia="Calibri" w:hAnsi="Calibri" w:cs="Calibri"/>
                <w:i/>
                <w:iCs/>
                <w:sz w:val="22"/>
                <w:szCs w:val="22"/>
              </w:rPr>
            </w:pPr>
            <w:r w:rsidRPr="004B63C3">
              <w:rPr>
                <w:rFonts w:ascii="Calibri" w:eastAsia="Calibri" w:hAnsi="Calibri" w:cs="Calibri"/>
                <w:i/>
                <w:iCs/>
                <w:sz w:val="22"/>
                <w:szCs w:val="22"/>
              </w:rPr>
              <w:t xml:space="preserve">Restatement of provision for post-employment benefits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163F89">
            <w:pPr>
              <w:autoSpaceDE w:val="0"/>
              <w:autoSpaceDN w:val="0"/>
              <w:adjustRightInd w:val="0"/>
              <w:spacing w:before="120" w:line="156" w:lineRule="atLeast"/>
              <w:ind w:left="720"/>
              <w:jc w:val="both"/>
              <w:rPr>
                <w:rFonts w:ascii="Calibri" w:eastAsia="Calibri" w:hAnsi="Calibri" w:cs="Calibri"/>
                <w:sz w:val="22"/>
                <w:szCs w:val="22"/>
                <w:u w:val="single"/>
              </w:rPr>
            </w:pPr>
            <w:r w:rsidRPr="004B63C3">
              <w:rPr>
                <w:rFonts w:ascii="Calibri" w:eastAsia="Calibri" w:hAnsi="Calibri" w:cs="Calibri"/>
                <w:sz w:val="22"/>
                <w:szCs w:val="22"/>
                <w:u w:val="single"/>
              </w:rPr>
              <w:t xml:space="preserve">Under [PAS101 or full PFRS] the Company’s defined benefit pension scheme liabilities were not calculated on the basis of the projected unit credit method, as they excluded the impact of future salary increases.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D16B96">
            <w:pPr>
              <w:numPr>
                <w:ilvl w:val="0"/>
                <w:numId w:val="8"/>
              </w:numPr>
              <w:autoSpaceDE w:val="0"/>
              <w:autoSpaceDN w:val="0"/>
              <w:adjustRightInd w:val="0"/>
              <w:spacing w:before="240" w:line="156" w:lineRule="atLeast"/>
              <w:jc w:val="both"/>
              <w:rPr>
                <w:rFonts w:ascii="Calibri" w:eastAsia="Calibri" w:hAnsi="Calibri" w:cs="Calibri"/>
                <w:i/>
                <w:iCs/>
                <w:sz w:val="22"/>
                <w:szCs w:val="22"/>
              </w:rPr>
            </w:pPr>
            <w:r w:rsidRPr="004B63C3">
              <w:rPr>
                <w:rFonts w:ascii="Calibri" w:eastAsia="Calibri" w:hAnsi="Calibri" w:cs="Calibri"/>
                <w:i/>
                <w:iCs/>
                <w:sz w:val="22"/>
                <w:szCs w:val="22"/>
              </w:rPr>
              <w:t xml:space="preserve">Fair value adjustment of biological assets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163F89">
            <w:pPr>
              <w:autoSpaceDE w:val="0"/>
              <w:autoSpaceDN w:val="0"/>
              <w:adjustRightInd w:val="0"/>
              <w:spacing w:before="120" w:line="156" w:lineRule="atLeast"/>
              <w:ind w:left="720"/>
              <w:jc w:val="both"/>
              <w:rPr>
                <w:rFonts w:ascii="Calibri" w:eastAsia="Calibri" w:hAnsi="Calibri" w:cs="Calibri"/>
                <w:sz w:val="22"/>
                <w:szCs w:val="22"/>
                <w:u w:val="single"/>
              </w:rPr>
            </w:pPr>
            <w:r w:rsidRPr="004B63C3">
              <w:rPr>
                <w:rFonts w:ascii="Calibri" w:eastAsia="Calibri" w:hAnsi="Calibri" w:cs="Calibri"/>
                <w:sz w:val="22"/>
                <w:szCs w:val="22"/>
                <w:u w:val="single"/>
              </w:rPr>
              <w:t xml:space="preserve">Under [PAS101 or full PFRS], biological assets were stated at cost less accumulated depreciation. This adjustment reflects the measurement of the Company’s biological assets to fair value.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D16B96">
            <w:pPr>
              <w:numPr>
                <w:ilvl w:val="0"/>
                <w:numId w:val="8"/>
              </w:numPr>
              <w:autoSpaceDE w:val="0"/>
              <w:autoSpaceDN w:val="0"/>
              <w:adjustRightInd w:val="0"/>
              <w:spacing w:before="240" w:line="156" w:lineRule="atLeast"/>
              <w:jc w:val="both"/>
              <w:rPr>
                <w:rFonts w:ascii="Calibri" w:eastAsia="Calibri" w:hAnsi="Calibri" w:cs="Calibri"/>
                <w:i/>
                <w:iCs/>
                <w:sz w:val="22"/>
                <w:szCs w:val="22"/>
              </w:rPr>
            </w:pPr>
            <w:r w:rsidRPr="004B63C3">
              <w:rPr>
                <w:rFonts w:ascii="Calibri" w:eastAsia="Calibri" w:hAnsi="Calibri" w:cs="Calibri"/>
                <w:i/>
                <w:iCs/>
                <w:sz w:val="22"/>
                <w:szCs w:val="22"/>
              </w:rPr>
              <w:t xml:space="preserve">Fair value adjustment to investment property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163F89">
            <w:pPr>
              <w:autoSpaceDE w:val="0"/>
              <w:autoSpaceDN w:val="0"/>
              <w:adjustRightInd w:val="0"/>
              <w:spacing w:before="120" w:line="156" w:lineRule="atLeast"/>
              <w:ind w:left="720"/>
              <w:jc w:val="both"/>
              <w:rPr>
                <w:rFonts w:ascii="Calibri" w:eastAsia="Calibri" w:hAnsi="Calibri" w:cs="Calibri"/>
                <w:sz w:val="22"/>
                <w:szCs w:val="22"/>
                <w:u w:val="single"/>
              </w:rPr>
            </w:pPr>
            <w:r w:rsidRPr="004B63C3">
              <w:rPr>
                <w:rFonts w:ascii="Calibri" w:eastAsia="Calibri" w:hAnsi="Calibri" w:cs="Calibri"/>
                <w:sz w:val="22"/>
                <w:szCs w:val="22"/>
                <w:u w:val="single"/>
              </w:rPr>
              <w:t xml:space="preserve">Under [PAS101 or full PFRS], investment properties were stated at cost less accumulated depreciation. This adjustment reflects the uplift of the Company’s investment properties to fair value.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D16B96">
            <w:pPr>
              <w:numPr>
                <w:ilvl w:val="0"/>
                <w:numId w:val="8"/>
              </w:numPr>
              <w:autoSpaceDE w:val="0"/>
              <w:autoSpaceDN w:val="0"/>
              <w:adjustRightInd w:val="0"/>
              <w:spacing w:before="240" w:line="156" w:lineRule="atLeast"/>
              <w:jc w:val="both"/>
              <w:rPr>
                <w:rFonts w:ascii="Calibri" w:eastAsia="Calibri" w:hAnsi="Calibri" w:cs="Calibri"/>
                <w:i/>
                <w:iCs/>
                <w:sz w:val="22"/>
                <w:szCs w:val="22"/>
              </w:rPr>
            </w:pPr>
            <w:r w:rsidRPr="004B63C3">
              <w:rPr>
                <w:rFonts w:ascii="Calibri" w:eastAsia="Calibri" w:hAnsi="Calibri" w:cs="Calibri"/>
                <w:i/>
                <w:iCs/>
                <w:sz w:val="22"/>
                <w:szCs w:val="22"/>
              </w:rPr>
              <w:t xml:space="preserve">Investment in associates accounted for at cost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163F89">
            <w:pPr>
              <w:autoSpaceDE w:val="0"/>
              <w:autoSpaceDN w:val="0"/>
              <w:adjustRightInd w:val="0"/>
              <w:spacing w:before="120" w:line="156" w:lineRule="atLeast"/>
              <w:ind w:left="720"/>
              <w:jc w:val="both"/>
              <w:rPr>
                <w:rFonts w:ascii="Calibri" w:eastAsia="Calibri" w:hAnsi="Calibri" w:cs="Calibri"/>
                <w:sz w:val="22"/>
                <w:szCs w:val="22"/>
                <w:u w:val="single"/>
              </w:rPr>
            </w:pPr>
            <w:r w:rsidRPr="004B63C3">
              <w:rPr>
                <w:rFonts w:ascii="Calibri" w:eastAsia="Calibri" w:hAnsi="Calibri" w:cs="Calibri"/>
                <w:sz w:val="22"/>
                <w:szCs w:val="22"/>
                <w:u w:val="single"/>
              </w:rPr>
              <w:t xml:space="preserve">Under [PAS101 or full PFRS] the Company accounted for its investment in associates using the equity method of accounting. On adoption of the PFRS for SMEs, the Company has elected to account for its investments in associates at cost. </w:t>
            </w:r>
          </w:p>
          <w:p w:rsidR="00FF2FA3" w:rsidRPr="004B63C3" w:rsidRDefault="00FF2FA3" w:rsidP="00163F89">
            <w:pPr>
              <w:autoSpaceDE w:val="0"/>
              <w:autoSpaceDN w:val="0"/>
              <w:adjustRightInd w:val="0"/>
              <w:spacing w:before="240" w:line="156" w:lineRule="atLeast"/>
              <w:ind w:left="720"/>
              <w:jc w:val="both"/>
              <w:rPr>
                <w:rFonts w:ascii="Calibri" w:eastAsia="Calibri" w:hAnsi="Calibri" w:cs="Calibri"/>
                <w:sz w:val="22"/>
                <w:szCs w:val="22"/>
                <w:u w:val="single"/>
              </w:rPr>
            </w:pPr>
            <w:r w:rsidRPr="004B63C3">
              <w:rPr>
                <w:rFonts w:ascii="Calibri" w:eastAsia="Calibri" w:hAnsi="Calibri" w:cs="Calibri"/>
                <w:i/>
                <w:iCs/>
                <w:sz w:val="22"/>
                <w:szCs w:val="22"/>
              </w:rPr>
              <w:lastRenderedPageBreak/>
              <w:t>(g) Deferred tax adjustments</w:t>
            </w:r>
            <w:r w:rsidRPr="004B63C3">
              <w:rPr>
                <w:rFonts w:ascii="Calibri" w:eastAsia="Calibri" w:hAnsi="Calibri" w:cs="Calibri"/>
                <w:i/>
                <w:iCs/>
                <w:sz w:val="22"/>
                <w:szCs w:val="22"/>
                <w:u w:val="single"/>
              </w:rPr>
              <w:t xml:space="preserve">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spacing w:before="120"/>
              <w:ind w:left="720"/>
              <w:jc w:val="both"/>
              <w:rPr>
                <w:rFonts w:ascii="Calibri" w:hAnsi="Calibri" w:cs="Calibri"/>
                <w:sz w:val="22"/>
                <w:szCs w:val="22"/>
              </w:rPr>
            </w:pPr>
            <w:r w:rsidRPr="004B63C3">
              <w:rPr>
                <w:rFonts w:ascii="Calibri" w:eastAsia="Calibri" w:hAnsi="Calibri" w:cs="Calibri"/>
                <w:sz w:val="22"/>
                <w:szCs w:val="22"/>
                <w:u w:val="single"/>
              </w:rPr>
              <w:t>This adjustment reflects the deferred tax impact of the other adjustments recognized on transition. The adjustment also reflects the impact of recognizing deferred tax on the basis of temporary differences between the carrying amounts of assets and liabilities and their tax bases, compared to deferred tax calculated on the difference between items included in the income for accounting purposes and items included in the tax return.</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p w:rsidR="00FF2FA3" w:rsidRPr="004B63C3" w:rsidRDefault="00FF2FA3">
            <w:pPr>
              <w:rPr>
                <w:rFonts w:ascii="Calibri" w:hAnsi="Calibri" w:cs="Calibri"/>
                <w:sz w:val="18"/>
                <w:szCs w:val="18"/>
              </w:rPr>
            </w:pPr>
          </w:p>
          <w:p w:rsidR="00FF2FA3" w:rsidRPr="004B63C3" w:rsidRDefault="00FF2FA3">
            <w:pPr>
              <w:rPr>
                <w:rFonts w:ascii="Calibri" w:hAnsi="Calibri" w:cs="Calibri"/>
                <w:sz w:val="18"/>
                <w:szCs w:val="18"/>
              </w:rPr>
            </w:pPr>
            <w:r w:rsidRPr="004B63C3">
              <w:rPr>
                <w:rFonts w:ascii="Calibri" w:hAnsi="Calibri" w:cs="Calibri"/>
                <w:sz w:val="18"/>
                <w:szCs w:val="18"/>
                <w:highlight w:val="yellow"/>
              </w:rPr>
              <w:t>Section 8.6</w:t>
            </w:r>
          </w:p>
        </w:tc>
        <w:tc>
          <w:tcPr>
            <w:tcW w:w="9900" w:type="dxa"/>
            <w:gridSpan w:val="2"/>
            <w:shd w:val="clear" w:color="auto" w:fill="auto"/>
          </w:tcPr>
          <w:p w:rsidR="00FF2FA3" w:rsidRPr="004B63C3" w:rsidRDefault="00FF2FA3" w:rsidP="00550928">
            <w:pPr>
              <w:numPr>
                <w:ilvl w:val="0"/>
                <w:numId w:val="13"/>
              </w:numPr>
              <w:tabs>
                <w:tab w:val="left" w:pos="720"/>
              </w:tabs>
              <w:autoSpaceDE w:val="0"/>
              <w:autoSpaceDN w:val="0"/>
              <w:adjustRightInd w:val="0"/>
              <w:spacing w:before="360"/>
              <w:ind w:left="702" w:hanging="702"/>
              <w:jc w:val="both"/>
              <w:rPr>
                <w:rFonts w:ascii="Calibri" w:hAnsi="Calibri" w:cs="Calibri"/>
                <w:b/>
                <w:bCs/>
                <w:color w:val="000000"/>
                <w:sz w:val="22"/>
                <w:szCs w:val="22"/>
              </w:rPr>
            </w:pPr>
            <w:r w:rsidRPr="004B63C3">
              <w:rPr>
                <w:rFonts w:ascii="Calibri" w:hAnsi="Calibri" w:cs="Calibri"/>
                <w:b/>
                <w:bCs/>
                <w:sz w:val="22"/>
                <w:szCs w:val="22"/>
              </w:rPr>
              <w:t>CRITICAL ACCOUNTING JUDGMENTS AND KEY SOURCES OF ESTIMATION   UNCERTAINTY</w:t>
            </w:r>
            <w:r w:rsidRPr="004B63C3">
              <w:rPr>
                <w:rFonts w:ascii="Calibri" w:hAnsi="Calibri" w:cs="Calibri"/>
                <w:color w:val="FF0000"/>
                <w:sz w:val="22"/>
                <w:szCs w:val="22"/>
              </w:rPr>
              <w:t xml:space="preserve"> </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ind w:left="720"/>
              <w:jc w:val="both"/>
              <w:rPr>
                <w:rFonts w:ascii="Calibri" w:hAnsi="Calibri" w:cs="Calibri"/>
                <w:sz w:val="22"/>
                <w:szCs w:val="22"/>
                <w:lang w:val="en-AU"/>
              </w:rPr>
            </w:pPr>
            <w:r w:rsidRPr="004B63C3">
              <w:rPr>
                <w:rFonts w:ascii="Calibri" w:hAnsi="Calibri" w:cs="Calibri"/>
                <w:sz w:val="22"/>
                <w:szCs w:val="22"/>
                <w:lang w:val="en-AU"/>
              </w:rPr>
              <w:t>In the application of the Company’s accounting policies, management is required to make judgments, estimates and assumptions about the carrying amounts of assets and liabilities that are not readily apparent from other sources.  The estimates and associated assumptions are based on the historical experience and other factors that are considered to be relevant. Actual results may differ from these estimates.</w:t>
            </w:r>
          </w:p>
        </w:tc>
        <w:tc>
          <w:tcPr>
            <w:tcW w:w="1239" w:type="dxa"/>
            <w:shd w:val="clear" w:color="auto" w:fill="auto"/>
          </w:tcPr>
          <w:p w:rsidR="00FF2FA3" w:rsidRPr="004B63C3" w:rsidRDefault="00FF2FA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8.6</w:t>
            </w: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240"/>
              <w:ind w:left="720"/>
              <w:jc w:val="both"/>
              <w:rPr>
                <w:rFonts w:ascii="Calibri" w:hAnsi="Calibri" w:cs="Calibri"/>
                <w:b/>
                <w:sz w:val="22"/>
                <w:szCs w:val="22"/>
              </w:rPr>
            </w:pPr>
            <w:r w:rsidRPr="004B63C3">
              <w:rPr>
                <w:rFonts w:ascii="Calibri" w:hAnsi="Calibri" w:cs="Calibri"/>
                <w:b/>
                <w:sz w:val="22"/>
                <w:szCs w:val="22"/>
              </w:rPr>
              <w:t>Critical Judgments in Applying Accounting Policies</w:t>
            </w:r>
          </w:p>
        </w:tc>
        <w:tc>
          <w:tcPr>
            <w:tcW w:w="1239" w:type="dxa"/>
            <w:shd w:val="clear" w:color="auto" w:fill="auto"/>
          </w:tcPr>
          <w:p w:rsidR="00FF2FA3" w:rsidRPr="004B63C3" w:rsidRDefault="00D965F7" w:rsidP="00BD05B3">
            <w:pPr>
              <w:rPr>
                <w:rFonts w:ascii="Calibri" w:hAnsi="Calibri" w:cs="Calibri"/>
              </w:rPr>
            </w:pPr>
            <w:r>
              <w:rPr>
                <w:rFonts w:ascii="Calibri" w:hAnsi="Calibri" w:cs="Calibri"/>
                <w:noProof/>
              </w:rPr>
              <w:pict>
                <v:shape id="_x0000_s1084" type="#_x0000_t202" style="position:absolute;margin-left:-3.15pt;margin-top:4.5pt;width:54.75pt;height:80.25pt;z-index:38;mso-position-horizontal-relative:text;mso-position-vertical-relative:text" fillcolor="#fabf8f" strokecolor="#f2f2f2" strokeweight="3pt">
                  <v:shadow on="t" type="perspective" color="#974706" opacity=".5" offset="1pt" offset2="-1pt"/>
                  <v:textbox style="mso-next-textbox:#_x0000_s1084">
                    <w:txbxContent>
                      <w:p w:rsidR="00B86B00" w:rsidRPr="008C1F92" w:rsidRDefault="00B86B00" w:rsidP="004D3C3A">
                        <w:pPr>
                          <w:rPr>
                            <w:rFonts w:ascii="Garamond" w:hAnsi="Garamond"/>
                            <w:sz w:val="20"/>
                            <w:szCs w:val="20"/>
                          </w:rPr>
                        </w:pPr>
                        <w:r>
                          <w:rPr>
                            <w:rFonts w:ascii="Garamond" w:hAnsi="Garamond"/>
                            <w:sz w:val="20"/>
                            <w:szCs w:val="20"/>
                          </w:rPr>
                          <w:t>Choose the applicable provisions</w:t>
                        </w:r>
                      </w:p>
                    </w:txbxContent>
                  </v:textbox>
                </v:shape>
              </w:pict>
            </w: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pStyle w:val="Bodycopy"/>
              <w:tabs>
                <w:tab w:val="left" w:pos="720"/>
              </w:tabs>
              <w:spacing w:before="120" w:line="240" w:lineRule="auto"/>
              <w:ind w:left="720"/>
              <w:jc w:val="both"/>
              <w:rPr>
                <w:rFonts w:ascii="Calibri" w:hAnsi="Calibri" w:cs="Calibri"/>
                <w:color w:val="auto"/>
                <w:sz w:val="22"/>
                <w:szCs w:val="22"/>
              </w:rPr>
            </w:pPr>
            <w:r w:rsidRPr="004B63C3">
              <w:rPr>
                <w:rFonts w:ascii="Calibri" w:hAnsi="Calibri" w:cs="Calibri"/>
                <w:color w:val="auto"/>
                <w:sz w:val="22"/>
                <w:szCs w:val="22"/>
              </w:rPr>
              <w:t>The following are the critical judgments, apart from those involving estimations, that management have made in the process of applying the entity’s accounting policies and that have the most significant effect on the amounts recognized in financial statements.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pStyle w:val="Bodycopy"/>
              <w:tabs>
                <w:tab w:val="left" w:pos="720"/>
              </w:tabs>
              <w:spacing w:before="240" w:line="240" w:lineRule="auto"/>
              <w:jc w:val="both"/>
              <w:rPr>
                <w:rFonts w:ascii="Calibri" w:hAnsi="Calibri" w:cs="Calibri"/>
                <w:i/>
                <w:color w:val="auto"/>
                <w:sz w:val="22"/>
                <w:szCs w:val="22"/>
              </w:rPr>
            </w:pPr>
            <w:r w:rsidRPr="004B63C3">
              <w:rPr>
                <w:rFonts w:ascii="Calibri" w:hAnsi="Calibri" w:cs="Calibri"/>
                <w:i/>
                <w:color w:val="auto"/>
                <w:sz w:val="22"/>
                <w:szCs w:val="22"/>
              </w:rPr>
              <w:tab/>
              <w:t>Revenue recognition</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pStyle w:val="Bodycopy"/>
              <w:tabs>
                <w:tab w:val="left" w:pos="720"/>
              </w:tabs>
              <w:spacing w:before="120" w:line="240" w:lineRule="auto"/>
              <w:ind w:left="720"/>
              <w:jc w:val="both"/>
              <w:rPr>
                <w:rFonts w:ascii="Calibri" w:hAnsi="Calibri" w:cs="Calibri"/>
                <w:i/>
                <w:color w:val="FF0000"/>
                <w:sz w:val="22"/>
                <w:szCs w:val="22"/>
                <w:u w:val="single"/>
              </w:rPr>
            </w:pPr>
            <w:r w:rsidRPr="004B63C3">
              <w:rPr>
                <w:rFonts w:ascii="Calibri" w:hAnsi="Calibri" w:cs="Calibri"/>
                <w:color w:val="FF0000"/>
                <w:sz w:val="22"/>
                <w:szCs w:val="22"/>
              </w:rPr>
              <w:t>[</w:t>
            </w:r>
            <w:r w:rsidRPr="004B63C3">
              <w:rPr>
                <w:rFonts w:ascii="Calibri" w:hAnsi="Calibri" w:cs="Calibri"/>
                <w:i/>
                <w:color w:val="FF0000"/>
                <w:sz w:val="22"/>
                <w:szCs w:val="22"/>
                <w:u w:val="single"/>
              </w:rPr>
              <w:t>Example: Note 13 describe the expenditure required in the year for rectification work carried out on goods supplied to one of the Company’s major customers.  These goods were delivered to the customer in the months of January to July 2013, and shortly thereafter the defects were identified by the customer.  Following negotiations, a schedule of works was agreed, which will involve expenditure by the Company until 2013.  In the light of the problems identified, the Directors were required to consider whether it was appropriate to recognize the revenue from these transactions of P19 million in the current period, in line with the Company’s general policy of recognizing revenue goods are delivered, or whether it was more appropriate to defer recognition until the rectification work was complete.</w:t>
            </w:r>
          </w:p>
          <w:p w:rsidR="00FF2FA3" w:rsidRPr="004B63C3" w:rsidRDefault="00FF2FA3" w:rsidP="00163F89">
            <w:pPr>
              <w:pStyle w:val="Bodycopy"/>
              <w:tabs>
                <w:tab w:val="left" w:pos="720"/>
              </w:tabs>
              <w:spacing w:before="120" w:line="240" w:lineRule="auto"/>
              <w:ind w:left="720"/>
              <w:jc w:val="both"/>
              <w:rPr>
                <w:rFonts w:ascii="Calibri" w:hAnsi="Calibri" w:cs="Calibri"/>
                <w:sz w:val="22"/>
                <w:szCs w:val="22"/>
              </w:rPr>
            </w:pPr>
            <w:r w:rsidRPr="004B63C3">
              <w:rPr>
                <w:rFonts w:ascii="Calibri" w:hAnsi="Calibri" w:cs="Calibri"/>
                <w:i/>
                <w:color w:val="FF0000"/>
                <w:sz w:val="22"/>
                <w:szCs w:val="22"/>
                <w:u w:val="single"/>
              </w:rPr>
              <w:t>In making the judgment, management considered the detailed criteria for the recognition of revenue from the sale of goods set out in PAS 18 Revenue and in particular, whether the Company had transferred to the buyer the significant risks and rewards of ownership of the goods.  Following the detailed quantification of the Company’s liability in respect of rectification work and the agreed limitation on the customer’s ability to require further work or to require replacement of the goods, the Directors are satisfied that the significant risks and rewards have been transferred and that recognition of the revenue in the current year is appropriate, in conjunction with the recognition of an appropriate provision for the rectification costs.</w:t>
            </w:r>
            <w:r w:rsidRPr="004B63C3">
              <w:rPr>
                <w:rFonts w:ascii="Calibri" w:hAnsi="Calibri" w:cs="Calibri"/>
                <w:color w:val="FF0000"/>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5D36FF" w:rsidRPr="004B63C3" w:rsidRDefault="005D36FF" w:rsidP="00BD05B3">
            <w:pPr>
              <w:rPr>
                <w:rFonts w:ascii="Calibri" w:hAnsi="Calibri" w:cs="Calibri"/>
                <w:sz w:val="18"/>
                <w:szCs w:val="18"/>
                <w:highlight w:val="yellow"/>
              </w:rPr>
            </w:pPr>
          </w:p>
          <w:p w:rsidR="005D36FF" w:rsidRPr="004B63C3" w:rsidRDefault="005D36FF"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8.7</w:t>
            </w:r>
          </w:p>
        </w:tc>
        <w:tc>
          <w:tcPr>
            <w:tcW w:w="9900" w:type="dxa"/>
            <w:gridSpan w:val="2"/>
            <w:shd w:val="clear" w:color="auto" w:fill="auto"/>
          </w:tcPr>
          <w:p w:rsidR="000E7F2D" w:rsidRPr="004B63C3" w:rsidRDefault="000E7F2D" w:rsidP="005D36FF">
            <w:pPr>
              <w:tabs>
                <w:tab w:val="left" w:pos="720"/>
              </w:tabs>
              <w:autoSpaceDE w:val="0"/>
              <w:autoSpaceDN w:val="0"/>
              <w:adjustRightInd w:val="0"/>
              <w:jc w:val="both"/>
              <w:rPr>
                <w:rFonts w:ascii="Calibri" w:hAnsi="Calibri" w:cs="Calibri"/>
                <w:b/>
                <w:sz w:val="22"/>
                <w:szCs w:val="22"/>
              </w:rPr>
            </w:pPr>
          </w:p>
          <w:p w:rsidR="00FF2FA3" w:rsidRPr="004B63C3" w:rsidRDefault="00D965F7" w:rsidP="00163F89">
            <w:pPr>
              <w:tabs>
                <w:tab w:val="left" w:pos="720"/>
              </w:tabs>
              <w:autoSpaceDE w:val="0"/>
              <w:autoSpaceDN w:val="0"/>
              <w:adjustRightInd w:val="0"/>
              <w:spacing w:before="240"/>
              <w:ind w:left="720"/>
              <w:jc w:val="both"/>
              <w:rPr>
                <w:rFonts w:ascii="Calibri" w:hAnsi="Calibri" w:cs="Calibri"/>
                <w:b/>
                <w:sz w:val="22"/>
                <w:szCs w:val="22"/>
              </w:rPr>
            </w:pPr>
            <w:r>
              <w:rPr>
                <w:rFonts w:ascii="Calibri" w:hAnsi="Calibri" w:cs="Calibri"/>
                <w:noProof/>
              </w:rPr>
              <w:pict>
                <v:shape id="_x0000_s1085" type="#_x0000_t202" style="position:absolute;left:0;text-align:left;margin-left:491.85pt;margin-top:7.25pt;width:54.75pt;height:80.25pt;z-index:39" fillcolor="#fabf8f" strokecolor="#f2f2f2" strokeweight="3pt">
                  <v:shadow on="t" type="perspective" color="#974706" opacity=".5" offset="1pt" offset2="-1pt"/>
                  <v:textbox style="mso-next-textbox:#_x0000_s1085">
                    <w:txbxContent>
                      <w:p w:rsidR="00B86B00" w:rsidRPr="008C1F92" w:rsidRDefault="00B86B00" w:rsidP="004D3C3A">
                        <w:pPr>
                          <w:rPr>
                            <w:rFonts w:ascii="Garamond" w:hAnsi="Garamond"/>
                            <w:sz w:val="20"/>
                            <w:szCs w:val="20"/>
                          </w:rPr>
                        </w:pPr>
                        <w:r>
                          <w:rPr>
                            <w:rFonts w:ascii="Garamond" w:hAnsi="Garamond"/>
                            <w:sz w:val="20"/>
                            <w:szCs w:val="20"/>
                          </w:rPr>
                          <w:t>Choose the applicable provisions</w:t>
                        </w:r>
                      </w:p>
                    </w:txbxContent>
                  </v:textbox>
                </v:shape>
              </w:pict>
            </w:r>
            <w:r w:rsidR="00FF2FA3" w:rsidRPr="004B63C3">
              <w:rPr>
                <w:rFonts w:ascii="Calibri" w:hAnsi="Calibri" w:cs="Calibri"/>
                <w:b/>
                <w:sz w:val="22"/>
                <w:szCs w:val="22"/>
              </w:rPr>
              <w:t>Key Sources of Estimation Uncertainty</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pStyle w:val="Bodycopy"/>
              <w:tabs>
                <w:tab w:val="left" w:pos="720"/>
              </w:tabs>
              <w:spacing w:before="120" w:line="240" w:lineRule="auto"/>
              <w:ind w:left="720"/>
              <w:jc w:val="both"/>
              <w:rPr>
                <w:rFonts w:ascii="Calibri" w:hAnsi="Calibri" w:cs="Calibri"/>
                <w:sz w:val="22"/>
                <w:szCs w:val="22"/>
                <w:lang w:val="en-AU"/>
              </w:rPr>
            </w:pPr>
            <w:r w:rsidRPr="004B63C3">
              <w:rPr>
                <w:rFonts w:ascii="Calibri" w:hAnsi="Calibri" w:cs="Calibri"/>
                <w:sz w:val="22"/>
                <w:szCs w:val="22"/>
                <w:lang w:val="en-AU"/>
              </w:rPr>
              <w:t>The following are the key assumptions concerning the future and other key sources of estimation uncertainty at the reporting date that have a significant risk of causing a material adjustment to the carrying amounts of assets and liabilities within the next financial year.</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240"/>
              <w:ind w:left="720"/>
              <w:jc w:val="both"/>
              <w:rPr>
                <w:rFonts w:ascii="Calibri" w:hAnsi="Calibri" w:cs="Calibri"/>
                <w:i/>
                <w:iCs/>
                <w:sz w:val="22"/>
                <w:szCs w:val="22"/>
              </w:rPr>
            </w:pPr>
            <w:r w:rsidRPr="004B63C3">
              <w:rPr>
                <w:rFonts w:ascii="Calibri" w:hAnsi="Calibri" w:cs="Calibri"/>
                <w:i/>
                <w:iCs/>
                <w:sz w:val="22"/>
                <w:szCs w:val="22"/>
              </w:rPr>
              <w:t>Estimating useful lives of assets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ind w:left="720"/>
              <w:jc w:val="both"/>
              <w:rPr>
                <w:rFonts w:ascii="Calibri" w:hAnsi="Calibri" w:cs="Calibri"/>
                <w:color w:val="FF0000"/>
                <w:sz w:val="22"/>
                <w:szCs w:val="22"/>
              </w:rPr>
            </w:pPr>
            <w:r w:rsidRPr="004B63C3">
              <w:rPr>
                <w:rFonts w:ascii="Calibri" w:hAnsi="Calibri" w:cs="Calibri"/>
                <w:color w:val="FF0000"/>
                <w:sz w:val="22"/>
                <w:szCs w:val="22"/>
              </w:rPr>
              <w:t>[</w:t>
            </w:r>
            <w:r w:rsidRPr="004B63C3">
              <w:rPr>
                <w:rFonts w:ascii="Calibri" w:hAnsi="Calibri" w:cs="Calibri"/>
                <w:i/>
                <w:color w:val="FF0000"/>
                <w:sz w:val="22"/>
                <w:szCs w:val="22"/>
                <w:u w:val="single"/>
              </w:rPr>
              <w:t>Example: The useful lives of the Company’s assets with definite life are estimated based on the period over which the assets are expected to be available for use.  The estimated useful lives of are reviewed periodically and are updated if expectations differ from previous estimates due to physical wear and tear, technical or commercial obsolescence and legal or other limits on the use of the Company’s assets.  In addition, the estimation of the useful lives is based on the Company’s collective assessment of industry practice, internal technical evaluation and experience with similar assets.  It is possible, however, that future results of operations could be materially affected by changes in estimates brought about by changes in factors mentioned above.  The amounts and timing of recorded expenses for any period would be affected by changes in these factors and circumstances.  A reduction in the estimated useful lives of property, plant and equipment would increase the recognized operating expenses and decrease non-current assets.</w:t>
            </w:r>
            <w:r w:rsidRPr="004B63C3">
              <w:rPr>
                <w:rFonts w:ascii="Calibri" w:hAnsi="Calibri" w:cs="Calibri"/>
                <w:color w:val="FF0000"/>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240"/>
              <w:ind w:left="720"/>
              <w:jc w:val="both"/>
              <w:rPr>
                <w:rFonts w:ascii="Calibri" w:hAnsi="Calibri" w:cs="Calibri"/>
                <w:sz w:val="22"/>
                <w:szCs w:val="22"/>
              </w:rPr>
            </w:pPr>
            <w:r w:rsidRPr="004B63C3">
              <w:rPr>
                <w:rFonts w:ascii="Calibri" w:hAnsi="Calibri" w:cs="Calibri"/>
                <w:i/>
                <w:iCs/>
                <w:sz w:val="22"/>
                <w:szCs w:val="22"/>
              </w:rPr>
              <w:t>Asset impairment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ind w:left="720"/>
              <w:jc w:val="both"/>
              <w:rPr>
                <w:rFonts w:ascii="Calibri" w:hAnsi="Calibri" w:cs="Calibri"/>
                <w:i/>
                <w:color w:val="FF0000"/>
                <w:sz w:val="22"/>
                <w:szCs w:val="22"/>
                <w:u w:val="single"/>
              </w:rPr>
            </w:pPr>
            <w:r w:rsidRPr="004B63C3">
              <w:rPr>
                <w:rFonts w:ascii="Calibri" w:hAnsi="Calibri" w:cs="Calibri"/>
                <w:color w:val="FF0000"/>
                <w:sz w:val="22"/>
                <w:szCs w:val="22"/>
              </w:rPr>
              <w:t>[</w:t>
            </w:r>
            <w:r w:rsidRPr="004B63C3">
              <w:rPr>
                <w:rFonts w:ascii="Calibri" w:hAnsi="Calibri" w:cs="Calibri"/>
                <w:i/>
                <w:color w:val="FF0000"/>
                <w:sz w:val="22"/>
                <w:szCs w:val="22"/>
                <w:u w:val="single"/>
              </w:rPr>
              <w:t xml:space="preserve">Example: The Company performs an impairment review when certain impairment indicators are present. Purchase accounting requires extensive use of accounting estimates and judgment to allocate the purchase price to the fair market values of the assets and liabilities purchased. </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ind w:left="720"/>
              <w:jc w:val="both"/>
              <w:rPr>
                <w:rFonts w:ascii="Calibri" w:hAnsi="Calibri" w:cs="Calibri"/>
                <w:i/>
                <w:color w:val="FF0000"/>
                <w:sz w:val="22"/>
                <w:szCs w:val="22"/>
                <w:u w:val="single"/>
              </w:rPr>
            </w:pPr>
            <w:r w:rsidRPr="004B63C3">
              <w:rPr>
                <w:rFonts w:ascii="Calibri" w:hAnsi="Calibri" w:cs="Calibri"/>
                <w:i/>
                <w:color w:val="FF0000"/>
                <w:sz w:val="22"/>
                <w:szCs w:val="22"/>
                <w:u w:val="single"/>
              </w:rPr>
              <w:t>Determining the fair value of property, plant and equipment, investments and intangible assets, which require the determination of future cash flows expected to be generated from the continued use and ultimate disposition of such assets, requires the Company to make estimates and assumptions that can materially affect the financial statements.  Future events could cause the Company to conclude that property, plant and equipment, investments and intangible assets associated with an acquired business is impaired.  Any resulting impairment loss could have a material adverse impact on the financial condition and results of operations.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ind w:left="720"/>
              <w:jc w:val="both"/>
              <w:rPr>
                <w:rFonts w:ascii="Calibri" w:hAnsi="Calibri" w:cs="Calibri"/>
                <w:color w:val="FF0000"/>
                <w:sz w:val="22"/>
                <w:szCs w:val="22"/>
              </w:rPr>
            </w:pPr>
            <w:r w:rsidRPr="004B63C3">
              <w:rPr>
                <w:rFonts w:ascii="Calibri" w:hAnsi="Calibri" w:cs="Calibri"/>
                <w:i/>
                <w:color w:val="FF0000"/>
                <w:sz w:val="22"/>
                <w:szCs w:val="22"/>
                <w:u w:val="single"/>
              </w:rPr>
              <w:t>The preparation of the estimated future cash flows involves significant judgment and estimations.  While the Company believes that its assumptions are appropriate and reasonable, significant changes in the assumptions may materially affect the assessment of recoverable values and may lead to future additional impairment charges under PFRS/ GAAP in the Philippines.</w:t>
            </w:r>
            <w:r w:rsidRPr="004B63C3">
              <w:rPr>
                <w:rFonts w:ascii="Calibri" w:hAnsi="Calibri" w:cs="Calibri"/>
                <w:color w:val="FF0000"/>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 w:val="left" w:pos="4500"/>
              </w:tabs>
              <w:autoSpaceDE w:val="0"/>
              <w:autoSpaceDN w:val="0"/>
              <w:adjustRightInd w:val="0"/>
              <w:spacing w:before="240"/>
              <w:ind w:left="720"/>
              <w:jc w:val="both"/>
              <w:rPr>
                <w:rFonts w:ascii="Calibri" w:hAnsi="Calibri" w:cs="Calibri"/>
                <w:i/>
                <w:iCs/>
                <w:sz w:val="22"/>
                <w:szCs w:val="22"/>
              </w:rPr>
            </w:pPr>
            <w:r w:rsidRPr="004B63C3">
              <w:rPr>
                <w:rFonts w:ascii="Calibri" w:hAnsi="Calibri" w:cs="Calibri"/>
                <w:i/>
                <w:iCs/>
                <w:sz w:val="22"/>
                <w:szCs w:val="22"/>
              </w:rPr>
              <w:t xml:space="preserve">Deferred tax </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D16B96">
            <w:pPr>
              <w:autoSpaceDE w:val="0"/>
              <w:autoSpaceDN w:val="0"/>
              <w:adjustRightInd w:val="0"/>
              <w:ind w:left="720"/>
              <w:jc w:val="both"/>
              <w:rPr>
                <w:rFonts w:ascii="Calibri" w:eastAsia="Calibri" w:hAnsi="Calibri" w:cs="Calibri"/>
                <w:i/>
                <w:color w:val="FF0000"/>
                <w:sz w:val="22"/>
                <w:szCs w:val="22"/>
                <w:u w:val="single"/>
              </w:rPr>
            </w:pPr>
            <w:r w:rsidRPr="004B63C3">
              <w:rPr>
                <w:rFonts w:ascii="Calibri" w:eastAsia="Calibri" w:hAnsi="Calibri" w:cs="Calibri"/>
                <w:i/>
                <w:color w:val="FF0000"/>
                <w:sz w:val="22"/>
                <w:szCs w:val="22"/>
                <w:u w:val="single"/>
              </w:rPr>
              <w:t>An entity shall recognize a valuation allowance against deferred tax assets so that the net carrying amount equals the highest amount that is more likely than not to be recovered based on current or future taxable profit. However, this involves accounting estimates that may not be the same when actual event related to deferred tax will occur.</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5D36FF" w:rsidRPr="004B63C3" w:rsidRDefault="005D36FF" w:rsidP="00163F89">
            <w:pPr>
              <w:tabs>
                <w:tab w:val="left" w:pos="720"/>
                <w:tab w:val="left" w:pos="4500"/>
              </w:tabs>
              <w:autoSpaceDE w:val="0"/>
              <w:autoSpaceDN w:val="0"/>
              <w:adjustRightInd w:val="0"/>
              <w:spacing w:before="240"/>
              <w:ind w:left="720"/>
              <w:jc w:val="both"/>
              <w:rPr>
                <w:rFonts w:ascii="Calibri" w:hAnsi="Calibri" w:cs="Calibri"/>
                <w:i/>
                <w:iCs/>
                <w:sz w:val="22"/>
                <w:szCs w:val="22"/>
              </w:rPr>
            </w:pPr>
          </w:p>
          <w:p w:rsidR="005D36FF" w:rsidRPr="004B63C3" w:rsidRDefault="005D36FF" w:rsidP="00163F89">
            <w:pPr>
              <w:tabs>
                <w:tab w:val="left" w:pos="720"/>
                <w:tab w:val="left" w:pos="4500"/>
              </w:tabs>
              <w:autoSpaceDE w:val="0"/>
              <w:autoSpaceDN w:val="0"/>
              <w:adjustRightInd w:val="0"/>
              <w:spacing w:before="240"/>
              <w:ind w:left="720"/>
              <w:jc w:val="both"/>
              <w:rPr>
                <w:rFonts w:ascii="Calibri" w:hAnsi="Calibri" w:cs="Calibri"/>
                <w:i/>
                <w:iCs/>
                <w:sz w:val="22"/>
                <w:szCs w:val="22"/>
              </w:rPr>
            </w:pPr>
          </w:p>
          <w:p w:rsidR="005D36FF" w:rsidRPr="004B63C3" w:rsidRDefault="005D36FF" w:rsidP="00163F89">
            <w:pPr>
              <w:tabs>
                <w:tab w:val="left" w:pos="720"/>
                <w:tab w:val="left" w:pos="4500"/>
              </w:tabs>
              <w:autoSpaceDE w:val="0"/>
              <w:autoSpaceDN w:val="0"/>
              <w:adjustRightInd w:val="0"/>
              <w:spacing w:before="240"/>
              <w:ind w:left="720"/>
              <w:jc w:val="both"/>
              <w:rPr>
                <w:rFonts w:ascii="Calibri" w:hAnsi="Calibri" w:cs="Calibri"/>
                <w:i/>
                <w:iCs/>
                <w:sz w:val="22"/>
                <w:szCs w:val="22"/>
              </w:rPr>
            </w:pPr>
          </w:p>
          <w:p w:rsidR="00FF2FA3" w:rsidRPr="004B63C3" w:rsidRDefault="00FF2FA3" w:rsidP="00163F89">
            <w:pPr>
              <w:tabs>
                <w:tab w:val="left" w:pos="720"/>
                <w:tab w:val="left" w:pos="4500"/>
              </w:tabs>
              <w:autoSpaceDE w:val="0"/>
              <w:autoSpaceDN w:val="0"/>
              <w:adjustRightInd w:val="0"/>
              <w:spacing w:before="240"/>
              <w:ind w:left="720"/>
              <w:jc w:val="both"/>
              <w:rPr>
                <w:rFonts w:ascii="Calibri" w:hAnsi="Calibri" w:cs="Calibri"/>
                <w:i/>
                <w:iCs/>
                <w:sz w:val="22"/>
                <w:szCs w:val="22"/>
              </w:rPr>
            </w:pPr>
            <w:r w:rsidRPr="004B63C3">
              <w:rPr>
                <w:rFonts w:ascii="Calibri" w:hAnsi="Calibri" w:cs="Calibri"/>
                <w:i/>
                <w:iCs/>
                <w:sz w:val="22"/>
                <w:szCs w:val="22"/>
              </w:rPr>
              <w:t>Financial assets and liabilities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ind w:left="720"/>
              <w:jc w:val="both"/>
              <w:rPr>
                <w:rFonts w:ascii="Calibri" w:hAnsi="Calibri" w:cs="Calibri"/>
                <w:color w:val="FF0000"/>
                <w:sz w:val="22"/>
                <w:szCs w:val="22"/>
              </w:rPr>
            </w:pPr>
            <w:r w:rsidRPr="004B63C3">
              <w:rPr>
                <w:rFonts w:ascii="Calibri" w:eastAsia="Calibri" w:hAnsi="Calibri" w:cs="Calibri"/>
                <w:color w:val="FF0000"/>
                <w:sz w:val="22"/>
                <w:szCs w:val="22"/>
              </w:rPr>
              <w:t xml:space="preserve"> </w:t>
            </w:r>
            <w:r w:rsidRPr="004B63C3">
              <w:rPr>
                <w:rFonts w:ascii="Calibri" w:hAnsi="Calibri" w:cs="Calibri"/>
                <w:color w:val="FF0000"/>
                <w:sz w:val="22"/>
                <w:szCs w:val="22"/>
              </w:rPr>
              <w:t>[</w:t>
            </w:r>
            <w:r w:rsidRPr="004B63C3">
              <w:rPr>
                <w:rFonts w:ascii="Calibri" w:hAnsi="Calibri" w:cs="Calibri"/>
                <w:i/>
                <w:color w:val="FF0000"/>
                <w:sz w:val="22"/>
                <w:szCs w:val="22"/>
                <w:u w:val="single"/>
              </w:rPr>
              <w:t>Example:</w:t>
            </w:r>
            <w:r w:rsidRPr="004B63C3">
              <w:rPr>
                <w:rFonts w:ascii="Calibri" w:hAnsi="Calibri" w:cs="Calibri"/>
                <w:color w:val="FF0000"/>
                <w:sz w:val="22"/>
                <w:szCs w:val="22"/>
              </w:rPr>
              <w:t xml:space="preserve"> </w:t>
            </w:r>
            <w:r w:rsidRPr="004B63C3">
              <w:rPr>
                <w:rFonts w:ascii="Calibri" w:hAnsi="Calibri" w:cs="Calibri"/>
                <w:i/>
                <w:color w:val="FF0000"/>
                <w:sz w:val="22"/>
                <w:szCs w:val="22"/>
                <w:u w:val="single"/>
              </w:rPr>
              <w:t xml:space="preserve">The Company carries some of its financial assets and liabilities at fair value, which requires extensive use of accounting estimates and judgment.  In addition, certain liabilities acquired through debt exchange and restructuring are required to be carried at fair value at the time of the </w:t>
            </w:r>
            <w:r w:rsidRPr="004B63C3">
              <w:rPr>
                <w:rFonts w:ascii="Calibri" w:hAnsi="Calibri" w:cs="Calibri"/>
                <w:i/>
                <w:color w:val="FF0000"/>
                <w:sz w:val="22"/>
                <w:szCs w:val="22"/>
                <w:u w:val="single"/>
              </w:rPr>
              <w:lastRenderedPageBreak/>
              <w:t>debt exchange and restructuring.  While significant components of fair value measurement were determined using verifiable objective evidence, i.e., foreign exchange rates, interest rates, volatility rates, the amount of changes in fair value would differ if the Company utilized different valuation methodology.  Any changes in fair value of these financial assets and liabilities would affect directly the profit or loss and equity.</w:t>
            </w:r>
            <w:r w:rsidRPr="004B63C3">
              <w:rPr>
                <w:rFonts w:ascii="Calibri" w:hAnsi="Calibri" w:cs="Calibri"/>
                <w:color w:val="FF0000"/>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5D36FF">
            <w:pPr>
              <w:tabs>
                <w:tab w:val="left" w:pos="720"/>
                <w:tab w:val="left" w:pos="4500"/>
              </w:tabs>
              <w:autoSpaceDE w:val="0"/>
              <w:autoSpaceDN w:val="0"/>
              <w:adjustRightInd w:val="0"/>
              <w:spacing w:before="240"/>
              <w:ind w:left="702"/>
              <w:jc w:val="both"/>
              <w:rPr>
                <w:rFonts w:ascii="Calibri" w:hAnsi="Calibri" w:cs="Calibri"/>
                <w:i/>
                <w:iCs/>
                <w:sz w:val="22"/>
                <w:szCs w:val="22"/>
              </w:rPr>
            </w:pPr>
            <w:r w:rsidRPr="004B63C3">
              <w:rPr>
                <w:rFonts w:ascii="Calibri" w:hAnsi="Calibri" w:cs="Calibri"/>
                <w:i/>
                <w:iCs/>
                <w:sz w:val="22"/>
                <w:szCs w:val="22"/>
              </w:rPr>
              <w:t>Estimating allowances for doubtful accounts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ind w:left="720"/>
              <w:jc w:val="both"/>
              <w:rPr>
                <w:rFonts w:ascii="Calibri" w:hAnsi="Calibri" w:cs="Calibri"/>
                <w:i/>
                <w:color w:val="FF0000"/>
                <w:sz w:val="22"/>
                <w:szCs w:val="22"/>
                <w:u w:val="single"/>
              </w:rPr>
            </w:pPr>
            <w:r w:rsidRPr="004B63C3">
              <w:rPr>
                <w:rFonts w:ascii="Calibri" w:hAnsi="Calibri" w:cs="Calibri"/>
                <w:color w:val="FF0000"/>
                <w:sz w:val="22"/>
                <w:szCs w:val="22"/>
              </w:rPr>
              <w:t>[</w:t>
            </w:r>
            <w:r w:rsidRPr="004B63C3">
              <w:rPr>
                <w:rFonts w:ascii="Calibri" w:hAnsi="Calibri" w:cs="Calibri"/>
                <w:i/>
                <w:color w:val="FF0000"/>
                <w:sz w:val="22"/>
                <w:szCs w:val="22"/>
                <w:u w:val="single"/>
              </w:rPr>
              <w:t>Example: The Company estimates the allowance for doubtful accounts related to its trade receivables based on assessment of specific accounts when the Company has information that certain customers are unable to meet their financial obligations.  In these cases judgment used was based on the best available facts and circumstances including but not limited to, the length of relationship with the customer and the customer’s current credit status based on third party credit reports and known market factors.  The Company used judgment to record specific reserves for customers against amounts due to reduce the expected collectible amounts.  These specific reserves are re-evaluated and adjusted as additional information received impacts the amounts estimated.</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ind w:left="720"/>
              <w:jc w:val="both"/>
              <w:rPr>
                <w:rFonts w:ascii="Calibri" w:hAnsi="Calibri" w:cs="Calibri"/>
                <w:color w:val="FF0000"/>
                <w:sz w:val="22"/>
                <w:szCs w:val="22"/>
              </w:rPr>
            </w:pPr>
            <w:r w:rsidRPr="004B63C3">
              <w:rPr>
                <w:rFonts w:ascii="Calibri" w:hAnsi="Calibri" w:cs="Calibri"/>
                <w:i/>
                <w:color w:val="FF0000"/>
                <w:sz w:val="22"/>
                <w:szCs w:val="22"/>
                <w:u w:val="single"/>
              </w:rPr>
              <w:t>The amounts and timing of recorded expenses for any period would differ if different judgments were made or different estimates were utilized.  An increase in the allowance for doubtful accounts would increase the recognized operating expenses and decrease current assets.</w:t>
            </w:r>
            <w:r w:rsidRPr="004B63C3">
              <w:rPr>
                <w:rFonts w:ascii="Calibri" w:hAnsi="Calibri" w:cs="Calibri"/>
                <w:color w:val="FF0000"/>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240"/>
              <w:ind w:left="720"/>
              <w:jc w:val="both"/>
              <w:rPr>
                <w:rFonts w:ascii="Calibri" w:hAnsi="Calibri" w:cs="Calibri"/>
                <w:i/>
                <w:iCs/>
                <w:sz w:val="22"/>
                <w:szCs w:val="22"/>
              </w:rPr>
            </w:pPr>
            <w:r w:rsidRPr="004B63C3">
              <w:rPr>
                <w:rFonts w:ascii="Calibri" w:hAnsi="Calibri" w:cs="Calibri"/>
                <w:i/>
                <w:iCs/>
                <w:sz w:val="22"/>
                <w:szCs w:val="22"/>
              </w:rPr>
              <w:t>Revenue recognition</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ind w:left="720"/>
              <w:jc w:val="both"/>
              <w:rPr>
                <w:rFonts w:ascii="Calibri" w:hAnsi="Calibri" w:cs="Calibri"/>
                <w:color w:val="FF0000"/>
                <w:sz w:val="22"/>
                <w:szCs w:val="22"/>
              </w:rPr>
            </w:pPr>
            <w:r w:rsidRPr="004B63C3">
              <w:rPr>
                <w:rFonts w:ascii="Calibri" w:hAnsi="Calibri" w:cs="Calibri"/>
                <w:i/>
                <w:color w:val="FF0000"/>
                <w:sz w:val="22"/>
                <w:szCs w:val="22"/>
                <w:u w:val="single"/>
              </w:rPr>
              <w:t>Revenues under a multiple element arrangement were split into separately identifiable components and recognized the related components were delivered in order to reflect the substance of the transaction.  The fair value of components was determined using verifiable objective evidence.</w:t>
            </w:r>
            <w:r w:rsidRPr="004B63C3">
              <w:rPr>
                <w:rFonts w:ascii="Calibri" w:hAnsi="Calibri" w:cs="Calibri"/>
                <w:color w:val="FF0000"/>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240"/>
              <w:ind w:left="720"/>
              <w:jc w:val="both"/>
              <w:rPr>
                <w:rFonts w:ascii="Calibri" w:hAnsi="Calibri" w:cs="Calibri"/>
                <w:i/>
                <w:iCs/>
                <w:sz w:val="22"/>
                <w:szCs w:val="22"/>
              </w:rPr>
            </w:pPr>
            <w:r w:rsidRPr="004B63C3">
              <w:rPr>
                <w:rFonts w:ascii="Calibri" w:hAnsi="Calibri" w:cs="Calibri"/>
                <w:i/>
                <w:iCs/>
                <w:sz w:val="22"/>
                <w:szCs w:val="22"/>
              </w:rPr>
              <w:t>Post-employment and other employee benefits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ind w:left="720"/>
              <w:jc w:val="both"/>
              <w:rPr>
                <w:rFonts w:ascii="Calibri" w:hAnsi="Calibri" w:cs="Calibri"/>
                <w:color w:val="FF0000"/>
                <w:sz w:val="22"/>
                <w:szCs w:val="22"/>
              </w:rPr>
            </w:pPr>
            <w:r w:rsidRPr="004B63C3">
              <w:rPr>
                <w:rFonts w:ascii="Calibri" w:hAnsi="Calibri" w:cs="Calibri"/>
                <w:color w:val="FF0000"/>
                <w:sz w:val="22"/>
                <w:szCs w:val="22"/>
              </w:rPr>
              <w:t>[</w:t>
            </w:r>
            <w:r w:rsidRPr="004B63C3">
              <w:rPr>
                <w:rFonts w:ascii="Calibri" w:hAnsi="Calibri" w:cs="Calibri"/>
                <w:i/>
                <w:color w:val="FF0000"/>
                <w:sz w:val="22"/>
                <w:szCs w:val="22"/>
                <w:u w:val="single"/>
              </w:rPr>
              <w:t>Example: The determination of the retirement obligation cost and other retirement benefits is dependent on the selection of certain assumptions used by actuaries in calculating such amounts.  Those assumptions include among others, discount rates, expected returns on plan assets and rates of compensation increase.  In accordance with PFRS for SMEs, actual results that differ from the assumptions are accumulated and amortized over future periods and therefore, generally affect the recognized expense and recorded obligation in such future periods.  While the Company believes that the assumptions are reasonable and appropriate, significant differences in the actual experience or significant changes in the assumptions may materially affect the pension and other retirement obligations.</w:t>
            </w:r>
            <w:r w:rsidRPr="004B63C3">
              <w:rPr>
                <w:rFonts w:ascii="Calibri" w:hAnsi="Calibri" w:cs="Calibri"/>
                <w:color w:val="FF0000"/>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240"/>
              <w:ind w:left="720"/>
              <w:jc w:val="both"/>
              <w:rPr>
                <w:rFonts w:ascii="Calibri" w:hAnsi="Calibri" w:cs="Calibri"/>
                <w:i/>
                <w:iCs/>
                <w:sz w:val="22"/>
                <w:szCs w:val="22"/>
              </w:rPr>
            </w:pPr>
            <w:r w:rsidRPr="004B63C3">
              <w:rPr>
                <w:rFonts w:ascii="Calibri" w:hAnsi="Calibri" w:cs="Calibri"/>
                <w:i/>
                <w:iCs/>
                <w:sz w:val="22"/>
                <w:szCs w:val="22"/>
              </w:rPr>
              <w:t>Contingencies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ind w:left="720"/>
              <w:jc w:val="both"/>
              <w:rPr>
                <w:rFonts w:ascii="Calibri" w:hAnsi="Calibri" w:cs="Calibri"/>
                <w:iCs/>
                <w:color w:val="FF0000"/>
                <w:sz w:val="22"/>
                <w:szCs w:val="22"/>
              </w:rPr>
            </w:pPr>
            <w:r w:rsidRPr="004B63C3">
              <w:rPr>
                <w:rFonts w:ascii="Calibri" w:hAnsi="Calibri" w:cs="Calibri"/>
                <w:color w:val="FF0000"/>
                <w:sz w:val="22"/>
                <w:szCs w:val="22"/>
              </w:rPr>
              <w:t>[</w:t>
            </w:r>
            <w:r w:rsidRPr="004B63C3">
              <w:rPr>
                <w:rFonts w:ascii="Calibri" w:hAnsi="Calibri" w:cs="Calibri"/>
                <w:i/>
                <w:color w:val="FF0000"/>
                <w:sz w:val="22"/>
                <w:szCs w:val="22"/>
                <w:u w:val="single"/>
              </w:rPr>
              <w:t>Example: The Company is currently involved in various legal proceedings and tax assessments].  Estimates of probable costs for the resolution of these claims has been developed in consultation with outside counsel handling the defense in these matters and is based upon an analysis of potential results.  The Company currently does not believe these proceedings will have a material adverse effect on the financial position.  It is possible, however, that future results of operations could be materially affected by changes in the estimates or in the effectiveness of the Company’s strategies relating to these proceedings.</w:t>
            </w:r>
            <w:r w:rsidRPr="004B63C3">
              <w:rPr>
                <w:rFonts w:ascii="Calibri" w:hAnsi="Calibri" w:cs="Calibri"/>
                <w:color w:val="FF0000"/>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5D36FF" w:rsidRPr="004B63C3" w:rsidRDefault="005D36FF" w:rsidP="005D36FF">
            <w:pPr>
              <w:pStyle w:val="NormalWeb"/>
              <w:tabs>
                <w:tab w:val="left" w:pos="720"/>
              </w:tabs>
              <w:spacing w:before="360" w:beforeAutospacing="0" w:after="0" w:afterAutospacing="0"/>
              <w:ind w:left="360"/>
              <w:jc w:val="both"/>
              <w:rPr>
                <w:rFonts w:ascii="Calibri" w:hAnsi="Calibri" w:cs="Calibri"/>
                <w:b/>
                <w:bCs/>
                <w:sz w:val="22"/>
                <w:szCs w:val="22"/>
              </w:rPr>
            </w:pPr>
          </w:p>
          <w:p w:rsidR="005D36FF" w:rsidRPr="004B63C3" w:rsidRDefault="005D36FF" w:rsidP="005D36FF">
            <w:pPr>
              <w:pStyle w:val="NormalWeb"/>
              <w:tabs>
                <w:tab w:val="left" w:pos="720"/>
              </w:tabs>
              <w:spacing w:before="360" w:beforeAutospacing="0" w:after="0" w:afterAutospacing="0"/>
              <w:ind w:left="360"/>
              <w:jc w:val="both"/>
              <w:rPr>
                <w:rFonts w:ascii="Calibri" w:hAnsi="Calibri" w:cs="Calibri"/>
                <w:b/>
                <w:bCs/>
                <w:sz w:val="22"/>
                <w:szCs w:val="22"/>
              </w:rPr>
            </w:pPr>
          </w:p>
          <w:p w:rsidR="005D36FF" w:rsidRPr="004B63C3" w:rsidRDefault="005D36FF" w:rsidP="005D36FF">
            <w:pPr>
              <w:pStyle w:val="NormalWeb"/>
              <w:tabs>
                <w:tab w:val="left" w:pos="720"/>
              </w:tabs>
              <w:spacing w:before="360" w:beforeAutospacing="0" w:after="0" w:afterAutospacing="0"/>
              <w:ind w:left="360"/>
              <w:jc w:val="both"/>
              <w:rPr>
                <w:rFonts w:ascii="Calibri" w:hAnsi="Calibri" w:cs="Calibri"/>
                <w:b/>
                <w:bCs/>
                <w:sz w:val="22"/>
                <w:szCs w:val="22"/>
              </w:rPr>
            </w:pPr>
          </w:p>
          <w:p w:rsidR="00FF2FA3" w:rsidRPr="004B63C3" w:rsidRDefault="00FF2FA3" w:rsidP="00550928">
            <w:pPr>
              <w:pStyle w:val="NormalWeb"/>
              <w:numPr>
                <w:ilvl w:val="0"/>
                <w:numId w:val="13"/>
              </w:numPr>
              <w:tabs>
                <w:tab w:val="left" w:pos="720"/>
              </w:tabs>
              <w:spacing w:before="360" w:beforeAutospacing="0" w:after="0" w:afterAutospacing="0"/>
              <w:ind w:left="360"/>
              <w:jc w:val="both"/>
              <w:rPr>
                <w:rFonts w:ascii="Calibri" w:hAnsi="Calibri" w:cs="Calibri"/>
                <w:b/>
                <w:bCs/>
                <w:sz w:val="22"/>
                <w:szCs w:val="22"/>
              </w:rPr>
            </w:pPr>
            <w:r w:rsidRPr="004B63C3">
              <w:rPr>
                <w:rFonts w:ascii="Calibri" w:hAnsi="Calibri" w:cs="Calibri"/>
                <w:b/>
                <w:bCs/>
                <w:sz w:val="22"/>
                <w:szCs w:val="22"/>
              </w:rPr>
              <w:t>CATEGORIES OF FINANCIAL INSTRUMENTS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11.41 (a)</w:t>
            </w:r>
          </w:p>
        </w:tc>
        <w:tc>
          <w:tcPr>
            <w:tcW w:w="9900" w:type="dxa"/>
            <w:gridSpan w:val="2"/>
            <w:shd w:val="clear" w:color="auto" w:fill="auto"/>
          </w:tcPr>
          <w:tbl>
            <w:tblPr>
              <w:tblW w:w="9015" w:type="dxa"/>
              <w:tblInd w:w="833" w:type="dxa"/>
              <w:tblLayout w:type="fixed"/>
              <w:tblLook w:val="0000" w:firstRow="0" w:lastRow="0" w:firstColumn="0" w:lastColumn="0" w:noHBand="0" w:noVBand="0"/>
            </w:tblPr>
            <w:tblGrid>
              <w:gridCol w:w="5538"/>
              <w:gridCol w:w="1832"/>
              <w:gridCol w:w="1645"/>
            </w:tblGrid>
            <w:tr w:rsidR="00FF2FA3" w:rsidRPr="004B63C3" w:rsidTr="002123F4">
              <w:trPr>
                <w:trHeight w:val="387"/>
              </w:trPr>
              <w:tc>
                <w:tcPr>
                  <w:tcW w:w="5538" w:type="dxa"/>
                  <w:tcBorders>
                    <w:top w:val="single" w:sz="4" w:space="0" w:color="auto"/>
                    <w:bottom w:val="single" w:sz="4" w:space="0" w:color="auto"/>
                  </w:tcBorders>
                  <w:vAlign w:val="bottom"/>
                </w:tcPr>
                <w:p w:rsidR="00FF2FA3" w:rsidRPr="004B63C3" w:rsidRDefault="00FF2FA3" w:rsidP="00163F89">
                  <w:pPr>
                    <w:pStyle w:val="NormalWeb"/>
                    <w:tabs>
                      <w:tab w:val="left" w:pos="720"/>
                    </w:tabs>
                    <w:spacing w:before="240" w:beforeAutospacing="0" w:after="0" w:afterAutospacing="0"/>
                    <w:ind w:left="720"/>
                    <w:rPr>
                      <w:rFonts w:ascii="Calibri" w:hAnsi="Calibri" w:cs="Calibri"/>
                      <w:sz w:val="22"/>
                      <w:szCs w:val="22"/>
                    </w:rPr>
                  </w:pPr>
                </w:p>
              </w:tc>
              <w:tc>
                <w:tcPr>
                  <w:tcW w:w="1832" w:type="dxa"/>
                  <w:tcBorders>
                    <w:top w:val="single" w:sz="4" w:space="0" w:color="auto"/>
                    <w:bottom w:val="single" w:sz="4" w:space="0" w:color="auto"/>
                  </w:tcBorders>
                  <w:vAlign w:val="bottom"/>
                </w:tcPr>
                <w:p w:rsidR="00FF2FA3" w:rsidRPr="004B63C3" w:rsidRDefault="00FF2FA3" w:rsidP="00BD05B3">
                  <w:pPr>
                    <w:pStyle w:val="NormalWeb"/>
                    <w:tabs>
                      <w:tab w:val="left" w:pos="720"/>
                    </w:tabs>
                    <w:spacing w:before="0" w:beforeAutospacing="0" w:after="0" w:afterAutospacing="0"/>
                    <w:ind w:left="720"/>
                    <w:rPr>
                      <w:rFonts w:ascii="Calibri" w:hAnsi="Calibri" w:cs="Calibri"/>
                      <w:b/>
                      <w:bCs/>
                      <w:sz w:val="22"/>
                      <w:szCs w:val="22"/>
                    </w:rPr>
                  </w:pPr>
                  <w:r w:rsidRPr="004B63C3">
                    <w:rPr>
                      <w:rFonts w:ascii="Calibri" w:hAnsi="Calibri" w:cs="Calibri"/>
                      <w:b/>
                      <w:bCs/>
                      <w:sz w:val="22"/>
                      <w:szCs w:val="22"/>
                    </w:rPr>
                    <w:t>2012</w:t>
                  </w:r>
                </w:p>
              </w:tc>
              <w:tc>
                <w:tcPr>
                  <w:tcW w:w="1645" w:type="dxa"/>
                  <w:tcBorders>
                    <w:top w:val="single" w:sz="4" w:space="0" w:color="auto"/>
                    <w:bottom w:val="single" w:sz="4" w:space="0" w:color="auto"/>
                  </w:tcBorders>
                  <w:vAlign w:val="bottom"/>
                </w:tcPr>
                <w:p w:rsidR="00FF2FA3" w:rsidRPr="004B63C3" w:rsidRDefault="00FF2FA3" w:rsidP="00BD05B3">
                  <w:pPr>
                    <w:pStyle w:val="NormalWeb"/>
                    <w:tabs>
                      <w:tab w:val="left" w:pos="720"/>
                    </w:tabs>
                    <w:spacing w:before="0" w:beforeAutospacing="0" w:after="0" w:afterAutospacing="0"/>
                    <w:ind w:left="720"/>
                    <w:rPr>
                      <w:rFonts w:ascii="Calibri" w:hAnsi="Calibri" w:cs="Calibri"/>
                      <w:sz w:val="22"/>
                      <w:szCs w:val="22"/>
                    </w:rPr>
                  </w:pPr>
                  <w:r w:rsidRPr="004B63C3">
                    <w:rPr>
                      <w:rFonts w:ascii="Calibri" w:hAnsi="Calibri" w:cs="Calibri"/>
                      <w:sz w:val="22"/>
                      <w:szCs w:val="22"/>
                    </w:rPr>
                    <w:t>2008</w:t>
                  </w:r>
                </w:p>
              </w:tc>
            </w:tr>
            <w:tr w:rsidR="00FF2FA3" w:rsidRPr="004B63C3" w:rsidTr="002123F4">
              <w:trPr>
                <w:trHeight w:val="387"/>
              </w:trPr>
              <w:tc>
                <w:tcPr>
                  <w:tcW w:w="5538" w:type="dxa"/>
                  <w:vAlign w:val="bottom"/>
                </w:tcPr>
                <w:p w:rsidR="00FF2FA3" w:rsidRPr="004B63C3" w:rsidRDefault="00FF2FA3" w:rsidP="00BD05B3">
                  <w:pPr>
                    <w:pStyle w:val="NormalWeb"/>
                    <w:spacing w:before="0" w:beforeAutospacing="0" w:after="0" w:afterAutospacing="0"/>
                    <w:ind w:left="-18"/>
                    <w:rPr>
                      <w:rFonts w:ascii="Calibri" w:hAnsi="Calibri" w:cs="Calibri"/>
                      <w:b/>
                      <w:sz w:val="22"/>
                      <w:szCs w:val="22"/>
                    </w:rPr>
                  </w:pPr>
                  <w:r w:rsidRPr="004B63C3">
                    <w:rPr>
                      <w:rFonts w:ascii="Calibri" w:hAnsi="Calibri" w:cs="Calibri"/>
                      <w:b/>
                      <w:sz w:val="22"/>
                      <w:szCs w:val="22"/>
                    </w:rPr>
                    <w:t>Financial Assets at Fair Value Through Profit or Loss</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 xml:space="preserve">Asset 1 </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r w:rsidRPr="004B63C3">
                    <w:rPr>
                      <w:rFonts w:ascii="Calibri" w:hAnsi="Calibri" w:cs="Calibri"/>
                      <w:b/>
                      <w:bCs/>
                      <w:sz w:val="22"/>
                      <w:szCs w:val="22"/>
                    </w:rPr>
                    <w:t>P</w:t>
                  </w: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r w:rsidRPr="004B63C3">
                    <w:rPr>
                      <w:rFonts w:ascii="Calibri" w:hAnsi="Calibri" w:cs="Calibri"/>
                      <w:sz w:val="22"/>
                      <w:szCs w:val="22"/>
                    </w:rPr>
                    <w:t>P</w:t>
                  </w: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Asset 2</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Asset 3</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461"/>
              </w:trPr>
              <w:tc>
                <w:tcPr>
                  <w:tcW w:w="5538"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rPr>
                      <w:rFonts w:ascii="Calibri" w:hAnsi="Calibri" w:cs="Calibri"/>
                      <w:sz w:val="22"/>
                      <w:szCs w:val="22"/>
                    </w:rPr>
                  </w:pPr>
                </w:p>
              </w:tc>
              <w:tc>
                <w:tcPr>
                  <w:tcW w:w="1832"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bl>
          <w:p w:rsidR="00FF2FA3" w:rsidRPr="004B63C3" w:rsidRDefault="00FF2FA3" w:rsidP="00D16B96">
            <w:pPr>
              <w:tabs>
                <w:tab w:val="left" w:pos="720"/>
              </w:tabs>
              <w:autoSpaceDE w:val="0"/>
              <w:autoSpaceDN w:val="0"/>
              <w:adjustRightInd w:val="0"/>
              <w:spacing w:line="156" w:lineRule="atLeast"/>
              <w:jc w:val="both"/>
              <w:rPr>
                <w:rFonts w:ascii="Calibri" w:eastAsia="Calibri" w:hAnsi="Calibri" w:cs="Calibri"/>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0E7F2D" w:rsidRPr="004B63C3" w:rsidRDefault="000E7F2D" w:rsidP="00BD05B3">
            <w:pPr>
              <w:rPr>
                <w:rFonts w:ascii="Calibri" w:hAnsi="Calibri" w:cs="Calibri"/>
                <w:sz w:val="18"/>
                <w:szCs w:val="18"/>
                <w:highlight w:val="yellow"/>
              </w:rPr>
            </w:pPr>
          </w:p>
          <w:p w:rsidR="000E7F2D" w:rsidRPr="004B63C3" w:rsidRDefault="000E7F2D" w:rsidP="00BD05B3">
            <w:pPr>
              <w:rPr>
                <w:rFonts w:ascii="Calibri" w:hAnsi="Calibri" w:cs="Calibri"/>
                <w:sz w:val="18"/>
                <w:szCs w:val="18"/>
                <w:highlight w:val="yellow"/>
              </w:rPr>
            </w:pPr>
          </w:p>
          <w:p w:rsidR="005D36FF" w:rsidRPr="004B63C3" w:rsidRDefault="005D36FF"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11.41 (b)</w:t>
            </w:r>
          </w:p>
        </w:tc>
        <w:tc>
          <w:tcPr>
            <w:tcW w:w="9900" w:type="dxa"/>
            <w:gridSpan w:val="2"/>
            <w:shd w:val="clear" w:color="auto" w:fill="auto"/>
          </w:tcPr>
          <w:p w:rsidR="000E7F2D" w:rsidRPr="004B63C3" w:rsidRDefault="000E7F2D">
            <w:pPr>
              <w:rPr>
                <w:rFonts w:ascii="Calibri" w:hAnsi="Calibri" w:cs="Calibri"/>
              </w:rPr>
            </w:pPr>
          </w:p>
          <w:p w:rsidR="000E7F2D" w:rsidRPr="004B63C3" w:rsidRDefault="000E7F2D">
            <w:pPr>
              <w:rPr>
                <w:rFonts w:ascii="Calibri" w:hAnsi="Calibri" w:cs="Calibri"/>
              </w:rPr>
            </w:pPr>
          </w:p>
          <w:tbl>
            <w:tblPr>
              <w:tblW w:w="9015" w:type="dxa"/>
              <w:tblInd w:w="833" w:type="dxa"/>
              <w:tblLayout w:type="fixed"/>
              <w:tblLook w:val="0000" w:firstRow="0" w:lastRow="0" w:firstColumn="0" w:lastColumn="0" w:noHBand="0" w:noVBand="0"/>
            </w:tblPr>
            <w:tblGrid>
              <w:gridCol w:w="5538"/>
              <w:gridCol w:w="1832"/>
              <w:gridCol w:w="1645"/>
            </w:tblGrid>
            <w:tr w:rsidR="00FF2FA3" w:rsidRPr="004B63C3" w:rsidTr="002123F4">
              <w:trPr>
                <w:trHeight w:val="387"/>
              </w:trPr>
              <w:tc>
                <w:tcPr>
                  <w:tcW w:w="5538" w:type="dxa"/>
                  <w:vAlign w:val="bottom"/>
                </w:tcPr>
                <w:p w:rsidR="00FF2FA3" w:rsidRPr="004B63C3" w:rsidRDefault="00FF2FA3" w:rsidP="005D36FF">
                  <w:pPr>
                    <w:pStyle w:val="NormalWeb"/>
                    <w:spacing w:before="0" w:beforeAutospacing="0" w:after="0" w:afterAutospacing="0"/>
                    <w:rPr>
                      <w:rFonts w:ascii="Calibri" w:hAnsi="Calibri" w:cs="Calibri"/>
                      <w:b/>
                      <w:sz w:val="22"/>
                      <w:szCs w:val="22"/>
                    </w:rPr>
                  </w:pPr>
                  <w:r w:rsidRPr="004B63C3">
                    <w:rPr>
                      <w:rFonts w:ascii="Calibri" w:hAnsi="Calibri" w:cs="Calibri"/>
                      <w:b/>
                      <w:sz w:val="22"/>
                      <w:szCs w:val="22"/>
                    </w:rPr>
                    <w:t>Financial Assets at Amortized Cost</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 xml:space="preserve">Asset 1 </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Asset 2</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Asset 3</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461"/>
              </w:trPr>
              <w:tc>
                <w:tcPr>
                  <w:tcW w:w="5538"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rPr>
                      <w:rFonts w:ascii="Calibri" w:hAnsi="Calibri" w:cs="Calibri"/>
                      <w:sz w:val="22"/>
                      <w:szCs w:val="22"/>
                    </w:rPr>
                  </w:pPr>
                </w:p>
              </w:tc>
              <w:tc>
                <w:tcPr>
                  <w:tcW w:w="1832"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bl>
          <w:p w:rsidR="00FF2FA3" w:rsidRPr="004B63C3" w:rsidRDefault="00FF2FA3" w:rsidP="00D16B96">
            <w:pPr>
              <w:tabs>
                <w:tab w:val="left" w:pos="720"/>
              </w:tabs>
              <w:autoSpaceDE w:val="0"/>
              <w:autoSpaceDN w:val="0"/>
              <w:adjustRightInd w:val="0"/>
              <w:spacing w:line="156" w:lineRule="atLeast"/>
              <w:ind w:left="720"/>
              <w:jc w:val="both"/>
              <w:rPr>
                <w:rFonts w:ascii="Calibri" w:eastAsia="Calibri" w:hAnsi="Calibri" w:cs="Calibri"/>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DF0351">
            <w:pPr>
              <w:rPr>
                <w:rFonts w:ascii="Calibri" w:hAnsi="Calibri" w:cs="Calibri"/>
                <w:sz w:val="18"/>
                <w:szCs w:val="18"/>
              </w:rPr>
            </w:pPr>
            <w:r w:rsidRPr="004B63C3">
              <w:rPr>
                <w:rFonts w:ascii="Calibri" w:hAnsi="Calibri" w:cs="Calibri"/>
                <w:sz w:val="18"/>
                <w:szCs w:val="18"/>
                <w:highlight w:val="yellow"/>
              </w:rPr>
              <w:t>Section 11.41 (c)</w:t>
            </w:r>
          </w:p>
        </w:tc>
        <w:tc>
          <w:tcPr>
            <w:tcW w:w="9900" w:type="dxa"/>
            <w:gridSpan w:val="2"/>
            <w:shd w:val="clear" w:color="auto" w:fill="auto"/>
          </w:tcPr>
          <w:tbl>
            <w:tblPr>
              <w:tblW w:w="9015" w:type="dxa"/>
              <w:tblInd w:w="833" w:type="dxa"/>
              <w:tblLayout w:type="fixed"/>
              <w:tblLook w:val="0000" w:firstRow="0" w:lastRow="0" w:firstColumn="0" w:lastColumn="0" w:noHBand="0" w:noVBand="0"/>
            </w:tblPr>
            <w:tblGrid>
              <w:gridCol w:w="5538"/>
              <w:gridCol w:w="1832"/>
              <w:gridCol w:w="1645"/>
            </w:tblGrid>
            <w:tr w:rsidR="00FF2FA3" w:rsidRPr="004B63C3" w:rsidTr="002123F4">
              <w:trPr>
                <w:trHeight w:val="387"/>
              </w:trPr>
              <w:tc>
                <w:tcPr>
                  <w:tcW w:w="5538" w:type="dxa"/>
                  <w:vAlign w:val="bottom"/>
                </w:tcPr>
                <w:p w:rsidR="00FF2FA3" w:rsidRPr="004B63C3" w:rsidRDefault="00FF2FA3" w:rsidP="00163F89">
                  <w:pPr>
                    <w:pStyle w:val="NormalWeb"/>
                    <w:spacing w:before="240" w:beforeAutospacing="0" w:after="0" w:afterAutospacing="0"/>
                    <w:ind w:left="-18"/>
                    <w:rPr>
                      <w:rFonts w:ascii="Calibri" w:hAnsi="Calibri" w:cs="Calibri"/>
                      <w:b/>
                      <w:sz w:val="22"/>
                      <w:szCs w:val="22"/>
                    </w:rPr>
                  </w:pPr>
                  <w:r w:rsidRPr="004B63C3">
                    <w:rPr>
                      <w:rFonts w:ascii="Calibri" w:hAnsi="Calibri" w:cs="Calibri"/>
                      <w:b/>
                      <w:sz w:val="22"/>
                      <w:szCs w:val="22"/>
                    </w:rPr>
                    <w:t>Financial Assets at Cost less Impairment</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 xml:space="preserve">Asset 1 </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Asset 2</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Asset 3</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461"/>
              </w:trPr>
              <w:tc>
                <w:tcPr>
                  <w:tcW w:w="5538"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rPr>
                      <w:rFonts w:ascii="Calibri" w:hAnsi="Calibri" w:cs="Calibri"/>
                      <w:sz w:val="22"/>
                      <w:szCs w:val="22"/>
                    </w:rPr>
                  </w:pPr>
                </w:p>
              </w:tc>
              <w:tc>
                <w:tcPr>
                  <w:tcW w:w="1832"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bl>
          <w:p w:rsidR="00FF2FA3" w:rsidRPr="004B63C3" w:rsidRDefault="00FF2FA3" w:rsidP="00D16B96">
            <w:pPr>
              <w:tabs>
                <w:tab w:val="left" w:pos="720"/>
              </w:tabs>
              <w:autoSpaceDE w:val="0"/>
              <w:autoSpaceDN w:val="0"/>
              <w:adjustRightInd w:val="0"/>
              <w:spacing w:line="156" w:lineRule="atLeast"/>
              <w:ind w:left="720"/>
              <w:jc w:val="both"/>
              <w:rPr>
                <w:rFonts w:ascii="Calibri" w:eastAsia="Calibri" w:hAnsi="Calibri" w:cs="Calibri"/>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11.41 (d)</w:t>
            </w:r>
          </w:p>
        </w:tc>
        <w:tc>
          <w:tcPr>
            <w:tcW w:w="9900" w:type="dxa"/>
            <w:gridSpan w:val="2"/>
            <w:shd w:val="clear" w:color="auto" w:fill="auto"/>
          </w:tcPr>
          <w:tbl>
            <w:tblPr>
              <w:tblW w:w="9015" w:type="dxa"/>
              <w:tblInd w:w="833" w:type="dxa"/>
              <w:tblLayout w:type="fixed"/>
              <w:tblLook w:val="0000" w:firstRow="0" w:lastRow="0" w:firstColumn="0" w:lastColumn="0" w:noHBand="0" w:noVBand="0"/>
            </w:tblPr>
            <w:tblGrid>
              <w:gridCol w:w="5538"/>
              <w:gridCol w:w="1832"/>
              <w:gridCol w:w="1645"/>
            </w:tblGrid>
            <w:tr w:rsidR="000E7F2D" w:rsidRPr="004B63C3" w:rsidTr="00B86B00">
              <w:trPr>
                <w:trHeight w:val="387"/>
              </w:trPr>
              <w:tc>
                <w:tcPr>
                  <w:tcW w:w="5538" w:type="dxa"/>
                  <w:vAlign w:val="bottom"/>
                </w:tcPr>
                <w:p w:rsidR="000E7F2D" w:rsidRPr="004B63C3" w:rsidRDefault="000E7F2D" w:rsidP="00B86B00">
                  <w:pPr>
                    <w:pStyle w:val="NormalWeb"/>
                    <w:spacing w:before="240" w:beforeAutospacing="0" w:after="0" w:afterAutospacing="0"/>
                    <w:ind w:left="-18"/>
                    <w:rPr>
                      <w:rFonts w:ascii="Calibri" w:hAnsi="Calibri" w:cs="Calibri"/>
                      <w:b/>
                      <w:sz w:val="22"/>
                      <w:szCs w:val="22"/>
                    </w:rPr>
                  </w:pPr>
                  <w:r w:rsidRPr="004B63C3">
                    <w:rPr>
                      <w:rFonts w:ascii="Calibri" w:hAnsi="Calibri" w:cs="Calibri"/>
                      <w:b/>
                      <w:sz w:val="22"/>
                      <w:szCs w:val="22"/>
                    </w:rPr>
                    <w:t>Financial Liabilities at Fair Value Through Profit or Loss</w:t>
                  </w:r>
                </w:p>
              </w:tc>
              <w:tc>
                <w:tcPr>
                  <w:tcW w:w="1832" w:type="dxa"/>
                  <w:vAlign w:val="bottom"/>
                </w:tcPr>
                <w:p w:rsidR="000E7F2D" w:rsidRPr="004B63C3" w:rsidRDefault="000E7F2D" w:rsidP="00B86B00">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0E7F2D" w:rsidRPr="004B63C3" w:rsidRDefault="000E7F2D" w:rsidP="00B86B00">
                  <w:pPr>
                    <w:pStyle w:val="NormalWeb"/>
                    <w:tabs>
                      <w:tab w:val="left" w:pos="720"/>
                    </w:tabs>
                    <w:spacing w:before="0" w:beforeAutospacing="0" w:after="0" w:afterAutospacing="0"/>
                    <w:ind w:left="720"/>
                    <w:jc w:val="right"/>
                    <w:rPr>
                      <w:rFonts w:ascii="Calibri" w:hAnsi="Calibri" w:cs="Calibri"/>
                      <w:sz w:val="22"/>
                      <w:szCs w:val="22"/>
                    </w:rPr>
                  </w:pPr>
                </w:p>
              </w:tc>
            </w:tr>
            <w:tr w:rsidR="000E7F2D" w:rsidRPr="004B63C3" w:rsidTr="00B86B00">
              <w:trPr>
                <w:trHeight w:val="298"/>
              </w:trPr>
              <w:tc>
                <w:tcPr>
                  <w:tcW w:w="5538" w:type="dxa"/>
                  <w:vAlign w:val="bottom"/>
                </w:tcPr>
                <w:p w:rsidR="000E7F2D" w:rsidRPr="004B63C3" w:rsidRDefault="000E7F2D" w:rsidP="00B86B00">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 xml:space="preserve">Asset 1 </w:t>
                  </w:r>
                </w:p>
              </w:tc>
              <w:tc>
                <w:tcPr>
                  <w:tcW w:w="1832" w:type="dxa"/>
                  <w:vAlign w:val="bottom"/>
                </w:tcPr>
                <w:p w:rsidR="000E7F2D" w:rsidRPr="004B63C3" w:rsidRDefault="000E7F2D" w:rsidP="00B86B00">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0E7F2D" w:rsidRPr="004B63C3" w:rsidRDefault="000E7F2D" w:rsidP="00B86B00">
                  <w:pPr>
                    <w:pStyle w:val="NormalWeb"/>
                    <w:tabs>
                      <w:tab w:val="left" w:pos="720"/>
                    </w:tabs>
                    <w:spacing w:before="0" w:beforeAutospacing="0" w:after="0" w:afterAutospacing="0"/>
                    <w:ind w:left="720"/>
                    <w:jc w:val="right"/>
                    <w:rPr>
                      <w:rFonts w:ascii="Calibri" w:hAnsi="Calibri" w:cs="Calibri"/>
                      <w:sz w:val="22"/>
                      <w:szCs w:val="22"/>
                    </w:rPr>
                  </w:pPr>
                </w:p>
              </w:tc>
            </w:tr>
            <w:tr w:rsidR="000E7F2D" w:rsidRPr="004B63C3" w:rsidTr="00B86B00">
              <w:trPr>
                <w:trHeight w:val="298"/>
              </w:trPr>
              <w:tc>
                <w:tcPr>
                  <w:tcW w:w="5538" w:type="dxa"/>
                  <w:vAlign w:val="bottom"/>
                </w:tcPr>
                <w:p w:rsidR="000E7F2D" w:rsidRPr="004B63C3" w:rsidRDefault="000E7F2D" w:rsidP="00B86B00">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Asset 2</w:t>
                  </w:r>
                </w:p>
              </w:tc>
              <w:tc>
                <w:tcPr>
                  <w:tcW w:w="1832" w:type="dxa"/>
                  <w:vAlign w:val="bottom"/>
                </w:tcPr>
                <w:p w:rsidR="000E7F2D" w:rsidRPr="004B63C3" w:rsidRDefault="000E7F2D" w:rsidP="00B86B00">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0E7F2D" w:rsidRPr="004B63C3" w:rsidRDefault="000E7F2D" w:rsidP="00B86B00">
                  <w:pPr>
                    <w:pStyle w:val="NormalWeb"/>
                    <w:tabs>
                      <w:tab w:val="left" w:pos="720"/>
                    </w:tabs>
                    <w:spacing w:before="0" w:beforeAutospacing="0" w:after="0" w:afterAutospacing="0"/>
                    <w:ind w:left="720"/>
                    <w:jc w:val="right"/>
                    <w:rPr>
                      <w:rFonts w:ascii="Calibri" w:hAnsi="Calibri" w:cs="Calibri"/>
                      <w:sz w:val="22"/>
                      <w:szCs w:val="22"/>
                    </w:rPr>
                  </w:pPr>
                </w:p>
              </w:tc>
            </w:tr>
            <w:tr w:rsidR="000E7F2D" w:rsidRPr="004B63C3" w:rsidTr="00B86B00">
              <w:trPr>
                <w:trHeight w:val="298"/>
              </w:trPr>
              <w:tc>
                <w:tcPr>
                  <w:tcW w:w="5538" w:type="dxa"/>
                  <w:vAlign w:val="bottom"/>
                </w:tcPr>
                <w:p w:rsidR="000E7F2D" w:rsidRPr="004B63C3" w:rsidRDefault="000E7F2D" w:rsidP="00B86B00">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Asset 3</w:t>
                  </w:r>
                </w:p>
              </w:tc>
              <w:tc>
                <w:tcPr>
                  <w:tcW w:w="1832" w:type="dxa"/>
                  <w:vAlign w:val="bottom"/>
                </w:tcPr>
                <w:p w:rsidR="000E7F2D" w:rsidRPr="004B63C3" w:rsidRDefault="000E7F2D" w:rsidP="00B86B00">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0E7F2D" w:rsidRPr="004B63C3" w:rsidRDefault="000E7F2D" w:rsidP="00B86B00">
                  <w:pPr>
                    <w:pStyle w:val="NormalWeb"/>
                    <w:tabs>
                      <w:tab w:val="left" w:pos="720"/>
                    </w:tabs>
                    <w:spacing w:before="0" w:beforeAutospacing="0" w:after="0" w:afterAutospacing="0"/>
                    <w:ind w:left="720"/>
                    <w:jc w:val="right"/>
                    <w:rPr>
                      <w:rFonts w:ascii="Calibri" w:hAnsi="Calibri" w:cs="Calibri"/>
                      <w:sz w:val="22"/>
                      <w:szCs w:val="22"/>
                    </w:rPr>
                  </w:pPr>
                </w:p>
              </w:tc>
            </w:tr>
            <w:tr w:rsidR="000E7F2D" w:rsidRPr="004B63C3" w:rsidTr="00B86B00">
              <w:trPr>
                <w:trHeight w:val="461"/>
              </w:trPr>
              <w:tc>
                <w:tcPr>
                  <w:tcW w:w="5538" w:type="dxa"/>
                  <w:tcBorders>
                    <w:top w:val="single" w:sz="4" w:space="0" w:color="auto"/>
                    <w:bottom w:val="double" w:sz="4" w:space="0" w:color="auto"/>
                  </w:tcBorders>
                  <w:vAlign w:val="bottom"/>
                </w:tcPr>
                <w:p w:rsidR="000E7F2D" w:rsidRPr="004B63C3" w:rsidRDefault="000E7F2D" w:rsidP="00B86B00">
                  <w:pPr>
                    <w:pStyle w:val="NormalWeb"/>
                    <w:tabs>
                      <w:tab w:val="left" w:pos="720"/>
                    </w:tabs>
                    <w:spacing w:before="0" w:beforeAutospacing="0" w:after="0" w:afterAutospacing="0"/>
                    <w:ind w:left="720"/>
                    <w:rPr>
                      <w:rFonts w:ascii="Calibri" w:hAnsi="Calibri" w:cs="Calibri"/>
                      <w:sz w:val="22"/>
                      <w:szCs w:val="22"/>
                    </w:rPr>
                  </w:pPr>
                </w:p>
              </w:tc>
              <w:tc>
                <w:tcPr>
                  <w:tcW w:w="1832" w:type="dxa"/>
                  <w:tcBorders>
                    <w:top w:val="single" w:sz="4" w:space="0" w:color="auto"/>
                    <w:bottom w:val="double" w:sz="4" w:space="0" w:color="auto"/>
                  </w:tcBorders>
                  <w:vAlign w:val="bottom"/>
                </w:tcPr>
                <w:p w:rsidR="000E7F2D" w:rsidRPr="004B63C3" w:rsidRDefault="000E7F2D" w:rsidP="00B86B00">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tcBorders>
                    <w:top w:val="single" w:sz="4" w:space="0" w:color="auto"/>
                    <w:bottom w:val="double" w:sz="4" w:space="0" w:color="auto"/>
                  </w:tcBorders>
                  <w:vAlign w:val="bottom"/>
                </w:tcPr>
                <w:p w:rsidR="000E7F2D" w:rsidRPr="004B63C3" w:rsidRDefault="000E7F2D" w:rsidP="00B86B00">
                  <w:pPr>
                    <w:pStyle w:val="NormalWeb"/>
                    <w:tabs>
                      <w:tab w:val="left" w:pos="720"/>
                    </w:tabs>
                    <w:spacing w:before="0" w:beforeAutospacing="0" w:after="0" w:afterAutospacing="0"/>
                    <w:ind w:left="720"/>
                    <w:jc w:val="right"/>
                    <w:rPr>
                      <w:rFonts w:ascii="Calibri" w:hAnsi="Calibri" w:cs="Calibri"/>
                      <w:sz w:val="22"/>
                      <w:szCs w:val="22"/>
                    </w:rPr>
                  </w:pPr>
                </w:p>
              </w:tc>
            </w:tr>
          </w:tbl>
          <w:p w:rsidR="00FF2FA3" w:rsidRPr="004B63C3" w:rsidRDefault="00FF2FA3" w:rsidP="00163F89">
            <w:pPr>
              <w:pStyle w:val="NormalWeb"/>
              <w:spacing w:before="240" w:beforeAutospacing="0" w:after="0" w:afterAutospacing="0"/>
              <w:ind w:left="-18"/>
              <w:rPr>
                <w:rFonts w:ascii="Calibri" w:hAnsi="Calibri" w:cs="Calibri"/>
                <w:b/>
                <w:color w:val="000000"/>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11.41 (e)</w:t>
            </w:r>
          </w:p>
        </w:tc>
        <w:tc>
          <w:tcPr>
            <w:tcW w:w="9900" w:type="dxa"/>
            <w:gridSpan w:val="2"/>
            <w:shd w:val="clear" w:color="auto" w:fill="auto"/>
          </w:tcPr>
          <w:tbl>
            <w:tblPr>
              <w:tblW w:w="9015" w:type="dxa"/>
              <w:tblInd w:w="833" w:type="dxa"/>
              <w:tblLayout w:type="fixed"/>
              <w:tblLook w:val="0000" w:firstRow="0" w:lastRow="0" w:firstColumn="0" w:lastColumn="0" w:noHBand="0" w:noVBand="0"/>
            </w:tblPr>
            <w:tblGrid>
              <w:gridCol w:w="5538"/>
              <w:gridCol w:w="1832"/>
              <w:gridCol w:w="1645"/>
            </w:tblGrid>
            <w:tr w:rsidR="00FF2FA3" w:rsidRPr="004B63C3" w:rsidTr="002123F4">
              <w:trPr>
                <w:trHeight w:val="387"/>
              </w:trPr>
              <w:tc>
                <w:tcPr>
                  <w:tcW w:w="5538" w:type="dxa"/>
                  <w:vAlign w:val="bottom"/>
                </w:tcPr>
                <w:p w:rsidR="00FF2FA3" w:rsidRPr="004B63C3" w:rsidRDefault="00FF2FA3" w:rsidP="00163F89">
                  <w:pPr>
                    <w:pStyle w:val="NormalWeb"/>
                    <w:spacing w:before="240" w:beforeAutospacing="0" w:after="0" w:afterAutospacing="0"/>
                    <w:ind w:left="-18"/>
                    <w:rPr>
                      <w:rFonts w:ascii="Calibri" w:hAnsi="Calibri" w:cs="Calibri"/>
                      <w:b/>
                      <w:sz w:val="22"/>
                      <w:szCs w:val="22"/>
                    </w:rPr>
                  </w:pPr>
                  <w:r w:rsidRPr="004B63C3">
                    <w:rPr>
                      <w:rFonts w:ascii="Calibri" w:hAnsi="Calibri" w:cs="Calibri"/>
                      <w:b/>
                      <w:sz w:val="22"/>
                      <w:szCs w:val="22"/>
                    </w:rPr>
                    <w:t>Financial Liabilities at Amortized Cost</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 xml:space="preserve">Asset 1 </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Asset 2</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Asset 3</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461"/>
              </w:trPr>
              <w:tc>
                <w:tcPr>
                  <w:tcW w:w="5538"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rPr>
                      <w:rFonts w:ascii="Calibri" w:hAnsi="Calibri" w:cs="Calibri"/>
                      <w:sz w:val="22"/>
                      <w:szCs w:val="22"/>
                    </w:rPr>
                  </w:pPr>
                </w:p>
              </w:tc>
              <w:tc>
                <w:tcPr>
                  <w:tcW w:w="1832"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bl>
          <w:p w:rsidR="00FF2FA3" w:rsidRPr="004B63C3" w:rsidRDefault="00FF2FA3" w:rsidP="00D16B96">
            <w:pPr>
              <w:tabs>
                <w:tab w:val="left" w:pos="720"/>
              </w:tabs>
              <w:autoSpaceDE w:val="0"/>
              <w:autoSpaceDN w:val="0"/>
              <w:adjustRightInd w:val="0"/>
              <w:spacing w:line="156" w:lineRule="atLeast"/>
              <w:ind w:left="720"/>
              <w:jc w:val="both"/>
              <w:rPr>
                <w:rFonts w:ascii="Calibri" w:eastAsia="Calibri" w:hAnsi="Calibri" w:cs="Calibri"/>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11.41 (f)</w:t>
            </w:r>
          </w:p>
        </w:tc>
        <w:tc>
          <w:tcPr>
            <w:tcW w:w="9900" w:type="dxa"/>
            <w:gridSpan w:val="2"/>
            <w:shd w:val="clear" w:color="auto" w:fill="auto"/>
          </w:tcPr>
          <w:tbl>
            <w:tblPr>
              <w:tblW w:w="9015" w:type="dxa"/>
              <w:tblInd w:w="833" w:type="dxa"/>
              <w:tblLayout w:type="fixed"/>
              <w:tblLook w:val="0000" w:firstRow="0" w:lastRow="0" w:firstColumn="0" w:lastColumn="0" w:noHBand="0" w:noVBand="0"/>
            </w:tblPr>
            <w:tblGrid>
              <w:gridCol w:w="5538"/>
              <w:gridCol w:w="1832"/>
              <w:gridCol w:w="1645"/>
            </w:tblGrid>
            <w:tr w:rsidR="00FF2FA3" w:rsidRPr="004B63C3" w:rsidTr="002123F4">
              <w:trPr>
                <w:trHeight w:val="387"/>
              </w:trPr>
              <w:tc>
                <w:tcPr>
                  <w:tcW w:w="5538" w:type="dxa"/>
                  <w:vAlign w:val="bottom"/>
                </w:tcPr>
                <w:p w:rsidR="00FF2FA3" w:rsidRPr="004B63C3" w:rsidRDefault="00FF2FA3" w:rsidP="00163F89">
                  <w:pPr>
                    <w:pStyle w:val="NormalWeb"/>
                    <w:spacing w:before="240" w:beforeAutospacing="0" w:after="0" w:afterAutospacing="0"/>
                    <w:ind w:left="-18"/>
                    <w:rPr>
                      <w:rFonts w:ascii="Calibri" w:hAnsi="Calibri" w:cs="Calibri"/>
                      <w:b/>
                      <w:sz w:val="22"/>
                      <w:szCs w:val="22"/>
                    </w:rPr>
                  </w:pPr>
                  <w:r w:rsidRPr="004B63C3">
                    <w:rPr>
                      <w:rFonts w:ascii="Calibri" w:hAnsi="Calibri" w:cs="Calibri"/>
                      <w:b/>
                      <w:sz w:val="22"/>
                      <w:szCs w:val="22"/>
                    </w:rPr>
                    <w:t>Loan Commitments at Cost less Impairment</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lastRenderedPageBreak/>
                    <w:t xml:space="preserve">Asset 1 </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Asset 2</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298"/>
              </w:trPr>
              <w:tc>
                <w:tcPr>
                  <w:tcW w:w="5538" w:type="dxa"/>
                  <w:vAlign w:val="bottom"/>
                </w:tcPr>
                <w:p w:rsidR="00FF2FA3" w:rsidRPr="004B63C3" w:rsidRDefault="00FF2FA3" w:rsidP="00BD05B3">
                  <w:pPr>
                    <w:pStyle w:val="NormalWeb"/>
                    <w:tabs>
                      <w:tab w:val="left" w:pos="0"/>
                    </w:tabs>
                    <w:spacing w:before="0" w:beforeAutospacing="0" w:after="0" w:afterAutospacing="0"/>
                    <w:rPr>
                      <w:rFonts w:ascii="Calibri" w:hAnsi="Calibri" w:cs="Calibri"/>
                      <w:i/>
                      <w:color w:val="FF0000"/>
                      <w:sz w:val="22"/>
                      <w:szCs w:val="22"/>
                    </w:rPr>
                  </w:pPr>
                  <w:r w:rsidRPr="004B63C3">
                    <w:rPr>
                      <w:rFonts w:ascii="Calibri" w:hAnsi="Calibri" w:cs="Calibri"/>
                      <w:i/>
                      <w:color w:val="FF0000"/>
                      <w:sz w:val="22"/>
                      <w:szCs w:val="22"/>
                    </w:rPr>
                    <w:t>Asset 3</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r w:rsidR="00FF2FA3" w:rsidRPr="004B63C3" w:rsidTr="002123F4">
              <w:trPr>
                <w:trHeight w:val="461"/>
              </w:trPr>
              <w:tc>
                <w:tcPr>
                  <w:tcW w:w="5538"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rPr>
                      <w:rFonts w:ascii="Calibri" w:hAnsi="Calibri" w:cs="Calibri"/>
                      <w:sz w:val="22"/>
                      <w:szCs w:val="22"/>
                    </w:rPr>
                  </w:pPr>
                </w:p>
              </w:tc>
              <w:tc>
                <w:tcPr>
                  <w:tcW w:w="1832"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sz w:val="22"/>
                      <w:szCs w:val="22"/>
                    </w:rPr>
                  </w:pPr>
                </w:p>
              </w:tc>
              <w:tc>
                <w:tcPr>
                  <w:tcW w:w="1645"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sz w:val="22"/>
                      <w:szCs w:val="22"/>
                    </w:rPr>
                  </w:pPr>
                </w:p>
              </w:tc>
            </w:tr>
          </w:tbl>
          <w:p w:rsidR="00FF2FA3" w:rsidRPr="004B63C3" w:rsidRDefault="00FF2FA3" w:rsidP="00D16B96">
            <w:pPr>
              <w:tabs>
                <w:tab w:val="left" w:pos="720"/>
              </w:tabs>
              <w:autoSpaceDE w:val="0"/>
              <w:autoSpaceDN w:val="0"/>
              <w:adjustRightInd w:val="0"/>
              <w:spacing w:line="156" w:lineRule="atLeast"/>
              <w:ind w:left="720"/>
              <w:jc w:val="both"/>
              <w:rPr>
                <w:rFonts w:ascii="Calibri" w:eastAsia="Calibri" w:hAnsi="Calibri" w:cs="Calibri"/>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7.20</w:t>
            </w:r>
          </w:p>
        </w:tc>
        <w:tc>
          <w:tcPr>
            <w:tcW w:w="9900" w:type="dxa"/>
            <w:gridSpan w:val="2"/>
            <w:shd w:val="clear" w:color="auto" w:fill="auto"/>
          </w:tcPr>
          <w:p w:rsidR="00FF2FA3" w:rsidRPr="004B63C3" w:rsidRDefault="00FF2FA3" w:rsidP="00550928">
            <w:pPr>
              <w:pStyle w:val="NormalWeb"/>
              <w:numPr>
                <w:ilvl w:val="0"/>
                <w:numId w:val="13"/>
              </w:numPr>
              <w:tabs>
                <w:tab w:val="left" w:pos="720"/>
              </w:tabs>
              <w:spacing w:before="360" w:beforeAutospacing="0" w:after="0" w:afterAutospacing="0"/>
              <w:ind w:left="360"/>
              <w:jc w:val="both"/>
              <w:rPr>
                <w:rFonts w:ascii="Calibri" w:hAnsi="Calibri" w:cs="Calibri"/>
                <w:b/>
                <w:bCs/>
                <w:color w:val="000000"/>
                <w:sz w:val="22"/>
                <w:szCs w:val="22"/>
              </w:rPr>
            </w:pPr>
            <w:r w:rsidRPr="004B63C3">
              <w:rPr>
                <w:rFonts w:ascii="Calibri" w:hAnsi="Calibri" w:cs="Calibri"/>
                <w:b/>
                <w:bCs/>
                <w:color w:val="000000"/>
                <w:sz w:val="22"/>
                <w:szCs w:val="22"/>
              </w:rPr>
              <w:t xml:space="preserve">CASH AND CASH EQUIVALENTS </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tbl>
            <w:tblPr>
              <w:tblW w:w="9015" w:type="dxa"/>
              <w:tblInd w:w="833" w:type="dxa"/>
              <w:tblLayout w:type="fixed"/>
              <w:tblLook w:val="0000" w:firstRow="0" w:lastRow="0" w:firstColumn="0" w:lastColumn="0" w:noHBand="0" w:noVBand="0"/>
            </w:tblPr>
            <w:tblGrid>
              <w:gridCol w:w="5538"/>
              <w:gridCol w:w="1832"/>
              <w:gridCol w:w="1645"/>
            </w:tblGrid>
            <w:tr w:rsidR="00FF2FA3" w:rsidRPr="004B63C3" w:rsidTr="002123F4">
              <w:trPr>
                <w:trHeight w:val="387"/>
              </w:trPr>
              <w:tc>
                <w:tcPr>
                  <w:tcW w:w="5538" w:type="dxa"/>
                  <w:tcBorders>
                    <w:top w:val="single" w:sz="4" w:space="0" w:color="auto"/>
                    <w:bottom w:val="single" w:sz="4" w:space="0" w:color="auto"/>
                  </w:tcBorders>
                  <w:vAlign w:val="bottom"/>
                </w:tcPr>
                <w:p w:rsidR="00FF2FA3" w:rsidRPr="004B63C3" w:rsidRDefault="00FF2FA3" w:rsidP="00163F89">
                  <w:pPr>
                    <w:pStyle w:val="NormalWeb"/>
                    <w:tabs>
                      <w:tab w:val="left" w:pos="720"/>
                    </w:tabs>
                    <w:spacing w:before="240" w:beforeAutospacing="0" w:after="0" w:afterAutospacing="0"/>
                    <w:ind w:left="720"/>
                    <w:rPr>
                      <w:rFonts w:ascii="Calibri" w:hAnsi="Calibri" w:cs="Calibri"/>
                      <w:color w:val="000000"/>
                      <w:sz w:val="22"/>
                      <w:szCs w:val="22"/>
                    </w:rPr>
                  </w:pPr>
                </w:p>
              </w:tc>
              <w:tc>
                <w:tcPr>
                  <w:tcW w:w="1832" w:type="dxa"/>
                  <w:tcBorders>
                    <w:top w:val="single" w:sz="4" w:space="0" w:color="auto"/>
                    <w:bottom w:val="single" w:sz="4" w:space="0" w:color="auto"/>
                  </w:tcBorders>
                  <w:vAlign w:val="bottom"/>
                </w:tcPr>
                <w:p w:rsidR="00FF2FA3" w:rsidRPr="004B63C3" w:rsidRDefault="00FF2FA3" w:rsidP="00BD05B3">
                  <w:pPr>
                    <w:pStyle w:val="NormalWeb"/>
                    <w:tabs>
                      <w:tab w:val="left" w:pos="720"/>
                    </w:tabs>
                    <w:spacing w:before="0" w:beforeAutospacing="0" w:after="0" w:afterAutospacing="0"/>
                    <w:ind w:left="720"/>
                    <w:rPr>
                      <w:rFonts w:ascii="Calibri" w:hAnsi="Calibri" w:cs="Calibri"/>
                      <w:b/>
                      <w:bCs/>
                      <w:color w:val="000000"/>
                      <w:sz w:val="22"/>
                      <w:szCs w:val="22"/>
                    </w:rPr>
                  </w:pPr>
                  <w:r w:rsidRPr="004B63C3">
                    <w:rPr>
                      <w:rFonts w:ascii="Calibri" w:hAnsi="Calibri" w:cs="Calibri"/>
                      <w:b/>
                      <w:bCs/>
                      <w:color w:val="000000"/>
                      <w:sz w:val="22"/>
                      <w:szCs w:val="22"/>
                    </w:rPr>
                    <w:t>2012</w:t>
                  </w:r>
                </w:p>
              </w:tc>
              <w:tc>
                <w:tcPr>
                  <w:tcW w:w="1645" w:type="dxa"/>
                  <w:tcBorders>
                    <w:top w:val="single" w:sz="4" w:space="0" w:color="auto"/>
                    <w:bottom w:val="single" w:sz="4" w:space="0" w:color="auto"/>
                  </w:tcBorders>
                  <w:vAlign w:val="bottom"/>
                </w:tcPr>
                <w:p w:rsidR="00FF2FA3" w:rsidRPr="004B63C3" w:rsidRDefault="00FF2FA3" w:rsidP="00BD05B3">
                  <w:pPr>
                    <w:pStyle w:val="NormalWeb"/>
                    <w:tabs>
                      <w:tab w:val="left" w:pos="720"/>
                    </w:tabs>
                    <w:spacing w:before="0" w:beforeAutospacing="0" w:after="0" w:afterAutospacing="0"/>
                    <w:ind w:left="720"/>
                    <w:rPr>
                      <w:rFonts w:ascii="Calibri" w:hAnsi="Calibri" w:cs="Calibri"/>
                      <w:color w:val="000000"/>
                      <w:sz w:val="22"/>
                      <w:szCs w:val="22"/>
                    </w:rPr>
                  </w:pPr>
                  <w:r w:rsidRPr="004B63C3">
                    <w:rPr>
                      <w:rFonts w:ascii="Calibri" w:hAnsi="Calibri" w:cs="Calibri"/>
                      <w:color w:val="000000"/>
                      <w:sz w:val="22"/>
                      <w:szCs w:val="22"/>
                    </w:rPr>
                    <w:t>2008</w:t>
                  </w:r>
                </w:p>
              </w:tc>
            </w:tr>
            <w:tr w:rsidR="00FF2FA3" w:rsidRPr="004B63C3" w:rsidTr="002123F4">
              <w:trPr>
                <w:trHeight w:val="387"/>
              </w:trPr>
              <w:tc>
                <w:tcPr>
                  <w:tcW w:w="5538" w:type="dxa"/>
                  <w:vAlign w:val="bottom"/>
                </w:tcPr>
                <w:p w:rsidR="00FF2FA3" w:rsidRPr="004B63C3" w:rsidRDefault="00FF2FA3" w:rsidP="00BD05B3">
                  <w:pPr>
                    <w:pStyle w:val="NormalWeb"/>
                    <w:spacing w:before="0" w:beforeAutospacing="0" w:after="0" w:afterAutospacing="0"/>
                    <w:ind w:left="-18"/>
                    <w:rPr>
                      <w:rFonts w:ascii="Calibri" w:hAnsi="Calibri" w:cs="Calibri"/>
                      <w:color w:val="000000"/>
                      <w:sz w:val="22"/>
                      <w:szCs w:val="22"/>
                    </w:rPr>
                  </w:pPr>
                  <w:r w:rsidRPr="004B63C3">
                    <w:rPr>
                      <w:rFonts w:ascii="Calibri" w:hAnsi="Calibri" w:cs="Calibri"/>
                      <w:color w:val="000000"/>
                      <w:sz w:val="22"/>
                      <w:szCs w:val="22"/>
                    </w:rPr>
                    <w:t>Cash on hand and in banks</w:t>
                  </w:r>
                </w:p>
              </w:tc>
              <w:tc>
                <w:tcPr>
                  <w:tcW w:w="1832"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color w:val="000000"/>
                      <w:sz w:val="22"/>
                      <w:szCs w:val="22"/>
                    </w:rPr>
                  </w:pPr>
                  <w:r w:rsidRPr="004B63C3">
                    <w:rPr>
                      <w:rFonts w:ascii="Calibri" w:hAnsi="Calibri" w:cs="Calibri"/>
                      <w:b/>
                      <w:bCs/>
                      <w:color w:val="000000"/>
                      <w:sz w:val="22"/>
                      <w:szCs w:val="22"/>
                    </w:rPr>
                    <w:t>P</w:t>
                  </w:r>
                </w:p>
              </w:tc>
              <w:tc>
                <w:tcPr>
                  <w:tcW w:w="1645" w:type="dxa"/>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color w:val="000000"/>
                      <w:sz w:val="22"/>
                      <w:szCs w:val="22"/>
                    </w:rPr>
                  </w:pPr>
                  <w:r w:rsidRPr="004B63C3">
                    <w:rPr>
                      <w:rFonts w:ascii="Calibri" w:hAnsi="Calibri" w:cs="Calibri"/>
                      <w:color w:val="000000"/>
                      <w:sz w:val="22"/>
                      <w:szCs w:val="22"/>
                    </w:rPr>
                    <w:t>P</w:t>
                  </w:r>
                </w:p>
              </w:tc>
            </w:tr>
            <w:tr w:rsidR="00FF2FA3" w:rsidRPr="004B63C3" w:rsidTr="002123F4">
              <w:trPr>
                <w:trHeight w:val="298"/>
              </w:trPr>
              <w:tc>
                <w:tcPr>
                  <w:tcW w:w="5538" w:type="dxa"/>
                  <w:tcBorders>
                    <w:bottom w:val="single" w:sz="4" w:space="0" w:color="auto"/>
                  </w:tcBorders>
                  <w:vAlign w:val="bottom"/>
                </w:tcPr>
                <w:p w:rsidR="00FF2FA3" w:rsidRPr="004B63C3" w:rsidRDefault="00FF2FA3" w:rsidP="00BD05B3">
                  <w:pPr>
                    <w:pStyle w:val="NormalWeb"/>
                    <w:tabs>
                      <w:tab w:val="left" w:pos="0"/>
                    </w:tabs>
                    <w:spacing w:before="0" w:beforeAutospacing="0" w:after="0" w:afterAutospacing="0"/>
                    <w:rPr>
                      <w:rFonts w:ascii="Calibri" w:hAnsi="Calibri" w:cs="Calibri"/>
                      <w:color w:val="000000"/>
                      <w:sz w:val="22"/>
                      <w:szCs w:val="22"/>
                    </w:rPr>
                  </w:pPr>
                  <w:r w:rsidRPr="004B63C3">
                    <w:rPr>
                      <w:rFonts w:ascii="Calibri" w:hAnsi="Calibri" w:cs="Calibri"/>
                      <w:color w:val="000000"/>
                      <w:sz w:val="22"/>
                      <w:szCs w:val="22"/>
                    </w:rPr>
                    <w:t xml:space="preserve">Cash equivalents </w:t>
                  </w:r>
                </w:p>
              </w:tc>
              <w:tc>
                <w:tcPr>
                  <w:tcW w:w="1832" w:type="dxa"/>
                  <w:tcBorders>
                    <w:bottom w:val="sing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color w:val="000000"/>
                      <w:sz w:val="22"/>
                      <w:szCs w:val="22"/>
                    </w:rPr>
                  </w:pPr>
                </w:p>
              </w:tc>
              <w:tc>
                <w:tcPr>
                  <w:tcW w:w="1645" w:type="dxa"/>
                  <w:tcBorders>
                    <w:bottom w:val="sing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color w:val="000000"/>
                      <w:sz w:val="22"/>
                      <w:szCs w:val="22"/>
                    </w:rPr>
                  </w:pPr>
                </w:p>
              </w:tc>
            </w:tr>
            <w:tr w:rsidR="00FF2FA3" w:rsidRPr="004B63C3" w:rsidTr="002123F4">
              <w:trPr>
                <w:trHeight w:val="461"/>
              </w:trPr>
              <w:tc>
                <w:tcPr>
                  <w:tcW w:w="5538"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rPr>
                      <w:rFonts w:ascii="Calibri" w:hAnsi="Calibri" w:cs="Calibri"/>
                      <w:color w:val="000000"/>
                      <w:sz w:val="22"/>
                      <w:szCs w:val="22"/>
                    </w:rPr>
                  </w:pPr>
                </w:p>
              </w:tc>
              <w:tc>
                <w:tcPr>
                  <w:tcW w:w="1832"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b/>
                      <w:bCs/>
                      <w:color w:val="000000"/>
                      <w:sz w:val="22"/>
                      <w:szCs w:val="22"/>
                    </w:rPr>
                  </w:pPr>
                  <w:r w:rsidRPr="004B63C3">
                    <w:rPr>
                      <w:rFonts w:ascii="Calibri" w:hAnsi="Calibri" w:cs="Calibri"/>
                      <w:b/>
                      <w:bCs/>
                      <w:color w:val="000000"/>
                      <w:sz w:val="22"/>
                      <w:szCs w:val="22"/>
                    </w:rPr>
                    <w:t>P</w:t>
                  </w:r>
                </w:p>
              </w:tc>
              <w:tc>
                <w:tcPr>
                  <w:tcW w:w="1645" w:type="dxa"/>
                  <w:tcBorders>
                    <w:top w:val="single" w:sz="4" w:space="0" w:color="auto"/>
                    <w:bottom w:val="double" w:sz="4" w:space="0" w:color="auto"/>
                  </w:tcBorders>
                  <w:vAlign w:val="bottom"/>
                </w:tcPr>
                <w:p w:rsidR="00FF2FA3" w:rsidRPr="004B63C3" w:rsidRDefault="00FF2FA3" w:rsidP="00BD05B3">
                  <w:pPr>
                    <w:pStyle w:val="NormalWeb"/>
                    <w:tabs>
                      <w:tab w:val="left" w:pos="720"/>
                    </w:tabs>
                    <w:spacing w:before="0" w:beforeAutospacing="0" w:after="0" w:afterAutospacing="0"/>
                    <w:ind w:left="720"/>
                    <w:jc w:val="right"/>
                    <w:rPr>
                      <w:rFonts w:ascii="Calibri" w:hAnsi="Calibri" w:cs="Calibri"/>
                      <w:color w:val="000000"/>
                      <w:sz w:val="22"/>
                      <w:szCs w:val="22"/>
                    </w:rPr>
                  </w:pPr>
                  <w:r w:rsidRPr="004B63C3">
                    <w:rPr>
                      <w:rFonts w:ascii="Calibri" w:hAnsi="Calibri" w:cs="Calibri"/>
                      <w:color w:val="000000"/>
                      <w:sz w:val="22"/>
                      <w:szCs w:val="22"/>
                    </w:rPr>
                    <w:t>P</w:t>
                  </w:r>
                </w:p>
              </w:tc>
            </w:tr>
          </w:tbl>
          <w:p w:rsidR="00FF2FA3" w:rsidRPr="004B63C3" w:rsidRDefault="00FF2FA3" w:rsidP="00D16B96">
            <w:pPr>
              <w:tabs>
                <w:tab w:val="left" w:pos="720"/>
              </w:tabs>
              <w:autoSpaceDE w:val="0"/>
              <w:autoSpaceDN w:val="0"/>
              <w:adjustRightInd w:val="0"/>
              <w:spacing w:line="156" w:lineRule="atLeast"/>
              <w:ind w:left="720"/>
              <w:jc w:val="both"/>
              <w:rPr>
                <w:rFonts w:ascii="Calibri" w:eastAsia="Calibri" w:hAnsi="Calibri" w:cs="Calibri"/>
                <w:color w:val="000000"/>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240"/>
              <w:ind w:left="720"/>
              <w:jc w:val="both"/>
              <w:rPr>
                <w:rFonts w:ascii="Calibri" w:hAnsi="Calibri" w:cs="Calibri"/>
                <w:snapToGrid w:val="0"/>
                <w:color w:val="000000"/>
                <w:sz w:val="22"/>
                <w:szCs w:val="22"/>
              </w:rPr>
            </w:pPr>
            <w:r w:rsidRPr="004B63C3">
              <w:rPr>
                <w:rFonts w:ascii="Calibri" w:hAnsi="Calibri" w:cs="Calibri"/>
                <w:snapToGrid w:val="0"/>
                <w:color w:val="000000"/>
                <w:sz w:val="22"/>
                <w:szCs w:val="22"/>
              </w:rPr>
              <w:t xml:space="preserve">Cash in banks earned average interest of </w:t>
            </w:r>
            <w:r w:rsidRPr="004B63C3">
              <w:rPr>
                <w:rFonts w:ascii="Calibri" w:hAnsi="Calibri" w:cs="Calibri"/>
                <w:snapToGrid w:val="0"/>
                <w:color w:val="0000FF"/>
                <w:sz w:val="22"/>
                <w:szCs w:val="22"/>
              </w:rPr>
              <w:t>[</w:t>
            </w:r>
            <w:r w:rsidRPr="004B63C3">
              <w:rPr>
                <w:rFonts w:ascii="Calibri" w:hAnsi="Calibri" w:cs="Calibri"/>
                <w:i/>
                <w:snapToGrid w:val="0"/>
                <w:color w:val="0000FF"/>
                <w:sz w:val="22"/>
                <w:szCs w:val="22"/>
                <w:u w:val="single"/>
              </w:rPr>
              <w:t>Interest Rate for the current and comparative periods</w:t>
            </w:r>
            <w:r w:rsidRPr="004B63C3">
              <w:rPr>
                <w:rFonts w:ascii="Calibri" w:hAnsi="Calibri" w:cs="Calibri"/>
                <w:snapToGrid w:val="0"/>
                <w:color w:val="0000FF"/>
                <w:sz w:val="22"/>
                <w:szCs w:val="22"/>
              </w:rPr>
              <w:t>]</w:t>
            </w:r>
            <w:r w:rsidRPr="004B63C3">
              <w:rPr>
                <w:rFonts w:ascii="Calibri" w:hAnsi="Calibri" w:cs="Calibri"/>
                <w:snapToGrid w:val="0"/>
                <w:color w:val="000000"/>
                <w:sz w:val="22"/>
                <w:szCs w:val="22"/>
              </w:rPr>
              <w:t xml:space="preserve"> during 2013 and 2012, respectively.  Cash equivalents represent money market placements, with annual interest of </w:t>
            </w:r>
            <w:r w:rsidRPr="004B63C3">
              <w:rPr>
                <w:rFonts w:ascii="Calibri" w:hAnsi="Calibri" w:cs="Calibri"/>
                <w:color w:val="0000FF"/>
                <w:sz w:val="22"/>
                <w:szCs w:val="22"/>
              </w:rPr>
              <w:t>[</w:t>
            </w:r>
            <w:r w:rsidRPr="004B63C3">
              <w:rPr>
                <w:rFonts w:ascii="Calibri" w:hAnsi="Calibri" w:cs="Calibri"/>
                <w:i/>
                <w:color w:val="0000FF"/>
                <w:sz w:val="22"/>
                <w:szCs w:val="22"/>
                <w:u w:val="single"/>
              </w:rPr>
              <w:t>Interest rate</w:t>
            </w:r>
            <w:r w:rsidRPr="004B63C3">
              <w:rPr>
                <w:rFonts w:ascii="Calibri" w:hAnsi="Calibri" w:cs="Calibri"/>
                <w:color w:val="0000FF"/>
                <w:sz w:val="22"/>
                <w:szCs w:val="22"/>
              </w:rPr>
              <w:t xml:space="preserve">] </w:t>
            </w:r>
            <w:r w:rsidRPr="004B63C3">
              <w:rPr>
                <w:rFonts w:ascii="Calibri" w:hAnsi="Calibri" w:cs="Calibri"/>
                <w:snapToGrid w:val="0"/>
                <w:color w:val="000000"/>
                <w:sz w:val="22"/>
                <w:szCs w:val="22"/>
              </w:rPr>
              <w:t xml:space="preserve">% and </w:t>
            </w:r>
            <w:r w:rsidRPr="004B63C3">
              <w:rPr>
                <w:rFonts w:ascii="Calibri" w:hAnsi="Calibri" w:cs="Calibri"/>
                <w:color w:val="0000FF"/>
                <w:sz w:val="22"/>
                <w:szCs w:val="22"/>
              </w:rPr>
              <w:t>[</w:t>
            </w:r>
            <w:r w:rsidRPr="004B63C3">
              <w:rPr>
                <w:rFonts w:ascii="Calibri" w:hAnsi="Calibri" w:cs="Calibri"/>
                <w:i/>
                <w:color w:val="0000FF"/>
                <w:sz w:val="22"/>
                <w:szCs w:val="22"/>
                <w:u w:val="single"/>
              </w:rPr>
              <w:t>Interest rate</w:t>
            </w:r>
            <w:r w:rsidRPr="004B63C3">
              <w:rPr>
                <w:rFonts w:ascii="Calibri" w:hAnsi="Calibri" w:cs="Calibri"/>
                <w:color w:val="0000FF"/>
                <w:sz w:val="22"/>
                <w:szCs w:val="22"/>
              </w:rPr>
              <w:t xml:space="preserve">] </w:t>
            </w:r>
            <w:r w:rsidRPr="004B63C3">
              <w:rPr>
                <w:rFonts w:ascii="Calibri" w:hAnsi="Calibri" w:cs="Calibri"/>
                <w:snapToGrid w:val="0"/>
                <w:color w:val="000000"/>
                <w:sz w:val="22"/>
                <w:szCs w:val="22"/>
              </w:rPr>
              <w:t xml:space="preserve">% in 2013 and 2012, respectively. </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7.21</w:t>
            </w: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ind w:left="720"/>
              <w:jc w:val="both"/>
              <w:rPr>
                <w:rFonts w:ascii="Calibri" w:hAnsi="Calibri" w:cs="Calibri"/>
                <w:color w:val="0000FF"/>
                <w:sz w:val="22"/>
                <w:szCs w:val="22"/>
              </w:rPr>
            </w:pPr>
            <w:r w:rsidRPr="004B63C3">
              <w:rPr>
                <w:rFonts w:ascii="Calibri" w:hAnsi="Calibri" w:cs="Calibri"/>
                <w:snapToGrid w:val="0"/>
                <w:color w:val="000000"/>
                <w:sz w:val="22"/>
                <w:szCs w:val="22"/>
              </w:rPr>
              <w:t xml:space="preserve">The </w:t>
            </w:r>
            <w:r w:rsidRPr="004B63C3">
              <w:rPr>
                <w:rFonts w:ascii="Calibri" w:hAnsi="Calibri" w:cs="Calibri"/>
                <w:sz w:val="22"/>
                <w:szCs w:val="22"/>
              </w:rPr>
              <w:t>Company</w:t>
            </w:r>
            <w:r w:rsidRPr="004B63C3">
              <w:rPr>
                <w:rFonts w:ascii="Calibri" w:hAnsi="Calibri" w:cs="Calibri"/>
                <w:snapToGrid w:val="0"/>
                <w:color w:val="000000"/>
                <w:sz w:val="22"/>
                <w:szCs w:val="22"/>
              </w:rPr>
              <w:t xml:space="preserve"> holds cash and cash equivalents amounting to </w:t>
            </w:r>
            <w:r w:rsidRPr="004B63C3">
              <w:rPr>
                <w:rFonts w:ascii="Calibri" w:hAnsi="Calibri" w:cs="Calibri"/>
                <w:snapToGrid w:val="0"/>
                <w:color w:val="0000FF"/>
                <w:sz w:val="22"/>
                <w:szCs w:val="22"/>
              </w:rPr>
              <w:t>[</w:t>
            </w:r>
            <w:r w:rsidRPr="004B63C3">
              <w:rPr>
                <w:rFonts w:ascii="Calibri" w:hAnsi="Calibri" w:cs="Calibri"/>
                <w:i/>
                <w:snapToGrid w:val="0"/>
                <w:color w:val="0000FF"/>
                <w:sz w:val="22"/>
                <w:szCs w:val="22"/>
                <w:u w:val="single"/>
              </w:rPr>
              <w:t>Amounts of restricted cash for the current and comparative periods</w:t>
            </w:r>
            <w:r w:rsidRPr="004B63C3">
              <w:rPr>
                <w:rFonts w:ascii="Calibri" w:hAnsi="Calibri" w:cs="Calibri"/>
                <w:snapToGrid w:val="0"/>
                <w:color w:val="0000FF"/>
                <w:sz w:val="22"/>
                <w:szCs w:val="22"/>
              </w:rPr>
              <w:t>]</w:t>
            </w:r>
            <w:r w:rsidRPr="004B63C3">
              <w:rPr>
                <w:rFonts w:ascii="Calibri" w:hAnsi="Calibri" w:cs="Calibri"/>
                <w:snapToGrid w:val="0"/>
                <w:color w:val="000000"/>
                <w:sz w:val="22"/>
                <w:szCs w:val="22"/>
              </w:rPr>
              <w:t xml:space="preserve"> in 2013 and 2012, respectively, which are not available for use by the </w:t>
            </w:r>
            <w:r w:rsidRPr="004B63C3">
              <w:rPr>
                <w:rFonts w:ascii="Calibri" w:hAnsi="Calibri" w:cs="Calibri"/>
                <w:sz w:val="22"/>
                <w:szCs w:val="22"/>
              </w:rPr>
              <w:t>Company</w:t>
            </w:r>
            <w:r w:rsidRPr="004B63C3">
              <w:rPr>
                <w:rFonts w:ascii="Calibri" w:hAnsi="Calibri" w:cs="Calibri"/>
                <w:snapToGrid w:val="0"/>
                <w:color w:val="000000"/>
                <w:sz w:val="22"/>
                <w:szCs w:val="22"/>
              </w:rPr>
              <w:t xml:space="preserve">.  </w:t>
            </w:r>
            <w:r w:rsidRPr="004B63C3">
              <w:rPr>
                <w:rFonts w:ascii="Calibri" w:hAnsi="Calibri" w:cs="Calibri"/>
                <w:snapToGrid w:val="0"/>
                <w:color w:val="FF0000"/>
                <w:sz w:val="22"/>
                <w:szCs w:val="22"/>
              </w:rPr>
              <w:t>[</w:t>
            </w:r>
            <w:r w:rsidRPr="004B63C3">
              <w:rPr>
                <w:rFonts w:ascii="Calibri" w:hAnsi="Calibri" w:cs="Calibri"/>
                <w:i/>
                <w:snapToGrid w:val="0"/>
                <w:color w:val="FF0000"/>
                <w:sz w:val="22"/>
                <w:szCs w:val="22"/>
                <w:u w:val="single"/>
              </w:rPr>
              <w:t>Disclose reason for the restriction</w:t>
            </w:r>
            <w:r w:rsidRPr="004B63C3">
              <w:rPr>
                <w:rFonts w:ascii="Calibri" w:hAnsi="Calibri" w:cs="Calibri"/>
                <w:color w:val="FF0000"/>
                <w:sz w:val="22"/>
                <w:szCs w:val="22"/>
              </w:rPr>
              <w:t>]</w:t>
            </w:r>
            <w:r w:rsidRPr="004B63C3">
              <w:rPr>
                <w:rFonts w:ascii="Calibri" w:hAnsi="Calibri" w:cs="Calibri"/>
                <w:snapToGrid w:val="0"/>
                <w:color w:val="000000"/>
                <w:sz w:val="22"/>
                <w:szCs w:val="22"/>
              </w:rPr>
              <w:t xml:space="preserve">. The restricted cash and cash equivalents are presented under </w:t>
            </w:r>
            <w:r w:rsidRPr="004B63C3">
              <w:rPr>
                <w:rFonts w:ascii="Calibri" w:hAnsi="Calibri" w:cs="Calibri"/>
                <w:color w:val="0000FF"/>
                <w:sz w:val="22"/>
                <w:szCs w:val="22"/>
              </w:rPr>
              <w:t>[</w:t>
            </w:r>
            <w:r w:rsidRPr="004B63C3">
              <w:rPr>
                <w:rFonts w:ascii="Calibri" w:hAnsi="Calibri" w:cs="Calibri"/>
                <w:i/>
                <w:color w:val="0000FF"/>
                <w:sz w:val="22"/>
                <w:szCs w:val="22"/>
                <w:u w:val="single"/>
              </w:rPr>
              <w:t>Account title for restricted cash</w:t>
            </w:r>
            <w:r w:rsidRPr="004B63C3">
              <w:rPr>
                <w:rFonts w:ascii="Calibri" w:hAnsi="Calibri" w:cs="Calibri"/>
                <w:color w:val="0000FF"/>
                <w:sz w:val="22"/>
                <w:szCs w:val="22"/>
              </w:rPr>
              <w:t xml:space="preserve">] </w:t>
            </w:r>
            <w:r w:rsidRPr="004B63C3">
              <w:rPr>
                <w:rFonts w:ascii="Calibri" w:hAnsi="Calibri" w:cs="Calibri"/>
                <w:snapToGrid w:val="0"/>
                <w:color w:val="000000"/>
                <w:sz w:val="22"/>
                <w:szCs w:val="22"/>
              </w:rPr>
              <w:t xml:space="preserve">as disclosed in </w:t>
            </w:r>
            <w:r w:rsidRPr="004B63C3">
              <w:rPr>
                <w:rFonts w:ascii="Calibri" w:hAnsi="Calibri" w:cs="Calibri"/>
                <w:color w:val="0000FF"/>
                <w:sz w:val="22"/>
                <w:szCs w:val="22"/>
              </w:rPr>
              <w:t>[</w:t>
            </w:r>
            <w:r w:rsidRPr="004B63C3">
              <w:rPr>
                <w:rFonts w:ascii="Calibri" w:hAnsi="Calibri" w:cs="Calibri"/>
                <w:i/>
                <w:color w:val="0000FF"/>
                <w:sz w:val="22"/>
                <w:szCs w:val="22"/>
                <w:u w:val="single"/>
              </w:rPr>
              <w:t>Note number for restricted cash</w:t>
            </w:r>
            <w:r w:rsidRPr="004B63C3">
              <w:rPr>
                <w:rFonts w:ascii="Calibri" w:hAnsi="Calibri" w:cs="Calibri"/>
                <w:color w:val="0000FF"/>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4.11 (b)</w:t>
            </w:r>
          </w:p>
        </w:tc>
        <w:tc>
          <w:tcPr>
            <w:tcW w:w="9900" w:type="dxa"/>
            <w:gridSpan w:val="2"/>
            <w:shd w:val="clear" w:color="auto" w:fill="auto"/>
          </w:tcPr>
          <w:p w:rsidR="00FF2FA3" w:rsidRPr="004B63C3" w:rsidRDefault="00FF2FA3" w:rsidP="00550928">
            <w:pPr>
              <w:numPr>
                <w:ilvl w:val="0"/>
                <w:numId w:val="13"/>
              </w:numPr>
              <w:autoSpaceDE w:val="0"/>
              <w:autoSpaceDN w:val="0"/>
              <w:adjustRightInd w:val="0"/>
              <w:spacing w:before="360"/>
              <w:ind w:left="18" w:hanging="18"/>
              <w:jc w:val="both"/>
              <w:rPr>
                <w:rFonts w:ascii="Calibri" w:hAnsi="Calibri" w:cs="Calibri"/>
                <w:b/>
                <w:sz w:val="22"/>
                <w:szCs w:val="22"/>
              </w:rPr>
            </w:pPr>
            <w:r w:rsidRPr="004B63C3">
              <w:rPr>
                <w:rFonts w:ascii="Calibri" w:hAnsi="Calibri" w:cs="Calibri"/>
                <w:b/>
                <w:bCs/>
                <w:color w:val="000000"/>
                <w:sz w:val="22"/>
                <w:szCs w:val="22"/>
              </w:rPr>
              <w:t xml:space="preserve">TRADE AND OTHER RECEIVABLES </w:t>
            </w:r>
            <w:r w:rsidRPr="004B63C3">
              <w:rPr>
                <w:rFonts w:ascii="Calibri" w:hAnsi="Calibri" w:cs="Calibri"/>
                <w:bCs/>
                <w:color w:val="000000"/>
                <w:sz w:val="22"/>
                <w:szCs w:val="22"/>
              </w:rPr>
              <w:t>– net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tbl>
            <w:tblPr>
              <w:tblW w:w="8956" w:type="dxa"/>
              <w:tblInd w:w="833" w:type="dxa"/>
              <w:tblBorders>
                <w:top w:val="single" w:sz="4" w:space="0" w:color="auto"/>
                <w:bottom w:val="double" w:sz="4" w:space="0" w:color="auto"/>
              </w:tblBorders>
              <w:tblLayout w:type="fixed"/>
              <w:tblLook w:val="0000" w:firstRow="0" w:lastRow="0" w:firstColumn="0" w:lastColumn="0" w:noHBand="0" w:noVBand="0"/>
            </w:tblPr>
            <w:tblGrid>
              <w:gridCol w:w="5699"/>
              <w:gridCol w:w="1730"/>
              <w:gridCol w:w="1527"/>
            </w:tblGrid>
            <w:tr w:rsidR="00FF2FA3" w:rsidRPr="004B63C3" w:rsidTr="002123F4">
              <w:trPr>
                <w:trHeight w:val="311"/>
              </w:trPr>
              <w:tc>
                <w:tcPr>
                  <w:tcW w:w="5699" w:type="dxa"/>
                  <w:tcBorders>
                    <w:top w:val="single" w:sz="4" w:space="0" w:color="auto"/>
                    <w:bottom w:val="single" w:sz="4" w:space="0" w:color="auto"/>
                  </w:tcBorders>
                </w:tcPr>
                <w:p w:rsidR="00FF2FA3" w:rsidRPr="004B63C3" w:rsidRDefault="00FF2FA3" w:rsidP="00163F89">
                  <w:pPr>
                    <w:spacing w:before="120"/>
                    <w:jc w:val="both"/>
                    <w:rPr>
                      <w:rFonts w:ascii="Calibri" w:hAnsi="Calibri" w:cs="Calibri"/>
                      <w:sz w:val="22"/>
                      <w:szCs w:val="22"/>
                    </w:rPr>
                  </w:pPr>
                </w:p>
              </w:tc>
              <w:tc>
                <w:tcPr>
                  <w:tcW w:w="1730" w:type="dxa"/>
                  <w:tcBorders>
                    <w:top w:val="single" w:sz="4" w:space="0" w:color="auto"/>
                    <w:bottom w:val="single" w:sz="4" w:space="0" w:color="auto"/>
                  </w:tcBorders>
                </w:tcPr>
                <w:p w:rsidR="00FF2FA3" w:rsidRPr="004B63C3" w:rsidRDefault="00FF2FA3" w:rsidP="00BD05B3">
                  <w:pPr>
                    <w:spacing w:before="60"/>
                    <w:ind w:left="-132" w:firstLine="132"/>
                    <w:jc w:val="center"/>
                    <w:rPr>
                      <w:rFonts w:ascii="Calibri" w:hAnsi="Calibri" w:cs="Calibri"/>
                      <w:b/>
                      <w:sz w:val="22"/>
                      <w:szCs w:val="22"/>
                    </w:rPr>
                  </w:pPr>
                  <w:r w:rsidRPr="004B63C3">
                    <w:rPr>
                      <w:rFonts w:ascii="Calibri" w:hAnsi="Calibri" w:cs="Calibri"/>
                      <w:b/>
                      <w:sz w:val="22"/>
                      <w:szCs w:val="22"/>
                    </w:rPr>
                    <w:t>2013</w:t>
                  </w:r>
                </w:p>
              </w:tc>
              <w:tc>
                <w:tcPr>
                  <w:tcW w:w="1527" w:type="dxa"/>
                  <w:tcBorders>
                    <w:top w:val="single" w:sz="4" w:space="0" w:color="auto"/>
                    <w:bottom w:val="single" w:sz="4" w:space="0" w:color="auto"/>
                  </w:tcBorders>
                </w:tcPr>
                <w:p w:rsidR="00FF2FA3" w:rsidRPr="004B63C3" w:rsidRDefault="00FF2FA3" w:rsidP="00BD05B3">
                  <w:pPr>
                    <w:spacing w:before="60"/>
                    <w:jc w:val="center"/>
                    <w:rPr>
                      <w:rFonts w:ascii="Calibri" w:hAnsi="Calibri" w:cs="Calibri"/>
                      <w:bCs/>
                      <w:sz w:val="22"/>
                      <w:szCs w:val="22"/>
                    </w:rPr>
                  </w:pPr>
                  <w:r w:rsidRPr="004B63C3">
                    <w:rPr>
                      <w:rFonts w:ascii="Calibri" w:hAnsi="Calibri" w:cs="Calibri"/>
                      <w:bCs/>
                      <w:sz w:val="22"/>
                      <w:szCs w:val="22"/>
                    </w:rPr>
                    <w:t>2012</w:t>
                  </w:r>
                </w:p>
              </w:tc>
            </w:tr>
            <w:tr w:rsidR="00FF2FA3" w:rsidRPr="004B63C3" w:rsidTr="002123F4">
              <w:trPr>
                <w:trHeight w:val="323"/>
              </w:trPr>
              <w:tc>
                <w:tcPr>
                  <w:tcW w:w="5699" w:type="dxa"/>
                  <w:tcBorders>
                    <w:top w:val="nil"/>
                    <w:bottom w:val="nil"/>
                  </w:tcBorders>
                </w:tcPr>
                <w:p w:rsidR="00FF2FA3" w:rsidRPr="004B63C3" w:rsidRDefault="00FF2FA3" w:rsidP="00BD05B3">
                  <w:pPr>
                    <w:spacing w:before="60"/>
                    <w:jc w:val="both"/>
                    <w:rPr>
                      <w:rFonts w:ascii="Calibri" w:hAnsi="Calibri" w:cs="Calibri"/>
                      <w:sz w:val="22"/>
                      <w:szCs w:val="22"/>
                    </w:rPr>
                  </w:pPr>
                  <w:r w:rsidRPr="004B63C3">
                    <w:rPr>
                      <w:rFonts w:ascii="Calibri" w:hAnsi="Calibri" w:cs="Calibri"/>
                      <w:sz w:val="22"/>
                      <w:szCs w:val="22"/>
                    </w:rPr>
                    <w:t xml:space="preserve">Trade receivable </w:t>
                  </w:r>
                </w:p>
              </w:tc>
              <w:tc>
                <w:tcPr>
                  <w:tcW w:w="1730" w:type="dxa"/>
                  <w:tcBorders>
                    <w:top w:val="nil"/>
                    <w:bottom w:val="nil"/>
                  </w:tcBorders>
                  <w:vAlign w:val="center"/>
                </w:tcPr>
                <w:p w:rsidR="00FF2FA3" w:rsidRPr="004B63C3" w:rsidRDefault="00FF2FA3" w:rsidP="00BD05B3">
                  <w:pPr>
                    <w:pStyle w:val="NormalWeb"/>
                    <w:spacing w:before="60" w:beforeAutospacing="0" w:after="0" w:afterAutospacing="0"/>
                    <w:ind w:left="-132" w:firstLine="132"/>
                    <w:jc w:val="right"/>
                    <w:rPr>
                      <w:rFonts w:ascii="Calibri" w:hAnsi="Calibri" w:cs="Calibri"/>
                      <w:b/>
                      <w:bCs/>
                      <w:color w:val="000000"/>
                      <w:sz w:val="22"/>
                      <w:szCs w:val="22"/>
                    </w:rPr>
                  </w:pPr>
                  <w:r w:rsidRPr="004B63C3">
                    <w:rPr>
                      <w:rFonts w:ascii="Calibri" w:hAnsi="Calibri" w:cs="Calibri"/>
                      <w:b/>
                      <w:bCs/>
                      <w:color w:val="000000"/>
                      <w:sz w:val="22"/>
                      <w:szCs w:val="22"/>
                    </w:rPr>
                    <w:t>P</w:t>
                  </w:r>
                </w:p>
              </w:tc>
              <w:tc>
                <w:tcPr>
                  <w:tcW w:w="1527" w:type="dxa"/>
                  <w:tcBorders>
                    <w:top w:val="nil"/>
                    <w:bottom w:val="nil"/>
                  </w:tcBorders>
                  <w:vAlign w:val="center"/>
                </w:tcPr>
                <w:p w:rsidR="00FF2FA3" w:rsidRPr="004B63C3" w:rsidRDefault="00FF2FA3" w:rsidP="00BD05B3">
                  <w:pPr>
                    <w:pStyle w:val="NormalWeb"/>
                    <w:spacing w:before="60" w:beforeAutospacing="0" w:after="0" w:afterAutospacing="0"/>
                    <w:jc w:val="right"/>
                    <w:rPr>
                      <w:rFonts w:ascii="Calibri" w:hAnsi="Calibri" w:cs="Calibri"/>
                      <w:color w:val="000000"/>
                      <w:sz w:val="22"/>
                      <w:szCs w:val="22"/>
                    </w:rPr>
                  </w:pPr>
                  <w:r w:rsidRPr="004B63C3">
                    <w:rPr>
                      <w:rFonts w:ascii="Calibri" w:hAnsi="Calibri" w:cs="Calibri"/>
                      <w:color w:val="000000"/>
                      <w:sz w:val="22"/>
                      <w:szCs w:val="22"/>
                    </w:rPr>
                    <w:t>P</w:t>
                  </w:r>
                </w:p>
              </w:tc>
            </w:tr>
            <w:tr w:rsidR="00FF2FA3" w:rsidRPr="004B63C3" w:rsidTr="002123F4">
              <w:trPr>
                <w:trHeight w:val="261"/>
              </w:trPr>
              <w:tc>
                <w:tcPr>
                  <w:tcW w:w="5699" w:type="dxa"/>
                  <w:tcBorders>
                    <w:top w:val="nil"/>
                    <w:bottom w:val="single" w:sz="4" w:space="0" w:color="auto"/>
                  </w:tcBorders>
                </w:tcPr>
                <w:p w:rsidR="00FF2FA3" w:rsidRPr="004B63C3" w:rsidRDefault="00FF2FA3" w:rsidP="00BD05B3">
                  <w:pPr>
                    <w:jc w:val="both"/>
                    <w:rPr>
                      <w:rFonts w:ascii="Calibri" w:hAnsi="Calibri" w:cs="Calibri"/>
                      <w:sz w:val="22"/>
                      <w:szCs w:val="22"/>
                    </w:rPr>
                  </w:pPr>
                  <w:r w:rsidRPr="004B63C3">
                    <w:rPr>
                      <w:rFonts w:ascii="Calibri" w:hAnsi="Calibri" w:cs="Calibri"/>
                      <w:color w:val="0000FF"/>
                      <w:sz w:val="22"/>
                      <w:szCs w:val="22"/>
                    </w:rPr>
                    <w:t>[</w:t>
                  </w:r>
                  <w:r w:rsidRPr="004B63C3">
                    <w:rPr>
                      <w:rFonts w:ascii="Calibri" w:hAnsi="Calibri" w:cs="Calibri"/>
                      <w:i/>
                      <w:iCs/>
                      <w:color w:val="0000FF"/>
                      <w:sz w:val="22"/>
                      <w:szCs w:val="22"/>
                      <w:u w:val="single"/>
                    </w:rPr>
                    <w:t>Others</w:t>
                  </w:r>
                  <w:r w:rsidRPr="004B63C3">
                    <w:rPr>
                      <w:rFonts w:ascii="Calibri" w:hAnsi="Calibri" w:cs="Calibri"/>
                      <w:color w:val="0000FF"/>
                      <w:sz w:val="22"/>
                      <w:szCs w:val="22"/>
                    </w:rPr>
                    <w:t>]</w:t>
                  </w:r>
                </w:p>
              </w:tc>
              <w:tc>
                <w:tcPr>
                  <w:tcW w:w="1730" w:type="dxa"/>
                  <w:tcBorders>
                    <w:top w:val="nil"/>
                    <w:bottom w:val="single" w:sz="4" w:space="0" w:color="auto"/>
                  </w:tcBorders>
                  <w:vAlign w:val="center"/>
                </w:tcPr>
                <w:p w:rsidR="00FF2FA3" w:rsidRPr="004B63C3" w:rsidRDefault="00FF2FA3" w:rsidP="00BD05B3">
                  <w:pPr>
                    <w:pStyle w:val="NormalWeb"/>
                    <w:ind w:left="-132" w:firstLine="132"/>
                    <w:jc w:val="right"/>
                    <w:rPr>
                      <w:rFonts w:ascii="Calibri" w:hAnsi="Calibri" w:cs="Calibri"/>
                      <w:b/>
                      <w:bCs/>
                      <w:color w:val="000000"/>
                      <w:sz w:val="22"/>
                      <w:szCs w:val="22"/>
                    </w:rPr>
                  </w:pPr>
                </w:p>
              </w:tc>
              <w:tc>
                <w:tcPr>
                  <w:tcW w:w="1527" w:type="dxa"/>
                  <w:tcBorders>
                    <w:top w:val="nil"/>
                    <w:bottom w:val="single" w:sz="4" w:space="0" w:color="auto"/>
                  </w:tcBorders>
                  <w:vAlign w:val="center"/>
                </w:tcPr>
                <w:p w:rsidR="00FF2FA3" w:rsidRPr="004B63C3" w:rsidRDefault="00FF2FA3" w:rsidP="00BD05B3">
                  <w:pPr>
                    <w:pStyle w:val="NormalWeb"/>
                    <w:jc w:val="right"/>
                    <w:rPr>
                      <w:rFonts w:ascii="Calibri" w:hAnsi="Calibri" w:cs="Calibri"/>
                      <w:color w:val="000000"/>
                      <w:sz w:val="22"/>
                      <w:szCs w:val="22"/>
                    </w:rPr>
                  </w:pPr>
                </w:p>
              </w:tc>
            </w:tr>
            <w:tr w:rsidR="00FF2FA3" w:rsidRPr="004B63C3" w:rsidTr="002123F4">
              <w:trPr>
                <w:trHeight w:val="311"/>
              </w:trPr>
              <w:tc>
                <w:tcPr>
                  <w:tcW w:w="5699" w:type="dxa"/>
                  <w:tcBorders>
                    <w:top w:val="single" w:sz="4" w:space="0" w:color="auto"/>
                  </w:tcBorders>
                </w:tcPr>
                <w:p w:rsidR="00FF2FA3" w:rsidRPr="004B63C3" w:rsidRDefault="00FF2FA3" w:rsidP="00BD05B3">
                  <w:pPr>
                    <w:spacing w:before="60"/>
                    <w:jc w:val="both"/>
                    <w:rPr>
                      <w:rFonts w:ascii="Calibri" w:hAnsi="Calibri" w:cs="Calibri"/>
                      <w:sz w:val="22"/>
                      <w:szCs w:val="22"/>
                    </w:rPr>
                  </w:pPr>
                </w:p>
              </w:tc>
              <w:tc>
                <w:tcPr>
                  <w:tcW w:w="1730" w:type="dxa"/>
                  <w:tcBorders>
                    <w:top w:val="single" w:sz="4" w:space="0" w:color="auto"/>
                  </w:tcBorders>
                  <w:vAlign w:val="center"/>
                </w:tcPr>
                <w:p w:rsidR="00FF2FA3" w:rsidRPr="004B63C3" w:rsidRDefault="00FF2FA3" w:rsidP="00BD05B3">
                  <w:pPr>
                    <w:pStyle w:val="NormalWeb"/>
                    <w:spacing w:before="60" w:beforeAutospacing="0"/>
                    <w:ind w:left="-132" w:firstLine="132"/>
                    <w:jc w:val="right"/>
                    <w:rPr>
                      <w:rFonts w:ascii="Calibri" w:hAnsi="Calibri" w:cs="Calibri"/>
                      <w:b/>
                      <w:bCs/>
                      <w:color w:val="000000"/>
                      <w:sz w:val="22"/>
                      <w:szCs w:val="22"/>
                    </w:rPr>
                  </w:pPr>
                </w:p>
              </w:tc>
              <w:tc>
                <w:tcPr>
                  <w:tcW w:w="1527" w:type="dxa"/>
                  <w:tcBorders>
                    <w:top w:val="single" w:sz="4" w:space="0" w:color="auto"/>
                  </w:tcBorders>
                  <w:vAlign w:val="center"/>
                </w:tcPr>
                <w:p w:rsidR="00FF2FA3" w:rsidRPr="004B63C3" w:rsidRDefault="00FF2FA3" w:rsidP="00BD05B3">
                  <w:pPr>
                    <w:pStyle w:val="NormalWeb"/>
                    <w:spacing w:before="60" w:beforeAutospacing="0"/>
                    <w:jc w:val="right"/>
                    <w:rPr>
                      <w:rFonts w:ascii="Calibri" w:hAnsi="Calibri" w:cs="Calibri"/>
                      <w:color w:val="000000"/>
                      <w:sz w:val="22"/>
                      <w:szCs w:val="22"/>
                    </w:rPr>
                  </w:pPr>
                </w:p>
              </w:tc>
            </w:tr>
            <w:tr w:rsidR="00FF2FA3" w:rsidRPr="004B63C3" w:rsidTr="002123F4">
              <w:trPr>
                <w:trHeight w:val="261"/>
              </w:trPr>
              <w:tc>
                <w:tcPr>
                  <w:tcW w:w="5699" w:type="dxa"/>
                </w:tcPr>
                <w:p w:rsidR="00FF2FA3" w:rsidRPr="004B63C3" w:rsidRDefault="00FF2FA3" w:rsidP="00BD05B3">
                  <w:pPr>
                    <w:jc w:val="both"/>
                    <w:rPr>
                      <w:rFonts w:ascii="Calibri" w:hAnsi="Calibri" w:cs="Calibri"/>
                      <w:sz w:val="22"/>
                      <w:szCs w:val="22"/>
                    </w:rPr>
                  </w:pPr>
                  <w:r w:rsidRPr="004B63C3">
                    <w:rPr>
                      <w:rFonts w:ascii="Calibri" w:hAnsi="Calibri" w:cs="Calibri"/>
                      <w:sz w:val="22"/>
                      <w:szCs w:val="22"/>
                    </w:rPr>
                    <w:t>Less:  Allowance for doubtful accounts</w:t>
                  </w:r>
                </w:p>
              </w:tc>
              <w:tc>
                <w:tcPr>
                  <w:tcW w:w="1730" w:type="dxa"/>
                </w:tcPr>
                <w:p w:rsidR="00FF2FA3" w:rsidRPr="004B63C3" w:rsidRDefault="00FF2FA3" w:rsidP="00BD05B3">
                  <w:pPr>
                    <w:ind w:left="-132" w:firstLine="132"/>
                    <w:jc w:val="right"/>
                    <w:rPr>
                      <w:rFonts w:ascii="Calibri" w:hAnsi="Calibri" w:cs="Calibri"/>
                      <w:b/>
                      <w:sz w:val="22"/>
                      <w:szCs w:val="22"/>
                    </w:rPr>
                  </w:pPr>
                </w:p>
              </w:tc>
              <w:tc>
                <w:tcPr>
                  <w:tcW w:w="1527" w:type="dxa"/>
                </w:tcPr>
                <w:p w:rsidR="00FF2FA3" w:rsidRPr="004B63C3" w:rsidRDefault="00FF2FA3" w:rsidP="00BD05B3">
                  <w:pPr>
                    <w:jc w:val="right"/>
                    <w:rPr>
                      <w:rFonts w:ascii="Calibri" w:hAnsi="Calibri" w:cs="Calibri"/>
                      <w:bCs/>
                      <w:sz w:val="22"/>
                      <w:szCs w:val="22"/>
                    </w:rPr>
                  </w:pPr>
                </w:p>
              </w:tc>
            </w:tr>
            <w:tr w:rsidR="00FF2FA3" w:rsidRPr="004B63C3" w:rsidTr="002123F4">
              <w:trPr>
                <w:trHeight w:val="385"/>
              </w:trPr>
              <w:tc>
                <w:tcPr>
                  <w:tcW w:w="5699" w:type="dxa"/>
                  <w:tcBorders>
                    <w:top w:val="single" w:sz="4" w:space="0" w:color="auto"/>
                    <w:bottom w:val="double" w:sz="4" w:space="0" w:color="auto"/>
                  </w:tcBorders>
                </w:tcPr>
                <w:p w:rsidR="00FF2FA3" w:rsidRPr="004B63C3" w:rsidRDefault="00FF2FA3" w:rsidP="00BD05B3">
                  <w:pPr>
                    <w:spacing w:before="120"/>
                    <w:jc w:val="both"/>
                    <w:rPr>
                      <w:rFonts w:ascii="Calibri" w:hAnsi="Calibri" w:cs="Calibri"/>
                      <w:sz w:val="22"/>
                      <w:szCs w:val="22"/>
                    </w:rPr>
                  </w:pPr>
                </w:p>
              </w:tc>
              <w:tc>
                <w:tcPr>
                  <w:tcW w:w="1730" w:type="dxa"/>
                  <w:tcBorders>
                    <w:top w:val="single" w:sz="4" w:space="0" w:color="auto"/>
                    <w:bottom w:val="double" w:sz="4" w:space="0" w:color="auto"/>
                  </w:tcBorders>
                </w:tcPr>
                <w:p w:rsidR="00FF2FA3" w:rsidRPr="004B63C3" w:rsidRDefault="00FF2FA3" w:rsidP="00BD05B3">
                  <w:pPr>
                    <w:spacing w:before="120"/>
                    <w:ind w:left="-132" w:firstLine="132"/>
                    <w:jc w:val="right"/>
                    <w:rPr>
                      <w:rFonts w:ascii="Calibri" w:hAnsi="Calibri" w:cs="Calibri"/>
                      <w:b/>
                      <w:sz w:val="22"/>
                      <w:szCs w:val="22"/>
                    </w:rPr>
                  </w:pPr>
                  <w:r w:rsidRPr="004B63C3">
                    <w:rPr>
                      <w:rFonts w:ascii="Calibri" w:hAnsi="Calibri" w:cs="Calibri"/>
                      <w:b/>
                      <w:sz w:val="22"/>
                      <w:szCs w:val="22"/>
                    </w:rPr>
                    <w:t>P</w:t>
                  </w:r>
                </w:p>
              </w:tc>
              <w:tc>
                <w:tcPr>
                  <w:tcW w:w="1527" w:type="dxa"/>
                  <w:tcBorders>
                    <w:top w:val="single" w:sz="4" w:space="0" w:color="auto"/>
                    <w:bottom w:val="double" w:sz="4" w:space="0" w:color="auto"/>
                  </w:tcBorders>
                </w:tcPr>
                <w:p w:rsidR="00FF2FA3" w:rsidRPr="004B63C3" w:rsidRDefault="00FF2FA3" w:rsidP="00BD05B3">
                  <w:pPr>
                    <w:spacing w:before="120"/>
                    <w:jc w:val="right"/>
                    <w:rPr>
                      <w:rFonts w:ascii="Calibri" w:hAnsi="Calibri" w:cs="Calibri"/>
                      <w:bCs/>
                      <w:sz w:val="22"/>
                      <w:szCs w:val="22"/>
                    </w:rPr>
                  </w:pPr>
                  <w:r w:rsidRPr="004B63C3">
                    <w:rPr>
                      <w:rFonts w:ascii="Calibri" w:hAnsi="Calibri" w:cs="Calibri"/>
                      <w:bCs/>
                      <w:sz w:val="22"/>
                      <w:szCs w:val="22"/>
                    </w:rPr>
                    <w:t>P</w:t>
                  </w:r>
                </w:p>
              </w:tc>
            </w:tr>
          </w:tbl>
          <w:p w:rsidR="00FF2FA3" w:rsidRPr="004B63C3" w:rsidRDefault="00FF2FA3" w:rsidP="00D16B96">
            <w:pPr>
              <w:tabs>
                <w:tab w:val="left" w:pos="720"/>
              </w:tabs>
              <w:autoSpaceDE w:val="0"/>
              <w:autoSpaceDN w:val="0"/>
              <w:adjustRightInd w:val="0"/>
              <w:spacing w:line="156" w:lineRule="atLeast"/>
              <w:ind w:left="720"/>
              <w:jc w:val="both"/>
              <w:rPr>
                <w:rFonts w:ascii="Calibri" w:eastAsia="Calibri" w:hAnsi="Calibri" w:cs="Calibri"/>
                <w:color w:val="000000"/>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autoSpaceDE w:val="0"/>
              <w:autoSpaceDN w:val="0"/>
              <w:adjustRightInd w:val="0"/>
              <w:spacing w:before="240"/>
              <w:ind w:left="720"/>
              <w:jc w:val="both"/>
              <w:rPr>
                <w:rFonts w:ascii="Calibri" w:hAnsi="Calibri" w:cs="Calibri"/>
                <w:color w:val="000000"/>
                <w:sz w:val="22"/>
                <w:szCs w:val="22"/>
              </w:rPr>
            </w:pPr>
            <w:r w:rsidRPr="004B63C3">
              <w:rPr>
                <w:rFonts w:ascii="Calibri" w:hAnsi="Calibri" w:cs="Calibri"/>
                <w:color w:val="000000"/>
                <w:sz w:val="22"/>
                <w:szCs w:val="22"/>
              </w:rPr>
              <w:t xml:space="preserve">The average credit period taken on sales of goods is </w:t>
            </w:r>
            <w:r w:rsidRPr="004B63C3">
              <w:rPr>
                <w:rFonts w:ascii="Calibri" w:hAnsi="Calibri" w:cs="Calibri"/>
                <w:color w:val="0000FF"/>
                <w:sz w:val="22"/>
                <w:szCs w:val="22"/>
              </w:rPr>
              <w:t>[</w:t>
            </w:r>
            <w:r w:rsidRPr="004B63C3">
              <w:rPr>
                <w:rFonts w:ascii="Calibri" w:hAnsi="Calibri" w:cs="Calibri"/>
                <w:i/>
                <w:color w:val="0000FF"/>
                <w:sz w:val="22"/>
                <w:szCs w:val="22"/>
                <w:u w:val="single"/>
              </w:rPr>
              <w:t>Number of days</w:t>
            </w:r>
            <w:r w:rsidRPr="004B63C3">
              <w:rPr>
                <w:rFonts w:ascii="Calibri" w:hAnsi="Calibri" w:cs="Calibri"/>
                <w:color w:val="0000FF"/>
                <w:sz w:val="22"/>
                <w:szCs w:val="22"/>
              </w:rPr>
              <w:t>]</w:t>
            </w:r>
            <w:r w:rsidRPr="004B63C3">
              <w:rPr>
                <w:rFonts w:ascii="Calibri" w:hAnsi="Calibri" w:cs="Calibri"/>
                <w:color w:val="000000"/>
                <w:sz w:val="22"/>
                <w:szCs w:val="22"/>
              </w:rPr>
              <w:t xml:space="preserve"> days.  No interest is charged on the receivables for the first </w:t>
            </w:r>
            <w:r w:rsidRPr="004B63C3">
              <w:rPr>
                <w:rFonts w:ascii="Calibri" w:hAnsi="Calibri" w:cs="Calibri"/>
                <w:color w:val="0000FF"/>
                <w:sz w:val="22"/>
                <w:szCs w:val="22"/>
              </w:rPr>
              <w:t>[</w:t>
            </w:r>
            <w:r w:rsidRPr="004B63C3">
              <w:rPr>
                <w:rFonts w:ascii="Calibri" w:hAnsi="Calibri" w:cs="Calibri"/>
                <w:i/>
                <w:color w:val="0000FF"/>
                <w:sz w:val="22"/>
                <w:szCs w:val="22"/>
                <w:u w:val="single"/>
              </w:rPr>
              <w:t>Number of days</w:t>
            </w:r>
            <w:r w:rsidRPr="004B63C3">
              <w:rPr>
                <w:rFonts w:ascii="Calibri" w:hAnsi="Calibri" w:cs="Calibri"/>
                <w:color w:val="0000FF"/>
                <w:sz w:val="22"/>
                <w:szCs w:val="22"/>
              </w:rPr>
              <w:t>]</w:t>
            </w:r>
            <w:r w:rsidRPr="004B63C3">
              <w:rPr>
                <w:rFonts w:ascii="Calibri" w:hAnsi="Calibri" w:cs="Calibri"/>
                <w:color w:val="000000"/>
                <w:sz w:val="22"/>
                <w:szCs w:val="22"/>
              </w:rPr>
              <w:t xml:space="preserve"> days from the date of the invoice. Thereafter, interest is charged at </w:t>
            </w:r>
            <w:r w:rsidRPr="004B63C3">
              <w:rPr>
                <w:rFonts w:ascii="Calibri" w:hAnsi="Calibri" w:cs="Calibri"/>
                <w:color w:val="0000FF"/>
                <w:sz w:val="22"/>
                <w:szCs w:val="22"/>
              </w:rPr>
              <w:t>[</w:t>
            </w:r>
            <w:r w:rsidRPr="004B63C3">
              <w:rPr>
                <w:rFonts w:ascii="Calibri" w:hAnsi="Calibri" w:cs="Calibri"/>
                <w:i/>
                <w:color w:val="0000FF"/>
                <w:sz w:val="22"/>
                <w:szCs w:val="22"/>
                <w:u w:val="single"/>
              </w:rPr>
              <w:t>Interest rate</w:t>
            </w:r>
            <w:r w:rsidRPr="004B63C3">
              <w:rPr>
                <w:rFonts w:ascii="Calibri" w:hAnsi="Calibri" w:cs="Calibri"/>
                <w:color w:val="0000FF"/>
                <w:sz w:val="22"/>
                <w:szCs w:val="22"/>
              </w:rPr>
              <w:t xml:space="preserve">] </w:t>
            </w:r>
            <w:r w:rsidRPr="004B63C3">
              <w:rPr>
                <w:rFonts w:ascii="Calibri" w:hAnsi="Calibri" w:cs="Calibri"/>
                <w:color w:val="000000"/>
                <w:sz w:val="22"/>
                <w:szCs w:val="22"/>
              </w:rPr>
              <w:t xml:space="preserve">% on the outstanding balance.  </w:t>
            </w:r>
            <w:r w:rsidRPr="004B63C3">
              <w:rPr>
                <w:rFonts w:ascii="Calibri" w:hAnsi="Calibri" w:cs="Calibri"/>
                <w:color w:val="FF0000"/>
                <w:sz w:val="22"/>
                <w:szCs w:val="22"/>
              </w:rPr>
              <w:t>[</w:t>
            </w:r>
            <w:r w:rsidRPr="004B63C3">
              <w:rPr>
                <w:rFonts w:ascii="Calibri" w:hAnsi="Calibri" w:cs="Calibri"/>
                <w:i/>
                <w:color w:val="FF0000"/>
                <w:sz w:val="22"/>
                <w:szCs w:val="22"/>
                <w:u w:val="single"/>
              </w:rPr>
              <w:t xml:space="preserve">Disclose the manner of providing for allowance, following is an example:  </w:t>
            </w:r>
            <w:r w:rsidRPr="004B63C3">
              <w:rPr>
                <w:rFonts w:ascii="Calibri" w:hAnsi="Calibri" w:cs="Calibri"/>
                <w:i/>
                <w:color w:val="008000"/>
                <w:sz w:val="22"/>
                <w:szCs w:val="22"/>
                <w:u w:val="single"/>
              </w:rPr>
              <w:t>The Company has provided an allowance in full for all receivables over 120 days because historical experience is such that receivables that are past due beyond 120 days are generally not recoverable.  Trade receivables between 60 days and 120 days are provided for based on estimated irrecoverable amounts from the sale of goods, determined by reference to past default experience.</w:t>
            </w:r>
            <w:r w:rsidRPr="004B63C3">
              <w:rPr>
                <w:rFonts w:ascii="Calibri" w:hAnsi="Calibri" w:cs="Calibri"/>
                <w:color w:val="FF0000"/>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autoSpaceDE w:val="0"/>
              <w:autoSpaceDN w:val="0"/>
              <w:adjustRightInd w:val="0"/>
              <w:spacing w:before="120" w:after="240"/>
              <w:ind w:left="720"/>
              <w:jc w:val="both"/>
              <w:rPr>
                <w:rFonts w:ascii="Calibri" w:hAnsi="Calibri" w:cs="Calibri"/>
                <w:sz w:val="22"/>
                <w:szCs w:val="22"/>
              </w:rPr>
            </w:pPr>
            <w:r w:rsidRPr="004B63C3">
              <w:rPr>
                <w:rFonts w:ascii="Calibri" w:hAnsi="Calibri" w:cs="Calibri"/>
                <w:sz w:val="22"/>
                <w:szCs w:val="22"/>
              </w:rPr>
              <w:t xml:space="preserve">Movements in the allowance for doubtful accounts: </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tbl>
            <w:tblPr>
              <w:tblW w:w="8921" w:type="dxa"/>
              <w:tblInd w:w="833" w:type="dxa"/>
              <w:tblLayout w:type="fixed"/>
              <w:tblLook w:val="01E0" w:firstRow="1" w:lastRow="1" w:firstColumn="1" w:lastColumn="1" w:noHBand="0" w:noVBand="0"/>
            </w:tblPr>
            <w:tblGrid>
              <w:gridCol w:w="4663"/>
              <w:gridCol w:w="2331"/>
              <w:gridCol w:w="1927"/>
            </w:tblGrid>
            <w:tr w:rsidR="00FF2FA3" w:rsidRPr="004B63C3" w:rsidTr="002123F4">
              <w:trPr>
                <w:trHeight w:val="290"/>
              </w:trPr>
              <w:tc>
                <w:tcPr>
                  <w:tcW w:w="4663" w:type="dxa"/>
                  <w:tcBorders>
                    <w:top w:val="single" w:sz="4" w:space="0" w:color="auto"/>
                    <w:bottom w:val="single" w:sz="4" w:space="0" w:color="auto"/>
                  </w:tcBorders>
                </w:tcPr>
                <w:p w:rsidR="00FF2FA3" w:rsidRPr="004B63C3" w:rsidRDefault="00FF2FA3" w:rsidP="00BD05B3">
                  <w:pPr>
                    <w:autoSpaceDE w:val="0"/>
                    <w:autoSpaceDN w:val="0"/>
                    <w:adjustRightInd w:val="0"/>
                    <w:spacing w:before="60"/>
                    <w:jc w:val="both"/>
                    <w:rPr>
                      <w:rFonts w:ascii="Calibri" w:hAnsi="Calibri" w:cs="Calibri"/>
                      <w:b/>
                      <w:bCs/>
                      <w:color w:val="000000"/>
                      <w:sz w:val="22"/>
                      <w:szCs w:val="22"/>
                    </w:rPr>
                  </w:pPr>
                </w:p>
              </w:tc>
              <w:tc>
                <w:tcPr>
                  <w:tcW w:w="2331" w:type="dxa"/>
                  <w:tcBorders>
                    <w:top w:val="single" w:sz="4" w:space="0" w:color="auto"/>
                    <w:bottom w:val="single" w:sz="4" w:space="0" w:color="auto"/>
                  </w:tcBorders>
                </w:tcPr>
                <w:p w:rsidR="00FF2FA3" w:rsidRPr="004B63C3" w:rsidRDefault="00FF2FA3" w:rsidP="00BD05B3">
                  <w:pPr>
                    <w:autoSpaceDE w:val="0"/>
                    <w:autoSpaceDN w:val="0"/>
                    <w:adjustRightInd w:val="0"/>
                    <w:spacing w:before="60"/>
                    <w:jc w:val="center"/>
                    <w:rPr>
                      <w:rFonts w:ascii="Calibri" w:hAnsi="Calibri" w:cs="Calibri"/>
                      <w:b/>
                      <w:bCs/>
                      <w:color w:val="000000"/>
                      <w:sz w:val="22"/>
                      <w:szCs w:val="22"/>
                    </w:rPr>
                  </w:pPr>
                  <w:r w:rsidRPr="004B63C3">
                    <w:rPr>
                      <w:rFonts w:ascii="Calibri" w:hAnsi="Calibri" w:cs="Calibri"/>
                      <w:b/>
                      <w:bCs/>
                      <w:color w:val="000000"/>
                      <w:sz w:val="22"/>
                      <w:szCs w:val="22"/>
                    </w:rPr>
                    <w:t>2013</w:t>
                  </w:r>
                </w:p>
              </w:tc>
              <w:tc>
                <w:tcPr>
                  <w:tcW w:w="1927" w:type="dxa"/>
                  <w:tcBorders>
                    <w:top w:val="single" w:sz="4" w:space="0" w:color="auto"/>
                    <w:bottom w:val="single" w:sz="4" w:space="0" w:color="auto"/>
                  </w:tcBorders>
                </w:tcPr>
                <w:p w:rsidR="00FF2FA3" w:rsidRPr="004B63C3" w:rsidRDefault="00FF2FA3" w:rsidP="00BD05B3">
                  <w:pPr>
                    <w:autoSpaceDE w:val="0"/>
                    <w:autoSpaceDN w:val="0"/>
                    <w:adjustRightInd w:val="0"/>
                    <w:spacing w:before="60"/>
                    <w:jc w:val="center"/>
                    <w:rPr>
                      <w:rFonts w:ascii="Calibri" w:hAnsi="Calibri" w:cs="Calibri"/>
                      <w:bCs/>
                      <w:color w:val="000000"/>
                      <w:sz w:val="22"/>
                      <w:szCs w:val="22"/>
                    </w:rPr>
                  </w:pPr>
                  <w:r w:rsidRPr="004B63C3">
                    <w:rPr>
                      <w:rFonts w:ascii="Calibri" w:hAnsi="Calibri" w:cs="Calibri"/>
                      <w:bCs/>
                      <w:color w:val="000000"/>
                      <w:sz w:val="22"/>
                      <w:szCs w:val="22"/>
                    </w:rPr>
                    <w:t>2012</w:t>
                  </w:r>
                </w:p>
              </w:tc>
            </w:tr>
            <w:tr w:rsidR="00FF2FA3" w:rsidRPr="004B63C3" w:rsidTr="002123F4">
              <w:trPr>
                <w:trHeight w:val="302"/>
              </w:trPr>
              <w:tc>
                <w:tcPr>
                  <w:tcW w:w="4663"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sz w:val="22"/>
                      <w:szCs w:val="22"/>
                    </w:rPr>
                  </w:pPr>
                  <w:r w:rsidRPr="004B63C3">
                    <w:rPr>
                      <w:rFonts w:ascii="Calibri" w:hAnsi="Calibri" w:cs="Calibri"/>
                      <w:sz w:val="22"/>
                      <w:szCs w:val="22"/>
                    </w:rPr>
                    <w:t xml:space="preserve">Balance, </w:t>
                  </w:r>
                  <w:r w:rsidRPr="004B63C3">
                    <w:rPr>
                      <w:rFonts w:ascii="Calibri" w:hAnsi="Calibri" w:cs="Calibri"/>
                      <w:color w:val="0000FF"/>
                      <w:sz w:val="22"/>
                      <w:szCs w:val="22"/>
                    </w:rPr>
                    <w:t>[</w:t>
                  </w:r>
                  <w:r w:rsidRPr="004B63C3">
                    <w:rPr>
                      <w:rFonts w:ascii="Calibri" w:hAnsi="Calibri" w:cs="Calibri"/>
                      <w:i/>
                      <w:color w:val="0000FF"/>
                      <w:sz w:val="22"/>
                      <w:szCs w:val="22"/>
                      <w:u w:val="single"/>
                    </w:rPr>
                    <w:t>Beginning of accounting period</w:t>
                  </w:r>
                  <w:r w:rsidRPr="004B63C3">
                    <w:rPr>
                      <w:rFonts w:ascii="Calibri" w:hAnsi="Calibri" w:cs="Calibri"/>
                      <w:color w:val="0000FF"/>
                      <w:sz w:val="22"/>
                      <w:szCs w:val="22"/>
                    </w:rPr>
                    <w:t>]</w:t>
                  </w:r>
                </w:p>
              </w:tc>
              <w:tc>
                <w:tcPr>
                  <w:tcW w:w="2331"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b/>
                      <w:bCs/>
                      <w:color w:val="000000"/>
                      <w:sz w:val="22"/>
                      <w:szCs w:val="22"/>
                    </w:rPr>
                  </w:pPr>
                </w:p>
              </w:tc>
              <w:tc>
                <w:tcPr>
                  <w:tcW w:w="1927"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bCs/>
                      <w:color w:val="000000"/>
                      <w:sz w:val="22"/>
                      <w:szCs w:val="22"/>
                    </w:rPr>
                  </w:pPr>
                </w:p>
              </w:tc>
            </w:tr>
            <w:tr w:rsidR="00FF2FA3" w:rsidRPr="004B63C3" w:rsidTr="002123F4">
              <w:trPr>
                <w:trHeight w:val="244"/>
              </w:trPr>
              <w:tc>
                <w:tcPr>
                  <w:tcW w:w="4663" w:type="dxa"/>
                </w:tcPr>
                <w:p w:rsidR="00FF2FA3" w:rsidRPr="004B63C3" w:rsidRDefault="00FF2FA3" w:rsidP="00BD05B3">
                  <w:pPr>
                    <w:autoSpaceDE w:val="0"/>
                    <w:autoSpaceDN w:val="0"/>
                    <w:adjustRightInd w:val="0"/>
                    <w:jc w:val="both"/>
                    <w:rPr>
                      <w:rFonts w:ascii="Calibri" w:hAnsi="Calibri" w:cs="Calibri"/>
                      <w:sz w:val="22"/>
                      <w:szCs w:val="22"/>
                    </w:rPr>
                  </w:pPr>
                  <w:r w:rsidRPr="004B63C3">
                    <w:rPr>
                      <w:rFonts w:ascii="Calibri" w:hAnsi="Calibri" w:cs="Calibri"/>
                      <w:sz w:val="22"/>
                      <w:szCs w:val="22"/>
                    </w:rPr>
                    <w:t>Impairment losses</w:t>
                  </w:r>
                </w:p>
              </w:tc>
              <w:tc>
                <w:tcPr>
                  <w:tcW w:w="2331" w:type="dxa"/>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927" w:type="dxa"/>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244"/>
              </w:trPr>
              <w:tc>
                <w:tcPr>
                  <w:tcW w:w="4663" w:type="dxa"/>
                </w:tcPr>
                <w:p w:rsidR="00FF2FA3" w:rsidRPr="004B63C3" w:rsidRDefault="00FF2FA3" w:rsidP="00BD05B3">
                  <w:pPr>
                    <w:autoSpaceDE w:val="0"/>
                    <w:autoSpaceDN w:val="0"/>
                    <w:adjustRightInd w:val="0"/>
                    <w:jc w:val="both"/>
                    <w:rPr>
                      <w:rFonts w:ascii="Calibri" w:hAnsi="Calibri" w:cs="Calibri"/>
                      <w:sz w:val="22"/>
                      <w:szCs w:val="22"/>
                    </w:rPr>
                  </w:pPr>
                  <w:r w:rsidRPr="004B63C3">
                    <w:rPr>
                      <w:rFonts w:ascii="Calibri" w:hAnsi="Calibri" w:cs="Calibri"/>
                      <w:sz w:val="22"/>
                      <w:szCs w:val="22"/>
                    </w:rPr>
                    <w:t>Amounts written off as uncollectible</w:t>
                  </w:r>
                </w:p>
              </w:tc>
              <w:tc>
                <w:tcPr>
                  <w:tcW w:w="2331" w:type="dxa"/>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927" w:type="dxa"/>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232"/>
              </w:trPr>
              <w:tc>
                <w:tcPr>
                  <w:tcW w:w="4663" w:type="dxa"/>
                </w:tcPr>
                <w:p w:rsidR="00FF2FA3" w:rsidRPr="004B63C3" w:rsidRDefault="00FF2FA3" w:rsidP="00BD05B3">
                  <w:pPr>
                    <w:autoSpaceDE w:val="0"/>
                    <w:autoSpaceDN w:val="0"/>
                    <w:adjustRightInd w:val="0"/>
                    <w:jc w:val="both"/>
                    <w:rPr>
                      <w:rFonts w:ascii="Calibri" w:hAnsi="Calibri" w:cs="Calibri"/>
                      <w:sz w:val="22"/>
                      <w:szCs w:val="22"/>
                    </w:rPr>
                  </w:pPr>
                  <w:r w:rsidRPr="004B63C3">
                    <w:rPr>
                      <w:rFonts w:ascii="Calibri" w:hAnsi="Calibri" w:cs="Calibri"/>
                      <w:sz w:val="22"/>
                      <w:szCs w:val="22"/>
                    </w:rPr>
                    <w:lastRenderedPageBreak/>
                    <w:t>Amounts recovered during the year</w:t>
                  </w:r>
                </w:p>
              </w:tc>
              <w:tc>
                <w:tcPr>
                  <w:tcW w:w="2331" w:type="dxa"/>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927" w:type="dxa"/>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244"/>
              </w:trPr>
              <w:tc>
                <w:tcPr>
                  <w:tcW w:w="4663" w:type="dxa"/>
                </w:tcPr>
                <w:p w:rsidR="00FF2FA3" w:rsidRPr="004B63C3" w:rsidRDefault="00FF2FA3" w:rsidP="00BD05B3">
                  <w:pPr>
                    <w:autoSpaceDE w:val="0"/>
                    <w:autoSpaceDN w:val="0"/>
                    <w:adjustRightInd w:val="0"/>
                    <w:jc w:val="both"/>
                    <w:rPr>
                      <w:rFonts w:ascii="Calibri" w:hAnsi="Calibri" w:cs="Calibri"/>
                      <w:sz w:val="22"/>
                      <w:szCs w:val="22"/>
                    </w:rPr>
                  </w:pPr>
                  <w:r w:rsidRPr="004B63C3">
                    <w:rPr>
                      <w:rFonts w:ascii="Calibri" w:hAnsi="Calibri" w:cs="Calibri"/>
                      <w:sz w:val="22"/>
                      <w:szCs w:val="22"/>
                    </w:rPr>
                    <w:t>Impairment losses reversed</w:t>
                  </w:r>
                </w:p>
              </w:tc>
              <w:tc>
                <w:tcPr>
                  <w:tcW w:w="2331" w:type="dxa"/>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927" w:type="dxa"/>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255"/>
              </w:trPr>
              <w:tc>
                <w:tcPr>
                  <w:tcW w:w="4663"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sz w:val="22"/>
                      <w:szCs w:val="22"/>
                    </w:rPr>
                  </w:pPr>
                  <w:r w:rsidRPr="004B63C3">
                    <w:rPr>
                      <w:rFonts w:ascii="Calibri" w:hAnsi="Calibri" w:cs="Calibri"/>
                      <w:sz w:val="22"/>
                      <w:szCs w:val="22"/>
                    </w:rPr>
                    <w:t>Unwinding of discount</w:t>
                  </w:r>
                </w:p>
              </w:tc>
              <w:tc>
                <w:tcPr>
                  <w:tcW w:w="2331"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927"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360"/>
              </w:trPr>
              <w:tc>
                <w:tcPr>
                  <w:tcW w:w="4663" w:type="dxa"/>
                  <w:tcBorders>
                    <w:top w:val="single" w:sz="4" w:space="0" w:color="auto"/>
                    <w:bottom w:val="double" w:sz="4" w:space="0" w:color="auto"/>
                  </w:tcBorders>
                </w:tcPr>
                <w:p w:rsidR="00FF2FA3" w:rsidRPr="004B63C3" w:rsidRDefault="00FF2FA3" w:rsidP="00BD05B3">
                  <w:pPr>
                    <w:autoSpaceDE w:val="0"/>
                    <w:autoSpaceDN w:val="0"/>
                    <w:adjustRightInd w:val="0"/>
                    <w:spacing w:before="120"/>
                    <w:jc w:val="both"/>
                    <w:rPr>
                      <w:rFonts w:ascii="Calibri" w:hAnsi="Calibri" w:cs="Calibri"/>
                      <w:b/>
                      <w:bCs/>
                      <w:color w:val="000000"/>
                      <w:sz w:val="22"/>
                      <w:szCs w:val="22"/>
                    </w:rPr>
                  </w:pPr>
                  <w:r w:rsidRPr="004B63C3">
                    <w:rPr>
                      <w:rFonts w:ascii="Calibri" w:hAnsi="Calibri" w:cs="Calibri"/>
                      <w:sz w:val="22"/>
                      <w:szCs w:val="22"/>
                    </w:rPr>
                    <w:t xml:space="preserve">Balance, </w:t>
                  </w:r>
                  <w:r w:rsidRPr="004B63C3">
                    <w:rPr>
                      <w:rFonts w:ascii="Calibri" w:hAnsi="Calibri" w:cs="Calibri"/>
                      <w:color w:val="0000FF"/>
                      <w:sz w:val="22"/>
                      <w:szCs w:val="22"/>
                    </w:rPr>
                    <w:t>[</w:t>
                  </w:r>
                  <w:r w:rsidRPr="004B63C3">
                    <w:rPr>
                      <w:rFonts w:ascii="Calibri" w:hAnsi="Calibri" w:cs="Calibri"/>
                      <w:i/>
                      <w:color w:val="0000FF"/>
                      <w:sz w:val="22"/>
                      <w:szCs w:val="22"/>
                      <w:u w:val="single"/>
                    </w:rPr>
                    <w:t>Reporting date</w:t>
                  </w:r>
                  <w:r w:rsidRPr="004B63C3">
                    <w:rPr>
                      <w:rFonts w:ascii="Calibri" w:hAnsi="Calibri" w:cs="Calibri"/>
                      <w:color w:val="0000FF"/>
                      <w:sz w:val="22"/>
                      <w:szCs w:val="22"/>
                    </w:rPr>
                    <w:t>]</w:t>
                  </w:r>
                </w:p>
              </w:tc>
              <w:tc>
                <w:tcPr>
                  <w:tcW w:w="2331" w:type="dxa"/>
                  <w:tcBorders>
                    <w:top w:val="single" w:sz="4" w:space="0" w:color="auto"/>
                    <w:bottom w:val="double" w:sz="4" w:space="0" w:color="auto"/>
                  </w:tcBorders>
                </w:tcPr>
                <w:p w:rsidR="00FF2FA3" w:rsidRPr="004B63C3" w:rsidRDefault="00FF2FA3" w:rsidP="00BD05B3">
                  <w:pPr>
                    <w:autoSpaceDE w:val="0"/>
                    <w:autoSpaceDN w:val="0"/>
                    <w:adjustRightInd w:val="0"/>
                    <w:spacing w:before="120"/>
                    <w:jc w:val="both"/>
                    <w:rPr>
                      <w:rFonts w:ascii="Calibri" w:hAnsi="Calibri" w:cs="Calibri"/>
                      <w:b/>
                      <w:bCs/>
                      <w:color w:val="000000"/>
                      <w:sz w:val="22"/>
                      <w:szCs w:val="22"/>
                    </w:rPr>
                  </w:pPr>
                </w:p>
              </w:tc>
              <w:tc>
                <w:tcPr>
                  <w:tcW w:w="1927" w:type="dxa"/>
                  <w:tcBorders>
                    <w:top w:val="single" w:sz="4" w:space="0" w:color="auto"/>
                    <w:bottom w:val="double" w:sz="4" w:space="0" w:color="auto"/>
                  </w:tcBorders>
                </w:tcPr>
                <w:p w:rsidR="00FF2FA3" w:rsidRPr="004B63C3" w:rsidRDefault="00FF2FA3" w:rsidP="00BD05B3">
                  <w:pPr>
                    <w:autoSpaceDE w:val="0"/>
                    <w:autoSpaceDN w:val="0"/>
                    <w:adjustRightInd w:val="0"/>
                    <w:spacing w:before="120"/>
                    <w:jc w:val="both"/>
                    <w:rPr>
                      <w:rFonts w:ascii="Calibri" w:hAnsi="Calibri" w:cs="Calibri"/>
                      <w:bCs/>
                      <w:color w:val="000000"/>
                      <w:sz w:val="22"/>
                      <w:szCs w:val="22"/>
                    </w:rPr>
                  </w:pPr>
                </w:p>
              </w:tc>
            </w:tr>
          </w:tbl>
          <w:p w:rsidR="00FF2FA3" w:rsidRPr="004B63C3" w:rsidRDefault="00FF2FA3" w:rsidP="00D16B96">
            <w:pPr>
              <w:tabs>
                <w:tab w:val="left" w:pos="720"/>
              </w:tabs>
              <w:autoSpaceDE w:val="0"/>
              <w:autoSpaceDN w:val="0"/>
              <w:adjustRightInd w:val="0"/>
              <w:spacing w:line="156" w:lineRule="atLeast"/>
              <w:ind w:left="720"/>
              <w:jc w:val="both"/>
              <w:rPr>
                <w:rFonts w:ascii="Calibri" w:eastAsia="Calibri" w:hAnsi="Calibri" w:cs="Calibri"/>
                <w:color w:val="000000"/>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5D36FF" w:rsidRPr="004B63C3" w:rsidRDefault="005D36FF" w:rsidP="00163F89">
            <w:pPr>
              <w:pStyle w:val="bodycopyindent"/>
              <w:spacing w:before="240" w:line="240" w:lineRule="auto"/>
              <w:ind w:left="720"/>
              <w:jc w:val="both"/>
              <w:rPr>
                <w:rFonts w:ascii="Calibri" w:hAnsi="Calibri" w:cs="Calibri"/>
                <w:sz w:val="22"/>
                <w:szCs w:val="22"/>
              </w:rPr>
            </w:pPr>
          </w:p>
          <w:p w:rsidR="005D36FF" w:rsidRPr="004B63C3" w:rsidRDefault="005D36FF" w:rsidP="00163F89">
            <w:pPr>
              <w:pStyle w:val="bodycopyindent"/>
              <w:spacing w:before="240" w:line="240" w:lineRule="auto"/>
              <w:ind w:left="720"/>
              <w:jc w:val="both"/>
              <w:rPr>
                <w:rFonts w:ascii="Calibri" w:hAnsi="Calibri" w:cs="Calibri"/>
                <w:sz w:val="22"/>
                <w:szCs w:val="22"/>
              </w:rPr>
            </w:pPr>
          </w:p>
          <w:p w:rsidR="00FF2FA3" w:rsidRPr="004B63C3" w:rsidRDefault="00FF2FA3" w:rsidP="00163F89">
            <w:pPr>
              <w:pStyle w:val="bodycopyindent"/>
              <w:spacing w:before="240" w:line="240" w:lineRule="auto"/>
              <w:ind w:left="720"/>
              <w:jc w:val="both"/>
              <w:rPr>
                <w:rFonts w:ascii="Calibri" w:hAnsi="Calibri" w:cs="Calibri"/>
                <w:sz w:val="22"/>
                <w:szCs w:val="22"/>
              </w:rPr>
            </w:pPr>
            <w:r w:rsidRPr="004B63C3">
              <w:rPr>
                <w:rFonts w:ascii="Calibri" w:hAnsi="Calibri" w:cs="Calibri"/>
                <w:sz w:val="22"/>
                <w:szCs w:val="22"/>
              </w:rPr>
              <w:t>In determining the recoverability of trade receivables, the Company considers any change in the credit quality of the trade receivable from the date credit was initially granted up to the reporting date.  The concentration of credit risk is limited due to the customer base being large and unrelated.  Accordingly, the Directors believe that there is no further credit provision required in excess of the allowance for doubtful debts.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11.45 (a), (b), (c)</w:t>
            </w:r>
          </w:p>
        </w:tc>
        <w:tc>
          <w:tcPr>
            <w:tcW w:w="9900" w:type="dxa"/>
            <w:gridSpan w:val="2"/>
            <w:shd w:val="clear" w:color="auto" w:fill="auto"/>
          </w:tcPr>
          <w:p w:rsidR="00FF2FA3" w:rsidRPr="004B63C3" w:rsidRDefault="00FF2FA3" w:rsidP="00163F89">
            <w:pPr>
              <w:pStyle w:val="bodycopyindent"/>
              <w:spacing w:before="120" w:line="240" w:lineRule="auto"/>
              <w:ind w:left="720"/>
              <w:jc w:val="both"/>
              <w:rPr>
                <w:rFonts w:ascii="Calibri" w:hAnsi="Calibri" w:cs="Calibri"/>
                <w:sz w:val="22"/>
                <w:szCs w:val="22"/>
              </w:rPr>
            </w:pPr>
            <w:r w:rsidRPr="004B63C3">
              <w:rPr>
                <w:rFonts w:ascii="Calibri" w:hAnsi="Calibri" w:cs="Calibri"/>
                <w:color w:val="FF0000"/>
                <w:sz w:val="22"/>
                <w:szCs w:val="22"/>
              </w:rPr>
              <w:t>[</w:t>
            </w:r>
            <w:r w:rsidRPr="004B63C3">
              <w:rPr>
                <w:rFonts w:ascii="Calibri" w:hAnsi="Calibri" w:cs="Calibri"/>
                <w:i/>
                <w:color w:val="FF0000"/>
                <w:sz w:val="22"/>
                <w:szCs w:val="22"/>
                <w:u w:val="single"/>
              </w:rPr>
              <w:t>For transfers that do not meet derecognition requirements</w:t>
            </w:r>
            <w:r w:rsidRPr="004B63C3">
              <w:rPr>
                <w:rFonts w:ascii="Calibri" w:hAnsi="Calibri" w:cs="Calibri"/>
                <w:color w:val="FF0000"/>
                <w:sz w:val="22"/>
                <w:szCs w:val="22"/>
              </w:rPr>
              <w:t>]</w:t>
            </w:r>
            <w:r w:rsidRPr="004B63C3">
              <w:rPr>
                <w:rFonts w:ascii="Calibri" w:hAnsi="Calibri" w:cs="Calibri"/>
                <w:i/>
                <w:color w:val="FF0000"/>
                <w:sz w:val="22"/>
                <w:szCs w:val="22"/>
              </w:rPr>
              <w:t xml:space="preserve"> </w:t>
            </w:r>
            <w:r w:rsidRPr="004B63C3">
              <w:rPr>
                <w:rFonts w:ascii="Calibri" w:hAnsi="Calibri" w:cs="Calibri"/>
                <w:sz w:val="22"/>
                <w:szCs w:val="22"/>
              </w:rPr>
              <w:t xml:space="preserve">During 2013 and 2012, the Company transferred </w:t>
            </w:r>
            <w:r w:rsidRPr="004B63C3">
              <w:rPr>
                <w:rFonts w:ascii="Calibri" w:hAnsi="Calibri" w:cs="Calibri"/>
                <w:color w:val="0000FF"/>
                <w:sz w:val="22"/>
                <w:szCs w:val="22"/>
              </w:rPr>
              <w:t>[</w:t>
            </w:r>
            <w:r w:rsidRPr="004B63C3">
              <w:rPr>
                <w:rFonts w:ascii="Calibri" w:hAnsi="Calibri" w:cs="Calibri"/>
                <w:i/>
                <w:color w:val="0000FF"/>
                <w:sz w:val="22"/>
                <w:szCs w:val="22"/>
                <w:u w:val="single"/>
              </w:rPr>
              <w:t>Balances of trade receivables individually identified to be impaired as at reporting date for the current and previous year</w:t>
            </w:r>
            <w:r w:rsidRPr="004B63C3">
              <w:rPr>
                <w:rFonts w:ascii="Calibri" w:hAnsi="Calibri" w:cs="Calibri"/>
                <w:color w:val="0000FF"/>
                <w:sz w:val="22"/>
                <w:szCs w:val="22"/>
              </w:rPr>
              <w:t>]</w:t>
            </w:r>
            <w:r w:rsidRPr="004B63C3">
              <w:rPr>
                <w:rFonts w:ascii="Calibri" w:hAnsi="Calibri" w:cs="Calibri"/>
                <w:sz w:val="22"/>
                <w:szCs w:val="22"/>
              </w:rPr>
              <w:t xml:space="preserve"> of trade receivables to an </w:t>
            </w:r>
            <w:r w:rsidRPr="004B63C3">
              <w:rPr>
                <w:rFonts w:ascii="Calibri" w:hAnsi="Calibri" w:cs="Calibri"/>
                <w:color w:val="008000"/>
                <w:sz w:val="22"/>
                <w:szCs w:val="22"/>
              </w:rPr>
              <w:t>[</w:t>
            </w:r>
            <w:r w:rsidRPr="004B63C3">
              <w:rPr>
                <w:rFonts w:ascii="Calibri" w:hAnsi="Calibri" w:cs="Calibri"/>
                <w:i/>
                <w:color w:val="008000"/>
                <w:sz w:val="22"/>
                <w:szCs w:val="22"/>
                <w:u w:val="single"/>
              </w:rPr>
              <w:t>unrelated/ related</w:t>
            </w:r>
            <w:r w:rsidRPr="004B63C3">
              <w:rPr>
                <w:rFonts w:ascii="Calibri" w:hAnsi="Calibri" w:cs="Calibri"/>
                <w:color w:val="008000"/>
                <w:sz w:val="22"/>
                <w:szCs w:val="22"/>
              </w:rPr>
              <w:t>]</w:t>
            </w:r>
            <w:r w:rsidRPr="004B63C3">
              <w:rPr>
                <w:rFonts w:ascii="Calibri" w:hAnsi="Calibri" w:cs="Calibri"/>
                <w:sz w:val="22"/>
                <w:szCs w:val="22"/>
              </w:rPr>
              <w:t xml:space="preserve"> entity.  As part of the transfer, </w:t>
            </w:r>
            <w:r w:rsidRPr="004B63C3">
              <w:rPr>
                <w:rFonts w:ascii="Calibri" w:hAnsi="Calibri" w:cs="Calibri"/>
                <w:color w:val="FF0000"/>
                <w:sz w:val="22"/>
                <w:szCs w:val="22"/>
              </w:rPr>
              <w:t>[</w:t>
            </w:r>
            <w:r w:rsidRPr="004B63C3">
              <w:rPr>
                <w:rFonts w:ascii="Calibri" w:hAnsi="Calibri" w:cs="Calibri"/>
                <w:i/>
                <w:color w:val="FF0000"/>
                <w:sz w:val="22"/>
                <w:szCs w:val="22"/>
                <w:u w:val="single"/>
              </w:rPr>
              <w:t>State the reason why the financial asset should not be derecognize</w:t>
            </w:r>
            <w:r w:rsidRPr="004B63C3">
              <w:rPr>
                <w:rFonts w:ascii="Calibri" w:hAnsi="Calibri" w:cs="Calibri"/>
                <w:color w:val="FF0000"/>
                <w:sz w:val="22"/>
                <w:szCs w:val="22"/>
              </w:rPr>
              <w:t>]</w:t>
            </w:r>
            <w:r w:rsidRPr="004B63C3">
              <w:rPr>
                <w:rFonts w:ascii="Calibri" w:hAnsi="Calibri" w:cs="Calibri"/>
                <w:sz w:val="22"/>
                <w:szCs w:val="22"/>
              </w:rPr>
              <w:t xml:space="preserve">.  Accordingly, the Company continues to recognize the full carrying amount of the receivables and has recognized the cash received on the transfer as a secured borrowing.  At the reporting date, the carrying amount of the transferred short-term receivables </w:t>
            </w:r>
            <w:r w:rsidRPr="004B63C3">
              <w:rPr>
                <w:rFonts w:ascii="Calibri" w:hAnsi="Calibri" w:cs="Calibri"/>
                <w:color w:val="0000FF"/>
                <w:sz w:val="22"/>
                <w:szCs w:val="22"/>
              </w:rPr>
              <w:t>[</w:t>
            </w:r>
            <w:r w:rsidRPr="004B63C3">
              <w:rPr>
                <w:rFonts w:ascii="Calibri" w:hAnsi="Calibri" w:cs="Calibri"/>
                <w:i/>
                <w:color w:val="0000FF"/>
                <w:sz w:val="22"/>
                <w:szCs w:val="22"/>
                <w:u w:val="single"/>
              </w:rPr>
              <w:t>Carrying amount of receivables transferred as at reporting date for the current and previous year</w:t>
            </w:r>
            <w:r w:rsidRPr="004B63C3">
              <w:rPr>
                <w:rFonts w:ascii="Calibri" w:hAnsi="Calibri" w:cs="Calibri"/>
                <w:color w:val="0000FF"/>
                <w:sz w:val="22"/>
                <w:szCs w:val="22"/>
              </w:rPr>
              <w:t>]</w:t>
            </w:r>
            <w:r w:rsidRPr="004B63C3">
              <w:rPr>
                <w:rFonts w:ascii="Calibri" w:hAnsi="Calibri" w:cs="Calibri"/>
                <w:sz w:val="22"/>
                <w:szCs w:val="22"/>
              </w:rPr>
              <w:t xml:space="preserve">.  The carrying amount of the associated liability is </w:t>
            </w:r>
            <w:r w:rsidRPr="004B63C3">
              <w:rPr>
                <w:rFonts w:ascii="Calibri" w:hAnsi="Calibri" w:cs="Calibri"/>
                <w:color w:val="0000FF"/>
                <w:sz w:val="22"/>
                <w:szCs w:val="22"/>
              </w:rPr>
              <w:t>[</w:t>
            </w:r>
            <w:r w:rsidRPr="004B63C3">
              <w:rPr>
                <w:rFonts w:ascii="Calibri" w:hAnsi="Calibri" w:cs="Calibri"/>
                <w:i/>
                <w:color w:val="0000FF"/>
                <w:sz w:val="22"/>
                <w:szCs w:val="22"/>
                <w:u w:val="single"/>
              </w:rPr>
              <w:t>Carrying amount of the liability recognized as at reporting date for the current and previous year</w:t>
            </w:r>
            <w:r w:rsidRPr="004B63C3">
              <w:rPr>
                <w:rFonts w:ascii="Calibri" w:hAnsi="Calibri" w:cs="Calibri"/>
                <w:color w:val="0000FF"/>
                <w:sz w:val="22"/>
                <w:szCs w:val="22"/>
              </w:rPr>
              <w:t>]</w:t>
            </w:r>
            <w:r w:rsidRPr="004B63C3">
              <w:rPr>
                <w:rFonts w:ascii="Calibri" w:hAnsi="Calibri" w:cs="Calibri"/>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0E7F2D" w:rsidRPr="004B63C3" w:rsidRDefault="000E7F2D" w:rsidP="005D36FF">
            <w:pPr>
              <w:autoSpaceDE w:val="0"/>
              <w:autoSpaceDN w:val="0"/>
              <w:adjustRightInd w:val="0"/>
              <w:spacing w:before="360"/>
              <w:jc w:val="both"/>
              <w:rPr>
                <w:rFonts w:ascii="Calibri" w:hAnsi="Calibri" w:cs="Calibri"/>
                <w:b/>
                <w:bCs/>
                <w:color w:val="000000"/>
                <w:sz w:val="22"/>
                <w:szCs w:val="22"/>
              </w:rPr>
            </w:pPr>
          </w:p>
          <w:p w:rsidR="00FF2FA3" w:rsidRPr="004B63C3" w:rsidRDefault="00FF2FA3" w:rsidP="005D36FF">
            <w:pPr>
              <w:numPr>
                <w:ilvl w:val="0"/>
                <w:numId w:val="13"/>
              </w:numPr>
              <w:autoSpaceDE w:val="0"/>
              <w:autoSpaceDN w:val="0"/>
              <w:adjustRightInd w:val="0"/>
              <w:ind w:left="18" w:hanging="18"/>
              <w:jc w:val="both"/>
              <w:rPr>
                <w:rFonts w:ascii="Calibri" w:hAnsi="Calibri" w:cs="Calibri"/>
                <w:b/>
                <w:bCs/>
                <w:color w:val="000000"/>
                <w:sz w:val="22"/>
                <w:szCs w:val="22"/>
              </w:rPr>
            </w:pPr>
            <w:r w:rsidRPr="004B63C3">
              <w:rPr>
                <w:rFonts w:ascii="Calibri" w:hAnsi="Calibri" w:cs="Calibri"/>
                <w:b/>
                <w:bCs/>
                <w:color w:val="000000"/>
                <w:sz w:val="22"/>
                <w:szCs w:val="22"/>
              </w:rPr>
              <w:t>INVESTMENT MEASURED AT FAIR VALUE THROUGH PROFIT OR LOSS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163F89">
            <w:pPr>
              <w:tabs>
                <w:tab w:val="left" w:pos="720"/>
              </w:tabs>
              <w:autoSpaceDE w:val="0"/>
              <w:autoSpaceDN w:val="0"/>
              <w:adjustRightInd w:val="0"/>
              <w:spacing w:before="120" w:after="240" w:line="156" w:lineRule="atLeast"/>
              <w:ind w:left="720"/>
              <w:jc w:val="both"/>
              <w:rPr>
                <w:rFonts w:ascii="Calibri" w:eastAsia="Calibri" w:hAnsi="Calibri" w:cs="Calibri"/>
                <w:color w:val="000000"/>
                <w:sz w:val="22"/>
                <w:szCs w:val="22"/>
              </w:rPr>
            </w:pPr>
            <w:r w:rsidRPr="004B63C3">
              <w:rPr>
                <w:rFonts w:ascii="Calibri" w:hAnsi="Calibri" w:cs="Calibri"/>
                <w:color w:val="000000"/>
                <w:sz w:val="22"/>
                <w:szCs w:val="22"/>
              </w:rPr>
              <w:t>The movements in the investment measured at fair value through profit or loss are summarized as follows: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tbl>
            <w:tblPr>
              <w:tblW w:w="8779" w:type="dxa"/>
              <w:tblInd w:w="833" w:type="dxa"/>
              <w:tblLayout w:type="fixed"/>
              <w:tblLook w:val="01E0" w:firstRow="1" w:lastRow="1" w:firstColumn="1" w:lastColumn="1" w:noHBand="0" w:noVBand="0"/>
            </w:tblPr>
            <w:tblGrid>
              <w:gridCol w:w="5068"/>
              <w:gridCol w:w="2323"/>
              <w:gridCol w:w="1388"/>
            </w:tblGrid>
            <w:tr w:rsidR="00FF2FA3" w:rsidRPr="004B63C3" w:rsidTr="002123F4">
              <w:trPr>
                <w:trHeight w:val="378"/>
              </w:trPr>
              <w:tc>
                <w:tcPr>
                  <w:tcW w:w="5068" w:type="dxa"/>
                  <w:tcBorders>
                    <w:top w:val="single" w:sz="4" w:space="0" w:color="auto"/>
                    <w:bottom w:val="single" w:sz="4" w:space="0" w:color="auto"/>
                  </w:tcBorders>
                </w:tcPr>
                <w:p w:rsidR="00FF2FA3" w:rsidRPr="004B63C3" w:rsidRDefault="00FF2FA3" w:rsidP="00BD05B3">
                  <w:pPr>
                    <w:autoSpaceDE w:val="0"/>
                    <w:autoSpaceDN w:val="0"/>
                    <w:adjustRightInd w:val="0"/>
                    <w:spacing w:before="60"/>
                    <w:jc w:val="both"/>
                    <w:rPr>
                      <w:rFonts w:ascii="Calibri" w:hAnsi="Calibri" w:cs="Calibri"/>
                      <w:b/>
                      <w:bCs/>
                      <w:color w:val="000000"/>
                      <w:sz w:val="22"/>
                      <w:szCs w:val="22"/>
                    </w:rPr>
                  </w:pPr>
                </w:p>
              </w:tc>
              <w:tc>
                <w:tcPr>
                  <w:tcW w:w="2323" w:type="dxa"/>
                  <w:tcBorders>
                    <w:top w:val="single" w:sz="4" w:space="0" w:color="auto"/>
                    <w:bottom w:val="single" w:sz="4" w:space="0" w:color="auto"/>
                  </w:tcBorders>
                </w:tcPr>
                <w:p w:rsidR="00FF2FA3" w:rsidRPr="004B63C3" w:rsidRDefault="00FF2FA3" w:rsidP="00BD05B3">
                  <w:pPr>
                    <w:autoSpaceDE w:val="0"/>
                    <w:autoSpaceDN w:val="0"/>
                    <w:adjustRightInd w:val="0"/>
                    <w:spacing w:before="60"/>
                    <w:jc w:val="center"/>
                    <w:rPr>
                      <w:rFonts w:ascii="Calibri" w:hAnsi="Calibri" w:cs="Calibri"/>
                      <w:b/>
                      <w:bCs/>
                      <w:color w:val="000000"/>
                      <w:sz w:val="22"/>
                      <w:szCs w:val="22"/>
                    </w:rPr>
                  </w:pPr>
                  <w:r w:rsidRPr="004B63C3">
                    <w:rPr>
                      <w:rFonts w:ascii="Calibri" w:hAnsi="Calibri" w:cs="Calibri"/>
                      <w:b/>
                      <w:bCs/>
                      <w:color w:val="000000"/>
                      <w:sz w:val="22"/>
                      <w:szCs w:val="22"/>
                    </w:rPr>
                    <w:t>2013</w:t>
                  </w:r>
                </w:p>
              </w:tc>
              <w:tc>
                <w:tcPr>
                  <w:tcW w:w="1388" w:type="dxa"/>
                  <w:tcBorders>
                    <w:top w:val="single" w:sz="4" w:space="0" w:color="auto"/>
                    <w:bottom w:val="single" w:sz="4" w:space="0" w:color="auto"/>
                  </w:tcBorders>
                </w:tcPr>
                <w:p w:rsidR="00FF2FA3" w:rsidRPr="004B63C3" w:rsidRDefault="00FF2FA3" w:rsidP="00BD05B3">
                  <w:pPr>
                    <w:autoSpaceDE w:val="0"/>
                    <w:autoSpaceDN w:val="0"/>
                    <w:adjustRightInd w:val="0"/>
                    <w:spacing w:before="60"/>
                    <w:jc w:val="center"/>
                    <w:rPr>
                      <w:rFonts w:ascii="Calibri" w:hAnsi="Calibri" w:cs="Calibri"/>
                      <w:bCs/>
                      <w:color w:val="000000"/>
                      <w:sz w:val="22"/>
                      <w:szCs w:val="22"/>
                    </w:rPr>
                  </w:pPr>
                  <w:r w:rsidRPr="004B63C3">
                    <w:rPr>
                      <w:rFonts w:ascii="Calibri" w:hAnsi="Calibri" w:cs="Calibri"/>
                      <w:bCs/>
                      <w:color w:val="000000"/>
                      <w:sz w:val="22"/>
                      <w:szCs w:val="22"/>
                    </w:rPr>
                    <w:t>2012</w:t>
                  </w:r>
                </w:p>
              </w:tc>
            </w:tr>
            <w:tr w:rsidR="00FF2FA3" w:rsidRPr="004B63C3" w:rsidTr="002123F4">
              <w:trPr>
                <w:trHeight w:val="392"/>
              </w:trPr>
              <w:tc>
                <w:tcPr>
                  <w:tcW w:w="5068"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color w:val="000000"/>
                      <w:sz w:val="22"/>
                      <w:szCs w:val="22"/>
                    </w:rPr>
                  </w:pPr>
                  <w:r w:rsidRPr="004B63C3">
                    <w:rPr>
                      <w:rFonts w:ascii="Calibri" w:hAnsi="Calibri" w:cs="Calibri"/>
                      <w:color w:val="000000"/>
                      <w:sz w:val="22"/>
                      <w:szCs w:val="22"/>
                    </w:rPr>
                    <w:t xml:space="preserve">Balance, beginning </w:t>
                  </w:r>
                </w:p>
              </w:tc>
              <w:tc>
                <w:tcPr>
                  <w:tcW w:w="2323"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b/>
                      <w:bCs/>
                      <w:color w:val="000000"/>
                      <w:sz w:val="22"/>
                      <w:szCs w:val="22"/>
                    </w:rPr>
                  </w:pPr>
                </w:p>
              </w:tc>
              <w:tc>
                <w:tcPr>
                  <w:tcW w:w="1388"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bCs/>
                      <w:color w:val="000000"/>
                      <w:sz w:val="22"/>
                      <w:szCs w:val="22"/>
                    </w:rPr>
                  </w:pPr>
                </w:p>
              </w:tc>
            </w:tr>
            <w:tr w:rsidR="00FF2FA3" w:rsidRPr="004B63C3" w:rsidTr="002123F4">
              <w:trPr>
                <w:trHeight w:val="303"/>
              </w:trPr>
              <w:tc>
                <w:tcPr>
                  <w:tcW w:w="5068" w:type="dxa"/>
                </w:tcPr>
                <w:p w:rsidR="00FF2FA3" w:rsidRPr="004B63C3" w:rsidRDefault="00FF2FA3" w:rsidP="00BD05B3">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Additions</w:t>
                  </w:r>
                </w:p>
              </w:tc>
              <w:tc>
                <w:tcPr>
                  <w:tcW w:w="2323" w:type="dxa"/>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388" w:type="dxa"/>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317"/>
              </w:trPr>
              <w:tc>
                <w:tcPr>
                  <w:tcW w:w="5068" w:type="dxa"/>
                </w:tcPr>
                <w:p w:rsidR="00FF2FA3" w:rsidRPr="004B63C3" w:rsidRDefault="00FF2FA3" w:rsidP="00BD05B3">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Disposals</w:t>
                  </w:r>
                </w:p>
              </w:tc>
              <w:tc>
                <w:tcPr>
                  <w:tcW w:w="2323" w:type="dxa"/>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388" w:type="dxa"/>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317"/>
              </w:trPr>
              <w:tc>
                <w:tcPr>
                  <w:tcW w:w="5068" w:type="dxa"/>
                </w:tcPr>
                <w:p w:rsidR="00FF2FA3" w:rsidRPr="004B63C3" w:rsidRDefault="00FF2FA3" w:rsidP="00BD05B3">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Fair value adjustments</w:t>
                  </w:r>
                </w:p>
              </w:tc>
              <w:tc>
                <w:tcPr>
                  <w:tcW w:w="2323" w:type="dxa"/>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388" w:type="dxa"/>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317"/>
              </w:trPr>
              <w:tc>
                <w:tcPr>
                  <w:tcW w:w="5068"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Exchange differences</w:t>
                  </w:r>
                </w:p>
              </w:tc>
              <w:tc>
                <w:tcPr>
                  <w:tcW w:w="2323"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388"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90"/>
              </w:trPr>
              <w:tc>
                <w:tcPr>
                  <w:tcW w:w="5068" w:type="dxa"/>
                  <w:tcBorders>
                    <w:top w:val="single" w:sz="4" w:space="0" w:color="auto"/>
                  </w:tcBorders>
                </w:tcPr>
                <w:p w:rsidR="00FF2FA3" w:rsidRPr="004B63C3" w:rsidRDefault="00FF2FA3" w:rsidP="00BD05B3">
                  <w:pPr>
                    <w:autoSpaceDE w:val="0"/>
                    <w:autoSpaceDN w:val="0"/>
                    <w:adjustRightInd w:val="0"/>
                    <w:jc w:val="both"/>
                    <w:rPr>
                      <w:rFonts w:ascii="Calibri" w:hAnsi="Calibri" w:cs="Calibri"/>
                      <w:color w:val="000000"/>
                      <w:sz w:val="22"/>
                      <w:szCs w:val="22"/>
                    </w:rPr>
                  </w:pPr>
                </w:p>
              </w:tc>
              <w:tc>
                <w:tcPr>
                  <w:tcW w:w="2323" w:type="dxa"/>
                  <w:tcBorders>
                    <w:top w:val="single" w:sz="4" w:space="0" w:color="auto"/>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388" w:type="dxa"/>
                  <w:tcBorders>
                    <w:top w:val="single" w:sz="4" w:space="0" w:color="auto"/>
                  </w:tcBorders>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317"/>
              </w:trPr>
              <w:tc>
                <w:tcPr>
                  <w:tcW w:w="5068"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Accrued interest</w:t>
                  </w:r>
                </w:p>
              </w:tc>
              <w:tc>
                <w:tcPr>
                  <w:tcW w:w="2323"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388"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466"/>
              </w:trPr>
              <w:tc>
                <w:tcPr>
                  <w:tcW w:w="5068" w:type="dxa"/>
                  <w:tcBorders>
                    <w:top w:val="single" w:sz="4" w:space="0" w:color="auto"/>
                    <w:bottom w:val="double" w:sz="4" w:space="0" w:color="auto"/>
                  </w:tcBorders>
                </w:tcPr>
                <w:p w:rsidR="00FF2FA3" w:rsidRPr="004B63C3" w:rsidRDefault="00FF2FA3" w:rsidP="00BD05B3">
                  <w:pPr>
                    <w:autoSpaceDE w:val="0"/>
                    <w:autoSpaceDN w:val="0"/>
                    <w:adjustRightInd w:val="0"/>
                    <w:spacing w:before="120"/>
                    <w:jc w:val="both"/>
                    <w:rPr>
                      <w:rFonts w:ascii="Calibri" w:hAnsi="Calibri" w:cs="Calibri"/>
                      <w:b/>
                      <w:bCs/>
                      <w:color w:val="000000"/>
                      <w:sz w:val="22"/>
                      <w:szCs w:val="22"/>
                    </w:rPr>
                  </w:pPr>
                  <w:r w:rsidRPr="004B63C3">
                    <w:rPr>
                      <w:rFonts w:ascii="Calibri" w:hAnsi="Calibri" w:cs="Calibri"/>
                      <w:color w:val="000000"/>
                      <w:sz w:val="22"/>
                      <w:szCs w:val="22"/>
                    </w:rPr>
                    <w:t xml:space="preserve">Balance, end </w:t>
                  </w:r>
                </w:p>
              </w:tc>
              <w:tc>
                <w:tcPr>
                  <w:tcW w:w="2323" w:type="dxa"/>
                  <w:tcBorders>
                    <w:top w:val="single" w:sz="4" w:space="0" w:color="auto"/>
                    <w:bottom w:val="double" w:sz="4" w:space="0" w:color="auto"/>
                  </w:tcBorders>
                </w:tcPr>
                <w:p w:rsidR="00FF2FA3" w:rsidRPr="004B63C3" w:rsidRDefault="00FF2FA3" w:rsidP="00BD05B3">
                  <w:pPr>
                    <w:autoSpaceDE w:val="0"/>
                    <w:autoSpaceDN w:val="0"/>
                    <w:adjustRightInd w:val="0"/>
                    <w:spacing w:before="120"/>
                    <w:jc w:val="both"/>
                    <w:rPr>
                      <w:rFonts w:ascii="Calibri" w:hAnsi="Calibri" w:cs="Calibri"/>
                      <w:b/>
                      <w:bCs/>
                      <w:color w:val="000000"/>
                      <w:sz w:val="22"/>
                      <w:szCs w:val="22"/>
                    </w:rPr>
                  </w:pPr>
                </w:p>
              </w:tc>
              <w:tc>
                <w:tcPr>
                  <w:tcW w:w="1388" w:type="dxa"/>
                  <w:tcBorders>
                    <w:top w:val="single" w:sz="4" w:space="0" w:color="auto"/>
                    <w:bottom w:val="double" w:sz="4" w:space="0" w:color="auto"/>
                  </w:tcBorders>
                </w:tcPr>
                <w:p w:rsidR="00FF2FA3" w:rsidRPr="004B63C3" w:rsidRDefault="00FF2FA3" w:rsidP="00BD05B3">
                  <w:pPr>
                    <w:autoSpaceDE w:val="0"/>
                    <w:autoSpaceDN w:val="0"/>
                    <w:adjustRightInd w:val="0"/>
                    <w:spacing w:before="120"/>
                    <w:jc w:val="both"/>
                    <w:rPr>
                      <w:rFonts w:ascii="Calibri" w:hAnsi="Calibri" w:cs="Calibri"/>
                      <w:bCs/>
                      <w:color w:val="000000"/>
                      <w:sz w:val="22"/>
                      <w:szCs w:val="22"/>
                    </w:rPr>
                  </w:pPr>
                </w:p>
              </w:tc>
            </w:tr>
          </w:tbl>
          <w:p w:rsidR="00FF2FA3" w:rsidRPr="004B63C3" w:rsidRDefault="00FF2FA3" w:rsidP="00D16B96">
            <w:pPr>
              <w:tabs>
                <w:tab w:val="left" w:pos="720"/>
              </w:tabs>
              <w:autoSpaceDE w:val="0"/>
              <w:autoSpaceDN w:val="0"/>
              <w:adjustRightInd w:val="0"/>
              <w:spacing w:line="156" w:lineRule="atLeast"/>
              <w:ind w:left="720"/>
              <w:jc w:val="both"/>
              <w:rPr>
                <w:rFonts w:ascii="Calibri" w:eastAsia="Calibri" w:hAnsi="Calibri" w:cs="Calibri"/>
                <w:color w:val="000000"/>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D16B96">
            <w:pPr>
              <w:tabs>
                <w:tab w:val="left" w:pos="720"/>
              </w:tabs>
              <w:autoSpaceDE w:val="0"/>
              <w:autoSpaceDN w:val="0"/>
              <w:adjustRightInd w:val="0"/>
              <w:spacing w:before="240" w:after="240" w:line="156" w:lineRule="atLeast"/>
              <w:ind w:left="720"/>
              <w:jc w:val="both"/>
              <w:rPr>
                <w:rFonts w:ascii="Calibri" w:eastAsia="Calibri" w:hAnsi="Calibri" w:cs="Calibri"/>
                <w:color w:val="000000"/>
                <w:sz w:val="22"/>
                <w:szCs w:val="22"/>
              </w:rPr>
            </w:pPr>
            <w:r w:rsidRPr="004B63C3">
              <w:rPr>
                <w:rFonts w:ascii="Calibri" w:hAnsi="Calibri" w:cs="Calibri"/>
                <w:color w:val="000000"/>
                <w:sz w:val="22"/>
                <w:szCs w:val="22"/>
              </w:rPr>
              <w:t>The account is composed of the following securities: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11.48(a)</w:t>
            </w:r>
          </w:p>
        </w:tc>
        <w:tc>
          <w:tcPr>
            <w:tcW w:w="9900" w:type="dxa"/>
            <w:gridSpan w:val="2"/>
            <w:shd w:val="clear" w:color="auto" w:fill="auto"/>
          </w:tcPr>
          <w:tbl>
            <w:tblPr>
              <w:tblW w:w="8947" w:type="dxa"/>
              <w:tblInd w:w="833" w:type="dxa"/>
              <w:tblLayout w:type="fixed"/>
              <w:tblLook w:val="01E0" w:firstRow="1" w:lastRow="1" w:firstColumn="1" w:lastColumn="1" w:noHBand="0" w:noVBand="0"/>
            </w:tblPr>
            <w:tblGrid>
              <w:gridCol w:w="4677"/>
              <w:gridCol w:w="2338"/>
              <w:gridCol w:w="1932"/>
            </w:tblGrid>
            <w:tr w:rsidR="00FF2FA3" w:rsidRPr="004B63C3" w:rsidTr="002123F4">
              <w:trPr>
                <w:trHeight w:val="310"/>
              </w:trPr>
              <w:tc>
                <w:tcPr>
                  <w:tcW w:w="4677" w:type="dxa"/>
                  <w:tcBorders>
                    <w:top w:val="single" w:sz="4" w:space="0" w:color="auto"/>
                    <w:bottom w:val="single" w:sz="4" w:space="0" w:color="auto"/>
                  </w:tcBorders>
                </w:tcPr>
                <w:p w:rsidR="00FF2FA3" w:rsidRPr="004B63C3" w:rsidRDefault="00FF2FA3" w:rsidP="00BD05B3">
                  <w:pPr>
                    <w:autoSpaceDE w:val="0"/>
                    <w:autoSpaceDN w:val="0"/>
                    <w:adjustRightInd w:val="0"/>
                    <w:spacing w:before="60"/>
                    <w:jc w:val="both"/>
                    <w:rPr>
                      <w:rFonts w:ascii="Calibri" w:hAnsi="Calibri" w:cs="Calibri"/>
                      <w:b/>
                      <w:bCs/>
                      <w:color w:val="000000"/>
                      <w:sz w:val="22"/>
                      <w:szCs w:val="22"/>
                    </w:rPr>
                  </w:pPr>
                </w:p>
              </w:tc>
              <w:tc>
                <w:tcPr>
                  <w:tcW w:w="2338" w:type="dxa"/>
                  <w:tcBorders>
                    <w:top w:val="single" w:sz="4" w:space="0" w:color="auto"/>
                    <w:bottom w:val="single" w:sz="4" w:space="0" w:color="auto"/>
                  </w:tcBorders>
                </w:tcPr>
                <w:p w:rsidR="00FF2FA3" w:rsidRPr="004B63C3" w:rsidRDefault="00FF2FA3" w:rsidP="00BD05B3">
                  <w:pPr>
                    <w:autoSpaceDE w:val="0"/>
                    <w:autoSpaceDN w:val="0"/>
                    <w:adjustRightInd w:val="0"/>
                    <w:spacing w:before="60"/>
                    <w:ind w:left="101" w:firstLine="810"/>
                    <w:jc w:val="center"/>
                    <w:rPr>
                      <w:rFonts w:ascii="Calibri" w:hAnsi="Calibri" w:cs="Calibri"/>
                      <w:b/>
                      <w:bCs/>
                      <w:color w:val="000000"/>
                      <w:sz w:val="22"/>
                      <w:szCs w:val="22"/>
                    </w:rPr>
                  </w:pPr>
                  <w:r w:rsidRPr="004B63C3">
                    <w:rPr>
                      <w:rFonts w:ascii="Calibri" w:hAnsi="Calibri" w:cs="Calibri"/>
                      <w:b/>
                      <w:bCs/>
                      <w:color w:val="000000"/>
                      <w:sz w:val="22"/>
                      <w:szCs w:val="22"/>
                    </w:rPr>
                    <w:t>2013</w:t>
                  </w:r>
                </w:p>
              </w:tc>
              <w:tc>
                <w:tcPr>
                  <w:tcW w:w="1932" w:type="dxa"/>
                  <w:tcBorders>
                    <w:top w:val="single" w:sz="4" w:space="0" w:color="auto"/>
                    <w:bottom w:val="single" w:sz="4" w:space="0" w:color="auto"/>
                  </w:tcBorders>
                </w:tcPr>
                <w:p w:rsidR="00FF2FA3" w:rsidRPr="004B63C3" w:rsidRDefault="00FF2FA3" w:rsidP="00BD05B3">
                  <w:pPr>
                    <w:autoSpaceDE w:val="0"/>
                    <w:autoSpaceDN w:val="0"/>
                    <w:adjustRightInd w:val="0"/>
                    <w:spacing w:before="60"/>
                    <w:ind w:firstLine="206"/>
                    <w:jc w:val="center"/>
                    <w:rPr>
                      <w:rFonts w:ascii="Calibri" w:hAnsi="Calibri" w:cs="Calibri"/>
                      <w:bCs/>
                      <w:color w:val="000000"/>
                      <w:sz w:val="22"/>
                      <w:szCs w:val="22"/>
                    </w:rPr>
                  </w:pPr>
                  <w:r w:rsidRPr="004B63C3">
                    <w:rPr>
                      <w:rFonts w:ascii="Calibri" w:hAnsi="Calibri" w:cs="Calibri"/>
                      <w:bCs/>
                      <w:color w:val="000000"/>
                      <w:sz w:val="22"/>
                      <w:szCs w:val="22"/>
                    </w:rPr>
                    <w:t>2012</w:t>
                  </w:r>
                </w:p>
              </w:tc>
            </w:tr>
            <w:tr w:rsidR="00FF2FA3" w:rsidRPr="004B63C3" w:rsidTr="002123F4">
              <w:trPr>
                <w:trHeight w:val="322"/>
              </w:trPr>
              <w:tc>
                <w:tcPr>
                  <w:tcW w:w="4677"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color w:val="000000"/>
                      <w:sz w:val="22"/>
                      <w:szCs w:val="22"/>
                    </w:rPr>
                  </w:pPr>
                  <w:r w:rsidRPr="004B63C3">
                    <w:rPr>
                      <w:rFonts w:ascii="Calibri" w:hAnsi="Calibri" w:cs="Calibri"/>
                      <w:color w:val="000000"/>
                      <w:sz w:val="22"/>
                      <w:szCs w:val="22"/>
                    </w:rPr>
                    <w:t>Cost</w:t>
                  </w:r>
                </w:p>
              </w:tc>
              <w:tc>
                <w:tcPr>
                  <w:tcW w:w="2338"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b/>
                      <w:bCs/>
                      <w:color w:val="000000"/>
                      <w:sz w:val="22"/>
                      <w:szCs w:val="22"/>
                    </w:rPr>
                  </w:pPr>
                </w:p>
              </w:tc>
              <w:tc>
                <w:tcPr>
                  <w:tcW w:w="1932"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bCs/>
                      <w:color w:val="000000"/>
                      <w:sz w:val="22"/>
                      <w:szCs w:val="22"/>
                    </w:rPr>
                  </w:pPr>
                </w:p>
              </w:tc>
            </w:tr>
            <w:tr w:rsidR="00FF2FA3" w:rsidRPr="004B63C3" w:rsidTr="002123F4">
              <w:trPr>
                <w:trHeight w:val="260"/>
              </w:trPr>
              <w:tc>
                <w:tcPr>
                  <w:tcW w:w="4677" w:type="dxa"/>
                </w:tcPr>
                <w:p w:rsidR="00FF2FA3" w:rsidRPr="004B63C3" w:rsidRDefault="00FF2FA3" w:rsidP="00BD05B3">
                  <w:pPr>
                    <w:autoSpaceDE w:val="0"/>
                    <w:autoSpaceDN w:val="0"/>
                    <w:adjustRightInd w:val="0"/>
                    <w:jc w:val="both"/>
                    <w:rPr>
                      <w:rFonts w:ascii="Calibri" w:hAnsi="Calibri" w:cs="Calibri"/>
                      <w:color w:val="0000FF"/>
                      <w:sz w:val="22"/>
                      <w:szCs w:val="22"/>
                    </w:rPr>
                  </w:pPr>
                  <w:r w:rsidRPr="004B63C3">
                    <w:rPr>
                      <w:rFonts w:ascii="Calibri" w:hAnsi="Calibri" w:cs="Calibri"/>
                      <w:color w:val="000000"/>
                      <w:sz w:val="22"/>
                      <w:szCs w:val="22"/>
                    </w:rPr>
                    <w:lastRenderedPageBreak/>
                    <w:t xml:space="preserve">   </w:t>
                  </w:r>
                  <w:r w:rsidRPr="004B63C3">
                    <w:rPr>
                      <w:rFonts w:ascii="Calibri" w:hAnsi="Calibri" w:cs="Calibri"/>
                      <w:color w:val="0000FF"/>
                      <w:sz w:val="22"/>
                      <w:szCs w:val="22"/>
                    </w:rPr>
                    <w:t>[</w:t>
                  </w:r>
                  <w:r w:rsidRPr="004B63C3">
                    <w:rPr>
                      <w:rFonts w:ascii="Calibri" w:hAnsi="Calibri" w:cs="Calibri"/>
                      <w:i/>
                      <w:color w:val="0000FF"/>
                      <w:sz w:val="22"/>
                      <w:szCs w:val="22"/>
                      <w:u w:val="single"/>
                    </w:rPr>
                    <w:t>Securities 1</w:t>
                  </w:r>
                  <w:r w:rsidRPr="004B63C3">
                    <w:rPr>
                      <w:rFonts w:ascii="Calibri" w:hAnsi="Calibri" w:cs="Calibri"/>
                      <w:color w:val="0000FF"/>
                      <w:sz w:val="22"/>
                      <w:szCs w:val="22"/>
                    </w:rPr>
                    <w:t>]</w:t>
                  </w:r>
                </w:p>
              </w:tc>
              <w:tc>
                <w:tcPr>
                  <w:tcW w:w="2338" w:type="dxa"/>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932" w:type="dxa"/>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260"/>
              </w:trPr>
              <w:tc>
                <w:tcPr>
                  <w:tcW w:w="4677" w:type="dxa"/>
                </w:tcPr>
                <w:p w:rsidR="00FF2FA3" w:rsidRPr="004B63C3" w:rsidRDefault="00FF2FA3" w:rsidP="00BD05B3">
                  <w:pPr>
                    <w:autoSpaceDE w:val="0"/>
                    <w:autoSpaceDN w:val="0"/>
                    <w:adjustRightInd w:val="0"/>
                    <w:jc w:val="both"/>
                    <w:rPr>
                      <w:rFonts w:ascii="Calibri" w:hAnsi="Calibri" w:cs="Calibri"/>
                      <w:color w:val="000000"/>
                      <w:sz w:val="22"/>
                      <w:szCs w:val="22"/>
                    </w:rPr>
                  </w:pPr>
                  <w:r w:rsidRPr="004B63C3">
                    <w:rPr>
                      <w:rFonts w:ascii="Calibri" w:hAnsi="Calibri" w:cs="Calibri"/>
                      <w:color w:val="0000FF"/>
                      <w:sz w:val="22"/>
                      <w:szCs w:val="22"/>
                    </w:rPr>
                    <w:t xml:space="preserve">   [</w:t>
                  </w:r>
                  <w:r w:rsidRPr="004B63C3">
                    <w:rPr>
                      <w:rFonts w:ascii="Calibri" w:hAnsi="Calibri" w:cs="Calibri"/>
                      <w:i/>
                      <w:color w:val="0000FF"/>
                      <w:sz w:val="22"/>
                      <w:szCs w:val="22"/>
                      <w:u w:val="single"/>
                    </w:rPr>
                    <w:t xml:space="preserve"> Securities 2</w:t>
                  </w:r>
                  <w:r w:rsidRPr="004B63C3">
                    <w:rPr>
                      <w:rFonts w:ascii="Calibri" w:hAnsi="Calibri" w:cs="Calibri"/>
                      <w:color w:val="0000FF"/>
                      <w:sz w:val="22"/>
                      <w:szCs w:val="22"/>
                    </w:rPr>
                    <w:t>]</w:t>
                  </w:r>
                </w:p>
              </w:tc>
              <w:tc>
                <w:tcPr>
                  <w:tcW w:w="2338" w:type="dxa"/>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932" w:type="dxa"/>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248"/>
              </w:trPr>
              <w:tc>
                <w:tcPr>
                  <w:tcW w:w="4677"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color w:val="000000"/>
                      <w:sz w:val="22"/>
                      <w:szCs w:val="22"/>
                    </w:rPr>
                  </w:pPr>
                  <w:r w:rsidRPr="004B63C3">
                    <w:rPr>
                      <w:rFonts w:ascii="Calibri" w:hAnsi="Calibri" w:cs="Calibri"/>
                      <w:color w:val="0000FF"/>
                      <w:sz w:val="22"/>
                      <w:szCs w:val="22"/>
                    </w:rPr>
                    <w:t xml:space="preserve">   [</w:t>
                  </w:r>
                  <w:r w:rsidRPr="004B63C3">
                    <w:rPr>
                      <w:rFonts w:ascii="Calibri" w:hAnsi="Calibri" w:cs="Calibri"/>
                      <w:i/>
                      <w:color w:val="0000FF"/>
                      <w:sz w:val="22"/>
                      <w:szCs w:val="22"/>
                      <w:u w:val="single"/>
                    </w:rPr>
                    <w:t>Securities 3</w:t>
                  </w:r>
                  <w:r w:rsidRPr="004B63C3">
                    <w:rPr>
                      <w:rFonts w:ascii="Calibri" w:hAnsi="Calibri" w:cs="Calibri"/>
                      <w:color w:val="0000FF"/>
                      <w:sz w:val="22"/>
                      <w:szCs w:val="22"/>
                    </w:rPr>
                    <w:t>]</w:t>
                  </w:r>
                </w:p>
              </w:tc>
              <w:tc>
                <w:tcPr>
                  <w:tcW w:w="2338"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932"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322"/>
              </w:trPr>
              <w:tc>
                <w:tcPr>
                  <w:tcW w:w="4677"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color w:val="000000"/>
                      <w:sz w:val="22"/>
                      <w:szCs w:val="22"/>
                    </w:rPr>
                  </w:pPr>
                </w:p>
              </w:tc>
              <w:tc>
                <w:tcPr>
                  <w:tcW w:w="2338"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b/>
                      <w:bCs/>
                      <w:color w:val="000000"/>
                      <w:sz w:val="22"/>
                      <w:szCs w:val="22"/>
                    </w:rPr>
                  </w:pPr>
                </w:p>
              </w:tc>
              <w:tc>
                <w:tcPr>
                  <w:tcW w:w="1932"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bCs/>
                      <w:color w:val="000000"/>
                      <w:sz w:val="22"/>
                      <w:szCs w:val="22"/>
                    </w:rPr>
                  </w:pPr>
                </w:p>
              </w:tc>
            </w:tr>
            <w:tr w:rsidR="00FF2FA3" w:rsidRPr="004B63C3" w:rsidTr="002123F4">
              <w:trPr>
                <w:trHeight w:val="260"/>
              </w:trPr>
              <w:tc>
                <w:tcPr>
                  <w:tcW w:w="4677"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Fair value adjustments</w:t>
                  </w:r>
                </w:p>
              </w:tc>
              <w:tc>
                <w:tcPr>
                  <w:tcW w:w="2338"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932"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322"/>
              </w:trPr>
              <w:tc>
                <w:tcPr>
                  <w:tcW w:w="4677"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color w:val="000000"/>
                      <w:sz w:val="22"/>
                      <w:szCs w:val="22"/>
                    </w:rPr>
                  </w:pPr>
                </w:p>
              </w:tc>
              <w:tc>
                <w:tcPr>
                  <w:tcW w:w="2338"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b/>
                      <w:bCs/>
                      <w:color w:val="000000"/>
                      <w:sz w:val="22"/>
                      <w:szCs w:val="22"/>
                    </w:rPr>
                  </w:pPr>
                </w:p>
              </w:tc>
              <w:tc>
                <w:tcPr>
                  <w:tcW w:w="1932" w:type="dxa"/>
                  <w:tcBorders>
                    <w:top w:val="single" w:sz="4" w:space="0" w:color="auto"/>
                  </w:tcBorders>
                </w:tcPr>
                <w:p w:rsidR="00FF2FA3" w:rsidRPr="004B63C3" w:rsidRDefault="00FF2FA3" w:rsidP="00BD05B3">
                  <w:pPr>
                    <w:autoSpaceDE w:val="0"/>
                    <w:autoSpaceDN w:val="0"/>
                    <w:adjustRightInd w:val="0"/>
                    <w:spacing w:before="60"/>
                    <w:jc w:val="both"/>
                    <w:rPr>
                      <w:rFonts w:ascii="Calibri" w:hAnsi="Calibri" w:cs="Calibri"/>
                      <w:bCs/>
                      <w:color w:val="000000"/>
                      <w:sz w:val="22"/>
                      <w:szCs w:val="22"/>
                    </w:rPr>
                  </w:pPr>
                </w:p>
              </w:tc>
            </w:tr>
            <w:tr w:rsidR="00FF2FA3" w:rsidRPr="004B63C3" w:rsidTr="002123F4">
              <w:trPr>
                <w:trHeight w:val="260"/>
              </w:trPr>
              <w:tc>
                <w:tcPr>
                  <w:tcW w:w="4677"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Accrued interest</w:t>
                  </w:r>
                </w:p>
              </w:tc>
              <w:tc>
                <w:tcPr>
                  <w:tcW w:w="2338"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932"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Cs/>
                      <w:color w:val="000000"/>
                      <w:sz w:val="22"/>
                      <w:szCs w:val="22"/>
                    </w:rPr>
                  </w:pPr>
                </w:p>
              </w:tc>
            </w:tr>
            <w:tr w:rsidR="00FF2FA3" w:rsidRPr="004B63C3" w:rsidTr="002123F4">
              <w:trPr>
                <w:trHeight w:val="385"/>
              </w:trPr>
              <w:tc>
                <w:tcPr>
                  <w:tcW w:w="4677" w:type="dxa"/>
                  <w:tcBorders>
                    <w:top w:val="single" w:sz="4" w:space="0" w:color="auto"/>
                    <w:bottom w:val="double" w:sz="4" w:space="0" w:color="auto"/>
                  </w:tcBorders>
                </w:tcPr>
                <w:p w:rsidR="00FF2FA3" w:rsidRPr="004B63C3" w:rsidRDefault="00FF2FA3" w:rsidP="00BD05B3">
                  <w:pPr>
                    <w:autoSpaceDE w:val="0"/>
                    <w:autoSpaceDN w:val="0"/>
                    <w:adjustRightInd w:val="0"/>
                    <w:spacing w:before="120"/>
                    <w:jc w:val="both"/>
                    <w:rPr>
                      <w:rFonts w:ascii="Calibri" w:hAnsi="Calibri" w:cs="Calibri"/>
                      <w:b/>
                      <w:bCs/>
                      <w:color w:val="000000"/>
                      <w:sz w:val="22"/>
                      <w:szCs w:val="22"/>
                    </w:rPr>
                  </w:pPr>
                </w:p>
              </w:tc>
              <w:tc>
                <w:tcPr>
                  <w:tcW w:w="2338" w:type="dxa"/>
                  <w:tcBorders>
                    <w:top w:val="single" w:sz="4" w:space="0" w:color="auto"/>
                    <w:bottom w:val="double" w:sz="4" w:space="0" w:color="auto"/>
                  </w:tcBorders>
                </w:tcPr>
                <w:p w:rsidR="00FF2FA3" w:rsidRPr="004B63C3" w:rsidRDefault="00FF2FA3" w:rsidP="00BD05B3">
                  <w:pPr>
                    <w:autoSpaceDE w:val="0"/>
                    <w:autoSpaceDN w:val="0"/>
                    <w:adjustRightInd w:val="0"/>
                    <w:spacing w:before="120"/>
                    <w:jc w:val="both"/>
                    <w:rPr>
                      <w:rFonts w:ascii="Calibri" w:hAnsi="Calibri" w:cs="Calibri"/>
                      <w:b/>
                      <w:bCs/>
                      <w:color w:val="000000"/>
                      <w:sz w:val="22"/>
                      <w:szCs w:val="22"/>
                    </w:rPr>
                  </w:pPr>
                </w:p>
              </w:tc>
              <w:tc>
                <w:tcPr>
                  <w:tcW w:w="1932" w:type="dxa"/>
                  <w:tcBorders>
                    <w:top w:val="single" w:sz="4" w:space="0" w:color="auto"/>
                    <w:bottom w:val="double" w:sz="4" w:space="0" w:color="auto"/>
                  </w:tcBorders>
                </w:tcPr>
                <w:p w:rsidR="00FF2FA3" w:rsidRPr="004B63C3" w:rsidRDefault="00FF2FA3" w:rsidP="00BD05B3">
                  <w:pPr>
                    <w:autoSpaceDE w:val="0"/>
                    <w:autoSpaceDN w:val="0"/>
                    <w:adjustRightInd w:val="0"/>
                    <w:spacing w:before="120"/>
                    <w:jc w:val="both"/>
                    <w:rPr>
                      <w:rFonts w:ascii="Calibri" w:hAnsi="Calibri" w:cs="Calibri"/>
                      <w:bCs/>
                      <w:color w:val="000000"/>
                      <w:sz w:val="22"/>
                      <w:szCs w:val="22"/>
                    </w:rPr>
                  </w:pPr>
                </w:p>
              </w:tc>
            </w:tr>
          </w:tbl>
          <w:p w:rsidR="00FF2FA3" w:rsidRPr="004B63C3" w:rsidRDefault="00FF2FA3" w:rsidP="00D16B96">
            <w:pPr>
              <w:tabs>
                <w:tab w:val="left" w:pos="720"/>
              </w:tabs>
              <w:autoSpaceDE w:val="0"/>
              <w:autoSpaceDN w:val="0"/>
              <w:adjustRightInd w:val="0"/>
              <w:spacing w:line="156" w:lineRule="atLeast"/>
              <w:ind w:left="720"/>
              <w:jc w:val="both"/>
              <w:rPr>
                <w:rFonts w:ascii="Calibri" w:eastAsia="Calibri" w:hAnsi="Calibri" w:cs="Calibri"/>
                <w:color w:val="000000"/>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5D36FF" w:rsidRPr="004B63C3" w:rsidRDefault="005D36FF" w:rsidP="00D16B96">
            <w:pPr>
              <w:tabs>
                <w:tab w:val="left" w:pos="720"/>
              </w:tabs>
              <w:autoSpaceDE w:val="0"/>
              <w:autoSpaceDN w:val="0"/>
              <w:adjustRightInd w:val="0"/>
              <w:spacing w:before="240" w:after="240" w:line="156" w:lineRule="atLeast"/>
              <w:ind w:left="720"/>
              <w:jc w:val="both"/>
              <w:rPr>
                <w:rFonts w:ascii="Calibri" w:hAnsi="Calibri" w:cs="Calibri"/>
                <w:color w:val="000000"/>
                <w:sz w:val="22"/>
                <w:szCs w:val="22"/>
              </w:rPr>
            </w:pPr>
          </w:p>
          <w:p w:rsidR="00FF2FA3" w:rsidRPr="004B63C3" w:rsidRDefault="00FF2FA3" w:rsidP="00D16B96">
            <w:pPr>
              <w:tabs>
                <w:tab w:val="left" w:pos="720"/>
              </w:tabs>
              <w:autoSpaceDE w:val="0"/>
              <w:autoSpaceDN w:val="0"/>
              <w:adjustRightInd w:val="0"/>
              <w:spacing w:before="240" w:after="240" w:line="156" w:lineRule="atLeast"/>
              <w:ind w:left="720"/>
              <w:jc w:val="both"/>
              <w:rPr>
                <w:rFonts w:ascii="Calibri" w:eastAsia="Calibri" w:hAnsi="Calibri" w:cs="Calibri"/>
                <w:color w:val="000000"/>
                <w:sz w:val="22"/>
                <w:szCs w:val="22"/>
              </w:rPr>
            </w:pPr>
            <w:r w:rsidRPr="004B63C3">
              <w:rPr>
                <w:rFonts w:ascii="Calibri" w:hAnsi="Calibri" w:cs="Calibri"/>
                <w:color w:val="000000"/>
                <w:sz w:val="22"/>
                <w:szCs w:val="22"/>
              </w:rPr>
              <w:t>Debt securities classified at fair value carry effective interest rates of:</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tbl>
            <w:tblPr>
              <w:tblW w:w="8766" w:type="dxa"/>
              <w:tblInd w:w="833" w:type="dxa"/>
              <w:tblLayout w:type="fixed"/>
              <w:tblLook w:val="01E0" w:firstRow="1" w:lastRow="1" w:firstColumn="1" w:lastColumn="1" w:noHBand="0" w:noVBand="0"/>
            </w:tblPr>
            <w:tblGrid>
              <w:gridCol w:w="4582"/>
              <w:gridCol w:w="2292"/>
              <w:gridCol w:w="1892"/>
            </w:tblGrid>
            <w:tr w:rsidR="00FF2FA3" w:rsidRPr="004B63C3" w:rsidTr="002123F4">
              <w:trPr>
                <w:trHeight w:val="392"/>
              </w:trPr>
              <w:tc>
                <w:tcPr>
                  <w:tcW w:w="4582" w:type="dxa"/>
                  <w:tcBorders>
                    <w:top w:val="single" w:sz="4" w:space="0" w:color="auto"/>
                    <w:bottom w:val="single" w:sz="4" w:space="0" w:color="auto"/>
                  </w:tcBorders>
                </w:tcPr>
                <w:p w:rsidR="00FF2FA3" w:rsidRPr="004B63C3" w:rsidRDefault="00FF2FA3" w:rsidP="00BD05B3">
                  <w:pPr>
                    <w:autoSpaceDE w:val="0"/>
                    <w:autoSpaceDN w:val="0"/>
                    <w:adjustRightInd w:val="0"/>
                    <w:spacing w:before="60"/>
                    <w:jc w:val="both"/>
                    <w:rPr>
                      <w:rFonts w:ascii="Calibri" w:hAnsi="Calibri" w:cs="Calibri"/>
                      <w:b/>
                      <w:bCs/>
                      <w:color w:val="000000"/>
                      <w:sz w:val="22"/>
                      <w:szCs w:val="22"/>
                    </w:rPr>
                  </w:pPr>
                </w:p>
              </w:tc>
              <w:tc>
                <w:tcPr>
                  <w:tcW w:w="2292" w:type="dxa"/>
                  <w:tcBorders>
                    <w:top w:val="single" w:sz="4" w:space="0" w:color="auto"/>
                    <w:bottom w:val="single" w:sz="4" w:space="0" w:color="auto"/>
                  </w:tcBorders>
                </w:tcPr>
                <w:p w:rsidR="00FF2FA3" w:rsidRPr="004B63C3" w:rsidRDefault="00FF2FA3" w:rsidP="00BD05B3">
                  <w:pPr>
                    <w:autoSpaceDE w:val="0"/>
                    <w:autoSpaceDN w:val="0"/>
                    <w:adjustRightInd w:val="0"/>
                    <w:spacing w:before="60"/>
                    <w:jc w:val="center"/>
                    <w:rPr>
                      <w:rFonts w:ascii="Calibri" w:hAnsi="Calibri" w:cs="Calibri"/>
                      <w:b/>
                      <w:bCs/>
                      <w:color w:val="000000"/>
                      <w:sz w:val="22"/>
                      <w:szCs w:val="22"/>
                    </w:rPr>
                  </w:pPr>
                  <w:r w:rsidRPr="004B63C3">
                    <w:rPr>
                      <w:rFonts w:ascii="Calibri" w:hAnsi="Calibri" w:cs="Calibri"/>
                      <w:b/>
                      <w:bCs/>
                      <w:color w:val="000000"/>
                      <w:sz w:val="22"/>
                      <w:szCs w:val="22"/>
                    </w:rPr>
                    <w:t>2013</w:t>
                  </w:r>
                </w:p>
              </w:tc>
              <w:tc>
                <w:tcPr>
                  <w:tcW w:w="1892" w:type="dxa"/>
                  <w:tcBorders>
                    <w:top w:val="single" w:sz="4" w:space="0" w:color="auto"/>
                    <w:bottom w:val="single" w:sz="4" w:space="0" w:color="auto"/>
                  </w:tcBorders>
                </w:tcPr>
                <w:p w:rsidR="00FF2FA3" w:rsidRPr="004B63C3" w:rsidRDefault="00FF2FA3" w:rsidP="00BD05B3">
                  <w:pPr>
                    <w:autoSpaceDE w:val="0"/>
                    <w:autoSpaceDN w:val="0"/>
                    <w:adjustRightInd w:val="0"/>
                    <w:spacing w:before="60"/>
                    <w:jc w:val="center"/>
                    <w:rPr>
                      <w:rFonts w:ascii="Calibri" w:hAnsi="Calibri" w:cs="Calibri"/>
                      <w:bCs/>
                      <w:color w:val="000000"/>
                      <w:sz w:val="22"/>
                      <w:szCs w:val="22"/>
                    </w:rPr>
                  </w:pPr>
                  <w:r w:rsidRPr="004B63C3">
                    <w:rPr>
                      <w:rFonts w:ascii="Calibri" w:hAnsi="Calibri" w:cs="Calibri"/>
                      <w:bCs/>
                      <w:color w:val="000000"/>
                      <w:sz w:val="22"/>
                      <w:szCs w:val="22"/>
                    </w:rPr>
                    <w:t>2012</w:t>
                  </w:r>
                </w:p>
              </w:tc>
            </w:tr>
            <w:tr w:rsidR="00FF2FA3" w:rsidRPr="004B63C3" w:rsidTr="002123F4">
              <w:trPr>
                <w:trHeight w:val="392"/>
              </w:trPr>
              <w:tc>
                <w:tcPr>
                  <w:tcW w:w="4582" w:type="dxa"/>
                </w:tcPr>
                <w:p w:rsidR="00FF2FA3" w:rsidRPr="004B63C3" w:rsidRDefault="00FF2FA3" w:rsidP="00BD05B3">
                  <w:pPr>
                    <w:autoSpaceDE w:val="0"/>
                    <w:autoSpaceDN w:val="0"/>
                    <w:adjustRightInd w:val="0"/>
                    <w:spacing w:before="60"/>
                    <w:jc w:val="both"/>
                    <w:rPr>
                      <w:rFonts w:ascii="Calibri" w:hAnsi="Calibri" w:cs="Calibri"/>
                      <w:color w:val="0000FF"/>
                      <w:sz w:val="22"/>
                      <w:szCs w:val="22"/>
                    </w:rPr>
                  </w:pPr>
                  <w:r w:rsidRPr="004B63C3">
                    <w:rPr>
                      <w:rFonts w:ascii="Calibri" w:hAnsi="Calibri" w:cs="Calibri"/>
                      <w:color w:val="000000"/>
                      <w:sz w:val="22"/>
                      <w:szCs w:val="22"/>
                    </w:rPr>
                    <w:t xml:space="preserve">   </w:t>
                  </w:r>
                  <w:r w:rsidRPr="004B63C3">
                    <w:rPr>
                      <w:rFonts w:ascii="Calibri" w:hAnsi="Calibri" w:cs="Calibri"/>
                      <w:color w:val="0000FF"/>
                      <w:sz w:val="22"/>
                      <w:szCs w:val="22"/>
                    </w:rPr>
                    <w:t>[</w:t>
                  </w:r>
                  <w:r w:rsidRPr="004B63C3">
                    <w:rPr>
                      <w:rFonts w:ascii="Calibri" w:hAnsi="Calibri" w:cs="Calibri"/>
                      <w:i/>
                      <w:color w:val="0000FF"/>
                      <w:sz w:val="22"/>
                      <w:szCs w:val="22"/>
                      <w:u w:val="single"/>
                    </w:rPr>
                    <w:t>Debt Securities 1</w:t>
                  </w:r>
                  <w:r w:rsidRPr="004B63C3">
                    <w:rPr>
                      <w:rFonts w:ascii="Calibri" w:hAnsi="Calibri" w:cs="Calibri"/>
                      <w:color w:val="0000FF"/>
                      <w:sz w:val="22"/>
                      <w:szCs w:val="22"/>
                    </w:rPr>
                    <w:t>]</w:t>
                  </w:r>
                </w:p>
              </w:tc>
              <w:tc>
                <w:tcPr>
                  <w:tcW w:w="2292" w:type="dxa"/>
                </w:tcPr>
                <w:p w:rsidR="00FF2FA3" w:rsidRPr="004B63C3" w:rsidRDefault="00FF2FA3" w:rsidP="00BD05B3">
                  <w:pPr>
                    <w:autoSpaceDE w:val="0"/>
                    <w:autoSpaceDN w:val="0"/>
                    <w:adjustRightInd w:val="0"/>
                    <w:spacing w:before="60"/>
                    <w:jc w:val="both"/>
                    <w:rPr>
                      <w:rFonts w:ascii="Calibri" w:hAnsi="Calibri" w:cs="Calibri"/>
                      <w:b/>
                      <w:bCs/>
                      <w:color w:val="000000"/>
                      <w:sz w:val="22"/>
                      <w:szCs w:val="22"/>
                    </w:rPr>
                  </w:pPr>
                </w:p>
              </w:tc>
              <w:tc>
                <w:tcPr>
                  <w:tcW w:w="1892" w:type="dxa"/>
                </w:tcPr>
                <w:p w:rsidR="00FF2FA3" w:rsidRPr="004B63C3" w:rsidRDefault="00FF2FA3" w:rsidP="00BD05B3">
                  <w:pPr>
                    <w:autoSpaceDE w:val="0"/>
                    <w:autoSpaceDN w:val="0"/>
                    <w:adjustRightInd w:val="0"/>
                    <w:spacing w:before="60"/>
                    <w:jc w:val="both"/>
                    <w:rPr>
                      <w:rFonts w:ascii="Calibri" w:hAnsi="Calibri" w:cs="Calibri"/>
                      <w:bCs/>
                      <w:color w:val="000000"/>
                      <w:sz w:val="22"/>
                      <w:szCs w:val="22"/>
                    </w:rPr>
                  </w:pPr>
                </w:p>
              </w:tc>
            </w:tr>
            <w:tr w:rsidR="00FF2FA3" w:rsidRPr="004B63C3" w:rsidTr="002123F4">
              <w:trPr>
                <w:trHeight w:val="333"/>
              </w:trPr>
              <w:tc>
                <w:tcPr>
                  <w:tcW w:w="4582"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color w:val="000000"/>
                      <w:sz w:val="22"/>
                      <w:szCs w:val="22"/>
                    </w:rPr>
                  </w:pPr>
                  <w:r w:rsidRPr="004B63C3">
                    <w:rPr>
                      <w:rFonts w:ascii="Calibri" w:hAnsi="Calibri" w:cs="Calibri"/>
                      <w:color w:val="0000FF"/>
                      <w:sz w:val="22"/>
                      <w:szCs w:val="22"/>
                    </w:rPr>
                    <w:t xml:space="preserve">   [</w:t>
                  </w:r>
                  <w:r w:rsidRPr="004B63C3">
                    <w:rPr>
                      <w:rFonts w:ascii="Calibri" w:hAnsi="Calibri" w:cs="Calibri"/>
                      <w:i/>
                      <w:color w:val="0000FF"/>
                      <w:sz w:val="22"/>
                      <w:szCs w:val="22"/>
                      <w:u w:val="single"/>
                    </w:rPr>
                    <w:t xml:space="preserve"> Debt Securities 2</w:t>
                  </w:r>
                  <w:r w:rsidRPr="004B63C3">
                    <w:rPr>
                      <w:rFonts w:ascii="Calibri" w:hAnsi="Calibri" w:cs="Calibri"/>
                      <w:color w:val="0000FF"/>
                      <w:sz w:val="22"/>
                      <w:szCs w:val="22"/>
                    </w:rPr>
                    <w:t>]</w:t>
                  </w:r>
                </w:p>
              </w:tc>
              <w:tc>
                <w:tcPr>
                  <w:tcW w:w="2292"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892" w:type="dxa"/>
                  <w:tcBorders>
                    <w:bottom w:val="single" w:sz="4" w:space="0" w:color="auto"/>
                  </w:tcBorders>
                </w:tcPr>
                <w:p w:rsidR="00FF2FA3" w:rsidRPr="004B63C3" w:rsidRDefault="00FF2FA3" w:rsidP="00BD05B3">
                  <w:pPr>
                    <w:autoSpaceDE w:val="0"/>
                    <w:autoSpaceDN w:val="0"/>
                    <w:adjustRightInd w:val="0"/>
                    <w:jc w:val="both"/>
                    <w:rPr>
                      <w:rFonts w:ascii="Calibri" w:hAnsi="Calibri" w:cs="Calibri"/>
                      <w:bCs/>
                      <w:color w:val="000000"/>
                      <w:sz w:val="22"/>
                      <w:szCs w:val="22"/>
                    </w:rPr>
                  </w:pPr>
                </w:p>
              </w:tc>
            </w:tr>
          </w:tbl>
          <w:p w:rsidR="00FF2FA3" w:rsidRPr="004B63C3" w:rsidRDefault="00FF2FA3" w:rsidP="00D16B96">
            <w:pPr>
              <w:tabs>
                <w:tab w:val="left" w:pos="720"/>
              </w:tabs>
              <w:autoSpaceDE w:val="0"/>
              <w:autoSpaceDN w:val="0"/>
              <w:adjustRightInd w:val="0"/>
              <w:spacing w:line="156" w:lineRule="atLeast"/>
              <w:jc w:val="both"/>
              <w:rPr>
                <w:rFonts w:ascii="Calibri" w:eastAsia="Calibri" w:hAnsi="Calibri" w:cs="Calibri"/>
                <w:color w:val="000000"/>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11.43</w:t>
            </w:r>
          </w:p>
        </w:tc>
        <w:tc>
          <w:tcPr>
            <w:tcW w:w="9900" w:type="dxa"/>
            <w:gridSpan w:val="2"/>
            <w:shd w:val="clear" w:color="auto" w:fill="auto"/>
          </w:tcPr>
          <w:p w:rsidR="00FF2FA3" w:rsidRPr="004B63C3" w:rsidRDefault="00FF2FA3" w:rsidP="00D16B96">
            <w:pPr>
              <w:autoSpaceDE w:val="0"/>
              <w:autoSpaceDN w:val="0"/>
              <w:adjustRightInd w:val="0"/>
              <w:ind w:left="720"/>
              <w:rPr>
                <w:rFonts w:ascii="Calibri" w:hAnsi="Calibri" w:cs="Calibri"/>
                <w:b/>
                <w:bCs/>
                <w:color w:val="000000"/>
                <w:sz w:val="22"/>
                <w:szCs w:val="22"/>
              </w:rPr>
            </w:pPr>
          </w:p>
          <w:p w:rsidR="00FF2FA3" w:rsidRPr="004B63C3" w:rsidRDefault="00FF2FA3" w:rsidP="00D16B96">
            <w:pPr>
              <w:autoSpaceDE w:val="0"/>
              <w:autoSpaceDN w:val="0"/>
              <w:adjustRightInd w:val="0"/>
              <w:ind w:left="720"/>
              <w:jc w:val="both"/>
              <w:rPr>
                <w:rFonts w:ascii="Calibri" w:eastAsia="Calibri" w:hAnsi="Calibri" w:cs="Calibri"/>
                <w:color w:val="C00000"/>
                <w:sz w:val="22"/>
                <w:szCs w:val="22"/>
              </w:rPr>
            </w:pPr>
            <w:r w:rsidRPr="004B63C3">
              <w:rPr>
                <w:rFonts w:ascii="Calibri" w:hAnsi="Calibri" w:cs="Calibri"/>
                <w:bCs/>
                <w:color w:val="000000"/>
                <w:sz w:val="22"/>
                <w:szCs w:val="22"/>
              </w:rPr>
              <w:t xml:space="preserve">The fair values of the equity and debt securities are determined </w:t>
            </w:r>
            <w:r w:rsidRPr="004B63C3">
              <w:rPr>
                <w:rFonts w:ascii="Calibri" w:hAnsi="Calibri" w:cs="Calibri"/>
                <w:bCs/>
                <w:color w:val="C00000"/>
                <w:sz w:val="22"/>
                <w:szCs w:val="22"/>
              </w:rPr>
              <w:t>based on</w:t>
            </w:r>
            <w:r w:rsidRPr="004B63C3">
              <w:rPr>
                <w:rFonts w:ascii="Calibri" w:hAnsi="Calibri" w:cs="Calibri"/>
                <w:bCs/>
                <w:color w:val="000000"/>
                <w:sz w:val="22"/>
                <w:szCs w:val="22"/>
              </w:rPr>
              <w:t xml:space="preserve"> </w:t>
            </w:r>
            <w:r w:rsidRPr="004B63C3">
              <w:rPr>
                <w:rFonts w:ascii="Calibri" w:hAnsi="Calibri" w:cs="Calibri"/>
                <w:bCs/>
                <w:color w:val="C00000"/>
                <w:sz w:val="22"/>
                <w:szCs w:val="22"/>
              </w:rPr>
              <w:t>their prevailing market price as at December 31, 2013 and 2012 reporting period.</w:t>
            </w:r>
            <w:r w:rsidRPr="004B63C3">
              <w:rPr>
                <w:rFonts w:ascii="Calibri" w:hAnsi="Calibri" w:cs="Calibri"/>
                <w:bCs/>
                <w:color w:val="000000"/>
                <w:sz w:val="22"/>
                <w:szCs w:val="22"/>
              </w:rPr>
              <w:t xml:space="preserve"> Or </w:t>
            </w:r>
            <w:r w:rsidRPr="004B63C3">
              <w:rPr>
                <w:rFonts w:ascii="Calibri" w:hAnsi="Calibri" w:cs="Calibri"/>
                <w:bCs/>
                <w:color w:val="C00000"/>
                <w:sz w:val="22"/>
                <w:szCs w:val="22"/>
              </w:rPr>
              <w:t xml:space="preserve">using the valuation technique which is </w:t>
            </w:r>
            <w:r w:rsidRPr="004B63C3">
              <w:rPr>
                <w:rFonts w:ascii="Calibri" w:eastAsia="Calibri" w:hAnsi="Calibri" w:cs="Calibri"/>
                <w:color w:val="C00000"/>
                <w:sz w:val="22"/>
                <w:szCs w:val="22"/>
              </w:rPr>
              <w:t>the recent arm’s length market transactions for an identical asset between knowledgeable, willing parties, if available, reference to the current fair value of another asset that is substantially the same as the asset being measured, discounted cash flow analysis and option pricing models.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11.48 (c)</w:t>
            </w:r>
          </w:p>
        </w:tc>
        <w:tc>
          <w:tcPr>
            <w:tcW w:w="9900" w:type="dxa"/>
            <w:gridSpan w:val="2"/>
            <w:shd w:val="clear" w:color="auto" w:fill="auto"/>
          </w:tcPr>
          <w:p w:rsidR="00FF2FA3" w:rsidRPr="004B63C3" w:rsidRDefault="00FF2FA3" w:rsidP="00555A71">
            <w:pPr>
              <w:autoSpaceDE w:val="0"/>
              <w:autoSpaceDN w:val="0"/>
              <w:adjustRightInd w:val="0"/>
              <w:spacing w:before="120"/>
              <w:ind w:left="720"/>
              <w:jc w:val="both"/>
              <w:rPr>
                <w:rFonts w:ascii="Calibri" w:hAnsi="Calibri" w:cs="Calibri"/>
                <w:b/>
                <w:bCs/>
                <w:color w:val="000000"/>
                <w:sz w:val="22"/>
                <w:szCs w:val="22"/>
              </w:rPr>
            </w:pPr>
            <w:r w:rsidRPr="004B63C3">
              <w:rPr>
                <w:rFonts w:ascii="Calibri" w:hAnsi="Calibri" w:cs="Calibri"/>
                <w:color w:val="000000"/>
                <w:sz w:val="22"/>
                <w:szCs w:val="22"/>
              </w:rPr>
              <w:t xml:space="preserve">During 2013 and 2012, the </w:t>
            </w:r>
            <w:r w:rsidRPr="004B63C3">
              <w:rPr>
                <w:rFonts w:ascii="Calibri" w:hAnsi="Calibri" w:cs="Calibri"/>
                <w:sz w:val="22"/>
                <w:szCs w:val="22"/>
              </w:rPr>
              <w:t>Company</w:t>
            </w:r>
            <w:r w:rsidRPr="004B63C3">
              <w:rPr>
                <w:rFonts w:ascii="Calibri" w:hAnsi="Calibri" w:cs="Calibri"/>
                <w:color w:val="000000"/>
                <w:sz w:val="22"/>
                <w:szCs w:val="22"/>
              </w:rPr>
              <w:t xml:space="preserve"> recognized an impairment loss on its investment amounting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impairment loss for the current and comparative periods</w:t>
            </w:r>
            <w:r w:rsidRPr="004B63C3">
              <w:rPr>
                <w:rFonts w:ascii="Calibri" w:hAnsi="Calibri" w:cs="Calibri"/>
                <w:color w:val="0000FF"/>
                <w:sz w:val="22"/>
                <w:szCs w:val="22"/>
              </w:rPr>
              <w:t>]</w:t>
            </w:r>
            <w:r w:rsidRPr="004B63C3">
              <w:rPr>
                <w:rFonts w:ascii="Calibri" w:hAnsi="Calibri" w:cs="Calibri"/>
                <w:sz w:val="22"/>
                <w:szCs w:val="22"/>
              </w:rPr>
              <w:t xml:space="preserve">, respectively.  </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550928">
            <w:pPr>
              <w:numPr>
                <w:ilvl w:val="0"/>
                <w:numId w:val="13"/>
              </w:numPr>
              <w:autoSpaceDE w:val="0"/>
              <w:autoSpaceDN w:val="0"/>
              <w:adjustRightInd w:val="0"/>
              <w:spacing w:before="360" w:after="240"/>
              <w:ind w:left="18" w:hanging="18"/>
              <w:jc w:val="both"/>
              <w:rPr>
                <w:rFonts w:ascii="Calibri" w:hAnsi="Calibri" w:cs="Calibri"/>
                <w:b/>
                <w:bCs/>
                <w:color w:val="000000"/>
                <w:sz w:val="22"/>
                <w:szCs w:val="22"/>
              </w:rPr>
            </w:pPr>
            <w:r w:rsidRPr="004B63C3">
              <w:rPr>
                <w:rFonts w:ascii="Calibri" w:hAnsi="Calibri" w:cs="Calibri"/>
                <w:b/>
                <w:bCs/>
                <w:color w:val="000000"/>
                <w:sz w:val="22"/>
                <w:szCs w:val="22"/>
              </w:rPr>
              <w:t>FINANCE LEASE RECEIVABLE</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20.23 (a)</w:t>
            </w: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highlight w:val="yellow"/>
              </w:rPr>
            </w:pPr>
            <w:r w:rsidRPr="004B63C3">
              <w:rPr>
                <w:rFonts w:ascii="Calibri" w:hAnsi="Calibri" w:cs="Calibri"/>
                <w:sz w:val="18"/>
                <w:szCs w:val="18"/>
                <w:highlight w:val="yellow"/>
              </w:rPr>
              <w:t xml:space="preserve">Section 20.23 (b) </w:t>
            </w:r>
          </w:p>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highlight w:val="yellow"/>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20.23 (d)</w:t>
            </w:r>
          </w:p>
        </w:tc>
        <w:tc>
          <w:tcPr>
            <w:tcW w:w="9900" w:type="dxa"/>
            <w:gridSpan w:val="2"/>
            <w:shd w:val="clear" w:color="auto" w:fill="auto"/>
          </w:tcPr>
          <w:tbl>
            <w:tblPr>
              <w:tblW w:w="8766"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3"/>
              <w:gridCol w:w="1765"/>
              <w:gridCol w:w="1439"/>
              <w:gridCol w:w="1439"/>
              <w:gridCol w:w="920"/>
            </w:tblGrid>
            <w:tr w:rsidR="00FF2FA3" w:rsidRPr="004B63C3" w:rsidTr="002123F4">
              <w:trPr>
                <w:trHeight w:val="790"/>
              </w:trPr>
              <w:tc>
                <w:tcPr>
                  <w:tcW w:w="3203" w:type="dxa"/>
                  <w:tcBorders>
                    <w:top w:val="single" w:sz="4" w:space="0" w:color="auto"/>
                    <w:left w:val="nil"/>
                    <w:bottom w:val="nil"/>
                    <w:right w:val="nil"/>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3204" w:type="dxa"/>
                  <w:gridSpan w:val="2"/>
                  <w:tcBorders>
                    <w:top w:val="single" w:sz="4" w:space="0" w:color="auto"/>
                    <w:left w:val="nil"/>
                    <w:bottom w:val="nil"/>
                    <w:right w:val="nil"/>
                  </w:tcBorders>
                </w:tcPr>
                <w:p w:rsidR="00FF2FA3" w:rsidRPr="004B63C3" w:rsidRDefault="00FF2FA3" w:rsidP="00BD05B3">
                  <w:pPr>
                    <w:autoSpaceDE w:val="0"/>
                    <w:autoSpaceDN w:val="0"/>
                    <w:adjustRightInd w:val="0"/>
                    <w:spacing w:before="60"/>
                    <w:jc w:val="center"/>
                    <w:rPr>
                      <w:rFonts w:ascii="Calibri" w:hAnsi="Calibri" w:cs="Calibri"/>
                      <w:bCs/>
                      <w:color w:val="000000"/>
                      <w:sz w:val="22"/>
                      <w:szCs w:val="22"/>
                    </w:rPr>
                  </w:pPr>
                </w:p>
                <w:p w:rsidR="00FF2FA3" w:rsidRPr="004B63C3" w:rsidRDefault="00FF2FA3" w:rsidP="00BD05B3">
                  <w:pPr>
                    <w:autoSpaceDE w:val="0"/>
                    <w:autoSpaceDN w:val="0"/>
                    <w:adjustRightInd w:val="0"/>
                    <w:jc w:val="center"/>
                    <w:rPr>
                      <w:rFonts w:ascii="Calibri" w:hAnsi="Calibri" w:cs="Calibri"/>
                      <w:bCs/>
                      <w:color w:val="000000"/>
                      <w:sz w:val="22"/>
                      <w:szCs w:val="22"/>
                    </w:rPr>
                  </w:pPr>
                  <w:r w:rsidRPr="004B63C3">
                    <w:rPr>
                      <w:rFonts w:ascii="Calibri" w:hAnsi="Calibri" w:cs="Calibri"/>
                      <w:bCs/>
                      <w:color w:val="000000"/>
                      <w:sz w:val="22"/>
                      <w:szCs w:val="22"/>
                    </w:rPr>
                    <w:t>Minimum Lease Receivable</w:t>
                  </w:r>
                </w:p>
              </w:tc>
              <w:tc>
                <w:tcPr>
                  <w:tcW w:w="2359" w:type="dxa"/>
                  <w:gridSpan w:val="2"/>
                  <w:tcBorders>
                    <w:top w:val="single" w:sz="4" w:space="0" w:color="auto"/>
                    <w:left w:val="nil"/>
                    <w:bottom w:val="nil"/>
                    <w:right w:val="nil"/>
                  </w:tcBorders>
                </w:tcPr>
                <w:p w:rsidR="00FF2FA3" w:rsidRPr="004B63C3" w:rsidRDefault="00FF2FA3" w:rsidP="00BD05B3">
                  <w:pPr>
                    <w:autoSpaceDE w:val="0"/>
                    <w:autoSpaceDN w:val="0"/>
                    <w:adjustRightInd w:val="0"/>
                    <w:spacing w:before="60"/>
                    <w:jc w:val="center"/>
                    <w:rPr>
                      <w:rFonts w:ascii="Calibri" w:hAnsi="Calibri" w:cs="Calibri"/>
                      <w:bCs/>
                      <w:color w:val="000000"/>
                      <w:sz w:val="22"/>
                      <w:szCs w:val="22"/>
                    </w:rPr>
                  </w:pPr>
                  <w:r w:rsidRPr="004B63C3">
                    <w:rPr>
                      <w:rFonts w:ascii="Calibri" w:hAnsi="Calibri" w:cs="Calibri"/>
                      <w:bCs/>
                      <w:color w:val="000000"/>
                      <w:sz w:val="22"/>
                      <w:szCs w:val="22"/>
                    </w:rPr>
                    <w:t>Present Value of Minimum</w:t>
                  </w:r>
                </w:p>
                <w:p w:rsidR="00FF2FA3" w:rsidRPr="004B63C3" w:rsidRDefault="00FF2FA3" w:rsidP="00BD05B3">
                  <w:pPr>
                    <w:autoSpaceDE w:val="0"/>
                    <w:autoSpaceDN w:val="0"/>
                    <w:adjustRightInd w:val="0"/>
                    <w:jc w:val="center"/>
                    <w:rPr>
                      <w:rFonts w:ascii="Calibri" w:hAnsi="Calibri" w:cs="Calibri"/>
                      <w:bCs/>
                      <w:color w:val="000000"/>
                      <w:sz w:val="22"/>
                      <w:szCs w:val="22"/>
                    </w:rPr>
                  </w:pPr>
                  <w:r w:rsidRPr="004B63C3">
                    <w:rPr>
                      <w:rFonts w:ascii="Calibri" w:hAnsi="Calibri" w:cs="Calibri"/>
                      <w:bCs/>
                      <w:color w:val="000000"/>
                      <w:sz w:val="22"/>
                      <w:szCs w:val="22"/>
                    </w:rPr>
                    <w:t xml:space="preserve"> Lease Receivable</w:t>
                  </w:r>
                </w:p>
              </w:tc>
            </w:tr>
            <w:tr w:rsidR="00FF2FA3" w:rsidRPr="004B63C3" w:rsidTr="002123F4">
              <w:trPr>
                <w:trHeight w:val="252"/>
              </w:trPr>
              <w:tc>
                <w:tcPr>
                  <w:tcW w:w="3203" w:type="dxa"/>
                  <w:tcBorders>
                    <w:top w:val="nil"/>
                    <w:left w:val="nil"/>
                    <w:bottom w:val="single" w:sz="4" w:space="0" w:color="auto"/>
                    <w:right w:val="nil"/>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p>
              </w:tc>
              <w:tc>
                <w:tcPr>
                  <w:tcW w:w="1765" w:type="dxa"/>
                  <w:tcBorders>
                    <w:top w:val="nil"/>
                    <w:left w:val="nil"/>
                    <w:bottom w:val="single" w:sz="4" w:space="0" w:color="auto"/>
                    <w:right w:val="nil"/>
                  </w:tcBorders>
                </w:tcPr>
                <w:p w:rsidR="00FF2FA3" w:rsidRPr="004B63C3" w:rsidRDefault="00FF2FA3" w:rsidP="00BD05B3">
                  <w:pPr>
                    <w:autoSpaceDE w:val="0"/>
                    <w:autoSpaceDN w:val="0"/>
                    <w:adjustRightInd w:val="0"/>
                    <w:jc w:val="center"/>
                    <w:rPr>
                      <w:rFonts w:ascii="Calibri" w:hAnsi="Calibri" w:cs="Calibri"/>
                      <w:b/>
                      <w:bCs/>
                      <w:color w:val="000000"/>
                      <w:sz w:val="22"/>
                      <w:szCs w:val="22"/>
                    </w:rPr>
                  </w:pPr>
                  <w:r w:rsidRPr="004B63C3">
                    <w:rPr>
                      <w:rFonts w:ascii="Calibri" w:hAnsi="Calibri" w:cs="Calibri"/>
                      <w:b/>
                      <w:bCs/>
                      <w:color w:val="000000"/>
                      <w:sz w:val="22"/>
                      <w:szCs w:val="22"/>
                    </w:rPr>
                    <w:t>2013</w:t>
                  </w:r>
                </w:p>
              </w:tc>
              <w:tc>
                <w:tcPr>
                  <w:tcW w:w="1439" w:type="dxa"/>
                  <w:tcBorders>
                    <w:top w:val="nil"/>
                    <w:left w:val="nil"/>
                    <w:bottom w:val="single" w:sz="4" w:space="0" w:color="auto"/>
                    <w:right w:val="nil"/>
                  </w:tcBorders>
                </w:tcPr>
                <w:p w:rsidR="00FF2FA3" w:rsidRPr="004B63C3" w:rsidRDefault="00FF2FA3" w:rsidP="00BD05B3">
                  <w:pPr>
                    <w:autoSpaceDE w:val="0"/>
                    <w:autoSpaceDN w:val="0"/>
                    <w:adjustRightInd w:val="0"/>
                    <w:jc w:val="center"/>
                    <w:rPr>
                      <w:rFonts w:ascii="Calibri" w:hAnsi="Calibri" w:cs="Calibri"/>
                      <w:bCs/>
                      <w:color w:val="000000"/>
                      <w:sz w:val="22"/>
                      <w:szCs w:val="22"/>
                    </w:rPr>
                  </w:pPr>
                  <w:r w:rsidRPr="004B63C3">
                    <w:rPr>
                      <w:rFonts w:ascii="Calibri" w:hAnsi="Calibri" w:cs="Calibri"/>
                      <w:bCs/>
                      <w:color w:val="000000"/>
                      <w:sz w:val="22"/>
                      <w:szCs w:val="22"/>
                    </w:rPr>
                    <w:t>2012</w:t>
                  </w:r>
                </w:p>
              </w:tc>
              <w:tc>
                <w:tcPr>
                  <w:tcW w:w="1439" w:type="dxa"/>
                  <w:tcBorders>
                    <w:top w:val="nil"/>
                    <w:left w:val="nil"/>
                    <w:bottom w:val="single" w:sz="4" w:space="0" w:color="auto"/>
                    <w:right w:val="nil"/>
                  </w:tcBorders>
                </w:tcPr>
                <w:p w:rsidR="00FF2FA3" w:rsidRPr="004B63C3" w:rsidRDefault="00FF2FA3" w:rsidP="00BD05B3">
                  <w:pPr>
                    <w:autoSpaceDE w:val="0"/>
                    <w:autoSpaceDN w:val="0"/>
                    <w:adjustRightInd w:val="0"/>
                    <w:jc w:val="center"/>
                    <w:rPr>
                      <w:rFonts w:ascii="Calibri" w:hAnsi="Calibri" w:cs="Calibri"/>
                      <w:b/>
                      <w:bCs/>
                      <w:color w:val="000000"/>
                      <w:sz w:val="22"/>
                      <w:szCs w:val="22"/>
                    </w:rPr>
                  </w:pPr>
                  <w:r w:rsidRPr="004B63C3">
                    <w:rPr>
                      <w:rFonts w:ascii="Calibri" w:hAnsi="Calibri" w:cs="Calibri"/>
                      <w:b/>
                      <w:bCs/>
                      <w:color w:val="000000"/>
                      <w:sz w:val="22"/>
                      <w:szCs w:val="22"/>
                    </w:rPr>
                    <w:t>2013</w:t>
                  </w:r>
                </w:p>
              </w:tc>
              <w:tc>
                <w:tcPr>
                  <w:tcW w:w="920" w:type="dxa"/>
                  <w:tcBorders>
                    <w:top w:val="nil"/>
                    <w:left w:val="nil"/>
                    <w:bottom w:val="single" w:sz="4" w:space="0" w:color="auto"/>
                    <w:right w:val="nil"/>
                  </w:tcBorders>
                </w:tcPr>
                <w:p w:rsidR="00FF2FA3" w:rsidRPr="004B63C3" w:rsidRDefault="00FF2FA3" w:rsidP="00BD05B3">
                  <w:pPr>
                    <w:autoSpaceDE w:val="0"/>
                    <w:autoSpaceDN w:val="0"/>
                    <w:adjustRightInd w:val="0"/>
                    <w:jc w:val="center"/>
                    <w:rPr>
                      <w:rFonts w:ascii="Calibri" w:hAnsi="Calibri" w:cs="Calibri"/>
                      <w:bCs/>
                      <w:color w:val="000000"/>
                      <w:sz w:val="22"/>
                      <w:szCs w:val="22"/>
                    </w:rPr>
                  </w:pPr>
                  <w:r w:rsidRPr="004B63C3">
                    <w:rPr>
                      <w:rFonts w:ascii="Calibri" w:hAnsi="Calibri" w:cs="Calibri"/>
                      <w:bCs/>
                      <w:color w:val="000000"/>
                      <w:sz w:val="22"/>
                      <w:szCs w:val="22"/>
                    </w:rPr>
                    <w:t>2012</w:t>
                  </w:r>
                </w:p>
              </w:tc>
            </w:tr>
            <w:tr w:rsidR="00FF2FA3" w:rsidRPr="004B63C3" w:rsidTr="002123F4">
              <w:trPr>
                <w:trHeight w:val="563"/>
              </w:trPr>
              <w:tc>
                <w:tcPr>
                  <w:tcW w:w="3203" w:type="dxa"/>
                  <w:tcBorders>
                    <w:top w:val="single" w:sz="4" w:space="0" w:color="auto"/>
                    <w:left w:val="nil"/>
                    <w:bottom w:val="nil"/>
                    <w:right w:val="nil"/>
                  </w:tcBorders>
                </w:tcPr>
                <w:p w:rsidR="00FF2FA3" w:rsidRPr="004B63C3" w:rsidRDefault="00FF2FA3" w:rsidP="00BD05B3">
                  <w:pPr>
                    <w:autoSpaceDE w:val="0"/>
                    <w:autoSpaceDN w:val="0"/>
                    <w:adjustRightInd w:val="0"/>
                    <w:spacing w:before="60"/>
                    <w:ind w:left="252" w:hanging="252"/>
                    <w:rPr>
                      <w:rFonts w:ascii="Calibri" w:hAnsi="Calibri" w:cs="Calibri"/>
                      <w:b/>
                      <w:bCs/>
                      <w:color w:val="000000"/>
                      <w:sz w:val="22"/>
                      <w:szCs w:val="22"/>
                    </w:rPr>
                  </w:pPr>
                  <w:r w:rsidRPr="004B63C3">
                    <w:rPr>
                      <w:rFonts w:ascii="Calibri" w:hAnsi="Calibri" w:cs="Calibri"/>
                      <w:color w:val="000000"/>
                      <w:sz w:val="22"/>
                      <w:szCs w:val="22"/>
                    </w:rPr>
                    <w:t>Amounts receivable under  finance leases:</w:t>
                  </w:r>
                </w:p>
              </w:tc>
              <w:tc>
                <w:tcPr>
                  <w:tcW w:w="1765" w:type="dxa"/>
                  <w:tcBorders>
                    <w:top w:val="single" w:sz="4" w:space="0" w:color="auto"/>
                    <w:left w:val="nil"/>
                    <w:bottom w:val="nil"/>
                    <w:right w:val="nil"/>
                  </w:tcBorders>
                </w:tcPr>
                <w:p w:rsidR="00FF2FA3" w:rsidRPr="004B63C3" w:rsidRDefault="00FF2FA3" w:rsidP="00BD05B3">
                  <w:pPr>
                    <w:autoSpaceDE w:val="0"/>
                    <w:autoSpaceDN w:val="0"/>
                    <w:adjustRightInd w:val="0"/>
                    <w:spacing w:before="60"/>
                    <w:jc w:val="right"/>
                    <w:rPr>
                      <w:rFonts w:ascii="Calibri" w:hAnsi="Calibri" w:cs="Calibri"/>
                      <w:b/>
                      <w:bCs/>
                      <w:color w:val="000000"/>
                      <w:sz w:val="22"/>
                      <w:szCs w:val="22"/>
                    </w:rPr>
                  </w:pPr>
                </w:p>
              </w:tc>
              <w:tc>
                <w:tcPr>
                  <w:tcW w:w="1439" w:type="dxa"/>
                  <w:tcBorders>
                    <w:top w:val="single" w:sz="4" w:space="0" w:color="auto"/>
                    <w:left w:val="nil"/>
                    <w:bottom w:val="nil"/>
                    <w:right w:val="nil"/>
                  </w:tcBorders>
                </w:tcPr>
                <w:p w:rsidR="00FF2FA3" w:rsidRPr="004B63C3" w:rsidRDefault="00FF2FA3" w:rsidP="00BD05B3">
                  <w:pPr>
                    <w:autoSpaceDE w:val="0"/>
                    <w:autoSpaceDN w:val="0"/>
                    <w:adjustRightInd w:val="0"/>
                    <w:spacing w:before="60"/>
                    <w:jc w:val="right"/>
                    <w:rPr>
                      <w:rFonts w:ascii="Calibri" w:hAnsi="Calibri" w:cs="Calibri"/>
                      <w:bCs/>
                      <w:color w:val="000000"/>
                      <w:sz w:val="22"/>
                      <w:szCs w:val="22"/>
                    </w:rPr>
                  </w:pPr>
                </w:p>
              </w:tc>
              <w:tc>
                <w:tcPr>
                  <w:tcW w:w="1439" w:type="dxa"/>
                  <w:tcBorders>
                    <w:top w:val="single" w:sz="4" w:space="0" w:color="auto"/>
                    <w:left w:val="nil"/>
                    <w:bottom w:val="nil"/>
                    <w:right w:val="nil"/>
                  </w:tcBorders>
                </w:tcPr>
                <w:p w:rsidR="00FF2FA3" w:rsidRPr="004B63C3" w:rsidRDefault="00FF2FA3" w:rsidP="00BD05B3">
                  <w:pPr>
                    <w:autoSpaceDE w:val="0"/>
                    <w:autoSpaceDN w:val="0"/>
                    <w:adjustRightInd w:val="0"/>
                    <w:spacing w:before="60"/>
                    <w:jc w:val="right"/>
                    <w:rPr>
                      <w:rFonts w:ascii="Calibri" w:hAnsi="Calibri" w:cs="Calibri"/>
                      <w:b/>
                      <w:bCs/>
                      <w:color w:val="000000"/>
                      <w:sz w:val="22"/>
                      <w:szCs w:val="22"/>
                    </w:rPr>
                  </w:pPr>
                </w:p>
              </w:tc>
              <w:tc>
                <w:tcPr>
                  <w:tcW w:w="920" w:type="dxa"/>
                  <w:tcBorders>
                    <w:top w:val="single" w:sz="4" w:space="0" w:color="auto"/>
                    <w:left w:val="nil"/>
                    <w:bottom w:val="nil"/>
                    <w:right w:val="nil"/>
                  </w:tcBorders>
                </w:tcPr>
                <w:p w:rsidR="00FF2FA3" w:rsidRPr="004B63C3" w:rsidRDefault="00FF2FA3" w:rsidP="00BD05B3">
                  <w:pPr>
                    <w:autoSpaceDE w:val="0"/>
                    <w:autoSpaceDN w:val="0"/>
                    <w:adjustRightInd w:val="0"/>
                    <w:spacing w:before="60"/>
                    <w:jc w:val="right"/>
                    <w:rPr>
                      <w:rFonts w:ascii="Calibri" w:hAnsi="Calibri" w:cs="Calibri"/>
                      <w:bCs/>
                      <w:color w:val="000000"/>
                      <w:sz w:val="22"/>
                      <w:szCs w:val="22"/>
                    </w:rPr>
                  </w:pPr>
                </w:p>
              </w:tc>
            </w:tr>
            <w:tr w:rsidR="00FF2FA3" w:rsidRPr="004B63C3" w:rsidTr="002123F4">
              <w:trPr>
                <w:trHeight w:val="239"/>
              </w:trPr>
              <w:tc>
                <w:tcPr>
                  <w:tcW w:w="3203" w:type="dxa"/>
                  <w:tcBorders>
                    <w:top w:val="nil"/>
                    <w:left w:val="nil"/>
                    <w:bottom w:val="nil"/>
                    <w:right w:val="nil"/>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r w:rsidRPr="004B63C3">
                    <w:rPr>
                      <w:rFonts w:ascii="Calibri" w:hAnsi="Calibri" w:cs="Calibri"/>
                      <w:color w:val="000000"/>
                      <w:sz w:val="22"/>
                      <w:szCs w:val="22"/>
                    </w:rPr>
                    <w:t xml:space="preserve">    Not later than one year</w:t>
                  </w:r>
                </w:p>
              </w:tc>
              <w:tc>
                <w:tcPr>
                  <w:tcW w:w="1765"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r w:rsidRPr="004B63C3">
                    <w:rPr>
                      <w:rFonts w:ascii="Calibri" w:hAnsi="Calibri" w:cs="Calibri"/>
                      <w:b/>
                      <w:bCs/>
                      <w:color w:val="000000"/>
                      <w:sz w:val="22"/>
                      <w:szCs w:val="22"/>
                    </w:rPr>
                    <w:t>P</w:t>
                  </w:r>
                </w:p>
              </w:tc>
              <w:tc>
                <w:tcPr>
                  <w:tcW w:w="1439"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r w:rsidRPr="004B63C3">
                    <w:rPr>
                      <w:rFonts w:ascii="Calibri" w:hAnsi="Calibri" w:cs="Calibri"/>
                      <w:bCs/>
                      <w:color w:val="000000"/>
                      <w:sz w:val="22"/>
                      <w:szCs w:val="22"/>
                    </w:rPr>
                    <w:t>P</w:t>
                  </w:r>
                </w:p>
              </w:tc>
              <w:tc>
                <w:tcPr>
                  <w:tcW w:w="1439"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r w:rsidRPr="004B63C3">
                    <w:rPr>
                      <w:rFonts w:ascii="Calibri" w:hAnsi="Calibri" w:cs="Calibri"/>
                      <w:b/>
                      <w:bCs/>
                      <w:color w:val="000000"/>
                      <w:sz w:val="22"/>
                      <w:szCs w:val="22"/>
                    </w:rPr>
                    <w:t>P</w:t>
                  </w:r>
                </w:p>
              </w:tc>
              <w:tc>
                <w:tcPr>
                  <w:tcW w:w="920"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r w:rsidRPr="004B63C3">
                    <w:rPr>
                      <w:rFonts w:ascii="Calibri" w:hAnsi="Calibri" w:cs="Calibri"/>
                      <w:bCs/>
                      <w:color w:val="000000"/>
                      <w:sz w:val="22"/>
                      <w:szCs w:val="22"/>
                    </w:rPr>
                    <w:t>P</w:t>
                  </w:r>
                </w:p>
              </w:tc>
            </w:tr>
            <w:tr w:rsidR="00FF2FA3" w:rsidRPr="004B63C3" w:rsidTr="002123F4">
              <w:trPr>
                <w:trHeight w:val="503"/>
              </w:trPr>
              <w:tc>
                <w:tcPr>
                  <w:tcW w:w="3203" w:type="dxa"/>
                  <w:tcBorders>
                    <w:top w:val="nil"/>
                    <w:left w:val="nil"/>
                    <w:bottom w:val="nil"/>
                    <w:right w:val="nil"/>
                  </w:tcBorders>
                </w:tcPr>
                <w:p w:rsidR="00FF2FA3" w:rsidRPr="004B63C3" w:rsidRDefault="00FF2FA3" w:rsidP="00BD05B3">
                  <w:pPr>
                    <w:autoSpaceDE w:val="0"/>
                    <w:autoSpaceDN w:val="0"/>
                    <w:adjustRightInd w:val="0"/>
                    <w:ind w:left="432" w:hanging="432"/>
                    <w:rPr>
                      <w:rFonts w:ascii="Calibri" w:hAnsi="Calibri" w:cs="Calibri"/>
                      <w:b/>
                      <w:bCs/>
                      <w:color w:val="000000"/>
                      <w:sz w:val="22"/>
                      <w:szCs w:val="22"/>
                    </w:rPr>
                  </w:pPr>
                  <w:r w:rsidRPr="004B63C3">
                    <w:rPr>
                      <w:rFonts w:ascii="Calibri" w:hAnsi="Calibri" w:cs="Calibri"/>
                      <w:color w:val="000000"/>
                      <w:sz w:val="22"/>
                      <w:szCs w:val="22"/>
                    </w:rPr>
                    <w:t xml:space="preserve">    Later than one year but not  later than five years</w:t>
                  </w:r>
                </w:p>
              </w:tc>
              <w:tc>
                <w:tcPr>
                  <w:tcW w:w="1765"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p>
              </w:tc>
              <w:tc>
                <w:tcPr>
                  <w:tcW w:w="1439"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p>
              </w:tc>
              <w:tc>
                <w:tcPr>
                  <w:tcW w:w="1439"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p>
              </w:tc>
              <w:tc>
                <w:tcPr>
                  <w:tcW w:w="920"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p>
              </w:tc>
            </w:tr>
            <w:tr w:rsidR="00FF2FA3" w:rsidRPr="004B63C3" w:rsidTr="002123F4">
              <w:trPr>
                <w:trHeight w:val="239"/>
              </w:trPr>
              <w:tc>
                <w:tcPr>
                  <w:tcW w:w="3203" w:type="dxa"/>
                  <w:tcBorders>
                    <w:top w:val="nil"/>
                    <w:left w:val="nil"/>
                    <w:bottom w:val="single" w:sz="4" w:space="0" w:color="auto"/>
                    <w:right w:val="nil"/>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r w:rsidRPr="004B63C3">
                    <w:rPr>
                      <w:rFonts w:ascii="Calibri" w:hAnsi="Calibri" w:cs="Calibri"/>
                      <w:color w:val="000000"/>
                      <w:sz w:val="22"/>
                      <w:szCs w:val="22"/>
                    </w:rPr>
                    <w:t xml:space="preserve">    Later than five years</w:t>
                  </w:r>
                </w:p>
              </w:tc>
              <w:tc>
                <w:tcPr>
                  <w:tcW w:w="1765" w:type="dxa"/>
                  <w:tcBorders>
                    <w:top w:val="nil"/>
                    <w:left w:val="nil"/>
                    <w:bottom w:val="single" w:sz="4" w:space="0" w:color="auto"/>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p>
              </w:tc>
              <w:tc>
                <w:tcPr>
                  <w:tcW w:w="1439" w:type="dxa"/>
                  <w:tcBorders>
                    <w:top w:val="nil"/>
                    <w:left w:val="nil"/>
                    <w:bottom w:val="single" w:sz="4" w:space="0" w:color="auto"/>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p>
              </w:tc>
              <w:tc>
                <w:tcPr>
                  <w:tcW w:w="1439" w:type="dxa"/>
                  <w:tcBorders>
                    <w:top w:val="nil"/>
                    <w:left w:val="nil"/>
                    <w:bottom w:val="single" w:sz="4" w:space="0" w:color="auto"/>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p>
              </w:tc>
              <w:tc>
                <w:tcPr>
                  <w:tcW w:w="920" w:type="dxa"/>
                  <w:tcBorders>
                    <w:top w:val="nil"/>
                    <w:left w:val="nil"/>
                    <w:bottom w:val="single" w:sz="4" w:space="0" w:color="auto"/>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p>
              </w:tc>
            </w:tr>
            <w:tr w:rsidR="00FF2FA3" w:rsidRPr="004B63C3" w:rsidTr="002123F4">
              <w:trPr>
                <w:trHeight w:val="252"/>
              </w:trPr>
              <w:tc>
                <w:tcPr>
                  <w:tcW w:w="3203" w:type="dxa"/>
                  <w:tcBorders>
                    <w:top w:val="single" w:sz="4" w:space="0" w:color="auto"/>
                    <w:left w:val="nil"/>
                    <w:bottom w:val="nil"/>
                    <w:right w:val="nil"/>
                  </w:tcBorders>
                </w:tcPr>
                <w:p w:rsidR="00FF2FA3" w:rsidRPr="004B63C3" w:rsidRDefault="00FF2FA3" w:rsidP="00BD05B3">
                  <w:pPr>
                    <w:autoSpaceDE w:val="0"/>
                    <w:autoSpaceDN w:val="0"/>
                    <w:adjustRightInd w:val="0"/>
                    <w:jc w:val="both"/>
                    <w:rPr>
                      <w:rFonts w:ascii="Calibri" w:hAnsi="Calibri" w:cs="Calibri"/>
                      <w:color w:val="000000"/>
                      <w:sz w:val="22"/>
                      <w:szCs w:val="22"/>
                    </w:rPr>
                  </w:pPr>
                </w:p>
              </w:tc>
              <w:tc>
                <w:tcPr>
                  <w:tcW w:w="1765" w:type="dxa"/>
                  <w:tcBorders>
                    <w:top w:val="single" w:sz="4" w:space="0" w:color="auto"/>
                    <w:left w:val="nil"/>
                    <w:bottom w:val="nil"/>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p>
              </w:tc>
              <w:tc>
                <w:tcPr>
                  <w:tcW w:w="1439" w:type="dxa"/>
                  <w:tcBorders>
                    <w:top w:val="single" w:sz="4" w:space="0" w:color="auto"/>
                    <w:left w:val="nil"/>
                    <w:bottom w:val="nil"/>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p>
              </w:tc>
              <w:tc>
                <w:tcPr>
                  <w:tcW w:w="1439" w:type="dxa"/>
                  <w:tcBorders>
                    <w:top w:val="single" w:sz="4" w:space="0" w:color="auto"/>
                    <w:left w:val="nil"/>
                    <w:bottom w:val="nil"/>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p>
              </w:tc>
              <w:tc>
                <w:tcPr>
                  <w:tcW w:w="920" w:type="dxa"/>
                  <w:tcBorders>
                    <w:top w:val="single" w:sz="4" w:space="0" w:color="auto"/>
                    <w:left w:val="nil"/>
                    <w:bottom w:val="nil"/>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p>
              </w:tc>
            </w:tr>
            <w:tr w:rsidR="00FF2FA3" w:rsidRPr="004B63C3" w:rsidTr="002123F4">
              <w:trPr>
                <w:trHeight w:val="239"/>
              </w:trPr>
              <w:tc>
                <w:tcPr>
                  <w:tcW w:w="3203" w:type="dxa"/>
                  <w:tcBorders>
                    <w:top w:val="nil"/>
                    <w:left w:val="nil"/>
                    <w:bottom w:val="single" w:sz="4" w:space="0" w:color="auto"/>
                    <w:right w:val="nil"/>
                  </w:tcBorders>
                </w:tcPr>
                <w:p w:rsidR="00FF2FA3" w:rsidRPr="004B63C3" w:rsidRDefault="00FF2FA3" w:rsidP="00BD05B3">
                  <w:pPr>
                    <w:autoSpaceDE w:val="0"/>
                    <w:autoSpaceDN w:val="0"/>
                    <w:adjustRightInd w:val="0"/>
                    <w:jc w:val="both"/>
                    <w:rPr>
                      <w:rFonts w:ascii="Calibri" w:hAnsi="Calibri" w:cs="Calibri"/>
                      <w:b/>
                      <w:bCs/>
                      <w:color w:val="000000"/>
                      <w:sz w:val="22"/>
                      <w:szCs w:val="22"/>
                    </w:rPr>
                  </w:pPr>
                  <w:r w:rsidRPr="004B63C3">
                    <w:rPr>
                      <w:rFonts w:ascii="Calibri" w:hAnsi="Calibri" w:cs="Calibri"/>
                      <w:color w:val="000000"/>
                      <w:sz w:val="22"/>
                      <w:szCs w:val="22"/>
                    </w:rPr>
                    <w:t>Unearned finance income</w:t>
                  </w:r>
                </w:p>
              </w:tc>
              <w:tc>
                <w:tcPr>
                  <w:tcW w:w="1765" w:type="dxa"/>
                  <w:tcBorders>
                    <w:top w:val="nil"/>
                    <w:left w:val="nil"/>
                    <w:bottom w:val="single" w:sz="4" w:space="0" w:color="auto"/>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p>
              </w:tc>
              <w:tc>
                <w:tcPr>
                  <w:tcW w:w="1439" w:type="dxa"/>
                  <w:tcBorders>
                    <w:top w:val="nil"/>
                    <w:left w:val="nil"/>
                    <w:bottom w:val="single" w:sz="4" w:space="0" w:color="auto"/>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p>
              </w:tc>
              <w:tc>
                <w:tcPr>
                  <w:tcW w:w="1439" w:type="dxa"/>
                  <w:tcBorders>
                    <w:top w:val="nil"/>
                    <w:left w:val="nil"/>
                    <w:bottom w:val="single" w:sz="4" w:space="0" w:color="auto"/>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p>
              </w:tc>
              <w:tc>
                <w:tcPr>
                  <w:tcW w:w="920" w:type="dxa"/>
                  <w:tcBorders>
                    <w:top w:val="nil"/>
                    <w:left w:val="nil"/>
                    <w:bottom w:val="single" w:sz="4" w:space="0" w:color="auto"/>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p>
              </w:tc>
            </w:tr>
            <w:tr w:rsidR="00FF2FA3" w:rsidRPr="004B63C3" w:rsidTr="002123F4">
              <w:trPr>
                <w:trHeight w:val="550"/>
              </w:trPr>
              <w:tc>
                <w:tcPr>
                  <w:tcW w:w="3203" w:type="dxa"/>
                  <w:tcBorders>
                    <w:top w:val="single" w:sz="4" w:space="0" w:color="auto"/>
                    <w:left w:val="nil"/>
                    <w:bottom w:val="nil"/>
                    <w:right w:val="nil"/>
                  </w:tcBorders>
                </w:tcPr>
                <w:p w:rsidR="00FF2FA3" w:rsidRPr="004B63C3" w:rsidRDefault="00FF2FA3" w:rsidP="00BD05B3">
                  <w:pPr>
                    <w:autoSpaceDE w:val="0"/>
                    <w:autoSpaceDN w:val="0"/>
                    <w:adjustRightInd w:val="0"/>
                    <w:spacing w:before="60"/>
                    <w:ind w:left="252" w:hanging="252"/>
                    <w:rPr>
                      <w:rFonts w:ascii="Calibri" w:hAnsi="Calibri" w:cs="Calibri"/>
                      <w:b/>
                      <w:bCs/>
                      <w:color w:val="000000"/>
                      <w:sz w:val="22"/>
                      <w:szCs w:val="22"/>
                    </w:rPr>
                  </w:pPr>
                  <w:r w:rsidRPr="004B63C3">
                    <w:rPr>
                      <w:rFonts w:ascii="Calibri" w:hAnsi="Calibri" w:cs="Calibri"/>
                      <w:color w:val="000000"/>
                      <w:sz w:val="22"/>
                      <w:szCs w:val="22"/>
                    </w:rPr>
                    <w:t>Present value of minimum lease payments receivable</w:t>
                  </w:r>
                </w:p>
              </w:tc>
              <w:tc>
                <w:tcPr>
                  <w:tcW w:w="1765" w:type="dxa"/>
                  <w:tcBorders>
                    <w:top w:val="single" w:sz="4" w:space="0" w:color="auto"/>
                    <w:left w:val="nil"/>
                    <w:bottom w:val="nil"/>
                    <w:right w:val="nil"/>
                  </w:tcBorders>
                </w:tcPr>
                <w:p w:rsidR="00FF2FA3" w:rsidRPr="004B63C3" w:rsidRDefault="00FF2FA3" w:rsidP="00BD05B3">
                  <w:pPr>
                    <w:autoSpaceDE w:val="0"/>
                    <w:autoSpaceDN w:val="0"/>
                    <w:adjustRightInd w:val="0"/>
                    <w:spacing w:before="60"/>
                    <w:jc w:val="right"/>
                    <w:rPr>
                      <w:rFonts w:ascii="Calibri" w:hAnsi="Calibri" w:cs="Calibri"/>
                      <w:b/>
                      <w:bCs/>
                      <w:color w:val="000000"/>
                      <w:sz w:val="22"/>
                      <w:szCs w:val="22"/>
                    </w:rPr>
                  </w:pPr>
                </w:p>
              </w:tc>
              <w:tc>
                <w:tcPr>
                  <w:tcW w:w="1439" w:type="dxa"/>
                  <w:tcBorders>
                    <w:top w:val="single" w:sz="4" w:space="0" w:color="auto"/>
                    <w:left w:val="nil"/>
                    <w:bottom w:val="nil"/>
                    <w:right w:val="nil"/>
                  </w:tcBorders>
                </w:tcPr>
                <w:p w:rsidR="00FF2FA3" w:rsidRPr="004B63C3" w:rsidRDefault="00FF2FA3" w:rsidP="00BD05B3">
                  <w:pPr>
                    <w:autoSpaceDE w:val="0"/>
                    <w:autoSpaceDN w:val="0"/>
                    <w:adjustRightInd w:val="0"/>
                    <w:spacing w:before="60"/>
                    <w:jc w:val="right"/>
                    <w:rPr>
                      <w:rFonts w:ascii="Calibri" w:hAnsi="Calibri" w:cs="Calibri"/>
                      <w:bCs/>
                      <w:color w:val="000000"/>
                      <w:sz w:val="22"/>
                      <w:szCs w:val="22"/>
                    </w:rPr>
                  </w:pPr>
                </w:p>
              </w:tc>
              <w:tc>
                <w:tcPr>
                  <w:tcW w:w="1439" w:type="dxa"/>
                  <w:tcBorders>
                    <w:top w:val="single" w:sz="4" w:space="0" w:color="auto"/>
                    <w:left w:val="nil"/>
                    <w:bottom w:val="nil"/>
                    <w:right w:val="nil"/>
                  </w:tcBorders>
                </w:tcPr>
                <w:p w:rsidR="00FF2FA3" w:rsidRPr="004B63C3" w:rsidRDefault="00FF2FA3" w:rsidP="00BD05B3">
                  <w:pPr>
                    <w:autoSpaceDE w:val="0"/>
                    <w:autoSpaceDN w:val="0"/>
                    <w:adjustRightInd w:val="0"/>
                    <w:spacing w:before="60"/>
                    <w:jc w:val="right"/>
                    <w:rPr>
                      <w:rFonts w:ascii="Calibri" w:hAnsi="Calibri" w:cs="Calibri"/>
                      <w:b/>
                      <w:bCs/>
                      <w:color w:val="000000"/>
                      <w:sz w:val="22"/>
                      <w:szCs w:val="22"/>
                    </w:rPr>
                  </w:pPr>
                </w:p>
              </w:tc>
              <w:tc>
                <w:tcPr>
                  <w:tcW w:w="920" w:type="dxa"/>
                  <w:tcBorders>
                    <w:top w:val="single" w:sz="4" w:space="0" w:color="auto"/>
                    <w:left w:val="nil"/>
                    <w:bottom w:val="nil"/>
                    <w:right w:val="nil"/>
                  </w:tcBorders>
                </w:tcPr>
                <w:p w:rsidR="00FF2FA3" w:rsidRPr="004B63C3" w:rsidRDefault="00FF2FA3" w:rsidP="00BD05B3">
                  <w:pPr>
                    <w:autoSpaceDE w:val="0"/>
                    <w:autoSpaceDN w:val="0"/>
                    <w:adjustRightInd w:val="0"/>
                    <w:spacing w:before="60"/>
                    <w:jc w:val="right"/>
                    <w:rPr>
                      <w:rFonts w:ascii="Calibri" w:hAnsi="Calibri" w:cs="Calibri"/>
                      <w:bCs/>
                      <w:color w:val="000000"/>
                      <w:sz w:val="22"/>
                      <w:szCs w:val="22"/>
                    </w:rPr>
                  </w:pPr>
                </w:p>
              </w:tc>
            </w:tr>
            <w:tr w:rsidR="00FF2FA3" w:rsidRPr="004B63C3" w:rsidTr="002123F4">
              <w:trPr>
                <w:trHeight w:val="503"/>
              </w:trPr>
              <w:tc>
                <w:tcPr>
                  <w:tcW w:w="3203" w:type="dxa"/>
                  <w:tcBorders>
                    <w:top w:val="nil"/>
                    <w:left w:val="nil"/>
                    <w:bottom w:val="nil"/>
                    <w:right w:val="nil"/>
                  </w:tcBorders>
                </w:tcPr>
                <w:p w:rsidR="00FF2FA3" w:rsidRPr="004B63C3" w:rsidRDefault="00FF2FA3" w:rsidP="00BD05B3">
                  <w:pPr>
                    <w:autoSpaceDE w:val="0"/>
                    <w:autoSpaceDN w:val="0"/>
                    <w:adjustRightInd w:val="0"/>
                    <w:ind w:left="252" w:hanging="252"/>
                    <w:rPr>
                      <w:rFonts w:ascii="Calibri" w:hAnsi="Calibri" w:cs="Calibri"/>
                      <w:color w:val="000000"/>
                      <w:sz w:val="22"/>
                      <w:szCs w:val="22"/>
                    </w:rPr>
                  </w:pPr>
                  <w:r w:rsidRPr="004B63C3">
                    <w:rPr>
                      <w:rFonts w:ascii="Calibri" w:hAnsi="Calibri" w:cs="Calibri"/>
                      <w:color w:val="000000"/>
                      <w:sz w:val="22"/>
                      <w:szCs w:val="22"/>
                      <w:highlight w:val="yellow"/>
                    </w:rPr>
                    <w:t>Less:  Allowance for uncollectible lease payments</w:t>
                  </w:r>
                </w:p>
              </w:tc>
              <w:tc>
                <w:tcPr>
                  <w:tcW w:w="1765"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p>
              </w:tc>
              <w:tc>
                <w:tcPr>
                  <w:tcW w:w="1439"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p>
              </w:tc>
              <w:tc>
                <w:tcPr>
                  <w:tcW w:w="1439"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p>
              </w:tc>
              <w:tc>
                <w:tcPr>
                  <w:tcW w:w="920"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p>
              </w:tc>
            </w:tr>
            <w:tr w:rsidR="00FF2FA3" w:rsidRPr="004B63C3" w:rsidTr="002123F4">
              <w:trPr>
                <w:trHeight w:val="503"/>
              </w:trPr>
              <w:tc>
                <w:tcPr>
                  <w:tcW w:w="3203" w:type="dxa"/>
                  <w:tcBorders>
                    <w:top w:val="nil"/>
                    <w:left w:val="nil"/>
                    <w:bottom w:val="nil"/>
                    <w:right w:val="nil"/>
                  </w:tcBorders>
                </w:tcPr>
                <w:p w:rsidR="00FF2FA3" w:rsidRPr="004B63C3" w:rsidRDefault="00FF2FA3" w:rsidP="00BD05B3">
                  <w:pPr>
                    <w:autoSpaceDE w:val="0"/>
                    <w:autoSpaceDN w:val="0"/>
                    <w:adjustRightInd w:val="0"/>
                    <w:ind w:left="252" w:hanging="252"/>
                    <w:rPr>
                      <w:rFonts w:ascii="Calibri" w:hAnsi="Calibri" w:cs="Calibri"/>
                      <w:b/>
                      <w:bCs/>
                      <w:color w:val="000000"/>
                      <w:sz w:val="22"/>
                      <w:szCs w:val="22"/>
                    </w:rPr>
                  </w:pPr>
                  <w:r w:rsidRPr="004B63C3">
                    <w:rPr>
                      <w:rFonts w:ascii="Calibri" w:hAnsi="Calibri" w:cs="Calibri"/>
                      <w:color w:val="000000"/>
                      <w:sz w:val="22"/>
                      <w:szCs w:val="22"/>
                    </w:rPr>
                    <w:lastRenderedPageBreak/>
                    <w:t>Less:  Current finance lease receivables</w:t>
                  </w:r>
                </w:p>
              </w:tc>
              <w:tc>
                <w:tcPr>
                  <w:tcW w:w="1765"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p>
              </w:tc>
              <w:tc>
                <w:tcPr>
                  <w:tcW w:w="1439"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p>
              </w:tc>
              <w:tc>
                <w:tcPr>
                  <w:tcW w:w="1439"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
                      <w:bCs/>
                      <w:color w:val="000000"/>
                      <w:sz w:val="22"/>
                      <w:szCs w:val="22"/>
                    </w:rPr>
                  </w:pPr>
                </w:p>
              </w:tc>
              <w:tc>
                <w:tcPr>
                  <w:tcW w:w="920" w:type="dxa"/>
                  <w:tcBorders>
                    <w:top w:val="nil"/>
                    <w:left w:val="nil"/>
                    <w:bottom w:val="nil"/>
                    <w:right w:val="nil"/>
                  </w:tcBorders>
                </w:tcPr>
                <w:p w:rsidR="00FF2FA3" w:rsidRPr="004B63C3" w:rsidRDefault="00FF2FA3" w:rsidP="00BD05B3">
                  <w:pPr>
                    <w:autoSpaceDE w:val="0"/>
                    <w:autoSpaceDN w:val="0"/>
                    <w:adjustRightInd w:val="0"/>
                    <w:jc w:val="right"/>
                    <w:rPr>
                      <w:rFonts w:ascii="Calibri" w:hAnsi="Calibri" w:cs="Calibri"/>
                      <w:bCs/>
                      <w:color w:val="000000"/>
                      <w:sz w:val="22"/>
                      <w:szCs w:val="22"/>
                    </w:rPr>
                  </w:pPr>
                </w:p>
              </w:tc>
            </w:tr>
            <w:tr w:rsidR="00FF2FA3" w:rsidRPr="004B63C3" w:rsidTr="002123F4">
              <w:trPr>
                <w:trHeight w:val="610"/>
              </w:trPr>
              <w:tc>
                <w:tcPr>
                  <w:tcW w:w="3203" w:type="dxa"/>
                  <w:tcBorders>
                    <w:top w:val="single" w:sz="4" w:space="0" w:color="auto"/>
                    <w:left w:val="nil"/>
                    <w:bottom w:val="double" w:sz="4" w:space="0" w:color="auto"/>
                    <w:right w:val="nil"/>
                  </w:tcBorders>
                  <w:vAlign w:val="bottom"/>
                </w:tcPr>
                <w:p w:rsidR="00FF2FA3" w:rsidRPr="004B63C3" w:rsidRDefault="00FF2FA3" w:rsidP="00BD05B3">
                  <w:pPr>
                    <w:autoSpaceDE w:val="0"/>
                    <w:autoSpaceDN w:val="0"/>
                    <w:adjustRightInd w:val="0"/>
                    <w:spacing w:before="60"/>
                    <w:ind w:left="252" w:hanging="252"/>
                    <w:rPr>
                      <w:rFonts w:ascii="Calibri" w:hAnsi="Calibri" w:cs="Calibri"/>
                      <w:color w:val="000000"/>
                      <w:sz w:val="22"/>
                      <w:szCs w:val="22"/>
                    </w:rPr>
                  </w:pPr>
                  <w:r w:rsidRPr="004B63C3">
                    <w:rPr>
                      <w:rFonts w:ascii="Calibri" w:hAnsi="Calibri" w:cs="Calibri"/>
                      <w:color w:val="000000"/>
                      <w:sz w:val="22"/>
                      <w:szCs w:val="22"/>
                    </w:rPr>
                    <w:t>Non-current finance lease receivables</w:t>
                  </w:r>
                </w:p>
              </w:tc>
              <w:tc>
                <w:tcPr>
                  <w:tcW w:w="1765" w:type="dxa"/>
                  <w:tcBorders>
                    <w:top w:val="single" w:sz="4" w:space="0" w:color="auto"/>
                    <w:left w:val="nil"/>
                    <w:bottom w:val="double" w:sz="4" w:space="0" w:color="auto"/>
                    <w:right w:val="nil"/>
                  </w:tcBorders>
                </w:tcPr>
                <w:p w:rsidR="00FF2FA3" w:rsidRPr="004B63C3" w:rsidRDefault="00FF2FA3" w:rsidP="00BD05B3">
                  <w:pPr>
                    <w:autoSpaceDE w:val="0"/>
                    <w:autoSpaceDN w:val="0"/>
                    <w:adjustRightInd w:val="0"/>
                    <w:spacing w:before="60"/>
                    <w:jc w:val="right"/>
                    <w:rPr>
                      <w:rFonts w:ascii="Calibri" w:hAnsi="Calibri" w:cs="Calibri"/>
                      <w:b/>
                      <w:bCs/>
                      <w:color w:val="000000"/>
                      <w:sz w:val="22"/>
                      <w:szCs w:val="22"/>
                    </w:rPr>
                  </w:pPr>
                </w:p>
                <w:p w:rsidR="00FF2FA3" w:rsidRPr="004B63C3" w:rsidRDefault="00FF2FA3" w:rsidP="00BD05B3">
                  <w:pPr>
                    <w:autoSpaceDE w:val="0"/>
                    <w:autoSpaceDN w:val="0"/>
                    <w:adjustRightInd w:val="0"/>
                    <w:spacing w:before="60"/>
                    <w:jc w:val="right"/>
                    <w:rPr>
                      <w:rFonts w:ascii="Calibri" w:hAnsi="Calibri" w:cs="Calibri"/>
                      <w:b/>
                      <w:bCs/>
                      <w:color w:val="000000"/>
                      <w:sz w:val="22"/>
                      <w:szCs w:val="22"/>
                    </w:rPr>
                  </w:pPr>
                  <w:r w:rsidRPr="004B63C3">
                    <w:rPr>
                      <w:rFonts w:ascii="Calibri" w:hAnsi="Calibri" w:cs="Calibri"/>
                      <w:b/>
                      <w:bCs/>
                      <w:color w:val="000000"/>
                      <w:sz w:val="22"/>
                      <w:szCs w:val="22"/>
                    </w:rPr>
                    <w:t>P</w:t>
                  </w:r>
                </w:p>
              </w:tc>
              <w:tc>
                <w:tcPr>
                  <w:tcW w:w="1439" w:type="dxa"/>
                  <w:tcBorders>
                    <w:top w:val="single" w:sz="4" w:space="0" w:color="auto"/>
                    <w:left w:val="nil"/>
                    <w:bottom w:val="double" w:sz="4" w:space="0" w:color="auto"/>
                    <w:right w:val="nil"/>
                  </w:tcBorders>
                </w:tcPr>
                <w:p w:rsidR="00FF2FA3" w:rsidRPr="004B63C3" w:rsidRDefault="00FF2FA3" w:rsidP="00BD05B3">
                  <w:pPr>
                    <w:autoSpaceDE w:val="0"/>
                    <w:autoSpaceDN w:val="0"/>
                    <w:adjustRightInd w:val="0"/>
                    <w:spacing w:before="60"/>
                    <w:jc w:val="right"/>
                    <w:rPr>
                      <w:rFonts w:ascii="Calibri" w:hAnsi="Calibri" w:cs="Calibri"/>
                      <w:bCs/>
                      <w:color w:val="000000"/>
                      <w:sz w:val="22"/>
                      <w:szCs w:val="22"/>
                    </w:rPr>
                  </w:pPr>
                </w:p>
                <w:p w:rsidR="00FF2FA3" w:rsidRPr="004B63C3" w:rsidRDefault="00FF2FA3" w:rsidP="00BD05B3">
                  <w:pPr>
                    <w:autoSpaceDE w:val="0"/>
                    <w:autoSpaceDN w:val="0"/>
                    <w:adjustRightInd w:val="0"/>
                    <w:spacing w:before="60"/>
                    <w:jc w:val="right"/>
                    <w:rPr>
                      <w:rFonts w:ascii="Calibri" w:hAnsi="Calibri" w:cs="Calibri"/>
                      <w:bCs/>
                      <w:color w:val="000000"/>
                      <w:sz w:val="22"/>
                      <w:szCs w:val="22"/>
                    </w:rPr>
                  </w:pPr>
                  <w:r w:rsidRPr="004B63C3">
                    <w:rPr>
                      <w:rFonts w:ascii="Calibri" w:hAnsi="Calibri" w:cs="Calibri"/>
                      <w:bCs/>
                      <w:color w:val="000000"/>
                      <w:sz w:val="22"/>
                      <w:szCs w:val="22"/>
                    </w:rPr>
                    <w:t>P</w:t>
                  </w:r>
                </w:p>
              </w:tc>
              <w:tc>
                <w:tcPr>
                  <w:tcW w:w="1439" w:type="dxa"/>
                  <w:tcBorders>
                    <w:top w:val="single" w:sz="4" w:space="0" w:color="auto"/>
                    <w:left w:val="nil"/>
                    <w:bottom w:val="double" w:sz="4" w:space="0" w:color="auto"/>
                    <w:right w:val="nil"/>
                  </w:tcBorders>
                </w:tcPr>
                <w:p w:rsidR="00FF2FA3" w:rsidRPr="004B63C3" w:rsidRDefault="00FF2FA3" w:rsidP="00BD05B3">
                  <w:pPr>
                    <w:autoSpaceDE w:val="0"/>
                    <w:autoSpaceDN w:val="0"/>
                    <w:adjustRightInd w:val="0"/>
                    <w:spacing w:before="60"/>
                    <w:jc w:val="right"/>
                    <w:rPr>
                      <w:rFonts w:ascii="Calibri" w:hAnsi="Calibri" w:cs="Calibri"/>
                      <w:b/>
                      <w:bCs/>
                      <w:color w:val="000000"/>
                      <w:sz w:val="22"/>
                      <w:szCs w:val="22"/>
                    </w:rPr>
                  </w:pPr>
                </w:p>
                <w:p w:rsidR="00FF2FA3" w:rsidRPr="004B63C3" w:rsidRDefault="00FF2FA3" w:rsidP="00BD05B3">
                  <w:pPr>
                    <w:autoSpaceDE w:val="0"/>
                    <w:autoSpaceDN w:val="0"/>
                    <w:adjustRightInd w:val="0"/>
                    <w:spacing w:before="60"/>
                    <w:jc w:val="right"/>
                    <w:rPr>
                      <w:rFonts w:ascii="Calibri" w:hAnsi="Calibri" w:cs="Calibri"/>
                      <w:b/>
                      <w:bCs/>
                      <w:color w:val="000000"/>
                      <w:sz w:val="22"/>
                      <w:szCs w:val="22"/>
                    </w:rPr>
                  </w:pPr>
                  <w:r w:rsidRPr="004B63C3">
                    <w:rPr>
                      <w:rFonts w:ascii="Calibri" w:hAnsi="Calibri" w:cs="Calibri"/>
                      <w:b/>
                      <w:bCs/>
                      <w:color w:val="000000"/>
                      <w:sz w:val="22"/>
                      <w:szCs w:val="22"/>
                    </w:rPr>
                    <w:t>P</w:t>
                  </w:r>
                </w:p>
              </w:tc>
              <w:tc>
                <w:tcPr>
                  <w:tcW w:w="920" w:type="dxa"/>
                  <w:tcBorders>
                    <w:top w:val="single" w:sz="4" w:space="0" w:color="auto"/>
                    <w:left w:val="nil"/>
                    <w:bottom w:val="double" w:sz="4" w:space="0" w:color="auto"/>
                    <w:right w:val="nil"/>
                  </w:tcBorders>
                </w:tcPr>
                <w:p w:rsidR="00FF2FA3" w:rsidRPr="004B63C3" w:rsidRDefault="00FF2FA3" w:rsidP="00BD05B3">
                  <w:pPr>
                    <w:autoSpaceDE w:val="0"/>
                    <w:autoSpaceDN w:val="0"/>
                    <w:adjustRightInd w:val="0"/>
                    <w:spacing w:before="60"/>
                    <w:jc w:val="right"/>
                    <w:rPr>
                      <w:rFonts w:ascii="Calibri" w:hAnsi="Calibri" w:cs="Calibri"/>
                      <w:bCs/>
                      <w:color w:val="000000"/>
                      <w:sz w:val="22"/>
                      <w:szCs w:val="22"/>
                    </w:rPr>
                  </w:pPr>
                </w:p>
                <w:p w:rsidR="00FF2FA3" w:rsidRPr="004B63C3" w:rsidRDefault="00FF2FA3" w:rsidP="00BD05B3">
                  <w:pPr>
                    <w:autoSpaceDE w:val="0"/>
                    <w:autoSpaceDN w:val="0"/>
                    <w:adjustRightInd w:val="0"/>
                    <w:spacing w:before="60"/>
                    <w:jc w:val="right"/>
                    <w:rPr>
                      <w:rFonts w:ascii="Calibri" w:hAnsi="Calibri" w:cs="Calibri"/>
                      <w:bCs/>
                      <w:color w:val="000000"/>
                      <w:sz w:val="22"/>
                      <w:szCs w:val="22"/>
                    </w:rPr>
                  </w:pPr>
                  <w:r w:rsidRPr="004B63C3">
                    <w:rPr>
                      <w:rFonts w:ascii="Calibri" w:hAnsi="Calibri" w:cs="Calibri"/>
                      <w:bCs/>
                      <w:color w:val="000000"/>
                      <w:sz w:val="22"/>
                      <w:szCs w:val="22"/>
                    </w:rPr>
                    <w:t>P</w:t>
                  </w:r>
                </w:p>
              </w:tc>
            </w:tr>
          </w:tbl>
          <w:p w:rsidR="00FF2FA3" w:rsidRPr="004B63C3" w:rsidRDefault="00FF2FA3" w:rsidP="00D16B96">
            <w:pPr>
              <w:tabs>
                <w:tab w:val="left" w:pos="720"/>
              </w:tabs>
              <w:autoSpaceDE w:val="0"/>
              <w:autoSpaceDN w:val="0"/>
              <w:adjustRightInd w:val="0"/>
              <w:spacing w:line="156" w:lineRule="atLeast"/>
              <w:ind w:left="720"/>
              <w:jc w:val="both"/>
              <w:rPr>
                <w:rFonts w:ascii="Calibri" w:eastAsia="Calibri" w:hAnsi="Calibri" w:cs="Calibri"/>
                <w:color w:val="000000"/>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20.23 (f)</w:t>
            </w:r>
          </w:p>
        </w:tc>
        <w:tc>
          <w:tcPr>
            <w:tcW w:w="9900" w:type="dxa"/>
            <w:gridSpan w:val="2"/>
            <w:shd w:val="clear" w:color="auto" w:fill="auto"/>
          </w:tcPr>
          <w:p w:rsidR="00FF2FA3" w:rsidRPr="004B63C3" w:rsidRDefault="00FF2FA3" w:rsidP="00555A71">
            <w:pPr>
              <w:autoSpaceDE w:val="0"/>
              <w:autoSpaceDN w:val="0"/>
              <w:adjustRightInd w:val="0"/>
              <w:spacing w:before="240"/>
              <w:ind w:left="720"/>
              <w:jc w:val="both"/>
              <w:rPr>
                <w:rFonts w:ascii="Calibri" w:hAnsi="Calibri" w:cs="Calibri"/>
                <w:color w:val="000000"/>
                <w:sz w:val="22"/>
                <w:szCs w:val="22"/>
              </w:rPr>
            </w:pPr>
            <w:r w:rsidRPr="004B63C3">
              <w:rPr>
                <w:rFonts w:ascii="Calibri" w:hAnsi="Calibri" w:cs="Calibri"/>
                <w:color w:val="000000"/>
                <w:sz w:val="22"/>
                <w:szCs w:val="22"/>
              </w:rPr>
              <w:t xml:space="preserve">The </w:t>
            </w:r>
            <w:r w:rsidRPr="004B63C3">
              <w:rPr>
                <w:rFonts w:ascii="Calibri" w:hAnsi="Calibri" w:cs="Calibri"/>
                <w:sz w:val="22"/>
                <w:szCs w:val="22"/>
              </w:rPr>
              <w:t>Company</w:t>
            </w:r>
            <w:r w:rsidRPr="004B63C3">
              <w:rPr>
                <w:rFonts w:ascii="Calibri" w:hAnsi="Calibri" w:cs="Calibri"/>
                <w:color w:val="000000"/>
                <w:sz w:val="22"/>
                <w:szCs w:val="22"/>
              </w:rPr>
              <w:t xml:space="preserve"> enters into finance leasing arrangements for its </w:t>
            </w:r>
            <w:r w:rsidRPr="004B63C3">
              <w:rPr>
                <w:rFonts w:ascii="Calibri" w:hAnsi="Calibri" w:cs="Calibri"/>
                <w:color w:val="0000FF"/>
                <w:sz w:val="22"/>
                <w:szCs w:val="22"/>
              </w:rPr>
              <w:t>[</w:t>
            </w:r>
            <w:r w:rsidRPr="004B63C3">
              <w:rPr>
                <w:rFonts w:ascii="Calibri" w:hAnsi="Calibri" w:cs="Calibri"/>
                <w:i/>
                <w:color w:val="0000FF"/>
                <w:sz w:val="22"/>
                <w:szCs w:val="22"/>
                <w:u w:val="single"/>
              </w:rPr>
              <w:t>Assets subject to finance lease</w:t>
            </w:r>
            <w:r w:rsidRPr="004B63C3">
              <w:rPr>
                <w:rFonts w:ascii="Calibri" w:hAnsi="Calibri" w:cs="Calibri"/>
                <w:color w:val="0000FF"/>
                <w:sz w:val="22"/>
                <w:szCs w:val="22"/>
              </w:rPr>
              <w:t>]</w:t>
            </w:r>
            <w:r w:rsidRPr="004B63C3">
              <w:rPr>
                <w:rFonts w:ascii="Calibri" w:hAnsi="Calibri" w:cs="Calibri"/>
                <w:color w:val="000000"/>
                <w:sz w:val="22"/>
                <w:szCs w:val="22"/>
              </w:rPr>
              <w:t xml:space="preserve">. The average term of finance leases entered into is </w:t>
            </w:r>
            <w:r w:rsidRPr="004B63C3">
              <w:rPr>
                <w:rFonts w:ascii="Calibri" w:hAnsi="Calibri" w:cs="Calibri"/>
                <w:color w:val="0000FF"/>
                <w:sz w:val="22"/>
                <w:szCs w:val="22"/>
              </w:rPr>
              <w:t>[</w:t>
            </w:r>
            <w:r w:rsidRPr="004B63C3">
              <w:rPr>
                <w:rFonts w:ascii="Calibri" w:hAnsi="Calibri" w:cs="Calibri"/>
                <w:i/>
                <w:color w:val="0000FF"/>
                <w:sz w:val="22"/>
                <w:szCs w:val="22"/>
                <w:u w:val="single"/>
              </w:rPr>
              <w:t>Number of years</w:t>
            </w:r>
            <w:r w:rsidRPr="004B63C3">
              <w:rPr>
                <w:rFonts w:ascii="Calibri" w:hAnsi="Calibri" w:cs="Calibri"/>
                <w:color w:val="0000FF"/>
                <w:sz w:val="22"/>
                <w:szCs w:val="22"/>
              </w:rPr>
              <w:t>]</w:t>
            </w:r>
            <w:r w:rsidRPr="004B63C3">
              <w:rPr>
                <w:rFonts w:ascii="Calibri" w:hAnsi="Calibri" w:cs="Calibri"/>
                <w:color w:val="000000"/>
                <w:sz w:val="22"/>
                <w:szCs w:val="22"/>
              </w:rPr>
              <w:t xml:space="preserve"> years. </w:t>
            </w:r>
            <w:r w:rsidRPr="004B63C3">
              <w:rPr>
                <w:rFonts w:ascii="Calibri" w:hAnsi="Calibri" w:cs="Calibri"/>
                <w:color w:val="FF0000"/>
                <w:sz w:val="22"/>
                <w:szCs w:val="22"/>
              </w:rPr>
              <w:t>[</w:t>
            </w:r>
            <w:r w:rsidRPr="004B63C3">
              <w:rPr>
                <w:rFonts w:ascii="Calibri" w:hAnsi="Calibri" w:cs="Calibri"/>
                <w:i/>
                <w:color w:val="FF0000"/>
                <w:sz w:val="22"/>
                <w:szCs w:val="22"/>
                <w:u w:val="single"/>
              </w:rPr>
              <w:t>Disclose additional description of significant leasing arrangements</w:t>
            </w:r>
            <w:r w:rsidRPr="004B63C3">
              <w:rPr>
                <w:rFonts w:ascii="Calibri" w:hAnsi="Calibri" w:cs="Calibri"/>
                <w:color w:val="FF0000"/>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20.23 (c)</w:t>
            </w:r>
            <w:r w:rsidRPr="004B63C3">
              <w:rPr>
                <w:rFonts w:ascii="Calibri" w:hAnsi="Calibri" w:cs="Calibri"/>
                <w:sz w:val="18"/>
                <w:szCs w:val="18"/>
              </w:rPr>
              <w:t xml:space="preserve"> </w:t>
            </w:r>
          </w:p>
        </w:tc>
        <w:tc>
          <w:tcPr>
            <w:tcW w:w="9900" w:type="dxa"/>
            <w:gridSpan w:val="2"/>
            <w:shd w:val="clear" w:color="auto" w:fill="auto"/>
          </w:tcPr>
          <w:p w:rsidR="00FF2FA3" w:rsidRPr="004B63C3" w:rsidRDefault="00FF2FA3" w:rsidP="00555A71">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Unguaranteed residual values of assets leased under finance leases at the reporting date are estimated at </w:t>
            </w:r>
            <w:r w:rsidRPr="004B63C3">
              <w:rPr>
                <w:rFonts w:ascii="Calibri" w:hAnsi="Calibri" w:cs="Calibri"/>
                <w:color w:val="0000FF"/>
                <w:sz w:val="22"/>
                <w:szCs w:val="22"/>
              </w:rPr>
              <w:t>[</w:t>
            </w:r>
            <w:r w:rsidRPr="004B63C3">
              <w:rPr>
                <w:rFonts w:ascii="Calibri" w:hAnsi="Calibri" w:cs="Calibri"/>
                <w:i/>
                <w:color w:val="0000FF"/>
                <w:sz w:val="22"/>
                <w:szCs w:val="22"/>
                <w:u w:val="single"/>
              </w:rPr>
              <w:t>Unguaranteed residual value as at reporting date in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as at </w:t>
            </w:r>
            <w:r w:rsidRPr="004B63C3">
              <w:rPr>
                <w:rFonts w:ascii="Calibri" w:hAnsi="Calibri" w:cs="Calibri"/>
                <w:color w:val="0000FF"/>
                <w:sz w:val="22"/>
                <w:szCs w:val="22"/>
              </w:rPr>
              <w:t>[</w:t>
            </w:r>
            <w:r w:rsidRPr="004B63C3">
              <w:rPr>
                <w:rFonts w:ascii="Calibri" w:hAnsi="Calibri" w:cs="Calibri"/>
                <w:i/>
                <w:color w:val="0000FF"/>
                <w:sz w:val="22"/>
                <w:szCs w:val="22"/>
                <w:u w:val="single"/>
              </w:rPr>
              <w:t>Reporting Date for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2013 and 2012, respectively.</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555A71">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interest rate inherent in the leases is fixed at the contract date for all of the lease term. The average effective interest rate contracted approximates </w:t>
            </w:r>
            <w:r w:rsidRPr="004B63C3">
              <w:rPr>
                <w:rFonts w:ascii="Calibri" w:hAnsi="Calibri" w:cs="Calibri"/>
                <w:color w:val="0000FF"/>
                <w:sz w:val="22"/>
                <w:szCs w:val="22"/>
              </w:rPr>
              <w:t>[</w:t>
            </w:r>
            <w:r w:rsidRPr="004B63C3">
              <w:rPr>
                <w:rFonts w:ascii="Calibri" w:hAnsi="Calibri" w:cs="Calibri"/>
                <w:i/>
                <w:color w:val="0000FF"/>
                <w:sz w:val="22"/>
                <w:szCs w:val="22"/>
                <w:u w:val="single"/>
              </w:rPr>
              <w:t>Interest rate during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per annum during 2013 and 2012, respectively.</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20.23 (e)</w:t>
            </w:r>
          </w:p>
        </w:tc>
        <w:tc>
          <w:tcPr>
            <w:tcW w:w="9900" w:type="dxa"/>
            <w:gridSpan w:val="2"/>
            <w:shd w:val="clear" w:color="auto" w:fill="auto"/>
          </w:tcPr>
          <w:p w:rsidR="00FF2FA3" w:rsidRPr="004B63C3" w:rsidRDefault="00FF2FA3" w:rsidP="00555A71">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w:t>
            </w:r>
            <w:r w:rsidRPr="004B63C3">
              <w:rPr>
                <w:rFonts w:ascii="Calibri" w:hAnsi="Calibri" w:cs="Calibri"/>
                <w:sz w:val="22"/>
                <w:szCs w:val="22"/>
              </w:rPr>
              <w:t>Company</w:t>
            </w:r>
            <w:r w:rsidRPr="004B63C3">
              <w:rPr>
                <w:rFonts w:ascii="Calibri" w:hAnsi="Calibri" w:cs="Calibri"/>
                <w:color w:val="000000"/>
                <w:sz w:val="22"/>
                <w:szCs w:val="22"/>
              </w:rPr>
              <w:t xml:space="preserve"> recognized as income contingent rents arising from the finance lease agreements amounting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contingent rents earned during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during 2013 and 2012, respectively.</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555A71">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carrying amount of the </w:t>
            </w:r>
            <w:r w:rsidRPr="004B63C3">
              <w:rPr>
                <w:rFonts w:ascii="Calibri" w:hAnsi="Calibri" w:cs="Calibri"/>
                <w:sz w:val="22"/>
                <w:szCs w:val="22"/>
              </w:rPr>
              <w:t>Company</w:t>
            </w:r>
            <w:r w:rsidRPr="004B63C3">
              <w:rPr>
                <w:rFonts w:ascii="Calibri" w:hAnsi="Calibri" w:cs="Calibri"/>
                <w:color w:val="000000"/>
                <w:sz w:val="22"/>
                <w:szCs w:val="22"/>
              </w:rPr>
              <w:t xml:space="preserve">’s finance lease receivable approximates their fair values. </w:t>
            </w:r>
            <w:r w:rsidRPr="004B63C3">
              <w:rPr>
                <w:rFonts w:ascii="Calibri" w:hAnsi="Calibri" w:cs="Calibri"/>
                <w:color w:val="FF0000"/>
                <w:sz w:val="22"/>
                <w:szCs w:val="22"/>
              </w:rPr>
              <w:t>[</w:t>
            </w:r>
            <w:r w:rsidRPr="004B63C3">
              <w:rPr>
                <w:rFonts w:ascii="Calibri" w:hAnsi="Calibri" w:cs="Calibri"/>
                <w:i/>
                <w:color w:val="FF0000"/>
                <w:sz w:val="22"/>
                <w:szCs w:val="22"/>
                <w:u w:val="single"/>
              </w:rPr>
              <w:t>Or</w:t>
            </w:r>
            <w:r w:rsidRPr="004B63C3">
              <w:rPr>
                <w:rFonts w:ascii="Calibri" w:hAnsi="Calibri" w:cs="Calibri"/>
                <w:color w:val="FF0000"/>
                <w:sz w:val="22"/>
                <w:szCs w:val="22"/>
              </w:rPr>
              <w:t xml:space="preserve">] </w:t>
            </w:r>
            <w:r w:rsidRPr="004B63C3">
              <w:rPr>
                <w:rFonts w:ascii="Calibri" w:hAnsi="Calibri" w:cs="Calibri"/>
                <w:color w:val="000000"/>
                <w:sz w:val="22"/>
                <w:szCs w:val="22"/>
              </w:rPr>
              <w:t xml:space="preserve">The fair value of the </w:t>
            </w:r>
            <w:r w:rsidRPr="004B63C3">
              <w:rPr>
                <w:rFonts w:ascii="Calibri" w:hAnsi="Calibri" w:cs="Calibri"/>
                <w:sz w:val="22"/>
                <w:szCs w:val="22"/>
              </w:rPr>
              <w:t>Company</w:t>
            </w:r>
            <w:r w:rsidRPr="004B63C3">
              <w:rPr>
                <w:rFonts w:ascii="Calibri" w:hAnsi="Calibri" w:cs="Calibri"/>
                <w:color w:val="000000"/>
                <w:sz w:val="22"/>
                <w:szCs w:val="22"/>
              </w:rPr>
              <w:t xml:space="preserve">’s finance lease receivables as at </w:t>
            </w:r>
            <w:r w:rsidRPr="004B63C3">
              <w:rPr>
                <w:rFonts w:ascii="Calibri" w:hAnsi="Calibri" w:cs="Calibri"/>
                <w:color w:val="0000FF"/>
                <w:sz w:val="22"/>
                <w:szCs w:val="22"/>
              </w:rPr>
              <w:t>[</w:t>
            </w:r>
            <w:r w:rsidRPr="004B63C3">
              <w:rPr>
                <w:rFonts w:ascii="Calibri" w:hAnsi="Calibri" w:cs="Calibri"/>
                <w:i/>
                <w:color w:val="0000FF"/>
                <w:sz w:val="22"/>
                <w:szCs w:val="22"/>
                <w:u w:val="single"/>
              </w:rPr>
              <w:t>Reporting Date for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2013 and 2012, is estimated to be </w:t>
            </w:r>
            <w:r w:rsidRPr="004B63C3">
              <w:rPr>
                <w:rFonts w:ascii="Calibri" w:hAnsi="Calibri" w:cs="Calibri"/>
                <w:color w:val="0000FF"/>
                <w:sz w:val="22"/>
                <w:szCs w:val="22"/>
              </w:rPr>
              <w:t>[</w:t>
            </w:r>
            <w:r w:rsidRPr="004B63C3">
              <w:rPr>
                <w:rFonts w:ascii="Calibri" w:hAnsi="Calibri" w:cs="Calibri"/>
                <w:i/>
                <w:color w:val="0000FF"/>
                <w:sz w:val="22"/>
                <w:szCs w:val="22"/>
                <w:u w:val="single"/>
              </w:rPr>
              <w:t>Fair value of finance lease receivable as at reporting date for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respectively, based on </w:t>
            </w:r>
            <w:r w:rsidRPr="004B63C3">
              <w:rPr>
                <w:rFonts w:ascii="Calibri" w:hAnsi="Calibri" w:cs="Calibri"/>
                <w:color w:val="0000FF"/>
                <w:sz w:val="22"/>
                <w:szCs w:val="22"/>
              </w:rPr>
              <w:t>[</w:t>
            </w:r>
            <w:r w:rsidRPr="004B63C3">
              <w:rPr>
                <w:rFonts w:ascii="Calibri" w:hAnsi="Calibri" w:cs="Calibri"/>
                <w:i/>
                <w:color w:val="0000FF"/>
                <w:sz w:val="22"/>
                <w:szCs w:val="22"/>
                <w:u w:val="single"/>
              </w:rPr>
              <w:t>Basis for determining fair value</w:t>
            </w:r>
            <w:r w:rsidRPr="004B63C3">
              <w:rPr>
                <w:rFonts w:ascii="Calibri" w:hAnsi="Calibri" w:cs="Calibri"/>
                <w:color w:val="0000FF"/>
                <w:sz w:val="22"/>
                <w:szCs w:val="22"/>
              </w:rPr>
              <w:t>]</w:t>
            </w:r>
            <w:r w:rsidRPr="004B63C3">
              <w:rPr>
                <w:rFonts w:ascii="Calibri" w:hAnsi="Calibri" w:cs="Calibri"/>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6926F2" w:rsidRPr="004B63C3" w:rsidRDefault="006926F2" w:rsidP="006E4708">
            <w:pPr>
              <w:autoSpaceDE w:val="0"/>
              <w:autoSpaceDN w:val="0"/>
              <w:adjustRightInd w:val="0"/>
              <w:spacing w:after="240"/>
              <w:jc w:val="both"/>
              <w:rPr>
                <w:rFonts w:ascii="Calibri" w:hAnsi="Calibri" w:cs="Calibri"/>
                <w:b/>
                <w:bCs/>
                <w:color w:val="000000"/>
                <w:sz w:val="22"/>
                <w:szCs w:val="22"/>
              </w:rPr>
            </w:pPr>
          </w:p>
          <w:p w:rsidR="00FF2FA3" w:rsidRPr="004B63C3" w:rsidRDefault="00FF2FA3" w:rsidP="00550928">
            <w:pPr>
              <w:numPr>
                <w:ilvl w:val="0"/>
                <w:numId w:val="13"/>
              </w:numPr>
              <w:autoSpaceDE w:val="0"/>
              <w:autoSpaceDN w:val="0"/>
              <w:adjustRightInd w:val="0"/>
              <w:spacing w:before="360" w:after="240"/>
              <w:ind w:left="18" w:hanging="18"/>
              <w:jc w:val="both"/>
              <w:rPr>
                <w:rFonts w:ascii="Calibri" w:hAnsi="Calibri" w:cs="Calibri"/>
                <w:b/>
                <w:bCs/>
                <w:color w:val="000000"/>
                <w:sz w:val="22"/>
                <w:szCs w:val="22"/>
              </w:rPr>
            </w:pPr>
            <w:r w:rsidRPr="004B63C3">
              <w:rPr>
                <w:rFonts w:ascii="Calibri" w:hAnsi="Calibri" w:cs="Calibri"/>
                <w:b/>
                <w:bCs/>
                <w:color w:val="000000"/>
                <w:sz w:val="22"/>
                <w:szCs w:val="22"/>
              </w:rPr>
              <w:t xml:space="preserve">INVENTORIES </w:t>
            </w:r>
            <w:r w:rsidRPr="004B63C3">
              <w:rPr>
                <w:rFonts w:ascii="Calibri" w:hAnsi="Calibri" w:cs="Calibri"/>
                <w:bCs/>
                <w:color w:val="000000"/>
                <w:sz w:val="22"/>
                <w:szCs w:val="22"/>
              </w:rPr>
              <w:t>– net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tbl>
            <w:tblPr>
              <w:tblW w:w="8244" w:type="dxa"/>
              <w:tblInd w:w="828" w:type="dxa"/>
              <w:tblLayout w:type="fixed"/>
              <w:tblLook w:val="0000" w:firstRow="0" w:lastRow="0" w:firstColumn="0" w:lastColumn="0" w:noHBand="0" w:noVBand="0"/>
            </w:tblPr>
            <w:tblGrid>
              <w:gridCol w:w="4230"/>
              <w:gridCol w:w="900"/>
              <w:gridCol w:w="1674"/>
              <w:gridCol w:w="1440"/>
            </w:tblGrid>
            <w:tr w:rsidR="00FF2FA3" w:rsidRPr="004B63C3" w:rsidTr="009360FC">
              <w:trPr>
                <w:trHeight w:val="321"/>
              </w:trPr>
              <w:tc>
                <w:tcPr>
                  <w:tcW w:w="4230" w:type="dxa"/>
                  <w:tcBorders>
                    <w:top w:val="single" w:sz="4" w:space="0" w:color="auto"/>
                    <w:bottom w:val="single" w:sz="4" w:space="0" w:color="auto"/>
                  </w:tcBorders>
                </w:tcPr>
                <w:p w:rsidR="00FF2FA3" w:rsidRPr="004B63C3" w:rsidRDefault="00FF2FA3" w:rsidP="001D614B">
                  <w:pPr>
                    <w:pStyle w:val="NormalWeb"/>
                    <w:spacing w:before="0" w:beforeAutospacing="0" w:after="0" w:afterAutospacing="0"/>
                    <w:jc w:val="both"/>
                    <w:rPr>
                      <w:rFonts w:ascii="Calibri" w:hAnsi="Calibri" w:cs="Calibri"/>
                      <w:color w:val="000000"/>
                      <w:sz w:val="22"/>
                      <w:szCs w:val="22"/>
                    </w:rPr>
                  </w:pPr>
                </w:p>
              </w:tc>
              <w:tc>
                <w:tcPr>
                  <w:tcW w:w="900" w:type="dxa"/>
                  <w:tcBorders>
                    <w:top w:val="single" w:sz="4" w:space="0" w:color="auto"/>
                    <w:bottom w:val="single" w:sz="4" w:space="0" w:color="auto"/>
                  </w:tcBorders>
                </w:tcPr>
                <w:p w:rsidR="00FF2FA3" w:rsidRPr="004B63C3" w:rsidRDefault="00FF2FA3" w:rsidP="001D614B">
                  <w:pPr>
                    <w:pStyle w:val="NormalWeb"/>
                    <w:spacing w:before="0" w:beforeAutospacing="0" w:after="0" w:afterAutospacing="0"/>
                    <w:jc w:val="center"/>
                    <w:rPr>
                      <w:rFonts w:ascii="Calibri" w:hAnsi="Calibri" w:cs="Calibri"/>
                      <w:b/>
                      <w:bCs/>
                      <w:color w:val="000000"/>
                      <w:sz w:val="22"/>
                      <w:szCs w:val="22"/>
                      <w:highlight w:val="yellow"/>
                    </w:rPr>
                  </w:pPr>
                  <w:r w:rsidRPr="004B63C3">
                    <w:rPr>
                      <w:rFonts w:ascii="Calibri" w:hAnsi="Calibri" w:cs="Calibri"/>
                      <w:b/>
                      <w:bCs/>
                      <w:color w:val="000000"/>
                      <w:sz w:val="22"/>
                      <w:szCs w:val="22"/>
                      <w:highlight w:val="yellow"/>
                    </w:rPr>
                    <w:t>Note</w:t>
                  </w:r>
                </w:p>
              </w:tc>
              <w:tc>
                <w:tcPr>
                  <w:tcW w:w="1674" w:type="dxa"/>
                  <w:tcBorders>
                    <w:top w:val="single" w:sz="4" w:space="0" w:color="auto"/>
                    <w:bottom w:val="single" w:sz="4" w:space="0" w:color="auto"/>
                  </w:tcBorders>
                </w:tcPr>
                <w:p w:rsidR="00FF2FA3" w:rsidRPr="004B63C3" w:rsidRDefault="00FF2FA3" w:rsidP="001D614B">
                  <w:pPr>
                    <w:pStyle w:val="NormalWeb"/>
                    <w:spacing w:before="0" w:beforeAutospacing="0" w:after="0" w:afterAutospacing="0"/>
                    <w:jc w:val="center"/>
                    <w:rPr>
                      <w:rFonts w:ascii="Calibri" w:hAnsi="Calibri" w:cs="Calibri"/>
                      <w:b/>
                      <w:bCs/>
                      <w:color w:val="000000"/>
                      <w:sz w:val="22"/>
                      <w:szCs w:val="22"/>
                      <w:highlight w:val="yellow"/>
                    </w:rPr>
                  </w:pPr>
                  <w:r w:rsidRPr="004B63C3">
                    <w:rPr>
                      <w:rFonts w:ascii="Calibri" w:hAnsi="Calibri" w:cs="Calibri"/>
                      <w:b/>
                      <w:bCs/>
                      <w:color w:val="000000"/>
                      <w:sz w:val="22"/>
                      <w:szCs w:val="22"/>
                      <w:highlight w:val="yellow"/>
                    </w:rPr>
                    <w:t>2013</w:t>
                  </w:r>
                </w:p>
              </w:tc>
              <w:tc>
                <w:tcPr>
                  <w:tcW w:w="1440" w:type="dxa"/>
                  <w:tcBorders>
                    <w:top w:val="single" w:sz="4" w:space="0" w:color="auto"/>
                    <w:bottom w:val="single" w:sz="4" w:space="0" w:color="auto"/>
                  </w:tcBorders>
                </w:tcPr>
                <w:p w:rsidR="00FF2FA3" w:rsidRPr="004B63C3" w:rsidRDefault="00FF2FA3" w:rsidP="001D614B">
                  <w:pPr>
                    <w:pStyle w:val="NormalWeb"/>
                    <w:spacing w:before="0" w:beforeAutospacing="0" w:after="0" w:afterAutospacing="0"/>
                    <w:jc w:val="center"/>
                    <w:rPr>
                      <w:rFonts w:ascii="Calibri" w:hAnsi="Calibri" w:cs="Calibri"/>
                      <w:color w:val="000000"/>
                      <w:sz w:val="22"/>
                      <w:szCs w:val="22"/>
                      <w:highlight w:val="yellow"/>
                    </w:rPr>
                  </w:pPr>
                  <w:r w:rsidRPr="004B63C3">
                    <w:rPr>
                      <w:rFonts w:ascii="Calibri" w:hAnsi="Calibri" w:cs="Calibri"/>
                      <w:color w:val="000000"/>
                      <w:sz w:val="22"/>
                      <w:szCs w:val="22"/>
                      <w:highlight w:val="yellow"/>
                    </w:rPr>
                    <w:t>2012</w:t>
                  </w:r>
                </w:p>
              </w:tc>
            </w:tr>
            <w:tr w:rsidR="00FF2FA3" w:rsidRPr="004B63C3" w:rsidTr="009360FC">
              <w:trPr>
                <w:trHeight w:val="247"/>
              </w:trPr>
              <w:tc>
                <w:tcPr>
                  <w:tcW w:w="4230" w:type="dxa"/>
                </w:tcPr>
                <w:p w:rsidR="00FF2FA3" w:rsidRPr="004B63C3" w:rsidRDefault="00FF2FA3" w:rsidP="001D614B">
                  <w:pPr>
                    <w:pStyle w:val="NormalWeb"/>
                    <w:spacing w:before="0" w:beforeAutospacing="0" w:after="0" w:afterAutospacing="0"/>
                    <w:rPr>
                      <w:rFonts w:ascii="Calibri" w:hAnsi="Calibri" w:cs="Calibri"/>
                      <w:color w:val="000000"/>
                      <w:sz w:val="22"/>
                      <w:szCs w:val="22"/>
                      <w:highlight w:val="yellow"/>
                    </w:rPr>
                  </w:pPr>
                  <w:r w:rsidRPr="004B63C3">
                    <w:rPr>
                      <w:rFonts w:ascii="Calibri" w:hAnsi="Calibri" w:cs="Calibri"/>
                      <w:color w:val="000000"/>
                      <w:sz w:val="22"/>
                      <w:szCs w:val="22"/>
                      <w:highlight w:val="yellow"/>
                    </w:rPr>
                    <w:t>Finished goods</w:t>
                  </w:r>
                </w:p>
              </w:tc>
              <w:tc>
                <w:tcPr>
                  <w:tcW w:w="900" w:type="dxa"/>
                </w:tcPr>
                <w:p w:rsidR="00FF2FA3" w:rsidRPr="004B63C3" w:rsidRDefault="00FF2FA3" w:rsidP="001D614B">
                  <w:pPr>
                    <w:pStyle w:val="NormalWeb"/>
                    <w:spacing w:before="0" w:beforeAutospacing="0" w:after="0" w:afterAutospacing="0"/>
                    <w:jc w:val="right"/>
                    <w:rPr>
                      <w:rFonts w:ascii="Calibri" w:hAnsi="Calibri" w:cs="Calibri"/>
                      <w:b/>
                      <w:bCs/>
                      <w:color w:val="000000"/>
                      <w:sz w:val="22"/>
                      <w:szCs w:val="22"/>
                      <w:highlight w:val="yellow"/>
                    </w:rPr>
                  </w:pPr>
                </w:p>
              </w:tc>
              <w:tc>
                <w:tcPr>
                  <w:tcW w:w="1674" w:type="dxa"/>
                  <w:vAlign w:val="center"/>
                </w:tcPr>
                <w:p w:rsidR="00FF2FA3" w:rsidRPr="004B63C3" w:rsidRDefault="00FF2FA3" w:rsidP="001D614B">
                  <w:pPr>
                    <w:pStyle w:val="NormalWeb"/>
                    <w:spacing w:before="0" w:beforeAutospacing="0" w:after="0" w:afterAutospacing="0"/>
                    <w:jc w:val="right"/>
                    <w:rPr>
                      <w:rFonts w:ascii="Calibri" w:hAnsi="Calibri" w:cs="Calibri"/>
                      <w:b/>
                      <w:bCs/>
                      <w:color w:val="000000"/>
                      <w:sz w:val="22"/>
                      <w:szCs w:val="22"/>
                      <w:highlight w:val="yellow"/>
                    </w:rPr>
                  </w:pPr>
                </w:p>
              </w:tc>
              <w:tc>
                <w:tcPr>
                  <w:tcW w:w="1440" w:type="dxa"/>
                  <w:vAlign w:val="center"/>
                </w:tcPr>
                <w:p w:rsidR="00FF2FA3" w:rsidRPr="004B63C3" w:rsidRDefault="00FF2FA3" w:rsidP="001D614B">
                  <w:pPr>
                    <w:pStyle w:val="NormalWeb"/>
                    <w:spacing w:before="0" w:beforeAutospacing="0" w:after="0" w:afterAutospacing="0"/>
                    <w:jc w:val="right"/>
                    <w:rPr>
                      <w:rFonts w:ascii="Calibri" w:hAnsi="Calibri" w:cs="Calibri"/>
                      <w:color w:val="000000"/>
                      <w:sz w:val="22"/>
                      <w:szCs w:val="22"/>
                      <w:highlight w:val="yellow"/>
                    </w:rPr>
                  </w:pPr>
                </w:p>
              </w:tc>
            </w:tr>
            <w:tr w:rsidR="00FF2FA3" w:rsidRPr="004B63C3" w:rsidTr="009360FC">
              <w:trPr>
                <w:trHeight w:val="247"/>
              </w:trPr>
              <w:tc>
                <w:tcPr>
                  <w:tcW w:w="4230" w:type="dxa"/>
                  <w:tcBorders>
                    <w:bottom w:val="single" w:sz="4" w:space="0" w:color="auto"/>
                  </w:tcBorders>
                </w:tcPr>
                <w:p w:rsidR="00FF2FA3" w:rsidRPr="004B63C3" w:rsidRDefault="00FF2FA3" w:rsidP="001D614B">
                  <w:pPr>
                    <w:autoSpaceDE w:val="0"/>
                    <w:autoSpaceDN w:val="0"/>
                    <w:adjustRightInd w:val="0"/>
                    <w:jc w:val="both"/>
                    <w:rPr>
                      <w:rFonts w:ascii="Calibri" w:hAnsi="Calibri" w:cs="Calibri"/>
                      <w:sz w:val="22"/>
                      <w:szCs w:val="22"/>
                      <w:highlight w:val="yellow"/>
                    </w:rPr>
                  </w:pPr>
                  <w:r w:rsidRPr="004B63C3">
                    <w:rPr>
                      <w:rFonts w:ascii="Calibri" w:hAnsi="Calibri" w:cs="Calibri"/>
                      <w:color w:val="000000"/>
                      <w:sz w:val="22"/>
                      <w:szCs w:val="22"/>
                      <w:highlight w:val="yellow"/>
                    </w:rPr>
                    <w:t>Allowance for the decline in value</w:t>
                  </w:r>
                </w:p>
              </w:tc>
              <w:tc>
                <w:tcPr>
                  <w:tcW w:w="900" w:type="dxa"/>
                  <w:tcBorders>
                    <w:bottom w:val="single" w:sz="4" w:space="0" w:color="auto"/>
                  </w:tcBorders>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674" w:type="dxa"/>
                  <w:tcBorders>
                    <w:bottom w:val="single" w:sz="4" w:space="0" w:color="auto"/>
                  </w:tcBorders>
                  <w:vAlign w:val="center"/>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440" w:type="dxa"/>
                  <w:tcBorders>
                    <w:bottom w:val="single" w:sz="4" w:space="0" w:color="auto"/>
                  </w:tcBorders>
                  <w:vAlign w:val="center"/>
                </w:tcPr>
                <w:p w:rsidR="00FF2FA3" w:rsidRPr="004B63C3" w:rsidRDefault="00FF2FA3" w:rsidP="001D614B">
                  <w:pPr>
                    <w:pStyle w:val="NormalWeb"/>
                    <w:spacing w:before="0" w:beforeAutospacing="0" w:after="0" w:afterAutospacing="0"/>
                    <w:jc w:val="right"/>
                    <w:rPr>
                      <w:rFonts w:ascii="Calibri" w:hAnsi="Calibri" w:cs="Calibri"/>
                      <w:sz w:val="22"/>
                      <w:szCs w:val="22"/>
                      <w:highlight w:val="yellow"/>
                    </w:rPr>
                  </w:pPr>
                </w:p>
              </w:tc>
            </w:tr>
            <w:tr w:rsidR="00FF2FA3" w:rsidRPr="004B63C3" w:rsidTr="009360FC">
              <w:trPr>
                <w:trHeight w:val="247"/>
              </w:trPr>
              <w:tc>
                <w:tcPr>
                  <w:tcW w:w="4230" w:type="dxa"/>
                  <w:tcBorders>
                    <w:top w:val="single" w:sz="4" w:space="0" w:color="auto"/>
                    <w:bottom w:val="single" w:sz="4" w:space="0" w:color="auto"/>
                  </w:tcBorders>
                </w:tcPr>
                <w:p w:rsidR="00FF2FA3" w:rsidRPr="004B63C3" w:rsidRDefault="00FF2FA3" w:rsidP="001D614B">
                  <w:pPr>
                    <w:autoSpaceDE w:val="0"/>
                    <w:autoSpaceDN w:val="0"/>
                    <w:adjustRightInd w:val="0"/>
                    <w:jc w:val="both"/>
                    <w:rPr>
                      <w:rFonts w:ascii="Calibri" w:hAnsi="Calibri" w:cs="Calibri"/>
                      <w:highlight w:val="yellow"/>
                    </w:rPr>
                  </w:pPr>
                </w:p>
              </w:tc>
              <w:tc>
                <w:tcPr>
                  <w:tcW w:w="900" w:type="dxa"/>
                  <w:tcBorders>
                    <w:top w:val="single" w:sz="4" w:space="0" w:color="auto"/>
                    <w:bottom w:val="single" w:sz="4" w:space="0" w:color="auto"/>
                  </w:tcBorders>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674" w:type="dxa"/>
                  <w:tcBorders>
                    <w:top w:val="single" w:sz="4" w:space="0" w:color="auto"/>
                    <w:bottom w:val="single" w:sz="4" w:space="0" w:color="auto"/>
                  </w:tcBorders>
                  <w:vAlign w:val="center"/>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440" w:type="dxa"/>
                  <w:tcBorders>
                    <w:top w:val="single" w:sz="4" w:space="0" w:color="auto"/>
                    <w:bottom w:val="single" w:sz="4" w:space="0" w:color="auto"/>
                  </w:tcBorders>
                  <w:vAlign w:val="center"/>
                </w:tcPr>
                <w:p w:rsidR="00FF2FA3" w:rsidRPr="004B63C3" w:rsidRDefault="00FF2FA3" w:rsidP="001D614B">
                  <w:pPr>
                    <w:pStyle w:val="NormalWeb"/>
                    <w:spacing w:before="0" w:beforeAutospacing="0" w:after="0" w:afterAutospacing="0"/>
                    <w:jc w:val="right"/>
                    <w:rPr>
                      <w:rFonts w:ascii="Calibri" w:hAnsi="Calibri" w:cs="Calibri"/>
                      <w:sz w:val="22"/>
                      <w:szCs w:val="22"/>
                      <w:highlight w:val="yellow"/>
                    </w:rPr>
                  </w:pPr>
                </w:p>
              </w:tc>
            </w:tr>
            <w:tr w:rsidR="00FF2FA3" w:rsidRPr="004B63C3" w:rsidTr="000E43FF">
              <w:trPr>
                <w:trHeight w:val="197"/>
              </w:trPr>
              <w:tc>
                <w:tcPr>
                  <w:tcW w:w="4230" w:type="dxa"/>
                  <w:tcBorders>
                    <w:top w:val="single" w:sz="4" w:space="0" w:color="auto"/>
                  </w:tcBorders>
                </w:tcPr>
                <w:p w:rsidR="00FF2FA3" w:rsidRPr="004B63C3" w:rsidRDefault="00FF2FA3" w:rsidP="001D614B">
                  <w:pPr>
                    <w:autoSpaceDE w:val="0"/>
                    <w:autoSpaceDN w:val="0"/>
                    <w:adjustRightInd w:val="0"/>
                    <w:jc w:val="both"/>
                    <w:rPr>
                      <w:rFonts w:ascii="Calibri" w:hAnsi="Calibri" w:cs="Calibri"/>
                      <w:highlight w:val="yellow"/>
                    </w:rPr>
                  </w:pPr>
                  <w:r w:rsidRPr="004B63C3">
                    <w:rPr>
                      <w:rFonts w:ascii="Calibri" w:hAnsi="Calibri" w:cs="Calibri"/>
                      <w:color w:val="000000"/>
                      <w:highlight w:val="yellow"/>
                    </w:rPr>
                    <w:t>Work-in-progress</w:t>
                  </w:r>
                </w:p>
              </w:tc>
              <w:tc>
                <w:tcPr>
                  <w:tcW w:w="900" w:type="dxa"/>
                  <w:tcBorders>
                    <w:top w:val="single" w:sz="4" w:space="0" w:color="auto"/>
                  </w:tcBorders>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674" w:type="dxa"/>
                  <w:tcBorders>
                    <w:top w:val="single" w:sz="4" w:space="0" w:color="auto"/>
                  </w:tcBorders>
                  <w:vAlign w:val="center"/>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440" w:type="dxa"/>
                  <w:tcBorders>
                    <w:top w:val="single" w:sz="4" w:space="0" w:color="auto"/>
                  </w:tcBorders>
                  <w:vAlign w:val="center"/>
                </w:tcPr>
                <w:p w:rsidR="00FF2FA3" w:rsidRPr="004B63C3" w:rsidRDefault="00FF2FA3" w:rsidP="001D614B">
                  <w:pPr>
                    <w:pStyle w:val="NormalWeb"/>
                    <w:spacing w:before="0" w:beforeAutospacing="0" w:after="0" w:afterAutospacing="0"/>
                    <w:jc w:val="right"/>
                    <w:rPr>
                      <w:rFonts w:ascii="Calibri" w:hAnsi="Calibri" w:cs="Calibri"/>
                      <w:sz w:val="22"/>
                      <w:szCs w:val="22"/>
                      <w:highlight w:val="yellow"/>
                    </w:rPr>
                  </w:pPr>
                </w:p>
              </w:tc>
            </w:tr>
            <w:tr w:rsidR="00FF2FA3" w:rsidRPr="004B63C3" w:rsidTr="009360FC">
              <w:trPr>
                <w:trHeight w:val="247"/>
              </w:trPr>
              <w:tc>
                <w:tcPr>
                  <w:tcW w:w="4230" w:type="dxa"/>
                </w:tcPr>
                <w:p w:rsidR="00FF2FA3" w:rsidRPr="004B63C3" w:rsidRDefault="00FF2FA3" w:rsidP="001D614B">
                  <w:pPr>
                    <w:autoSpaceDE w:val="0"/>
                    <w:autoSpaceDN w:val="0"/>
                    <w:adjustRightInd w:val="0"/>
                    <w:jc w:val="both"/>
                    <w:rPr>
                      <w:rFonts w:ascii="Calibri" w:hAnsi="Calibri" w:cs="Calibri"/>
                      <w:highlight w:val="yellow"/>
                    </w:rPr>
                  </w:pPr>
                  <w:r w:rsidRPr="004B63C3">
                    <w:rPr>
                      <w:rFonts w:ascii="Calibri" w:hAnsi="Calibri" w:cs="Calibri"/>
                      <w:color w:val="000000"/>
                      <w:highlight w:val="yellow"/>
                    </w:rPr>
                    <w:t>Allowance for the decline in value</w:t>
                  </w:r>
                </w:p>
              </w:tc>
              <w:tc>
                <w:tcPr>
                  <w:tcW w:w="900" w:type="dxa"/>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674" w:type="dxa"/>
                  <w:vAlign w:val="center"/>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440" w:type="dxa"/>
                  <w:vAlign w:val="center"/>
                </w:tcPr>
                <w:p w:rsidR="00FF2FA3" w:rsidRPr="004B63C3" w:rsidRDefault="00FF2FA3" w:rsidP="001D614B">
                  <w:pPr>
                    <w:pStyle w:val="NormalWeb"/>
                    <w:spacing w:before="0" w:beforeAutospacing="0" w:after="0" w:afterAutospacing="0"/>
                    <w:jc w:val="right"/>
                    <w:rPr>
                      <w:rFonts w:ascii="Calibri" w:hAnsi="Calibri" w:cs="Calibri"/>
                      <w:sz w:val="22"/>
                      <w:szCs w:val="22"/>
                      <w:highlight w:val="yellow"/>
                    </w:rPr>
                  </w:pPr>
                </w:p>
              </w:tc>
            </w:tr>
            <w:tr w:rsidR="00FF2FA3" w:rsidRPr="004B63C3" w:rsidTr="009360FC">
              <w:trPr>
                <w:trHeight w:val="247"/>
              </w:trPr>
              <w:tc>
                <w:tcPr>
                  <w:tcW w:w="4230" w:type="dxa"/>
                  <w:tcBorders>
                    <w:top w:val="single" w:sz="4" w:space="0" w:color="auto"/>
                    <w:bottom w:val="single" w:sz="4" w:space="0" w:color="auto"/>
                  </w:tcBorders>
                </w:tcPr>
                <w:p w:rsidR="00FF2FA3" w:rsidRPr="004B63C3" w:rsidRDefault="00FF2FA3" w:rsidP="001D614B">
                  <w:pPr>
                    <w:autoSpaceDE w:val="0"/>
                    <w:autoSpaceDN w:val="0"/>
                    <w:adjustRightInd w:val="0"/>
                    <w:jc w:val="both"/>
                    <w:rPr>
                      <w:rFonts w:ascii="Calibri" w:hAnsi="Calibri" w:cs="Calibri"/>
                      <w:highlight w:val="yellow"/>
                    </w:rPr>
                  </w:pPr>
                </w:p>
              </w:tc>
              <w:tc>
                <w:tcPr>
                  <w:tcW w:w="900" w:type="dxa"/>
                  <w:tcBorders>
                    <w:top w:val="single" w:sz="4" w:space="0" w:color="auto"/>
                    <w:bottom w:val="single" w:sz="4" w:space="0" w:color="auto"/>
                  </w:tcBorders>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674" w:type="dxa"/>
                  <w:tcBorders>
                    <w:top w:val="single" w:sz="4" w:space="0" w:color="auto"/>
                    <w:bottom w:val="single" w:sz="4" w:space="0" w:color="auto"/>
                  </w:tcBorders>
                  <w:vAlign w:val="center"/>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440" w:type="dxa"/>
                  <w:tcBorders>
                    <w:top w:val="single" w:sz="4" w:space="0" w:color="auto"/>
                    <w:bottom w:val="single" w:sz="4" w:space="0" w:color="auto"/>
                  </w:tcBorders>
                  <w:vAlign w:val="center"/>
                </w:tcPr>
                <w:p w:rsidR="00FF2FA3" w:rsidRPr="004B63C3" w:rsidRDefault="00FF2FA3" w:rsidP="001D614B">
                  <w:pPr>
                    <w:pStyle w:val="NormalWeb"/>
                    <w:spacing w:before="0" w:beforeAutospacing="0" w:after="0" w:afterAutospacing="0"/>
                    <w:jc w:val="right"/>
                    <w:rPr>
                      <w:rFonts w:ascii="Calibri" w:hAnsi="Calibri" w:cs="Calibri"/>
                      <w:sz w:val="22"/>
                      <w:szCs w:val="22"/>
                      <w:highlight w:val="yellow"/>
                    </w:rPr>
                  </w:pPr>
                </w:p>
              </w:tc>
            </w:tr>
            <w:tr w:rsidR="00FF2FA3" w:rsidRPr="004B63C3" w:rsidTr="009360FC">
              <w:trPr>
                <w:trHeight w:val="247"/>
              </w:trPr>
              <w:tc>
                <w:tcPr>
                  <w:tcW w:w="4230" w:type="dxa"/>
                </w:tcPr>
                <w:p w:rsidR="00FF2FA3" w:rsidRPr="004B63C3" w:rsidRDefault="00FF2FA3" w:rsidP="001D614B">
                  <w:pPr>
                    <w:autoSpaceDE w:val="0"/>
                    <w:autoSpaceDN w:val="0"/>
                    <w:adjustRightInd w:val="0"/>
                    <w:jc w:val="both"/>
                    <w:rPr>
                      <w:rFonts w:ascii="Calibri" w:hAnsi="Calibri" w:cs="Calibri"/>
                      <w:highlight w:val="yellow"/>
                    </w:rPr>
                  </w:pPr>
                  <w:r w:rsidRPr="004B63C3">
                    <w:rPr>
                      <w:rFonts w:ascii="Calibri" w:hAnsi="Calibri" w:cs="Calibri"/>
                      <w:color w:val="000000"/>
                      <w:highlight w:val="yellow"/>
                    </w:rPr>
                    <w:t>Raw materials</w:t>
                  </w:r>
                </w:p>
              </w:tc>
              <w:tc>
                <w:tcPr>
                  <w:tcW w:w="900" w:type="dxa"/>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674" w:type="dxa"/>
                  <w:vAlign w:val="center"/>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440" w:type="dxa"/>
                  <w:vAlign w:val="center"/>
                </w:tcPr>
                <w:p w:rsidR="00FF2FA3" w:rsidRPr="004B63C3" w:rsidRDefault="00FF2FA3" w:rsidP="001D614B">
                  <w:pPr>
                    <w:pStyle w:val="NormalWeb"/>
                    <w:spacing w:before="0" w:beforeAutospacing="0" w:after="0" w:afterAutospacing="0"/>
                    <w:jc w:val="right"/>
                    <w:rPr>
                      <w:rFonts w:ascii="Calibri" w:hAnsi="Calibri" w:cs="Calibri"/>
                      <w:sz w:val="22"/>
                      <w:szCs w:val="22"/>
                      <w:highlight w:val="yellow"/>
                    </w:rPr>
                  </w:pPr>
                </w:p>
              </w:tc>
            </w:tr>
            <w:tr w:rsidR="00FF2FA3" w:rsidRPr="004B63C3" w:rsidTr="009360FC">
              <w:trPr>
                <w:trHeight w:val="247"/>
              </w:trPr>
              <w:tc>
                <w:tcPr>
                  <w:tcW w:w="4230" w:type="dxa"/>
                </w:tcPr>
                <w:p w:rsidR="00FF2FA3" w:rsidRPr="004B63C3" w:rsidRDefault="00FF2FA3" w:rsidP="001D614B">
                  <w:pPr>
                    <w:autoSpaceDE w:val="0"/>
                    <w:autoSpaceDN w:val="0"/>
                    <w:adjustRightInd w:val="0"/>
                    <w:jc w:val="both"/>
                    <w:rPr>
                      <w:rFonts w:ascii="Calibri" w:hAnsi="Calibri" w:cs="Calibri"/>
                      <w:highlight w:val="yellow"/>
                    </w:rPr>
                  </w:pPr>
                  <w:r w:rsidRPr="004B63C3">
                    <w:rPr>
                      <w:rFonts w:ascii="Calibri" w:hAnsi="Calibri" w:cs="Calibri"/>
                      <w:color w:val="000000"/>
                      <w:highlight w:val="yellow"/>
                    </w:rPr>
                    <w:t>Allowance for inventory obsolescence</w:t>
                  </w:r>
                </w:p>
              </w:tc>
              <w:tc>
                <w:tcPr>
                  <w:tcW w:w="900" w:type="dxa"/>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674" w:type="dxa"/>
                  <w:vAlign w:val="center"/>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440" w:type="dxa"/>
                  <w:vAlign w:val="center"/>
                </w:tcPr>
                <w:p w:rsidR="00FF2FA3" w:rsidRPr="004B63C3" w:rsidRDefault="00FF2FA3" w:rsidP="001D614B">
                  <w:pPr>
                    <w:pStyle w:val="NormalWeb"/>
                    <w:spacing w:before="0" w:beforeAutospacing="0" w:after="0" w:afterAutospacing="0"/>
                    <w:jc w:val="right"/>
                    <w:rPr>
                      <w:rFonts w:ascii="Calibri" w:hAnsi="Calibri" w:cs="Calibri"/>
                      <w:sz w:val="22"/>
                      <w:szCs w:val="22"/>
                      <w:highlight w:val="yellow"/>
                    </w:rPr>
                  </w:pPr>
                </w:p>
              </w:tc>
            </w:tr>
            <w:tr w:rsidR="00FF2FA3" w:rsidRPr="004B63C3" w:rsidTr="009360FC">
              <w:trPr>
                <w:trHeight w:val="247"/>
              </w:trPr>
              <w:tc>
                <w:tcPr>
                  <w:tcW w:w="4230" w:type="dxa"/>
                  <w:tcBorders>
                    <w:top w:val="single" w:sz="4" w:space="0" w:color="auto"/>
                    <w:bottom w:val="single" w:sz="4" w:space="0" w:color="auto"/>
                  </w:tcBorders>
                </w:tcPr>
                <w:p w:rsidR="00FF2FA3" w:rsidRPr="004B63C3" w:rsidRDefault="00FF2FA3" w:rsidP="001D614B">
                  <w:pPr>
                    <w:autoSpaceDE w:val="0"/>
                    <w:autoSpaceDN w:val="0"/>
                    <w:adjustRightInd w:val="0"/>
                    <w:jc w:val="both"/>
                    <w:rPr>
                      <w:rFonts w:ascii="Calibri" w:hAnsi="Calibri" w:cs="Calibri"/>
                      <w:highlight w:val="yellow"/>
                    </w:rPr>
                  </w:pPr>
                </w:p>
              </w:tc>
              <w:tc>
                <w:tcPr>
                  <w:tcW w:w="900" w:type="dxa"/>
                  <w:tcBorders>
                    <w:top w:val="single" w:sz="4" w:space="0" w:color="auto"/>
                    <w:bottom w:val="single" w:sz="4" w:space="0" w:color="auto"/>
                  </w:tcBorders>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674" w:type="dxa"/>
                  <w:tcBorders>
                    <w:top w:val="single" w:sz="4" w:space="0" w:color="auto"/>
                    <w:bottom w:val="single" w:sz="4" w:space="0" w:color="auto"/>
                  </w:tcBorders>
                  <w:vAlign w:val="center"/>
                </w:tcPr>
                <w:p w:rsidR="00FF2FA3" w:rsidRPr="004B63C3" w:rsidRDefault="00FF2FA3" w:rsidP="001D614B">
                  <w:pPr>
                    <w:pStyle w:val="NormalWeb"/>
                    <w:spacing w:before="0" w:beforeAutospacing="0" w:after="0" w:afterAutospacing="0"/>
                    <w:jc w:val="right"/>
                    <w:rPr>
                      <w:rFonts w:ascii="Calibri" w:hAnsi="Calibri" w:cs="Calibri"/>
                      <w:b/>
                      <w:bCs/>
                      <w:sz w:val="22"/>
                      <w:szCs w:val="22"/>
                      <w:highlight w:val="yellow"/>
                    </w:rPr>
                  </w:pPr>
                </w:p>
              </w:tc>
              <w:tc>
                <w:tcPr>
                  <w:tcW w:w="1440" w:type="dxa"/>
                  <w:tcBorders>
                    <w:top w:val="single" w:sz="4" w:space="0" w:color="auto"/>
                    <w:bottom w:val="single" w:sz="4" w:space="0" w:color="auto"/>
                  </w:tcBorders>
                  <w:vAlign w:val="center"/>
                </w:tcPr>
                <w:p w:rsidR="00FF2FA3" w:rsidRPr="004B63C3" w:rsidRDefault="00FF2FA3" w:rsidP="001D614B">
                  <w:pPr>
                    <w:pStyle w:val="NormalWeb"/>
                    <w:spacing w:before="0" w:beforeAutospacing="0" w:after="0" w:afterAutospacing="0"/>
                    <w:jc w:val="right"/>
                    <w:rPr>
                      <w:rFonts w:ascii="Calibri" w:hAnsi="Calibri" w:cs="Calibri"/>
                      <w:sz w:val="22"/>
                      <w:szCs w:val="22"/>
                      <w:highlight w:val="yellow"/>
                    </w:rPr>
                  </w:pPr>
                </w:p>
              </w:tc>
            </w:tr>
            <w:tr w:rsidR="00FF2FA3" w:rsidRPr="004B63C3" w:rsidTr="009360FC">
              <w:trPr>
                <w:trHeight w:val="382"/>
              </w:trPr>
              <w:tc>
                <w:tcPr>
                  <w:tcW w:w="4230" w:type="dxa"/>
                  <w:tcBorders>
                    <w:top w:val="single" w:sz="4" w:space="0" w:color="auto"/>
                    <w:bottom w:val="double" w:sz="4" w:space="0" w:color="auto"/>
                  </w:tcBorders>
                </w:tcPr>
                <w:p w:rsidR="00FF2FA3" w:rsidRPr="004B63C3" w:rsidRDefault="00FF2FA3" w:rsidP="001D614B">
                  <w:pPr>
                    <w:pStyle w:val="NormalWeb"/>
                    <w:spacing w:before="0" w:beforeAutospacing="0" w:after="0" w:afterAutospacing="0"/>
                    <w:rPr>
                      <w:rFonts w:ascii="Calibri" w:hAnsi="Calibri" w:cs="Calibri"/>
                      <w:color w:val="000000"/>
                      <w:sz w:val="22"/>
                      <w:szCs w:val="22"/>
                    </w:rPr>
                  </w:pPr>
                </w:p>
              </w:tc>
              <w:tc>
                <w:tcPr>
                  <w:tcW w:w="900" w:type="dxa"/>
                  <w:tcBorders>
                    <w:top w:val="single" w:sz="4" w:space="0" w:color="auto"/>
                    <w:bottom w:val="double" w:sz="4" w:space="0" w:color="auto"/>
                  </w:tcBorders>
                </w:tcPr>
                <w:p w:rsidR="00FF2FA3" w:rsidRPr="004B63C3" w:rsidRDefault="00FF2FA3" w:rsidP="001D614B">
                  <w:pPr>
                    <w:pStyle w:val="NormalWeb"/>
                    <w:spacing w:before="0" w:beforeAutospacing="0" w:after="0" w:afterAutospacing="0"/>
                    <w:jc w:val="right"/>
                    <w:rPr>
                      <w:rFonts w:ascii="Calibri" w:hAnsi="Calibri" w:cs="Calibri"/>
                      <w:b/>
                      <w:bCs/>
                      <w:color w:val="000000"/>
                      <w:sz w:val="22"/>
                      <w:szCs w:val="22"/>
                    </w:rPr>
                  </w:pPr>
                </w:p>
              </w:tc>
              <w:tc>
                <w:tcPr>
                  <w:tcW w:w="1674" w:type="dxa"/>
                  <w:tcBorders>
                    <w:top w:val="single" w:sz="4" w:space="0" w:color="auto"/>
                    <w:bottom w:val="double" w:sz="4" w:space="0" w:color="auto"/>
                  </w:tcBorders>
                  <w:vAlign w:val="center"/>
                </w:tcPr>
                <w:p w:rsidR="00FF2FA3" w:rsidRPr="004B63C3" w:rsidRDefault="00FF2FA3" w:rsidP="001D614B">
                  <w:pPr>
                    <w:pStyle w:val="NormalWeb"/>
                    <w:spacing w:before="0" w:beforeAutospacing="0" w:after="0" w:afterAutospacing="0"/>
                    <w:jc w:val="right"/>
                    <w:rPr>
                      <w:rFonts w:ascii="Calibri" w:hAnsi="Calibri" w:cs="Calibri"/>
                      <w:b/>
                      <w:bCs/>
                      <w:color w:val="000000"/>
                      <w:sz w:val="22"/>
                      <w:szCs w:val="22"/>
                    </w:rPr>
                  </w:pPr>
                </w:p>
              </w:tc>
              <w:tc>
                <w:tcPr>
                  <w:tcW w:w="1440" w:type="dxa"/>
                  <w:tcBorders>
                    <w:top w:val="single" w:sz="4" w:space="0" w:color="auto"/>
                    <w:bottom w:val="double" w:sz="4" w:space="0" w:color="auto"/>
                  </w:tcBorders>
                  <w:vAlign w:val="center"/>
                </w:tcPr>
                <w:p w:rsidR="00FF2FA3" w:rsidRPr="004B63C3" w:rsidRDefault="00FF2FA3" w:rsidP="001D614B">
                  <w:pPr>
                    <w:pStyle w:val="NormalWeb"/>
                    <w:spacing w:before="0" w:beforeAutospacing="0" w:after="0" w:afterAutospacing="0"/>
                    <w:jc w:val="right"/>
                    <w:rPr>
                      <w:rFonts w:ascii="Calibri" w:hAnsi="Calibri" w:cs="Calibri"/>
                      <w:color w:val="000000"/>
                      <w:sz w:val="22"/>
                      <w:szCs w:val="22"/>
                    </w:rPr>
                  </w:pPr>
                </w:p>
              </w:tc>
            </w:tr>
          </w:tbl>
          <w:p w:rsidR="00FF2FA3" w:rsidRPr="004B63C3" w:rsidRDefault="00FF2FA3" w:rsidP="00D16B96">
            <w:pPr>
              <w:tabs>
                <w:tab w:val="left" w:pos="720"/>
              </w:tabs>
              <w:autoSpaceDE w:val="0"/>
              <w:autoSpaceDN w:val="0"/>
              <w:adjustRightInd w:val="0"/>
              <w:spacing w:line="156" w:lineRule="atLeast"/>
              <w:ind w:left="720"/>
              <w:jc w:val="both"/>
              <w:rPr>
                <w:rFonts w:ascii="Calibri" w:eastAsia="Calibri" w:hAnsi="Calibri" w:cs="Calibri"/>
                <w:color w:val="000000"/>
                <w:sz w:val="22"/>
                <w:szCs w:val="22"/>
              </w:rPr>
            </w:pP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p w:rsidR="00FF2FA3" w:rsidRPr="004B63C3" w:rsidRDefault="00FF2FA3" w:rsidP="00BD05B3">
            <w:pPr>
              <w:rPr>
                <w:rFonts w:ascii="Calibri" w:hAnsi="Calibri" w:cs="Calibri"/>
                <w:sz w:val="18"/>
                <w:szCs w:val="18"/>
                <w:highlight w:val="yellow"/>
              </w:rPr>
            </w:pPr>
            <w:r w:rsidRPr="004B63C3">
              <w:rPr>
                <w:rFonts w:ascii="Calibri" w:hAnsi="Calibri" w:cs="Calibri"/>
                <w:sz w:val="18"/>
                <w:szCs w:val="18"/>
                <w:highlight w:val="yellow"/>
              </w:rPr>
              <w:t>Section 13.22 (c)</w:t>
            </w:r>
          </w:p>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13.22 (d)</w:t>
            </w:r>
          </w:p>
        </w:tc>
        <w:tc>
          <w:tcPr>
            <w:tcW w:w="9900" w:type="dxa"/>
            <w:gridSpan w:val="2"/>
            <w:shd w:val="clear" w:color="auto" w:fill="auto"/>
          </w:tcPr>
          <w:p w:rsidR="00FF2FA3" w:rsidRPr="004B63C3" w:rsidRDefault="00FF2FA3" w:rsidP="00555A71">
            <w:pPr>
              <w:pStyle w:val="Bodycopyhanging"/>
              <w:spacing w:before="240" w:line="240" w:lineRule="auto"/>
              <w:ind w:left="720" w:firstLine="0"/>
              <w:jc w:val="both"/>
              <w:rPr>
                <w:rFonts w:ascii="Calibri" w:hAnsi="Calibri" w:cs="Calibri"/>
                <w:color w:val="C00000"/>
                <w:sz w:val="22"/>
                <w:szCs w:val="22"/>
              </w:rPr>
            </w:pPr>
            <w:r w:rsidRPr="004B63C3">
              <w:rPr>
                <w:rFonts w:ascii="Calibri" w:hAnsi="Calibri" w:cs="Calibri"/>
                <w:sz w:val="22"/>
                <w:szCs w:val="22"/>
              </w:rPr>
              <w:t xml:space="preserve">The cost of inventories recognized as an expense during the period was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cost of sales in the current and comparative periods</w:t>
            </w:r>
            <w:r w:rsidRPr="004B63C3">
              <w:rPr>
                <w:rFonts w:ascii="Calibri" w:hAnsi="Calibri" w:cs="Calibri"/>
                <w:color w:val="0000FF"/>
                <w:sz w:val="22"/>
                <w:szCs w:val="22"/>
              </w:rPr>
              <w:t>]</w:t>
            </w:r>
            <w:r w:rsidRPr="004B63C3">
              <w:rPr>
                <w:rFonts w:ascii="Calibri" w:hAnsi="Calibri" w:cs="Calibri"/>
                <w:sz w:val="22"/>
                <w:szCs w:val="22"/>
              </w:rPr>
              <w:t xml:space="preserve"> in 2013 and 2012, respectively. </w:t>
            </w:r>
            <w:r w:rsidRPr="004B63C3">
              <w:rPr>
                <w:rFonts w:ascii="Calibri" w:hAnsi="Calibri" w:cs="Calibri"/>
                <w:color w:val="C00000"/>
                <w:sz w:val="22"/>
                <w:szCs w:val="22"/>
              </w:rPr>
              <w:t xml:space="preserve">This amount includes impairment loss (reversal of impairment) of inventory amounting to </w:t>
            </w:r>
            <w:r w:rsidRPr="004B63C3">
              <w:rPr>
                <w:rFonts w:ascii="Calibri" w:hAnsi="Calibri" w:cs="Calibri"/>
                <w:color w:val="C00000"/>
                <w:sz w:val="22"/>
                <w:szCs w:val="22"/>
              </w:rPr>
              <w:softHyphen/>
            </w:r>
            <w:r w:rsidRPr="004B63C3">
              <w:rPr>
                <w:rFonts w:ascii="Calibri" w:hAnsi="Calibri" w:cs="Calibri"/>
                <w:color w:val="C00000"/>
                <w:sz w:val="22"/>
                <w:szCs w:val="22"/>
              </w:rPr>
              <w:softHyphen/>
            </w:r>
            <w:r w:rsidRPr="004B63C3">
              <w:rPr>
                <w:rFonts w:ascii="Calibri" w:hAnsi="Calibri" w:cs="Calibri"/>
                <w:color w:val="C00000"/>
                <w:sz w:val="22"/>
                <w:szCs w:val="22"/>
              </w:rPr>
              <w:softHyphen/>
            </w:r>
            <w:r w:rsidRPr="004B63C3">
              <w:rPr>
                <w:rFonts w:ascii="Calibri" w:hAnsi="Calibri" w:cs="Calibri"/>
                <w:color w:val="C00000"/>
                <w:sz w:val="22"/>
                <w:szCs w:val="22"/>
              </w:rPr>
              <w:softHyphen/>
            </w:r>
            <w:r w:rsidRPr="004B63C3">
              <w:rPr>
                <w:rFonts w:ascii="Calibri" w:hAnsi="Calibri" w:cs="Calibri"/>
                <w:color w:val="C00000"/>
                <w:sz w:val="22"/>
                <w:szCs w:val="22"/>
              </w:rPr>
              <w:softHyphen/>
              <w:t>____ in 2013.</w:t>
            </w:r>
          </w:p>
        </w:tc>
        <w:tc>
          <w:tcPr>
            <w:tcW w:w="1239" w:type="dxa"/>
            <w:shd w:val="clear" w:color="auto" w:fill="auto"/>
          </w:tcPr>
          <w:p w:rsidR="00FF2FA3" w:rsidRPr="004B63C3" w:rsidRDefault="00D965F7" w:rsidP="00BD05B3">
            <w:pPr>
              <w:rPr>
                <w:rFonts w:ascii="Calibri" w:hAnsi="Calibri" w:cs="Calibri"/>
              </w:rPr>
            </w:pPr>
            <w:r>
              <w:rPr>
                <w:rFonts w:ascii="Calibri" w:hAnsi="Calibri" w:cs="Calibri"/>
                <w:noProof/>
                <w:highlight w:val="yellow"/>
              </w:rPr>
              <w:pict>
                <v:shape id="Text Box 485" o:spid="_x0000_s1091" type="#_x0000_t202" style="position:absolute;margin-left:-1.65pt;margin-top:-.9pt;width:51.4pt;height:50pt;z-index:45;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" fillcolor="#fbd4b4" strokecolor="#f2f2f2" strokeweight="3pt">
                  <v:shadow on="t" color="#243f60" opacity=".5" offset="1pt"/>
                  <v:textbox style="mso-next-textbox:#Text Box 485">
                    <w:txbxContent>
                      <w:p w:rsidR="00B86B00" w:rsidRPr="00CC62B1" w:rsidRDefault="00B86B00" w:rsidP="009360FC">
                        <w:pPr>
                          <w:rPr>
                            <w:sz w:val="14"/>
                            <w:szCs w:val="14"/>
                          </w:rPr>
                        </w:pPr>
                        <w:r>
                          <w:rPr>
                            <w:rFonts w:ascii="Arial" w:hAnsi="Arial" w:cs="Arial"/>
                            <w:color w:val="000000"/>
                            <w:spacing w:val="-5"/>
                            <w:sz w:val="14"/>
                            <w:szCs w:val="14"/>
                          </w:rPr>
                          <w:t>If entity has inventories carried at fair value less cost to sell</w:t>
                        </w:r>
                      </w:p>
                    </w:txbxContent>
                  </v:textbox>
                </v:shape>
              </w:pict>
            </w: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r w:rsidRPr="004B63C3">
              <w:rPr>
                <w:rFonts w:ascii="Calibri" w:hAnsi="Calibri" w:cs="Calibri"/>
                <w:sz w:val="18"/>
                <w:szCs w:val="18"/>
                <w:highlight w:val="yellow"/>
              </w:rPr>
              <w:t>Section 13.22 (e)</w:t>
            </w:r>
          </w:p>
        </w:tc>
        <w:tc>
          <w:tcPr>
            <w:tcW w:w="9900" w:type="dxa"/>
            <w:gridSpan w:val="2"/>
            <w:shd w:val="clear" w:color="auto" w:fill="auto"/>
          </w:tcPr>
          <w:p w:rsidR="00FF2FA3" w:rsidRPr="004B63C3" w:rsidRDefault="00FF2FA3" w:rsidP="00D16B96">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Inventories with a carrying amount of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inventories pledged in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have been pledged as security for the </w:t>
            </w:r>
            <w:r w:rsidRPr="004B63C3">
              <w:rPr>
                <w:rFonts w:ascii="Calibri" w:hAnsi="Calibri" w:cs="Calibri"/>
                <w:sz w:val="22"/>
                <w:szCs w:val="22"/>
              </w:rPr>
              <w:t>Company</w:t>
            </w:r>
            <w:r w:rsidRPr="004B63C3">
              <w:rPr>
                <w:rFonts w:ascii="Calibri" w:hAnsi="Calibri" w:cs="Calibri"/>
                <w:color w:val="000000"/>
                <w:sz w:val="22"/>
                <w:szCs w:val="22"/>
              </w:rPr>
              <w:t xml:space="preserve">’s </w:t>
            </w:r>
            <w:r w:rsidRPr="004B63C3">
              <w:rPr>
                <w:rFonts w:ascii="Calibri" w:hAnsi="Calibri" w:cs="Calibri"/>
                <w:color w:val="0000FF"/>
                <w:sz w:val="22"/>
                <w:szCs w:val="22"/>
              </w:rPr>
              <w:t>[</w:t>
            </w:r>
            <w:r w:rsidRPr="004B63C3">
              <w:rPr>
                <w:rFonts w:ascii="Calibri" w:hAnsi="Calibri" w:cs="Calibri"/>
                <w:i/>
                <w:color w:val="0000FF"/>
                <w:sz w:val="22"/>
                <w:szCs w:val="22"/>
                <w:u w:val="single"/>
              </w:rPr>
              <w:t>Liability secured</w:t>
            </w:r>
            <w:r w:rsidRPr="004B63C3">
              <w:rPr>
                <w:rFonts w:ascii="Calibri" w:hAnsi="Calibri" w:cs="Calibri"/>
                <w:color w:val="0000FF"/>
                <w:sz w:val="22"/>
                <w:szCs w:val="22"/>
              </w:rPr>
              <w:t>]</w:t>
            </w:r>
            <w:r w:rsidRPr="004B63C3">
              <w:rPr>
                <w:rFonts w:ascii="Calibri" w:hAnsi="Calibri" w:cs="Calibri"/>
                <w:sz w:val="22"/>
                <w:szCs w:val="22"/>
              </w:rPr>
              <w:t xml:space="preserve"> in 2013 and 2012, </w:t>
            </w:r>
            <w:r w:rsidRPr="004B63C3">
              <w:rPr>
                <w:rFonts w:ascii="Calibri" w:hAnsi="Calibri" w:cs="Calibri"/>
                <w:sz w:val="22"/>
                <w:szCs w:val="22"/>
              </w:rPr>
              <w:lastRenderedPageBreak/>
              <w:t>respectively</w:t>
            </w:r>
            <w:r w:rsidRPr="004B63C3">
              <w:rPr>
                <w:rFonts w:ascii="Calibri" w:hAnsi="Calibri" w:cs="Calibri"/>
                <w:color w:val="000000"/>
                <w:sz w:val="22"/>
                <w:szCs w:val="22"/>
              </w:rPr>
              <w:t>.</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BD05B3">
            <w:pPr>
              <w:rPr>
                <w:rFonts w:ascii="Calibri" w:hAnsi="Calibri" w:cs="Calibri"/>
                <w:sz w:val="18"/>
                <w:szCs w:val="18"/>
              </w:rPr>
            </w:pPr>
          </w:p>
        </w:tc>
        <w:tc>
          <w:tcPr>
            <w:tcW w:w="9900" w:type="dxa"/>
            <w:gridSpan w:val="2"/>
            <w:shd w:val="clear" w:color="auto" w:fill="auto"/>
          </w:tcPr>
          <w:p w:rsidR="00FF2FA3" w:rsidRPr="004B63C3" w:rsidRDefault="00FF2FA3" w:rsidP="00550928">
            <w:pPr>
              <w:numPr>
                <w:ilvl w:val="0"/>
                <w:numId w:val="13"/>
              </w:numPr>
              <w:autoSpaceDE w:val="0"/>
              <w:autoSpaceDN w:val="0"/>
              <w:adjustRightInd w:val="0"/>
              <w:spacing w:before="360" w:after="240"/>
              <w:ind w:left="18" w:hanging="18"/>
              <w:jc w:val="both"/>
              <w:rPr>
                <w:rFonts w:ascii="Calibri" w:hAnsi="Calibri" w:cs="Calibri"/>
                <w:b/>
                <w:bCs/>
                <w:color w:val="000000"/>
                <w:sz w:val="22"/>
                <w:szCs w:val="22"/>
              </w:rPr>
            </w:pPr>
            <w:r w:rsidRPr="004B63C3">
              <w:rPr>
                <w:rFonts w:ascii="Calibri" w:hAnsi="Calibri" w:cs="Calibri"/>
                <w:b/>
                <w:bCs/>
                <w:color w:val="000000"/>
                <w:sz w:val="22"/>
                <w:szCs w:val="22"/>
              </w:rPr>
              <w:t>CONSTRUCTION CONTRACTS</w:t>
            </w:r>
          </w:p>
        </w:tc>
        <w:tc>
          <w:tcPr>
            <w:tcW w:w="1239" w:type="dxa"/>
            <w:shd w:val="clear" w:color="auto" w:fill="auto"/>
          </w:tcPr>
          <w:p w:rsidR="00FF2FA3" w:rsidRPr="004B63C3" w:rsidRDefault="00FF2FA3" w:rsidP="00BD05B3">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r w:rsidRPr="004B63C3">
              <w:rPr>
                <w:rFonts w:ascii="Calibri" w:hAnsi="Calibri" w:cs="Calibri"/>
                <w:sz w:val="18"/>
                <w:szCs w:val="18"/>
                <w:highlight w:val="yellow"/>
              </w:rPr>
              <w:t>Section 23.32 (a)</w:t>
            </w:r>
          </w:p>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rPr>
            </w:pPr>
            <w:r w:rsidRPr="004B63C3">
              <w:rPr>
                <w:rFonts w:ascii="Calibri" w:hAnsi="Calibri" w:cs="Calibri"/>
                <w:sz w:val="18"/>
                <w:szCs w:val="18"/>
                <w:highlight w:val="yellow"/>
              </w:rPr>
              <w:t>Section 23.32 (b)</w:t>
            </w:r>
          </w:p>
        </w:tc>
        <w:tc>
          <w:tcPr>
            <w:tcW w:w="9900" w:type="dxa"/>
            <w:gridSpan w:val="2"/>
            <w:shd w:val="clear" w:color="auto" w:fill="auto"/>
          </w:tcPr>
          <w:tbl>
            <w:tblPr>
              <w:tblW w:w="8874"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5"/>
              <w:gridCol w:w="2268"/>
              <w:gridCol w:w="2071"/>
            </w:tblGrid>
            <w:tr w:rsidR="00FF2FA3" w:rsidRPr="004B63C3" w:rsidTr="002123F4">
              <w:trPr>
                <w:trHeight w:val="319"/>
              </w:trPr>
              <w:tc>
                <w:tcPr>
                  <w:tcW w:w="4535" w:type="dxa"/>
                  <w:tcBorders>
                    <w:top w:val="single" w:sz="4" w:space="0" w:color="auto"/>
                    <w:left w:val="nil"/>
                    <w:bottom w:val="single" w:sz="4" w:space="0" w:color="auto"/>
                    <w:right w:val="nil"/>
                  </w:tcBorders>
                </w:tcPr>
                <w:p w:rsidR="00FF2FA3" w:rsidRPr="004B63C3" w:rsidRDefault="00FF2FA3" w:rsidP="000F7481">
                  <w:pPr>
                    <w:autoSpaceDE w:val="0"/>
                    <w:autoSpaceDN w:val="0"/>
                    <w:adjustRightInd w:val="0"/>
                    <w:spacing w:before="60"/>
                    <w:jc w:val="both"/>
                    <w:rPr>
                      <w:rFonts w:ascii="Calibri" w:hAnsi="Calibri" w:cs="Calibri"/>
                      <w:b/>
                      <w:bCs/>
                      <w:color w:val="000000"/>
                      <w:sz w:val="22"/>
                      <w:szCs w:val="22"/>
                    </w:rPr>
                  </w:pPr>
                </w:p>
              </w:tc>
              <w:tc>
                <w:tcPr>
                  <w:tcW w:w="2268" w:type="dxa"/>
                  <w:tcBorders>
                    <w:top w:val="single" w:sz="4" w:space="0" w:color="auto"/>
                    <w:left w:val="nil"/>
                    <w:bottom w:val="single" w:sz="4" w:space="0" w:color="auto"/>
                    <w:right w:val="nil"/>
                  </w:tcBorders>
                </w:tcPr>
                <w:p w:rsidR="00FF2FA3" w:rsidRPr="004B63C3" w:rsidRDefault="00FF2FA3" w:rsidP="000F7481">
                  <w:pPr>
                    <w:autoSpaceDE w:val="0"/>
                    <w:autoSpaceDN w:val="0"/>
                    <w:adjustRightInd w:val="0"/>
                    <w:spacing w:before="60"/>
                    <w:ind w:firstLine="1219"/>
                    <w:jc w:val="center"/>
                    <w:rPr>
                      <w:rFonts w:ascii="Calibri" w:hAnsi="Calibri" w:cs="Calibri"/>
                      <w:b/>
                      <w:bCs/>
                      <w:color w:val="000000"/>
                      <w:sz w:val="22"/>
                      <w:szCs w:val="22"/>
                    </w:rPr>
                  </w:pPr>
                  <w:r w:rsidRPr="004B63C3">
                    <w:rPr>
                      <w:rFonts w:ascii="Calibri" w:hAnsi="Calibri" w:cs="Calibri"/>
                      <w:b/>
                      <w:bCs/>
                      <w:color w:val="000000"/>
                      <w:sz w:val="22"/>
                      <w:szCs w:val="22"/>
                    </w:rPr>
                    <w:t>2013</w:t>
                  </w:r>
                </w:p>
              </w:tc>
              <w:tc>
                <w:tcPr>
                  <w:tcW w:w="2071" w:type="dxa"/>
                  <w:tcBorders>
                    <w:top w:val="single" w:sz="4" w:space="0" w:color="auto"/>
                    <w:left w:val="nil"/>
                    <w:bottom w:val="single" w:sz="4" w:space="0" w:color="auto"/>
                    <w:right w:val="nil"/>
                  </w:tcBorders>
                </w:tcPr>
                <w:p w:rsidR="00FF2FA3" w:rsidRPr="004B63C3" w:rsidRDefault="00FF2FA3" w:rsidP="000F7481">
                  <w:pPr>
                    <w:autoSpaceDE w:val="0"/>
                    <w:autoSpaceDN w:val="0"/>
                    <w:adjustRightInd w:val="0"/>
                    <w:spacing w:before="60"/>
                    <w:jc w:val="center"/>
                    <w:rPr>
                      <w:rFonts w:ascii="Calibri" w:hAnsi="Calibri" w:cs="Calibri"/>
                      <w:bCs/>
                      <w:color w:val="000000"/>
                      <w:sz w:val="22"/>
                      <w:szCs w:val="22"/>
                    </w:rPr>
                  </w:pPr>
                  <w:r w:rsidRPr="004B63C3">
                    <w:rPr>
                      <w:rFonts w:ascii="Calibri" w:hAnsi="Calibri" w:cs="Calibri"/>
                      <w:bCs/>
                      <w:color w:val="000000"/>
                      <w:sz w:val="22"/>
                      <w:szCs w:val="22"/>
                    </w:rPr>
                    <w:t>2012</w:t>
                  </w:r>
                </w:p>
              </w:tc>
            </w:tr>
            <w:tr w:rsidR="00FF2FA3" w:rsidRPr="004B63C3" w:rsidTr="002123F4">
              <w:trPr>
                <w:trHeight w:val="319"/>
              </w:trPr>
              <w:tc>
                <w:tcPr>
                  <w:tcW w:w="4535" w:type="dxa"/>
                  <w:tcBorders>
                    <w:top w:val="single" w:sz="4" w:space="0" w:color="auto"/>
                    <w:left w:val="nil"/>
                    <w:bottom w:val="nil"/>
                    <w:right w:val="nil"/>
                  </w:tcBorders>
                </w:tcPr>
                <w:p w:rsidR="00FF2FA3" w:rsidRPr="004B63C3" w:rsidRDefault="00FF2FA3" w:rsidP="000F7481">
                  <w:pPr>
                    <w:autoSpaceDE w:val="0"/>
                    <w:autoSpaceDN w:val="0"/>
                    <w:adjustRightInd w:val="0"/>
                    <w:spacing w:before="60"/>
                    <w:ind w:left="252" w:hanging="252"/>
                    <w:rPr>
                      <w:rFonts w:ascii="Calibri" w:hAnsi="Calibri" w:cs="Calibri"/>
                      <w:b/>
                      <w:bCs/>
                      <w:color w:val="000000"/>
                      <w:sz w:val="22"/>
                      <w:szCs w:val="22"/>
                    </w:rPr>
                  </w:pPr>
                  <w:r w:rsidRPr="004B63C3">
                    <w:rPr>
                      <w:rFonts w:ascii="Calibri" w:hAnsi="Calibri" w:cs="Calibri"/>
                      <w:color w:val="000000"/>
                      <w:sz w:val="22"/>
                      <w:szCs w:val="22"/>
                    </w:rPr>
                    <w:t>Contracts in progress at reporting date:</w:t>
                  </w:r>
                </w:p>
              </w:tc>
              <w:tc>
                <w:tcPr>
                  <w:tcW w:w="2268" w:type="dxa"/>
                  <w:tcBorders>
                    <w:top w:val="single" w:sz="4" w:space="0" w:color="auto"/>
                    <w:left w:val="nil"/>
                    <w:bottom w:val="nil"/>
                    <w:right w:val="nil"/>
                  </w:tcBorders>
                </w:tcPr>
                <w:p w:rsidR="00FF2FA3" w:rsidRPr="004B63C3" w:rsidRDefault="00FF2FA3" w:rsidP="000F7481">
                  <w:pPr>
                    <w:autoSpaceDE w:val="0"/>
                    <w:autoSpaceDN w:val="0"/>
                    <w:adjustRightInd w:val="0"/>
                    <w:spacing w:before="60"/>
                    <w:jc w:val="right"/>
                    <w:rPr>
                      <w:rFonts w:ascii="Calibri" w:hAnsi="Calibri" w:cs="Calibri"/>
                      <w:b/>
                      <w:bCs/>
                      <w:color w:val="000000"/>
                      <w:sz w:val="22"/>
                      <w:szCs w:val="22"/>
                    </w:rPr>
                  </w:pPr>
                  <w:r w:rsidRPr="004B63C3">
                    <w:rPr>
                      <w:rFonts w:ascii="Calibri" w:hAnsi="Calibri" w:cs="Calibri"/>
                      <w:b/>
                      <w:bCs/>
                      <w:color w:val="000000"/>
                      <w:sz w:val="22"/>
                      <w:szCs w:val="22"/>
                    </w:rPr>
                    <w:t>P</w:t>
                  </w:r>
                </w:p>
              </w:tc>
              <w:tc>
                <w:tcPr>
                  <w:tcW w:w="2071" w:type="dxa"/>
                  <w:tcBorders>
                    <w:top w:val="single" w:sz="4" w:space="0" w:color="auto"/>
                    <w:left w:val="nil"/>
                    <w:bottom w:val="nil"/>
                    <w:right w:val="nil"/>
                  </w:tcBorders>
                </w:tcPr>
                <w:p w:rsidR="00FF2FA3" w:rsidRPr="004B63C3" w:rsidRDefault="00FF2FA3" w:rsidP="000F7481">
                  <w:pPr>
                    <w:autoSpaceDE w:val="0"/>
                    <w:autoSpaceDN w:val="0"/>
                    <w:adjustRightInd w:val="0"/>
                    <w:spacing w:before="60"/>
                    <w:jc w:val="right"/>
                    <w:rPr>
                      <w:rFonts w:ascii="Calibri" w:hAnsi="Calibri" w:cs="Calibri"/>
                      <w:bCs/>
                      <w:color w:val="000000"/>
                      <w:sz w:val="22"/>
                      <w:szCs w:val="22"/>
                    </w:rPr>
                  </w:pPr>
                  <w:r w:rsidRPr="004B63C3">
                    <w:rPr>
                      <w:rFonts w:ascii="Calibri" w:hAnsi="Calibri" w:cs="Calibri"/>
                      <w:bCs/>
                      <w:color w:val="000000"/>
                      <w:sz w:val="22"/>
                      <w:szCs w:val="22"/>
                    </w:rPr>
                    <w:t>P</w:t>
                  </w:r>
                </w:p>
              </w:tc>
            </w:tr>
            <w:tr w:rsidR="00FF2FA3" w:rsidRPr="004B63C3" w:rsidTr="002123F4">
              <w:trPr>
                <w:trHeight w:val="504"/>
              </w:trPr>
              <w:tc>
                <w:tcPr>
                  <w:tcW w:w="4535" w:type="dxa"/>
                  <w:tcBorders>
                    <w:top w:val="nil"/>
                    <w:left w:val="nil"/>
                    <w:bottom w:val="nil"/>
                    <w:right w:val="nil"/>
                  </w:tcBorders>
                </w:tcPr>
                <w:p w:rsidR="00FF2FA3" w:rsidRPr="004B63C3" w:rsidRDefault="00FF2FA3" w:rsidP="000F7481">
                  <w:pPr>
                    <w:autoSpaceDE w:val="0"/>
                    <w:autoSpaceDN w:val="0"/>
                    <w:adjustRightInd w:val="0"/>
                    <w:ind w:left="252" w:hanging="252"/>
                    <w:rPr>
                      <w:rFonts w:ascii="Calibri" w:hAnsi="Calibri" w:cs="Calibri"/>
                      <w:b/>
                      <w:bCs/>
                      <w:color w:val="000000"/>
                      <w:sz w:val="22"/>
                      <w:szCs w:val="22"/>
                    </w:rPr>
                  </w:pPr>
                  <w:r w:rsidRPr="004B63C3">
                    <w:rPr>
                      <w:rFonts w:ascii="Calibri" w:hAnsi="Calibri" w:cs="Calibri"/>
                      <w:color w:val="000000"/>
                      <w:sz w:val="22"/>
                      <w:szCs w:val="22"/>
                    </w:rPr>
                    <w:t>Amounts due from contract customers included in trade and other receivables</w:t>
                  </w:r>
                </w:p>
              </w:tc>
              <w:tc>
                <w:tcPr>
                  <w:tcW w:w="2268" w:type="dxa"/>
                  <w:tcBorders>
                    <w:top w:val="nil"/>
                    <w:left w:val="nil"/>
                    <w:bottom w:val="nil"/>
                    <w:right w:val="nil"/>
                  </w:tcBorders>
                </w:tcPr>
                <w:p w:rsidR="00FF2FA3" w:rsidRPr="004B63C3" w:rsidRDefault="00FF2FA3" w:rsidP="000F7481">
                  <w:pPr>
                    <w:autoSpaceDE w:val="0"/>
                    <w:autoSpaceDN w:val="0"/>
                    <w:adjustRightInd w:val="0"/>
                    <w:jc w:val="right"/>
                    <w:rPr>
                      <w:rFonts w:ascii="Calibri" w:hAnsi="Calibri" w:cs="Calibri"/>
                      <w:b/>
                      <w:bCs/>
                      <w:color w:val="000000"/>
                      <w:sz w:val="22"/>
                      <w:szCs w:val="22"/>
                    </w:rPr>
                  </w:pPr>
                </w:p>
              </w:tc>
              <w:tc>
                <w:tcPr>
                  <w:tcW w:w="2071" w:type="dxa"/>
                  <w:tcBorders>
                    <w:top w:val="nil"/>
                    <w:left w:val="nil"/>
                    <w:bottom w:val="nil"/>
                    <w:right w:val="nil"/>
                  </w:tcBorders>
                </w:tcPr>
                <w:p w:rsidR="00FF2FA3" w:rsidRPr="004B63C3" w:rsidRDefault="00FF2FA3" w:rsidP="000F7481">
                  <w:pPr>
                    <w:autoSpaceDE w:val="0"/>
                    <w:autoSpaceDN w:val="0"/>
                    <w:adjustRightInd w:val="0"/>
                    <w:jc w:val="right"/>
                    <w:rPr>
                      <w:rFonts w:ascii="Calibri" w:hAnsi="Calibri" w:cs="Calibri"/>
                      <w:bCs/>
                      <w:color w:val="000000"/>
                      <w:sz w:val="22"/>
                      <w:szCs w:val="22"/>
                    </w:rPr>
                  </w:pPr>
                </w:p>
              </w:tc>
            </w:tr>
            <w:tr w:rsidR="00FF2FA3" w:rsidRPr="004B63C3" w:rsidTr="002123F4">
              <w:trPr>
                <w:trHeight w:val="516"/>
              </w:trPr>
              <w:tc>
                <w:tcPr>
                  <w:tcW w:w="4535" w:type="dxa"/>
                  <w:tcBorders>
                    <w:top w:val="nil"/>
                    <w:left w:val="nil"/>
                    <w:bottom w:val="single" w:sz="4" w:space="0" w:color="auto"/>
                    <w:right w:val="nil"/>
                  </w:tcBorders>
                </w:tcPr>
                <w:p w:rsidR="00FF2FA3" w:rsidRPr="004B63C3" w:rsidRDefault="00FF2FA3" w:rsidP="000F7481">
                  <w:pPr>
                    <w:autoSpaceDE w:val="0"/>
                    <w:autoSpaceDN w:val="0"/>
                    <w:adjustRightInd w:val="0"/>
                    <w:ind w:left="252" w:hanging="252"/>
                    <w:rPr>
                      <w:rFonts w:ascii="Calibri" w:hAnsi="Calibri" w:cs="Calibri"/>
                      <w:b/>
                      <w:bCs/>
                      <w:color w:val="000000"/>
                      <w:sz w:val="22"/>
                      <w:szCs w:val="22"/>
                    </w:rPr>
                  </w:pPr>
                  <w:r w:rsidRPr="004B63C3">
                    <w:rPr>
                      <w:rFonts w:ascii="Calibri" w:hAnsi="Calibri" w:cs="Calibri"/>
                      <w:color w:val="000000"/>
                      <w:sz w:val="22"/>
                      <w:szCs w:val="22"/>
                    </w:rPr>
                    <w:t>Amounts due to contract customers included in trade and other payables</w:t>
                  </w:r>
                </w:p>
              </w:tc>
              <w:tc>
                <w:tcPr>
                  <w:tcW w:w="2268" w:type="dxa"/>
                  <w:tcBorders>
                    <w:top w:val="nil"/>
                    <w:left w:val="nil"/>
                    <w:bottom w:val="single" w:sz="4" w:space="0" w:color="auto"/>
                    <w:right w:val="nil"/>
                  </w:tcBorders>
                </w:tcPr>
                <w:p w:rsidR="00FF2FA3" w:rsidRPr="004B63C3" w:rsidRDefault="00FF2FA3" w:rsidP="000F7481">
                  <w:pPr>
                    <w:autoSpaceDE w:val="0"/>
                    <w:autoSpaceDN w:val="0"/>
                    <w:adjustRightInd w:val="0"/>
                    <w:jc w:val="right"/>
                    <w:rPr>
                      <w:rFonts w:ascii="Calibri" w:hAnsi="Calibri" w:cs="Calibri"/>
                      <w:b/>
                      <w:bCs/>
                      <w:color w:val="000000"/>
                      <w:sz w:val="22"/>
                      <w:szCs w:val="22"/>
                    </w:rPr>
                  </w:pPr>
                </w:p>
                <w:p w:rsidR="00FF2FA3" w:rsidRPr="004B63C3" w:rsidRDefault="00FF2FA3" w:rsidP="000F7481">
                  <w:pPr>
                    <w:autoSpaceDE w:val="0"/>
                    <w:autoSpaceDN w:val="0"/>
                    <w:adjustRightInd w:val="0"/>
                    <w:jc w:val="right"/>
                    <w:rPr>
                      <w:rFonts w:ascii="Calibri" w:hAnsi="Calibri" w:cs="Calibri"/>
                      <w:b/>
                      <w:bCs/>
                      <w:color w:val="000000"/>
                      <w:sz w:val="22"/>
                      <w:szCs w:val="22"/>
                    </w:rPr>
                  </w:pPr>
                </w:p>
              </w:tc>
              <w:tc>
                <w:tcPr>
                  <w:tcW w:w="2071" w:type="dxa"/>
                  <w:tcBorders>
                    <w:top w:val="nil"/>
                    <w:left w:val="nil"/>
                    <w:bottom w:val="single" w:sz="4" w:space="0" w:color="auto"/>
                    <w:right w:val="nil"/>
                  </w:tcBorders>
                </w:tcPr>
                <w:p w:rsidR="00FF2FA3" w:rsidRPr="004B63C3" w:rsidRDefault="00FF2FA3" w:rsidP="000F7481">
                  <w:pPr>
                    <w:autoSpaceDE w:val="0"/>
                    <w:autoSpaceDN w:val="0"/>
                    <w:adjustRightInd w:val="0"/>
                    <w:jc w:val="right"/>
                    <w:rPr>
                      <w:rFonts w:ascii="Calibri" w:hAnsi="Calibri" w:cs="Calibri"/>
                      <w:bCs/>
                      <w:color w:val="000000"/>
                      <w:sz w:val="22"/>
                      <w:szCs w:val="22"/>
                    </w:rPr>
                  </w:pPr>
                </w:p>
                <w:p w:rsidR="00FF2FA3" w:rsidRPr="004B63C3" w:rsidRDefault="00FF2FA3" w:rsidP="000F7481">
                  <w:pPr>
                    <w:autoSpaceDE w:val="0"/>
                    <w:autoSpaceDN w:val="0"/>
                    <w:adjustRightInd w:val="0"/>
                    <w:jc w:val="right"/>
                    <w:rPr>
                      <w:rFonts w:ascii="Calibri" w:hAnsi="Calibri" w:cs="Calibri"/>
                      <w:bCs/>
                      <w:color w:val="000000"/>
                      <w:sz w:val="22"/>
                      <w:szCs w:val="22"/>
                    </w:rPr>
                  </w:pPr>
                </w:p>
              </w:tc>
            </w:tr>
            <w:tr w:rsidR="00FF2FA3" w:rsidRPr="004B63C3" w:rsidTr="002123F4">
              <w:trPr>
                <w:trHeight w:val="260"/>
              </w:trPr>
              <w:tc>
                <w:tcPr>
                  <w:tcW w:w="4535" w:type="dxa"/>
                  <w:tcBorders>
                    <w:top w:val="single" w:sz="4" w:space="0" w:color="auto"/>
                    <w:left w:val="nil"/>
                    <w:bottom w:val="nil"/>
                    <w:right w:val="nil"/>
                  </w:tcBorders>
                </w:tcPr>
                <w:p w:rsidR="00FF2FA3" w:rsidRPr="004B63C3" w:rsidRDefault="00FF2FA3" w:rsidP="000F7481">
                  <w:pPr>
                    <w:autoSpaceDE w:val="0"/>
                    <w:autoSpaceDN w:val="0"/>
                    <w:adjustRightInd w:val="0"/>
                    <w:spacing w:before="60"/>
                    <w:ind w:left="252" w:hanging="252"/>
                    <w:rPr>
                      <w:rFonts w:ascii="Calibri" w:hAnsi="Calibri" w:cs="Calibri"/>
                      <w:b/>
                      <w:bCs/>
                      <w:color w:val="000000"/>
                      <w:sz w:val="22"/>
                      <w:szCs w:val="22"/>
                    </w:rPr>
                  </w:pPr>
                  <w:r w:rsidRPr="004B63C3">
                    <w:rPr>
                      <w:rFonts w:ascii="Calibri" w:hAnsi="Calibri" w:cs="Calibri"/>
                      <w:color w:val="000000"/>
                      <w:sz w:val="22"/>
                      <w:szCs w:val="22"/>
                    </w:rPr>
                    <w:t>Contract costs incurred plus recognized profits</w:t>
                  </w:r>
                </w:p>
              </w:tc>
              <w:tc>
                <w:tcPr>
                  <w:tcW w:w="2268" w:type="dxa"/>
                  <w:tcBorders>
                    <w:top w:val="single" w:sz="4" w:space="0" w:color="auto"/>
                    <w:left w:val="nil"/>
                    <w:bottom w:val="nil"/>
                    <w:right w:val="nil"/>
                  </w:tcBorders>
                </w:tcPr>
                <w:p w:rsidR="00FF2FA3" w:rsidRPr="004B63C3" w:rsidRDefault="00FF2FA3" w:rsidP="000F7481">
                  <w:pPr>
                    <w:autoSpaceDE w:val="0"/>
                    <w:autoSpaceDN w:val="0"/>
                    <w:adjustRightInd w:val="0"/>
                    <w:spacing w:before="60"/>
                    <w:jc w:val="right"/>
                    <w:rPr>
                      <w:rFonts w:ascii="Calibri" w:hAnsi="Calibri" w:cs="Calibri"/>
                      <w:b/>
                      <w:bCs/>
                      <w:color w:val="000000"/>
                      <w:sz w:val="22"/>
                      <w:szCs w:val="22"/>
                    </w:rPr>
                  </w:pPr>
                </w:p>
                <w:p w:rsidR="00FF2FA3" w:rsidRPr="004B63C3" w:rsidRDefault="00FF2FA3" w:rsidP="000F7481">
                  <w:pPr>
                    <w:autoSpaceDE w:val="0"/>
                    <w:autoSpaceDN w:val="0"/>
                    <w:adjustRightInd w:val="0"/>
                    <w:spacing w:before="60"/>
                    <w:jc w:val="right"/>
                    <w:rPr>
                      <w:rFonts w:ascii="Calibri" w:hAnsi="Calibri" w:cs="Calibri"/>
                      <w:b/>
                      <w:bCs/>
                      <w:color w:val="000000"/>
                      <w:sz w:val="22"/>
                      <w:szCs w:val="22"/>
                    </w:rPr>
                  </w:pPr>
                </w:p>
              </w:tc>
              <w:tc>
                <w:tcPr>
                  <w:tcW w:w="2071" w:type="dxa"/>
                  <w:tcBorders>
                    <w:top w:val="single" w:sz="4" w:space="0" w:color="auto"/>
                    <w:left w:val="nil"/>
                    <w:bottom w:val="nil"/>
                    <w:right w:val="nil"/>
                  </w:tcBorders>
                </w:tcPr>
                <w:p w:rsidR="00FF2FA3" w:rsidRPr="004B63C3" w:rsidRDefault="00FF2FA3" w:rsidP="000F7481">
                  <w:pPr>
                    <w:autoSpaceDE w:val="0"/>
                    <w:autoSpaceDN w:val="0"/>
                    <w:adjustRightInd w:val="0"/>
                    <w:spacing w:before="60"/>
                    <w:jc w:val="right"/>
                    <w:rPr>
                      <w:rFonts w:ascii="Calibri" w:hAnsi="Calibri" w:cs="Calibri"/>
                      <w:bCs/>
                      <w:color w:val="000000"/>
                      <w:sz w:val="22"/>
                      <w:szCs w:val="22"/>
                    </w:rPr>
                  </w:pPr>
                </w:p>
                <w:p w:rsidR="00FF2FA3" w:rsidRPr="004B63C3" w:rsidRDefault="00FF2FA3" w:rsidP="000F7481">
                  <w:pPr>
                    <w:autoSpaceDE w:val="0"/>
                    <w:autoSpaceDN w:val="0"/>
                    <w:adjustRightInd w:val="0"/>
                    <w:spacing w:before="60"/>
                    <w:jc w:val="right"/>
                    <w:rPr>
                      <w:rFonts w:ascii="Calibri" w:hAnsi="Calibri" w:cs="Calibri"/>
                      <w:bCs/>
                      <w:color w:val="000000"/>
                      <w:sz w:val="22"/>
                      <w:szCs w:val="22"/>
                    </w:rPr>
                  </w:pPr>
                </w:p>
              </w:tc>
            </w:tr>
            <w:tr w:rsidR="00FF2FA3" w:rsidRPr="004B63C3" w:rsidTr="002123F4">
              <w:trPr>
                <w:trHeight w:val="246"/>
              </w:trPr>
              <w:tc>
                <w:tcPr>
                  <w:tcW w:w="4535" w:type="dxa"/>
                  <w:tcBorders>
                    <w:top w:val="nil"/>
                    <w:left w:val="nil"/>
                    <w:bottom w:val="nil"/>
                    <w:right w:val="nil"/>
                  </w:tcBorders>
                </w:tcPr>
                <w:p w:rsidR="00FF2FA3" w:rsidRPr="004B63C3" w:rsidRDefault="00FF2FA3" w:rsidP="000F7481">
                  <w:pPr>
                    <w:autoSpaceDE w:val="0"/>
                    <w:autoSpaceDN w:val="0"/>
                    <w:adjustRightInd w:val="0"/>
                    <w:jc w:val="both"/>
                    <w:rPr>
                      <w:rFonts w:ascii="Calibri" w:hAnsi="Calibri" w:cs="Calibri"/>
                      <w:b/>
                      <w:bCs/>
                      <w:color w:val="000000"/>
                      <w:sz w:val="22"/>
                      <w:szCs w:val="22"/>
                    </w:rPr>
                  </w:pPr>
                  <w:r w:rsidRPr="004B63C3">
                    <w:rPr>
                      <w:rFonts w:ascii="Calibri" w:hAnsi="Calibri" w:cs="Calibri"/>
                      <w:color w:val="000000"/>
                      <w:sz w:val="22"/>
                      <w:szCs w:val="22"/>
                    </w:rPr>
                    <w:t>Recognized losses to date</w:t>
                  </w:r>
                </w:p>
              </w:tc>
              <w:tc>
                <w:tcPr>
                  <w:tcW w:w="2268" w:type="dxa"/>
                  <w:tcBorders>
                    <w:top w:val="nil"/>
                    <w:left w:val="nil"/>
                    <w:bottom w:val="nil"/>
                    <w:right w:val="nil"/>
                  </w:tcBorders>
                </w:tcPr>
                <w:p w:rsidR="00FF2FA3" w:rsidRPr="004B63C3" w:rsidRDefault="00FF2FA3" w:rsidP="000F7481">
                  <w:pPr>
                    <w:autoSpaceDE w:val="0"/>
                    <w:autoSpaceDN w:val="0"/>
                    <w:adjustRightInd w:val="0"/>
                    <w:jc w:val="right"/>
                    <w:rPr>
                      <w:rFonts w:ascii="Calibri" w:hAnsi="Calibri" w:cs="Calibri"/>
                      <w:b/>
                      <w:bCs/>
                      <w:color w:val="000000"/>
                      <w:sz w:val="22"/>
                      <w:szCs w:val="22"/>
                    </w:rPr>
                  </w:pPr>
                </w:p>
              </w:tc>
              <w:tc>
                <w:tcPr>
                  <w:tcW w:w="2071" w:type="dxa"/>
                  <w:tcBorders>
                    <w:top w:val="nil"/>
                    <w:left w:val="nil"/>
                    <w:bottom w:val="nil"/>
                    <w:right w:val="nil"/>
                  </w:tcBorders>
                </w:tcPr>
                <w:p w:rsidR="00FF2FA3" w:rsidRPr="004B63C3" w:rsidRDefault="00FF2FA3" w:rsidP="000F7481">
                  <w:pPr>
                    <w:autoSpaceDE w:val="0"/>
                    <w:autoSpaceDN w:val="0"/>
                    <w:adjustRightInd w:val="0"/>
                    <w:jc w:val="right"/>
                    <w:rPr>
                      <w:rFonts w:ascii="Calibri" w:hAnsi="Calibri" w:cs="Calibri"/>
                      <w:bCs/>
                      <w:color w:val="000000"/>
                      <w:sz w:val="22"/>
                      <w:szCs w:val="22"/>
                    </w:rPr>
                  </w:pPr>
                </w:p>
              </w:tc>
            </w:tr>
            <w:tr w:rsidR="00FF2FA3" w:rsidRPr="004B63C3" w:rsidTr="002123F4">
              <w:trPr>
                <w:trHeight w:val="258"/>
              </w:trPr>
              <w:tc>
                <w:tcPr>
                  <w:tcW w:w="4535" w:type="dxa"/>
                  <w:tcBorders>
                    <w:top w:val="nil"/>
                    <w:left w:val="nil"/>
                    <w:bottom w:val="single" w:sz="4" w:space="0" w:color="auto"/>
                    <w:right w:val="nil"/>
                  </w:tcBorders>
                </w:tcPr>
                <w:p w:rsidR="00FF2FA3" w:rsidRPr="004B63C3" w:rsidRDefault="00FF2FA3" w:rsidP="000F7481">
                  <w:pPr>
                    <w:autoSpaceDE w:val="0"/>
                    <w:autoSpaceDN w:val="0"/>
                    <w:adjustRightInd w:val="0"/>
                    <w:ind w:left="252" w:hanging="252"/>
                    <w:rPr>
                      <w:rFonts w:ascii="Calibri" w:hAnsi="Calibri" w:cs="Calibri"/>
                      <w:b/>
                      <w:bCs/>
                      <w:color w:val="000000"/>
                      <w:sz w:val="22"/>
                      <w:szCs w:val="22"/>
                    </w:rPr>
                  </w:pPr>
                  <w:r w:rsidRPr="004B63C3">
                    <w:rPr>
                      <w:rFonts w:ascii="Calibri" w:hAnsi="Calibri" w:cs="Calibri"/>
                      <w:color w:val="000000"/>
                      <w:sz w:val="22"/>
                      <w:szCs w:val="22"/>
                    </w:rPr>
                    <w:t>Progress billings</w:t>
                  </w:r>
                </w:p>
              </w:tc>
              <w:tc>
                <w:tcPr>
                  <w:tcW w:w="2268" w:type="dxa"/>
                  <w:tcBorders>
                    <w:top w:val="nil"/>
                    <w:left w:val="nil"/>
                    <w:bottom w:val="single" w:sz="4" w:space="0" w:color="auto"/>
                    <w:right w:val="nil"/>
                  </w:tcBorders>
                </w:tcPr>
                <w:p w:rsidR="00FF2FA3" w:rsidRPr="004B63C3" w:rsidRDefault="00FF2FA3" w:rsidP="000F7481">
                  <w:pPr>
                    <w:autoSpaceDE w:val="0"/>
                    <w:autoSpaceDN w:val="0"/>
                    <w:adjustRightInd w:val="0"/>
                    <w:jc w:val="right"/>
                    <w:rPr>
                      <w:rFonts w:ascii="Calibri" w:hAnsi="Calibri" w:cs="Calibri"/>
                      <w:b/>
                      <w:bCs/>
                      <w:color w:val="000000"/>
                      <w:sz w:val="22"/>
                      <w:szCs w:val="22"/>
                    </w:rPr>
                  </w:pPr>
                </w:p>
              </w:tc>
              <w:tc>
                <w:tcPr>
                  <w:tcW w:w="2071" w:type="dxa"/>
                  <w:tcBorders>
                    <w:top w:val="nil"/>
                    <w:left w:val="nil"/>
                    <w:bottom w:val="single" w:sz="4" w:space="0" w:color="auto"/>
                    <w:right w:val="nil"/>
                  </w:tcBorders>
                </w:tcPr>
                <w:p w:rsidR="00FF2FA3" w:rsidRPr="004B63C3" w:rsidRDefault="00FF2FA3" w:rsidP="000F7481">
                  <w:pPr>
                    <w:autoSpaceDE w:val="0"/>
                    <w:autoSpaceDN w:val="0"/>
                    <w:adjustRightInd w:val="0"/>
                    <w:jc w:val="right"/>
                    <w:rPr>
                      <w:rFonts w:ascii="Calibri" w:hAnsi="Calibri" w:cs="Calibri"/>
                      <w:bCs/>
                      <w:color w:val="000000"/>
                      <w:sz w:val="22"/>
                      <w:szCs w:val="22"/>
                    </w:rPr>
                  </w:pPr>
                </w:p>
              </w:tc>
            </w:tr>
            <w:tr w:rsidR="00FF2FA3" w:rsidRPr="004B63C3" w:rsidTr="002123F4">
              <w:trPr>
                <w:trHeight w:val="381"/>
              </w:trPr>
              <w:tc>
                <w:tcPr>
                  <w:tcW w:w="4535" w:type="dxa"/>
                  <w:tcBorders>
                    <w:top w:val="single" w:sz="4" w:space="0" w:color="auto"/>
                    <w:left w:val="nil"/>
                    <w:bottom w:val="double" w:sz="4" w:space="0" w:color="auto"/>
                    <w:right w:val="nil"/>
                  </w:tcBorders>
                </w:tcPr>
                <w:p w:rsidR="00FF2FA3" w:rsidRPr="004B63C3" w:rsidRDefault="00FF2FA3" w:rsidP="000F7481">
                  <w:pPr>
                    <w:autoSpaceDE w:val="0"/>
                    <w:autoSpaceDN w:val="0"/>
                    <w:adjustRightInd w:val="0"/>
                    <w:spacing w:before="120"/>
                    <w:ind w:left="252" w:hanging="252"/>
                    <w:rPr>
                      <w:rFonts w:ascii="Calibri" w:hAnsi="Calibri" w:cs="Calibri"/>
                      <w:color w:val="000000"/>
                      <w:sz w:val="22"/>
                      <w:szCs w:val="22"/>
                    </w:rPr>
                  </w:pPr>
                </w:p>
              </w:tc>
              <w:tc>
                <w:tcPr>
                  <w:tcW w:w="2268" w:type="dxa"/>
                  <w:tcBorders>
                    <w:top w:val="single" w:sz="4" w:space="0" w:color="auto"/>
                    <w:left w:val="nil"/>
                    <w:bottom w:val="double" w:sz="4" w:space="0" w:color="auto"/>
                    <w:right w:val="nil"/>
                  </w:tcBorders>
                </w:tcPr>
                <w:p w:rsidR="00FF2FA3" w:rsidRPr="004B63C3" w:rsidRDefault="00FF2FA3" w:rsidP="000F7481">
                  <w:pPr>
                    <w:autoSpaceDE w:val="0"/>
                    <w:autoSpaceDN w:val="0"/>
                    <w:adjustRightInd w:val="0"/>
                    <w:spacing w:before="120"/>
                    <w:jc w:val="right"/>
                    <w:rPr>
                      <w:rFonts w:ascii="Calibri" w:hAnsi="Calibri" w:cs="Calibri"/>
                      <w:b/>
                      <w:bCs/>
                      <w:color w:val="000000"/>
                      <w:sz w:val="22"/>
                      <w:szCs w:val="22"/>
                    </w:rPr>
                  </w:pPr>
                  <w:r w:rsidRPr="004B63C3">
                    <w:rPr>
                      <w:rFonts w:ascii="Calibri" w:hAnsi="Calibri" w:cs="Calibri"/>
                      <w:b/>
                      <w:bCs/>
                      <w:color w:val="000000"/>
                      <w:sz w:val="22"/>
                      <w:szCs w:val="22"/>
                    </w:rPr>
                    <w:t>P</w:t>
                  </w:r>
                </w:p>
              </w:tc>
              <w:tc>
                <w:tcPr>
                  <w:tcW w:w="2071" w:type="dxa"/>
                  <w:tcBorders>
                    <w:top w:val="single" w:sz="4" w:space="0" w:color="auto"/>
                    <w:left w:val="nil"/>
                    <w:bottom w:val="double" w:sz="4" w:space="0" w:color="auto"/>
                    <w:right w:val="nil"/>
                  </w:tcBorders>
                </w:tcPr>
                <w:p w:rsidR="00FF2FA3" w:rsidRPr="004B63C3" w:rsidRDefault="00FF2FA3" w:rsidP="000F7481">
                  <w:pPr>
                    <w:autoSpaceDE w:val="0"/>
                    <w:autoSpaceDN w:val="0"/>
                    <w:adjustRightInd w:val="0"/>
                    <w:spacing w:before="120"/>
                    <w:jc w:val="right"/>
                    <w:rPr>
                      <w:rFonts w:ascii="Calibri" w:hAnsi="Calibri" w:cs="Calibri"/>
                      <w:bCs/>
                      <w:color w:val="000000"/>
                      <w:sz w:val="22"/>
                      <w:szCs w:val="22"/>
                    </w:rPr>
                  </w:pPr>
                  <w:r w:rsidRPr="004B63C3">
                    <w:rPr>
                      <w:rFonts w:ascii="Calibri" w:hAnsi="Calibri" w:cs="Calibri"/>
                      <w:bCs/>
                      <w:color w:val="000000"/>
                      <w:sz w:val="22"/>
                      <w:szCs w:val="22"/>
                    </w:rPr>
                    <w:t>P</w:t>
                  </w: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55A71">
            <w:pPr>
              <w:autoSpaceDE w:val="0"/>
              <w:autoSpaceDN w:val="0"/>
              <w:adjustRightInd w:val="0"/>
              <w:spacing w:before="240"/>
              <w:ind w:left="720"/>
              <w:jc w:val="both"/>
              <w:rPr>
                <w:rFonts w:ascii="Calibri" w:hAnsi="Calibri" w:cs="Calibri"/>
                <w:color w:val="000000"/>
                <w:sz w:val="22"/>
                <w:szCs w:val="22"/>
              </w:rPr>
            </w:pPr>
            <w:r w:rsidRPr="004B63C3">
              <w:rPr>
                <w:rFonts w:ascii="Calibri" w:hAnsi="Calibri" w:cs="Calibri"/>
                <w:color w:val="000000"/>
                <w:sz w:val="22"/>
                <w:szCs w:val="22"/>
              </w:rPr>
              <w:t xml:space="preserve">Advances received from customers for contract work amounted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advances in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in 2013 and 2012, respectively.  Retentions held by customers for contract work amounted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retentions in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in 2013 and 2012, respectively.  </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55A71">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Construction contracts due for settlement after more than 12 months amounted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Amounts included in trade and other receivables which are collectible beyond 12 months for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were included in the Trade and other receivables as at </w:t>
            </w:r>
            <w:r w:rsidRPr="004B63C3">
              <w:rPr>
                <w:rFonts w:ascii="Calibri" w:hAnsi="Calibri" w:cs="Calibri"/>
                <w:color w:val="0000FF"/>
                <w:sz w:val="22"/>
                <w:szCs w:val="22"/>
              </w:rPr>
              <w:t>[</w:t>
            </w:r>
            <w:r w:rsidRPr="004B63C3">
              <w:rPr>
                <w:rFonts w:ascii="Calibri" w:hAnsi="Calibri" w:cs="Calibri"/>
                <w:i/>
                <w:color w:val="0000FF"/>
                <w:sz w:val="22"/>
                <w:szCs w:val="22"/>
                <w:u w:val="single"/>
              </w:rPr>
              <w:t>Reporting Date for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2013 and 2012, respectively.</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6926F2" w:rsidRPr="004B63C3" w:rsidRDefault="006926F2" w:rsidP="00420EE2">
            <w:pPr>
              <w:rPr>
                <w:rFonts w:ascii="Calibri" w:hAnsi="Calibri" w:cs="Calibri"/>
                <w:sz w:val="18"/>
                <w:szCs w:val="18"/>
                <w:highlight w:val="yellow"/>
              </w:rPr>
            </w:pPr>
          </w:p>
          <w:p w:rsidR="006926F2" w:rsidRPr="004B63C3" w:rsidRDefault="006926F2"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r w:rsidRPr="004B63C3">
              <w:rPr>
                <w:rFonts w:ascii="Calibri" w:hAnsi="Calibri" w:cs="Calibri"/>
                <w:sz w:val="18"/>
                <w:szCs w:val="18"/>
                <w:highlight w:val="yellow"/>
              </w:rPr>
              <w:t>Section 23.31 (b)</w:t>
            </w:r>
          </w:p>
          <w:p w:rsidR="00FF2FA3" w:rsidRPr="004B63C3" w:rsidRDefault="00FF2FA3" w:rsidP="00420EE2">
            <w:pPr>
              <w:rPr>
                <w:rFonts w:ascii="Calibri" w:hAnsi="Calibri" w:cs="Calibri"/>
                <w:sz w:val="18"/>
                <w:szCs w:val="18"/>
                <w:highlight w:val="yellow"/>
              </w:rPr>
            </w:pPr>
            <w:r w:rsidRPr="004B63C3">
              <w:rPr>
                <w:rFonts w:ascii="Calibri" w:hAnsi="Calibri" w:cs="Calibri"/>
                <w:sz w:val="18"/>
                <w:szCs w:val="18"/>
                <w:highlight w:val="yellow"/>
              </w:rPr>
              <w:t>23.31 (c)</w:t>
            </w:r>
          </w:p>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rPr>
            </w:pPr>
            <w:r w:rsidRPr="004B63C3">
              <w:rPr>
                <w:rFonts w:ascii="Calibri" w:hAnsi="Calibri" w:cs="Calibri"/>
                <w:sz w:val="18"/>
                <w:szCs w:val="18"/>
                <w:highlight w:val="yellow"/>
              </w:rPr>
              <w:t>23.31 (a)</w:t>
            </w:r>
          </w:p>
        </w:tc>
        <w:tc>
          <w:tcPr>
            <w:tcW w:w="9900" w:type="dxa"/>
            <w:gridSpan w:val="2"/>
            <w:shd w:val="clear" w:color="auto" w:fill="auto"/>
          </w:tcPr>
          <w:p w:rsidR="006926F2" w:rsidRPr="004B63C3" w:rsidRDefault="006926F2" w:rsidP="006E4708">
            <w:pPr>
              <w:autoSpaceDE w:val="0"/>
              <w:autoSpaceDN w:val="0"/>
              <w:adjustRightInd w:val="0"/>
              <w:rPr>
                <w:rFonts w:ascii="Calibri" w:hAnsi="Calibri" w:cs="Calibri"/>
                <w:color w:val="000000"/>
                <w:sz w:val="22"/>
                <w:szCs w:val="22"/>
              </w:rPr>
            </w:pPr>
          </w:p>
          <w:p w:rsidR="00FF2FA3" w:rsidRPr="004B63C3" w:rsidRDefault="00FF2FA3" w:rsidP="00555A71">
            <w:pPr>
              <w:autoSpaceDE w:val="0"/>
              <w:autoSpaceDN w:val="0"/>
              <w:adjustRightInd w:val="0"/>
              <w:spacing w:before="120"/>
              <w:ind w:left="720"/>
              <w:rPr>
                <w:rFonts w:ascii="Calibri" w:eastAsia="Calibri" w:hAnsi="Calibri" w:cs="Calibri"/>
                <w:sz w:val="22"/>
                <w:szCs w:val="22"/>
              </w:rPr>
            </w:pPr>
            <w:r w:rsidRPr="004B63C3">
              <w:rPr>
                <w:rFonts w:ascii="Calibri" w:hAnsi="Calibri" w:cs="Calibri"/>
                <w:color w:val="000000"/>
                <w:sz w:val="22"/>
                <w:szCs w:val="22"/>
              </w:rPr>
              <w:t xml:space="preserve">Revenue from construction contract is recognized based on </w:t>
            </w:r>
            <w:r w:rsidRPr="004B63C3">
              <w:rPr>
                <w:rFonts w:ascii="Calibri" w:hAnsi="Calibri" w:cs="Calibri"/>
                <w:color w:val="C00000"/>
                <w:sz w:val="22"/>
                <w:szCs w:val="22"/>
              </w:rPr>
              <w:t xml:space="preserve">[percentage completion method or up to the amount of cost recognized since percentage of completion cannot be determined]. </w:t>
            </w:r>
            <w:r w:rsidRPr="004B63C3">
              <w:rPr>
                <w:rFonts w:ascii="Calibri" w:hAnsi="Calibri" w:cs="Calibri"/>
                <w:sz w:val="22"/>
                <w:szCs w:val="22"/>
              </w:rPr>
              <w:t xml:space="preserve">Percentage of completion method is determined </w:t>
            </w:r>
            <w:r w:rsidRPr="004B63C3">
              <w:rPr>
                <w:rFonts w:ascii="Calibri" w:hAnsi="Calibri" w:cs="Calibri"/>
                <w:color w:val="C00000"/>
                <w:sz w:val="22"/>
                <w:szCs w:val="22"/>
              </w:rPr>
              <w:t xml:space="preserve">[in proportion of cost incurred for work performed to date bear to the estimated total cost Or based on survey of work performed Or </w:t>
            </w:r>
            <w:r w:rsidRPr="004B63C3">
              <w:rPr>
                <w:rFonts w:ascii="Calibri" w:eastAsia="Calibri" w:hAnsi="Calibri" w:cs="Calibri"/>
                <w:color w:val="C00000"/>
                <w:sz w:val="22"/>
                <w:szCs w:val="22"/>
              </w:rPr>
              <w:t>completion of a physical proportion of the service transaction or contract work].</w:t>
            </w:r>
            <w:r w:rsidRPr="004B63C3">
              <w:rPr>
                <w:rFonts w:ascii="Calibri" w:hAnsi="Calibri" w:cs="Calibri"/>
                <w:sz w:val="22"/>
                <w:szCs w:val="22"/>
              </w:rPr>
              <w:t xml:space="preserve"> Revenue recognized during the year amounted to _____ and ____ in 2013 and 2012, respectively.</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50928">
            <w:pPr>
              <w:numPr>
                <w:ilvl w:val="0"/>
                <w:numId w:val="13"/>
              </w:numPr>
              <w:autoSpaceDE w:val="0"/>
              <w:autoSpaceDN w:val="0"/>
              <w:adjustRightInd w:val="0"/>
              <w:spacing w:before="360" w:after="240"/>
              <w:ind w:left="18" w:hanging="18"/>
              <w:jc w:val="both"/>
              <w:rPr>
                <w:rFonts w:ascii="Calibri" w:hAnsi="Calibri" w:cs="Calibri"/>
                <w:b/>
                <w:bCs/>
                <w:color w:val="000000"/>
                <w:sz w:val="22"/>
                <w:szCs w:val="22"/>
              </w:rPr>
            </w:pPr>
            <w:r w:rsidRPr="004B63C3">
              <w:rPr>
                <w:rFonts w:ascii="Calibri" w:hAnsi="Calibri" w:cs="Calibri"/>
                <w:b/>
                <w:bCs/>
                <w:color w:val="000000"/>
                <w:sz w:val="22"/>
                <w:szCs w:val="22"/>
              </w:rPr>
              <w:t>PREPAYMENTS AND OTHER CURRENT ASSETS</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tbl>
            <w:tblPr>
              <w:tblW w:w="8936" w:type="dxa"/>
              <w:tblInd w:w="833" w:type="dxa"/>
              <w:tblLayout w:type="fixed"/>
              <w:tblLook w:val="01E0" w:firstRow="1" w:lastRow="1" w:firstColumn="1" w:lastColumn="1" w:noHBand="0" w:noVBand="0"/>
            </w:tblPr>
            <w:tblGrid>
              <w:gridCol w:w="4671"/>
              <w:gridCol w:w="2335"/>
              <w:gridCol w:w="1930"/>
            </w:tblGrid>
            <w:tr w:rsidR="00FF2FA3" w:rsidRPr="004B63C3" w:rsidTr="002123F4">
              <w:trPr>
                <w:trHeight w:val="310"/>
              </w:trPr>
              <w:tc>
                <w:tcPr>
                  <w:tcW w:w="4671" w:type="dxa"/>
                  <w:tcBorders>
                    <w:top w:val="single" w:sz="4" w:space="0" w:color="auto"/>
                    <w:bottom w:val="single" w:sz="4" w:space="0" w:color="auto"/>
                  </w:tcBorders>
                </w:tcPr>
                <w:p w:rsidR="00FF2FA3" w:rsidRPr="004B63C3" w:rsidRDefault="00FF2FA3" w:rsidP="000F7481">
                  <w:pPr>
                    <w:autoSpaceDE w:val="0"/>
                    <w:autoSpaceDN w:val="0"/>
                    <w:adjustRightInd w:val="0"/>
                    <w:spacing w:before="60"/>
                    <w:jc w:val="both"/>
                    <w:rPr>
                      <w:rFonts w:ascii="Calibri" w:hAnsi="Calibri" w:cs="Calibri"/>
                      <w:b/>
                      <w:bCs/>
                      <w:color w:val="000000"/>
                      <w:sz w:val="22"/>
                      <w:szCs w:val="22"/>
                    </w:rPr>
                  </w:pPr>
                </w:p>
              </w:tc>
              <w:tc>
                <w:tcPr>
                  <w:tcW w:w="2335" w:type="dxa"/>
                  <w:tcBorders>
                    <w:top w:val="single" w:sz="4" w:space="0" w:color="auto"/>
                    <w:bottom w:val="single" w:sz="4" w:space="0" w:color="auto"/>
                  </w:tcBorders>
                </w:tcPr>
                <w:p w:rsidR="00FF2FA3" w:rsidRPr="004B63C3" w:rsidRDefault="00FF2FA3" w:rsidP="000F7481">
                  <w:pPr>
                    <w:autoSpaceDE w:val="0"/>
                    <w:autoSpaceDN w:val="0"/>
                    <w:adjustRightInd w:val="0"/>
                    <w:spacing w:before="60"/>
                    <w:jc w:val="center"/>
                    <w:rPr>
                      <w:rFonts w:ascii="Calibri" w:hAnsi="Calibri" w:cs="Calibri"/>
                      <w:b/>
                      <w:bCs/>
                      <w:color w:val="000000"/>
                      <w:sz w:val="22"/>
                      <w:szCs w:val="22"/>
                    </w:rPr>
                  </w:pPr>
                  <w:r w:rsidRPr="004B63C3">
                    <w:rPr>
                      <w:rFonts w:ascii="Calibri" w:hAnsi="Calibri" w:cs="Calibri"/>
                      <w:b/>
                      <w:bCs/>
                      <w:color w:val="000000"/>
                      <w:sz w:val="22"/>
                      <w:szCs w:val="22"/>
                    </w:rPr>
                    <w:t>2013</w:t>
                  </w:r>
                </w:p>
              </w:tc>
              <w:tc>
                <w:tcPr>
                  <w:tcW w:w="1930" w:type="dxa"/>
                  <w:tcBorders>
                    <w:top w:val="single" w:sz="4" w:space="0" w:color="auto"/>
                    <w:bottom w:val="single" w:sz="4" w:space="0" w:color="auto"/>
                  </w:tcBorders>
                </w:tcPr>
                <w:p w:rsidR="00FF2FA3" w:rsidRPr="004B63C3" w:rsidRDefault="00FF2FA3" w:rsidP="000F7481">
                  <w:pPr>
                    <w:autoSpaceDE w:val="0"/>
                    <w:autoSpaceDN w:val="0"/>
                    <w:adjustRightInd w:val="0"/>
                    <w:spacing w:before="60"/>
                    <w:jc w:val="center"/>
                    <w:rPr>
                      <w:rFonts w:ascii="Calibri" w:hAnsi="Calibri" w:cs="Calibri"/>
                      <w:bCs/>
                      <w:color w:val="000000"/>
                      <w:sz w:val="22"/>
                      <w:szCs w:val="22"/>
                    </w:rPr>
                  </w:pPr>
                  <w:r w:rsidRPr="004B63C3">
                    <w:rPr>
                      <w:rFonts w:ascii="Calibri" w:hAnsi="Calibri" w:cs="Calibri"/>
                      <w:bCs/>
                      <w:color w:val="000000"/>
                      <w:sz w:val="22"/>
                      <w:szCs w:val="22"/>
                    </w:rPr>
                    <w:t>2012</w:t>
                  </w:r>
                </w:p>
              </w:tc>
            </w:tr>
            <w:tr w:rsidR="00FF2FA3" w:rsidRPr="004B63C3" w:rsidTr="002123F4">
              <w:trPr>
                <w:trHeight w:val="310"/>
              </w:trPr>
              <w:tc>
                <w:tcPr>
                  <w:tcW w:w="4671" w:type="dxa"/>
                  <w:tcBorders>
                    <w:top w:val="single" w:sz="4" w:space="0" w:color="auto"/>
                  </w:tcBorders>
                </w:tcPr>
                <w:p w:rsidR="00FF2FA3" w:rsidRPr="004B63C3" w:rsidRDefault="00FF2FA3" w:rsidP="000F7481">
                  <w:pPr>
                    <w:autoSpaceDE w:val="0"/>
                    <w:autoSpaceDN w:val="0"/>
                    <w:adjustRightInd w:val="0"/>
                    <w:spacing w:before="60"/>
                    <w:jc w:val="both"/>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Prepayments and other current assets 1</w:t>
                  </w:r>
                  <w:r w:rsidRPr="004B63C3">
                    <w:rPr>
                      <w:rFonts w:ascii="Calibri" w:hAnsi="Calibri" w:cs="Calibri"/>
                      <w:color w:val="0000FF"/>
                      <w:sz w:val="22"/>
                      <w:szCs w:val="22"/>
                    </w:rPr>
                    <w:t>]</w:t>
                  </w:r>
                </w:p>
              </w:tc>
              <w:tc>
                <w:tcPr>
                  <w:tcW w:w="2335" w:type="dxa"/>
                  <w:tcBorders>
                    <w:top w:val="single" w:sz="4" w:space="0" w:color="auto"/>
                  </w:tcBorders>
                </w:tcPr>
                <w:p w:rsidR="00FF2FA3" w:rsidRPr="004B63C3" w:rsidRDefault="00FF2FA3" w:rsidP="000F7481">
                  <w:pPr>
                    <w:autoSpaceDE w:val="0"/>
                    <w:autoSpaceDN w:val="0"/>
                    <w:adjustRightInd w:val="0"/>
                    <w:spacing w:before="60"/>
                    <w:jc w:val="both"/>
                    <w:rPr>
                      <w:rFonts w:ascii="Calibri" w:hAnsi="Calibri" w:cs="Calibri"/>
                      <w:b/>
                      <w:bCs/>
                      <w:color w:val="000000"/>
                      <w:sz w:val="22"/>
                      <w:szCs w:val="22"/>
                    </w:rPr>
                  </w:pPr>
                </w:p>
              </w:tc>
              <w:tc>
                <w:tcPr>
                  <w:tcW w:w="1930" w:type="dxa"/>
                  <w:tcBorders>
                    <w:top w:val="single" w:sz="4" w:space="0" w:color="auto"/>
                  </w:tcBorders>
                </w:tcPr>
                <w:p w:rsidR="00FF2FA3" w:rsidRPr="004B63C3" w:rsidRDefault="00FF2FA3" w:rsidP="000F7481">
                  <w:pPr>
                    <w:autoSpaceDE w:val="0"/>
                    <w:autoSpaceDN w:val="0"/>
                    <w:adjustRightInd w:val="0"/>
                    <w:spacing w:before="60"/>
                    <w:jc w:val="both"/>
                    <w:rPr>
                      <w:rFonts w:ascii="Calibri" w:hAnsi="Calibri" w:cs="Calibri"/>
                      <w:bCs/>
                      <w:color w:val="000000"/>
                      <w:sz w:val="22"/>
                      <w:szCs w:val="22"/>
                    </w:rPr>
                  </w:pPr>
                </w:p>
              </w:tc>
            </w:tr>
            <w:tr w:rsidR="00FF2FA3" w:rsidRPr="004B63C3" w:rsidTr="002123F4">
              <w:trPr>
                <w:trHeight w:val="251"/>
              </w:trPr>
              <w:tc>
                <w:tcPr>
                  <w:tcW w:w="4671" w:type="dxa"/>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Prepayments and other current assets 2</w:t>
                  </w:r>
                  <w:r w:rsidRPr="004B63C3">
                    <w:rPr>
                      <w:rFonts w:ascii="Calibri" w:hAnsi="Calibri" w:cs="Calibri"/>
                      <w:color w:val="0000FF"/>
                      <w:sz w:val="22"/>
                      <w:szCs w:val="22"/>
                    </w:rPr>
                    <w:t>]</w:t>
                  </w:r>
                </w:p>
              </w:tc>
              <w:tc>
                <w:tcPr>
                  <w:tcW w:w="2335" w:type="dxa"/>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30" w:type="dxa"/>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239"/>
              </w:trPr>
              <w:tc>
                <w:tcPr>
                  <w:tcW w:w="4671"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Prepayments and other current assets 3</w:t>
                  </w:r>
                  <w:r w:rsidRPr="004B63C3">
                    <w:rPr>
                      <w:rFonts w:ascii="Calibri" w:hAnsi="Calibri" w:cs="Calibri"/>
                      <w:color w:val="0000FF"/>
                      <w:sz w:val="22"/>
                      <w:szCs w:val="22"/>
                    </w:rPr>
                    <w:t>]</w:t>
                  </w:r>
                </w:p>
              </w:tc>
              <w:tc>
                <w:tcPr>
                  <w:tcW w:w="2335"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30"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370"/>
              </w:trPr>
              <w:tc>
                <w:tcPr>
                  <w:tcW w:w="4671" w:type="dxa"/>
                  <w:tcBorders>
                    <w:top w:val="single" w:sz="4" w:space="0" w:color="auto"/>
                    <w:bottom w:val="double" w:sz="4" w:space="0" w:color="auto"/>
                  </w:tcBorders>
                </w:tcPr>
                <w:p w:rsidR="00FF2FA3" w:rsidRPr="004B63C3" w:rsidRDefault="00FF2FA3" w:rsidP="000F7481">
                  <w:pPr>
                    <w:autoSpaceDE w:val="0"/>
                    <w:autoSpaceDN w:val="0"/>
                    <w:adjustRightInd w:val="0"/>
                    <w:spacing w:before="120"/>
                    <w:jc w:val="both"/>
                    <w:rPr>
                      <w:rFonts w:ascii="Calibri" w:hAnsi="Calibri" w:cs="Calibri"/>
                      <w:color w:val="000000"/>
                      <w:sz w:val="22"/>
                      <w:szCs w:val="22"/>
                    </w:rPr>
                  </w:pPr>
                </w:p>
              </w:tc>
              <w:tc>
                <w:tcPr>
                  <w:tcW w:w="2335" w:type="dxa"/>
                  <w:tcBorders>
                    <w:top w:val="single" w:sz="4" w:space="0" w:color="auto"/>
                    <w:bottom w:val="double" w:sz="4" w:space="0" w:color="auto"/>
                  </w:tcBorders>
                </w:tcPr>
                <w:p w:rsidR="00FF2FA3" w:rsidRPr="004B63C3" w:rsidRDefault="00FF2FA3" w:rsidP="000F7481">
                  <w:pPr>
                    <w:autoSpaceDE w:val="0"/>
                    <w:autoSpaceDN w:val="0"/>
                    <w:adjustRightInd w:val="0"/>
                    <w:spacing w:before="120"/>
                    <w:jc w:val="both"/>
                    <w:rPr>
                      <w:rFonts w:ascii="Calibri" w:hAnsi="Calibri" w:cs="Calibri"/>
                      <w:b/>
                      <w:bCs/>
                      <w:color w:val="000000"/>
                      <w:sz w:val="22"/>
                      <w:szCs w:val="22"/>
                    </w:rPr>
                  </w:pPr>
                </w:p>
              </w:tc>
              <w:tc>
                <w:tcPr>
                  <w:tcW w:w="1930" w:type="dxa"/>
                  <w:tcBorders>
                    <w:top w:val="single" w:sz="4" w:space="0" w:color="auto"/>
                    <w:bottom w:val="double" w:sz="4" w:space="0" w:color="auto"/>
                  </w:tcBorders>
                </w:tcPr>
                <w:p w:rsidR="00FF2FA3" w:rsidRPr="004B63C3" w:rsidRDefault="00FF2FA3" w:rsidP="000F7481">
                  <w:pPr>
                    <w:autoSpaceDE w:val="0"/>
                    <w:autoSpaceDN w:val="0"/>
                    <w:adjustRightInd w:val="0"/>
                    <w:spacing w:before="120"/>
                    <w:jc w:val="both"/>
                    <w:rPr>
                      <w:rFonts w:ascii="Calibri" w:hAnsi="Calibri" w:cs="Calibri"/>
                      <w:bCs/>
                      <w:color w:val="000000"/>
                      <w:sz w:val="22"/>
                      <w:szCs w:val="22"/>
                    </w:rPr>
                  </w:pP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50928">
            <w:pPr>
              <w:numPr>
                <w:ilvl w:val="0"/>
                <w:numId w:val="13"/>
              </w:numPr>
              <w:autoSpaceDE w:val="0"/>
              <w:autoSpaceDN w:val="0"/>
              <w:adjustRightInd w:val="0"/>
              <w:spacing w:before="360"/>
              <w:ind w:left="18" w:hanging="18"/>
              <w:jc w:val="both"/>
              <w:rPr>
                <w:rFonts w:ascii="Calibri" w:hAnsi="Calibri" w:cs="Calibri"/>
                <w:b/>
                <w:bCs/>
                <w:color w:val="000000"/>
                <w:sz w:val="22"/>
                <w:szCs w:val="22"/>
              </w:rPr>
            </w:pPr>
            <w:r w:rsidRPr="004B63C3">
              <w:rPr>
                <w:rFonts w:ascii="Calibri" w:hAnsi="Calibri" w:cs="Calibri"/>
                <w:b/>
                <w:bCs/>
                <w:color w:val="000000"/>
                <w:sz w:val="22"/>
                <w:szCs w:val="22"/>
              </w:rPr>
              <w:t>LONG-TERM RECEIVABLES</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D16B96">
            <w:pPr>
              <w:autoSpaceDE w:val="0"/>
              <w:autoSpaceDN w:val="0"/>
              <w:adjustRightInd w:val="0"/>
              <w:spacing w:before="120" w:after="240"/>
              <w:ind w:left="720"/>
              <w:jc w:val="both"/>
              <w:rPr>
                <w:rFonts w:ascii="Calibri" w:hAnsi="Calibri" w:cs="Calibri"/>
                <w:b/>
                <w:bCs/>
                <w:color w:val="000000"/>
                <w:sz w:val="22"/>
                <w:szCs w:val="22"/>
              </w:rPr>
            </w:pPr>
            <w:r w:rsidRPr="004B63C3">
              <w:rPr>
                <w:rFonts w:ascii="Calibri" w:hAnsi="Calibri" w:cs="Calibri"/>
                <w:color w:val="000000"/>
                <w:sz w:val="22"/>
                <w:szCs w:val="22"/>
              </w:rPr>
              <w:t>The movements in long-term receivables are summarized as follows:</w:t>
            </w:r>
          </w:p>
          <w:tbl>
            <w:tblPr>
              <w:tblW w:w="8921" w:type="dxa"/>
              <w:tblInd w:w="833" w:type="dxa"/>
              <w:tblLayout w:type="fixed"/>
              <w:tblLook w:val="01E0" w:firstRow="1" w:lastRow="1" w:firstColumn="1" w:lastColumn="1" w:noHBand="0" w:noVBand="0"/>
            </w:tblPr>
            <w:tblGrid>
              <w:gridCol w:w="4662"/>
              <w:gridCol w:w="2332"/>
              <w:gridCol w:w="1927"/>
            </w:tblGrid>
            <w:tr w:rsidR="00FF2FA3" w:rsidRPr="004B63C3" w:rsidTr="002123F4">
              <w:trPr>
                <w:trHeight w:val="320"/>
              </w:trPr>
              <w:tc>
                <w:tcPr>
                  <w:tcW w:w="4662" w:type="dxa"/>
                  <w:tcBorders>
                    <w:top w:val="single" w:sz="4" w:space="0" w:color="auto"/>
                    <w:bottom w:val="single" w:sz="4" w:space="0" w:color="auto"/>
                  </w:tcBorders>
                </w:tcPr>
                <w:p w:rsidR="00FF2FA3" w:rsidRPr="004B63C3" w:rsidRDefault="00FF2FA3" w:rsidP="000F7481">
                  <w:pPr>
                    <w:autoSpaceDE w:val="0"/>
                    <w:autoSpaceDN w:val="0"/>
                    <w:adjustRightInd w:val="0"/>
                    <w:spacing w:before="60"/>
                    <w:jc w:val="both"/>
                    <w:rPr>
                      <w:rFonts w:ascii="Calibri" w:hAnsi="Calibri" w:cs="Calibri"/>
                      <w:b/>
                      <w:bCs/>
                      <w:color w:val="000000"/>
                      <w:sz w:val="22"/>
                      <w:szCs w:val="22"/>
                    </w:rPr>
                  </w:pPr>
                </w:p>
              </w:tc>
              <w:tc>
                <w:tcPr>
                  <w:tcW w:w="2332" w:type="dxa"/>
                  <w:tcBorders>
                    <w:top w:val="single" w:sz="4" w:space="0" w:color="auto"/>
                    <w:bottom w:val="single" w:sz="4" w:space="0" w:color="auto"/>
                  </w:tcBorders>
                </w:tcPr>
                <w:p w:rsidR="00FF2FA3" w:rsidRPr="004B63C3" w:rsidRDefault="00FF2FA3" w:rsidP="000F7481">
                  <w:pPr>
                    <w:autoSpaceDE w:val="0"/>
                    <w:autoSpaceDN w:val="0"/>
                    <w:adjustRightInd w:val="0"/>
                    <w:spacing w:before="60"/>
                    <w:jc w:val="center"/>
                    <w:rPr>
                      <w:rFonts w:ascii="Calibri" w:hAnsi="Calibri" w:cs="Calibri"/>
                      <w:b/>
                      <w:bCs/>
                      <w:color w:val="000000"/>
                      <w:sz w:val="22"/>
                      <w:szCs w:val="22"/>
                    </w:rPr>
                  </w:pPr>
                  <w:r w:rsidRPr="004B63C3">
                    <w:rPr>
                      <w:rFonts w:ascii="Calibri" w:hAnsi="Calibri" w:cs="Calibri"/>
                      <w:b/>
                      <w:bCs/>
                      <w:color w:val="000000"/>
                      <w:sz w:val="22"/>
                      <w:szCs w:val="22"/>
                    </w:rPr>
                    <w:t>2013</w:t>
                  </w:r>
                </w:p>
              </w:tc>
              <w:tc>
                <w:tcPr>
                  <w:tcW w:w="1927" w:type="dxa"/>
                  <w:tcBorders>
                    <w:top w:val="single" w:sz="4" w:space="0" w:color="auto"/>
                    <w:bottom w:val="single" w:sz="4" w:space="0" w:color="auto"/>
                  </w:tcBorders>
                </w:tcPr>
                <w:p w:rsidR="00FF2FA3" w:rsidRPr="004B63C3" w:rsidRDefault="00FF2FA3" w:rsidP="000F7481">
                  <w:pPr>
                    <w:autoSpaceDE w:val="0"/>
                    <w:autoSpaceDN w:val="0"/>
                    <w:adjustRightInd w:val="0"/>
                    <w:spacing w:before="60"/>
                    <w:jc w:val="center"/>
                    <w:rPr>
                      <w:rFonts w:ascii="Calibri" w:hAnsi="Calibri" w:cs="Calibri"/>
                      <w:bCs/>
                      <w:color w:val="000000"/>
                      <w:sz w:val="22"/>
                      <w:szCs w:val="22"/>
                    </w:rPr>
                  </w:pPr>
                  <w:r w:rsidRPr="004B63C3">
                    <w:rPr>
                      <w:rFonts w:ascii="Calibri" w:hAnsi="Calibri" w:cs="Calibri"/>
                      <w:bCs/>
                      <w:color w:val="000000"/>
                      <w:sz w:val="22"/>
                      <w:szCs w:val="22"/>
                    </w:rPr>
                    <w:t>2012</w:t>
                  </w:r>
                </w:p>
              </w:tc>
            </w:tr>
            <w:tr w:rsidR="00FF2FA3" w:rsidRPr="004B63C3" w:rsidTr="002123F4">
              <w:trPr>
                <w:trHeight w:val="333"/>
              </w:trPr>
              <w:tc>
                <w:tcPr>
                  <w:tcW w:w="4662" w:type="dxa"/>
                  <w:tcBorders>
                    <w:top w:val="single" w:sz="4" w:space="0" w:color="auto"/>
                  </w:tcBorders>
                </w:tcPr>
                <w:p w:rsidR="00FF2FA3" w:rsidRPr="004B63C3" w:rsidRDefault="00FF2FA3" w:rsidP="000F7481">
                  <w:pPr>
                    <w:autoSpaceDE w:val="0"/>
                    <w:autoSpaceDN w:val="0"/>
                    <w:adjustRightInd w:val="0"/>
                    <w:spacing w:before="60"/>
                    <w:jc w:val="both"/>
                    <w:rPr>
                      <w:rFonts w:ascii="Calibri" w:hAnsi="Calibri" w:cs="Calibri"/>
                      <w:color w:val="000000"/>
                      <w:sz w:val="22"/>
                      <w:szCs w:val="22"/>
                    </w:rPr>
                  </w:pPr>
                  <w:r w:rsidRPr="004B63C3">
                    <w:rPr>
                      <w:rFonts w:ascii="Calibri" w:hAnsi="Calibri" w:cs="Calibri"/>
                      <w:color w:val="000000"/>
                      <w:sz w:val="22"/>
                      <w:szCs w:val="22"/>
                    </w:rPr>
                    <w:t xml:space="preserve">Balance, beginning </w:t>
                  </w:r>
                </w:p>
              </w:tc>
              <w:tc>
                <w:tcPr>
                  <w:tcW w:w="2332" w:type="dxa"/>
                  <w:tcBorders>
                    <w:top w:val="single" w:sz="4" w:space="0" w:color="auto"/>
                  </w:tcBorders>
                </w:tcPr>
                <w:p w:rsidR="00FF2FA3" w:rsidRPr="004B63C3" w:rsidRDefault="00FF2FA3" w:rsidP="000F7481">
                  <w:pPr>
                    <w:autoSpaceDE w:val="0"/>
                    <w:autoSpaceDN w:val="0"/>
                    <w:adjustRightInd w:val="0"/>
                    <w:spacing w:before="60"/>
                    <w:jc w:val="both"/>
                    <w:rPr>
                      <w:rFonts w:ascii="Calibri" w:hAnsi="Calibri" w:cs="Calibri"/>
                      <w:b/>
                      <w:bCs/>
                      <w:color w:val="000000"/>
                      <w:sz w:val="22"/>
                      <w:szCs w:val="22"/>
                    </w:rPr>
                  </w:pPr>
                </w:p>
              </w:tc>
              <w:tc>
                <w:tcPr>
                  <w:tcW w:w="1927" w:type="dxa"/>
                  <w:tcBorders>
                    <w:top w:val="single" w:sz="4" w:space="0" w:color="auto"/>
                  </w:tcBorders>
                </w:tcPr>
                <w:p w:rsidR="00FF2FA3" w:rsidRPr="004B63C3" w:rsidRDefault="00FF2FA3" w:rsidP="000F7481">
                  <w:pPr>
                    <w:autoSpaceDE w:val="0"/>
                    <w:autoSpaceDN w:val="0"/>
                    <w:adjustRightInd w:val="0"/>
                    <w:spacing w:before="60"/>
                    <w:jc w:val="both"/>
                    <w:rPr>
                      <w:rFonts w:ascii="Calibri" w:hAnsi="Calibri" w:cs="Calibri"/>
                      <w:bCs/>
                      <w:color w:val="000000"/>
                      <w:sz w:val="22"/>
                      <w:szCs w:val="22"/>
                    </w:rPr>
                  </w:pPr>
                </w:p>
              </w:tc>
            </w:tr>
            <w:tr w:rsidR="00FF2FA3" w:rsidRPr="004B63C3" w:rsidTr="002123F4">
              <w:trPr>
                <w:trHeight w:val="269"/>
              </w:trPr>
              <w:tc>
                <w:tcPr>
                  <w:tcW w:w="4662" w:type="dxa"/>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Additions</w:t>
                  </w:r>
                </w:p>
              </w:tc>
              <w:tc>
                <w:tcPr>
                  <w:tcW w:w="2332" w:type="dxa"/>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27" w:type="dxa"/>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269"/>
              </w:trPr>
              <w:tc>
                <w:tcPr>
                  <w:tcW w:w="4662" w:type="dxa"/>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Maturities</w:t>
                  </w:r>
                </w:p>
              </w:tc>
              <w:tc>
                <w:tcPr>
                  <w:tcW w:w="2332" w:type="dxa"/>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27" w:type="dxa"/>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269"/>
              </w:trPr>
              <w:tc>
                <w:tcPr>
                  <w:tcW w:w="4662" w:type="dxa"/>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Amortization of discount (premium)</w:t>
                  </w:r>
                </w:p>
              </w:tc>
              <w:tc>
                <w:tcPr>
                  <w:tcW w:w="2332" w:type="dxa"/>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27" w:type="dxa"/>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269"/>
              </w:trPr>
              <w:tc>
                <w:tcPr>
                  <w:tcW w:w="4662"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Exchange differences</w:t>
                  </w:r>
                </w:p>
              </w:tc>
              <w:tc>
                <w:tcPr>
                  <w:tcW w:w="2332"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27"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320"/>
              </w:trPr>
              <w:tc>
                <w:tcPr>
                  <w:tcW w:w="4662" w:type="dxa"/>
                  <w:tcBorders>
                    <w:top w:val="single" w:sz="4" w:space="0" w:color="auto"/>
                  </w:tcBorders>
                </w:tcPr>
                <w:p w:rsidR="00FF2FA3" w:rsidRPr="004B63C3" w:rsidRDefault="00FF2FA3" w:rsidP="000F7481">
                  <w:pPr>
                    <w:autoSpaceDE w:val="0"/>
                    <w:autoSpaceDN w:val="0"/>
                    <w:adjustRightInd w:val="0"/>
                    <w:spacing w:before="60"/>
                    <w:jc w:val="both"/>
                    <w:rPr>
                      <w:rFonts w:ascii="Calibri" w:hAnsi="Calibri" w:cs="Calibri"/>
                      <w:color w:val="000000"/>
                      <w:sz w:val="22"/>
                      <w:szCs w:val="22"/>
                    </w:rPr>
                  </w:pPr>
                </w:p>
              </w:tc>
              <w:tc>
                <w:tcPr>
                  <w:tcW w:w="2332" w:type="dxa"/>
                  <w:tcBorders>
                    <w:top w:val="single" w:sz="4" w:space="0" w:color="auto"/>
                  </w:tcBorders>
                </w:tcPr>
                <w:p w:rsidR="00FF2FA3" w:rsidRPr="004B63C3" w:rsidRDefault="00FF2FA3" w:rsidP="000F7481">
                  <w:pPr>
                    <w:autoSpaceDE w:val="0"/>
                    <w:autoSpaceDN w:val="0"/>
                    <w:adjustRightInd w:val="0"/>
                    <w:spacing w:before="60"/>
                    <w:jc w:val="both"/>
                    <w:rPr>
                      <w:rFonts w:ascii="Calibri" w:hAnsi="Calibri" w:cs="Calibri"/>
                      <w:b/>
                      <w:bCs/>
                      <w:color w:val="000000"/>
                      <w:sz w:val="22"/>
                      <w:szCs w:val="22"/>
                    </w:rPr>
                  </w:pPr>
                </w:p>
              </w:tc>
              <w:tc>
                <w:tcPr>
                  <w:tcW w:w="1927" w:type="dxa"/>
                  <w:tcBorders>
                    <w:top w:val="single" w:sz="4" w:space="0" w:color="auto"/>
                  </w:tcBorders>
                </w:tcPr>
                <w:p w:rsidR="00FF2FA3" w:rsidRPr="004B63C3" w:rsidRDefault="00FF2FA3" w:rsidP="000F7481">
                  <w:pPr>
                    <w:autoSpaceDE w:val="0"/>
                    <w:autoSpaceDN w:val="0"/>
                    <w:adjustRightInd w:val="0"/>
                    <w:spacing w:before="60"/>
                    <w:jc w:val="both"/>
                    <w:rPr>
                      <w:rFonts w:ascii="Calibri" w:hAnsi="Calibri" w:cs="Calibri"/>
                      <w:bCs/>
                      <w:color w:val="000000"/>
                      <w:sz w:val="22"/>
                      <w:szCs w:val="22"/>
                    </w:rPr>
                  </w:pPr>
                </w:p>
              </w:tc>
            </w:tr>
            <w:tr w:rsidR="00FF2FA3" w:rsidRPr="004B63C3" w:rsidTr="002123F4">
              <w:trPr>
                <w:trHeight w:val="269"/>
              </w:trPr>
              <w:tc>
                <w:tcPr>
                  <w:tcW w:w="4662" w:type="dxa"/>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Accrued interest</w:t>
                  </w:r>
                </w:p>
              </w:tc>
              <w:tc>
                <w:tcPr>
                  <w:tcW w:w="2332" w:type="dxa"/>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27" w:type="dxa"/>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269"/>
              </w:trPr>
              <w:tc>
                <w:tcPr>
                  <w:tcW w:w="4662" w:type="dxa"/>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Provision for impairment</w:t>
                  </w:r>
                </w:p>
              </w:tc>
              <w:tc>
                <w:tcPr>
                  <w:tcW w:w="2332" w:type="dxa"/>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27" w:type="dxa"/>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269"/>
              </w:trPr>
              <w:tc>
                <w:tcPr>
                  <w:tcW w:w="4662"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 xml:space="preserve">Reversal of impairment </w:t>
                  </w:r>
                </w:p>
              </w:tc>
              <w:tc>
                <w:tcPr>
                  <w:tcW w:w="2332"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27"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397"/>
              </w:trPr>
              <w:tc>
                <w:tcPr>
                  <w:tcW w:w="4662" w:type="dxa"/>
                  <w:tcBorders>
                    <w:top w:val="single" w:sz="4" w:space="0" w:color="auto"/>
                    <w:bottom w:val="double" w:sz="4" w:space="0" w:color="auto"/>
                  </w:tcBorders>
                </w:tcPr>
                <w:p w:rsidR="00FF2FA3" w:rsidRPr="004B63C3" w:rsidRDefault="00FF2FA3" w:rsidP="000F7481">
                  <w:pPr>
                    <w:autoSpaceDE w:val="0"/>
                    <w:autoSpaceDN w:val="0"/>
                    <w:adjustRightInd w:val="0"/>
                    <w:spacing w:before="120"/>
                    <w:jc w:val="both"/>
                    <w:rPr>
                      <w:rFonts w:ascii="Calibri" w:hAnsi="Calibri" w:cs="Calibri"/>
                      <w:b/>
                      <w:bCs/>
                      <w:color w:val="000000"/>
                      <w:sz w:val="22"/>
                      <w:szCs w:val="22"/>
                    </w:rPr>
                  </w:pPr>
                  <w:r w:rsidRPr="004B63C3">
                    <w:rPr>
                      <w:rFonts w:ascii="Calibri" w:hAnsi="Calibri" w:cs="Calibri"/>
                      <w:color w:val="000000"/>
                      <w:sz w:val="22"/>
                      <w:szCs w:val="22"/>
                    </w:rPr>
                    <w:t xml:space="preserve">Balance, end </w:t>
                  </w:r>
                </w:p>
              </w:tc>
              <w:tc>
                <w:tcPr>
                  <w:tcW w:w="2332" w:type="dxa"/>
                  <w:tcBorders>
                    <w:top w:val="single" w:sz="4" w:space="0" w:color="auto"/>
                    <w:bottom w:val="double" w:sz="4" w:space="0" w:color="auto"/>
                  </w:tcBorders>
                </w:tcPr>
                <w:p w:rsidR="00FF2FA3" w:rsidRPr="004B63C3" w:rsidRDefault="00FF2FA3" w:rsidP="000F7481">
                  <w:pPr>
                    <w:autoSpaceDE w:val="0"/>
                    <w:autoSpaceDN w:val="0"/>
                    <w:adjustRightInd w:val="0"/>
                    <w:spacing w:before="120"/>
                    <w:jc w:val="both"/>
                    <w:rPr>
                      <w:rFonts w:ascii="Calibri" w:hAnsi="Calibri" w:cs="Calibri"/>
                      <w:b/>
                      <w:bCs/>
                      <w:color w:val="000000"/>
                      <w:sz w:val="22"/>
                      <w:szCs w:val="22"/>
                    </w:rPr>
                  </w:pPr>
                </w:p>
              </w:tc>
              <w:tc>
                <w:tcPr>
                  <w:tcW w:w="1927" w:type="dxa"/>
                  <w:tcBorders>
                    <w:top w:val="single" w:sz="4" w:space="0" w:color="auto"/>
                    <w:bottom w:val="double" w:sz="4" w:space="0" w:color="auto"/>
                  </w:tcBorders>
                </w:tcPr>
                <w:p w:rsidR="00FF2FA3" w:rsidRPr="004B63C3" w:rsidRDefault="00FF2FA3" w:rsidP="000F7481">
                  <w:pPr>
                    <w:autoSpaceDE w:val="0"/>
                    <w:autoSpaceDN w:val="0"/>
                    <w:adjustRightInd w:val="0"/>
                    <w:spacing w:before="120"/>
                    <w:jc w:val="both"/>
                    <w:rPr>
                      <w:rFonts w:ascii="Calibri" w:hAnsi="Calibri" w:cs="Calibri"/>
                      <w:bCs/>
                      <w:color w:val="000000"/>
                      <w:sz w:val="22"/>
                      <w:szCs w:val="22"/>
                    </w:rPr>
                  </w:pP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6E4708" w:rsidRPr="004B63C3" w:rsidRDefault="006E4708" w:rsidP="00D16B96">
            <w:pPr>
              <w:autoSpaceDE w:val="0"/>
              <w:autoSpaceDN w:val="0"/>
              <w:adjustRightInd w:val="0"/>
              <w:spacing w:before="240" w:after="240"/>
              <w:ind w:left="720"/>
              <w:jc w:val="both"/>
              <w:rPr>
                <w:rFonts w:ascii="Calibri" w:hAnsi="Calibri" w:cs="Calibri"/>
                <w:color w:val="000000"/>
                <w:sz w:val="22"/>
                <w:szCs w:val="22"/>
              </w:rPr>
            </w:pPr>
          </w:p>
          <w:p w:rsidR="006E4708" w:rsidRPr="004B63C3" w:rsidRDefault="006E4708" w:rsidP="00D16B96">
            <w:pPr>
              <w:autoSpaceDE w:val="0"/>
              <w:autoSpaceDN w:val="0"/>
              <w:adjustRightInd w:val="0"/>
              <w:spacing w:before="240" w:after="240"/>
              <w:ind w:left="720"/>
              <w:jc w:val="both"/>
              <w:rPr>
                <w:rFonts w:ascii="Calibri" w:hAnsi="Calibri" w:cs="Calibri"/>
                <w:color w:val="000000"/>
                <w:sz w:val="22"/>
                <w:szCs w:val="22"/>
              </w:rPr>
            </w:pPr>
          </w:p>
          <w:p w:rsidR="006E4708" w:rsidRPr="004B63C3" w:rsidRDefault="006E4708" w:rsidP="00D16B96">
            <w:pPr>
              <w:autoSpaceDE w:val="0"/>
              <w:autoSpaceDN w:val="0"/>
              <w:adjustRightInd w:val="0"/>
              <w:spacing w:before="240" w:after="240"/>
              <w:ind w:left="720"/>
              <w:jc w:val="both"/>
              <w:rPr>
                <w:rFonts w:ascii="Calibri" w:hAnsi="Calibri" w:cs="Calibri"/>
                <w:color w:val="000000"/>
                <w:sz w:val="22"/>
                <w:szCs w:val="22"/>
              </w:rPr>
            </w:pPr>
          </w:p>
          <w:p w:rsidR="006E4708" w:rsidRPr="004B63C3" w:rsidRDefault="006E4708" w:rsidP="00D16B96">
            <w:pPr>
              <w:autoSpaceDE w:val="0"/>
              <w:autoSpaceDN w:val="0"/>
              <w:adjustRightInd w:val="0"/>
              <w:spacing w:before="240" w:after="240"/>
              <w:ind w:left="720"/>
              <w:jc w:val="both"/>
              <w:rPr>
                <w:rFonts w:ascii="Calibri" w:hAnsi="Calibri" w:cs="Calibri"/>
                <w:color w:val="000000"/>
                <w:sz w:val="22"/>
                <w:szCs w:val="22"/>
              </w:rPr>
            </w:pPr>
          </w:p>
          <w:p w:rsidR="006E4708" w:rsidRPr="004B63C3" w:rsidRDefault="006E4708" w:rsidP="00D16B96">
            <w:pPr>
              <w:autoSpaceDE w:val="0"/>
              <w:autoSpaceDN w:val="0"/>
              <w:adjustRightInd w:val="0"/>
              <w:spacing w:before="240" w:after="240"/>
              <w:ind w:left="720"/>
              <w:jc w:val="both"/>
              <w:rPr>
                <w:rFonts w:ascii="Calibri" w:hAnsi="Calibri" w:cs="Calibri"/>
                <w:color w:val="000000"/>
                <w:sz w:val="22"/>
                <w:szCs w:val="22"/>
              </w:rPr>
            </w:pPr>
          </w:p>
          <w:p w:rsidR="00FF2FA3" w:rsidRPr="004B63C3" w:rsidRDefault="00FF2FA3" w:rsidP="00D16B96">
            <w:pPr>
              <w:autoSpaceDE w:val="0"/>
              <w:autoSpaceDN w:val="0"/>
              <w:adjustRightInd w:val="0"/>
              <w:spacing w:before="240" w:after="240"/>
              <w:ind w:left="720"/>
              <w:jc w:val="both"/>
              <w:rPr>
                <w:rFonts w:ascii="Calibri" w:hAnsi="Calibri" w:cs="Calibri"/>
                <w:color w:val="000000"/>
                <w:sz w:val="22"/>
                <w:szCs w:val="22"/>
              </w:rPr>
            </w:pPr>
            <w:r w:rsidRPr="004B63C3">
              <w:rPr>
                <w:rFonts w:ascii="Calibri" w:hAnsi="Calibri" w:cs="Calibri"/>
                <w:color w:val="000000"/>
                <w:sz w:val="22"/>
                <w:szCs w:val="22"/>
              </w:rPr>
              <w:t>The account is composed of the following securities:</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tbl>
            <w:tblPr>
              <w:tblW w:w="8857" w:type="dxa"/>
              <w:tblInd w:w="833" w:type="dxa"/>
              <w:tblLayout w:type="fixed"/>
              <w:tblLook w:val="01E0" w:firstRow="1" w:lastRow="1" w:firstColumn="1" w:lastColumn="1" w:noHBand="0" w:noVBand="0"/>
            </w:tblPr>
            <w:tblGrid>
              <w:gridCol w:w="4630"/>
              <w:gridCol w:w="2315"/>
              <w:gridCol w:w="1912"/>
            </w:tblGrid>
            <w:tr w:rsidR="00FF2FA3" w:rsidRPr="004B63C3" w:rsidTr="002123F4">
              <w:trPr>
                <w:trHeight w:val="307"/>
              </w:trPr>
              <w:tc>
                <w:tcPr>
                  <w:tcW w:w="4630" w:type="dxa"/>
                  <w:tcBorders>
                    <w:top w:val="single" w:sz="4" w:space="0" w:color="auto"/>
                    <w:bottom w:val="single" w:sz="4" w:space="0" w:color="auto"/>
                  </w:tcBorders>
                </w:tcPr>
                <w:p w:rsidR="00FF2FA3" w:rsidRPr="004B63C3" w:rsidRDefault="00FF2FA3" w:rsidP="000F7481">
                  <w:pPr>
                    <w:autoSpaceDE w:val="0"/>
                    <w:autoSpaceDN w:val="0"/>
                    <w:adjustRightInd w:val="0"/>
                    <w:spacing w:before="60"/>
                    <w:jc w:val="both"/>
                    <w:rPr>
                      <w:rFonts w:ascii="Calibri" w:hAnsi="Calibri" w:cs="Calibri"/>
                      <w:b/>
                      <w:bCs/>
                      <w:color w:val="000000"/>
                      <w:sz w:val="22"/>
                      <w:szCs w:val="22"/>
                    </w:rPr>
                  </w:pPr>
                </w:p>
              </w:tc>
              <w:tc>
                <w:tcPr>
                  <w:tcW w:w="2315" w:type="dxa"/>
                  <w:tcBorders>
                    <w:top w:val="single" w:sz="4" w:space="0" w:color="auto"/>
                    <w:bottom w:val="single" w:sz="4" w:space="0" w:color="auto"/>
                  </w:tcBorders>
                </w:tcPr>
                <w:p w:rsidR="00FF2FA3" w:rsidRPr="004B63C3" w:rsidRDefault="00FF2FA3" w:rsidP="000F7481">
                  <w:pPr>
                    <w:autoSpaceDE w:val="0"/>
                    <w:autoSpaceDN w:val="0"/>
                    <w:adjustRightInd w:val="0"/>
                    <w:spacing w:before="60"/>
                    <w:jc w:val="center"/>
                    <w:rPr>
                      <w:rFonts w:ascii="Calibri" w:hAnsi="Calibri" w:cs="Calibri"/>
                      <w:b/>
                      <w:bCs/>
                      <w:color w:val="000000"/>
                      <w:sz w:val="22"/>
                      <w:szCs w:val="22"/>
                    </w:rPr>
                  </w:pPr>
                  <w:r w:rsidRPr="004B63C3">
                    <w:rPr>
                      <w:rFonts w:ascii="Calibri" w:hAnsi="Calibri" w:cs="Calibri"/>
                      <w:b/>
                      <w:bCs/>
                      <w:color w:val="000000"/>
                      <w:sz w:val="22"/>
                      <w:szCs w:val="22"/>
                    </w:rPr>
                    <w:t>2013</w:t>
                  </w:r>
                </w:p>
              </w:tc>
              <w:tc>
                <w:tcPr>
                  <w:tcW w:w="1912" w:type="dxa"/>
                  <w:tcBorders>
                    <w:top w:val="single" w:sz="4" w:space="0" w:color="auto"/>
                    <w:bottom w:val="single" w:sz="4" w:space="0" w:color="auto"/>
                  </w:tcBorders>
                </w:tcPr>
                <w:p w:rsidR="00FF2FA3" w:rsidRPr="004B63C3" w:rsidRDefault="00FF2FA3" w:rsidP="000F7481">
                  <w:pPr>
                    <w:autoSpaceDE w:val="0"/>
                    <w:autoSpaceDN w:val="0"/>
                    <w:adjustRightInd w:val="0"/>
                    <w:spacing w:before="60"/>
                    <w:jc w:val="center"/>
                    <w:rPr>
                      <w:rFonts w:ascii="Calibri" w:hAnsi="Calibri" w:cs="Calibri"/>
                      <w:bCs/>
                      <w:color w:val="000000"/>
                      <w:sz w:val="22"/>
                      <w:szCs w:val="22"/>
                    </w:rPr>
                  </w:pPr>
                  <w:r w:rsidRPr="004B63C3">
                    <w:rPr>
                      <w:rFonts w:ascii="Calibri" w:hAnsi="Calibri" w:cs="Calibri"/>
                      <w:bCs/>
                      <w:color w:val="000000"/>
                      <w:sz w:val="22"/>
                      <w:szCs w:val="22"/>
                    </w:rPr>
                    <w:t>2012</w:t>
                  </w:r>
                </w:p>
              </w:tc>
            </w:tr>
            <w:tr w:rsidR="00FF2FA3" w:rsidRPr="004B63C3" w:rsidTr="002123F4">
              <w:trPr>
                <w:trHeight w:val="307"/>
              </w:trPr>
              <w:tc>
                <w:tcPr>
                  <w:tcW w:w="4630" w:type="dxa"/>
                  <w:tcBorders>
                    <w:top w:val="single" w:sz="4" w:space="0" w:color="auto"/>
                  </w:tcBorders>
                </w:tcPr>
                <w:p w:rsidR="00FF2FA3" w:rsidRPr="004B63C3" w:rsidRDefault="00FF2FA3" w:rsidP="000F7481">
                  <w:pPr>
                    <w:autoSpaceDE w:val="0"/>
                    <w:autoSpaceDN w:val="0"/>
                    <w:adjustRightInd w:val="0"/>
                    <w:spacing w:before="60"/>
                    <w:jc w:val="both"/>
                    <w:rPr>
                      <w:rFonts w:ascii="Calibri" w:hAnsi="Calibri" w:cs="Calibri"/>
                      <w:color w:val="000000"/>
                      <w:sz w:val="22"/>
                      <w:szCs w:val="22"/>
                    </w:rPr>
                  </w:pPr>
                  <w:r w:rsidRPr="004B63C3">
                    <w:rPr>
                      <w:rFonts w:ascii="Calibri" w:hAnsi="Calibri" w:cs="Calibri"/>
                      <w:color w:val="000000"/>
                      <w:sz w:val="22"/>
                      <w:szCs w:val="22"/>
                    </w:rPr>
                    <w:t>Cost</w:t>
                  </w:r>
                </w:p>
              </w:tc>
              <w:tc>
                <w:tcPr>
                  <w:tcW w:w="2315" w:type="dxa"/>
                  <w:tcBorders>
                    <w:top w:val="single" w:sz="4" w:space="0" w:color="auto"/>
                  </w:tcBorders>
                </w:tcPr>
                <w:p w:rsidR="00FF2FA3" w:rsidRPr="004B63C3" w:rsidRDefault="00FF2FA3" w:rsidP="000F7481">
                  <w:pPr>
                    <w:autoSpaceDE w:val="0"/>
                    <w:autoSpaceDN w:val="0"/>
                    <w:adjustRightInd w:val="0"/>
                    <w:spacing w:before="60"/>
                    <w:jc w:val="both"/>
                    <w:rPr>
                      <w:rFonts w:ascii="Calibri" w:hAnsi="Calibri" w:cs="Calibri"/>
                      <w:b/>
                      <w:bCs/>
                      <w:color w:val="000000"/>
                      <w:sz w:val="22"/>
                      <w:szCs w:val="22"/>
                    </w:rPr>
                  </w:pPr>
                </w:p>
              </w:tc>
              <w:tc>
                <w:tcPr>
                  <w:tcW w:w="1912" w:type="dxa"/>
                  <w:tcBorders>
                    <w:top w:val="single" w:sz="4" w:space="0" w:color="auto"/>
                  </w:tcBorders>
                </w:tcPr>
                <w:p w:rsidR="00FF2FA3" w:rsidRPr="004B63C3" w:rsidRDefault="00FF2FA3" w:rsidP="000F7481">
                  <w:pPr>
                    <w:autoSpaceDE w:val="0"/>
                    <w:autoSpaceDN w:val="0"/>
                    <w:adjustRightInd w:val="0"/>
                    <w:spacing w:before="60"/>
                    <w:jc w:val="both"/>
                    <w:rPr>
                      <w:rFonts w:ascii="Calibri" w:hAnsi="Calibri" w:cs="Calibri"/>
                      <w:bCs/>
                      <w:color w:val="000000"/>
                      <w:sz w:val="22"/>
                      <w:szCs w:val="22"/>
                    </w:rPr>
                  </w:pPr>
                </w:p>
              </w:tc>
            </w:tr>
            <w:tr w:rsidR="00FF2FA3" w:rsidRPr="004B63C3" w:rsidTr="002123F4">
              <w:trPr>
                <w:trHeight w:val="248"/>
              </w:trPr>
              <w:tc>
                <w:tcPr>
                  <w:tcW w:w="4630" w:type="dxa"/>
                </w:tcPr>
                <w:p w:rsidR="00FF2FA3" w:rsidRPr="004B63C3" w:rsidRDefault="00FF2FA3" w:rsidP="000F7481">
                  <w:pPr>
                    <w:autoSpaceDE w:val="0"/>
                    <w:autoSpaceDN w:val="0"/>
                    <w:adjustRightInd w:val="0"/>
                    <w:jc w:val="both"/>
                    <w:rPr>
                      <w:rFonts w:ascii="Calibri" w:hAnsi="Calibri" w:cs="Calibri"/>
                      <w:color w:val="0000FF"/>
                      <w:sz w:val="22"/>
                      <w:szCs w:val="22"/>
                    </w:rPr>
                  </w:pPr>
                  <w:r w:rsidRPr="004B63C3">
                    <w:rPr>
                      <w:rFonts w:ascii="Calibri" w:hAnsi="Calibri" w:cs="Calibri"/>
                      <w:color w:val="000000"/>
                      <w:sz w:val="22"/>
                      <w:szCs w:val="22"/>
                    </w:rPr>
                    <w:t xml:space="preserve">   </w:t>
                  </w:r>
                  <w:r w:rsidRPr="004B63C3">
                    <w:rPr>
                      <w:rFonts w:ascii="Calibri" w:hAnsi="Calibri" w:cs="Calibri"/>
                      <w:color w:val="0000FF"/>
                      <w:sz w:val="22"/>
                      <w:szCs w:val="22"/>
                    </w:rPr>
                    <w:t>[</w:t>
                  </w:r>
                  <w:r w:rsidRPr="004B63C3">
                    <w:rPr>
                      <w:rFonts w:ascii="Calibri" w:hAnsi="Calibri" w:cs="Calibri"/>
                      <w:i/>
                      <w:color w:val="0000FF"/>
                      <w:sz w:val="22"/>
                      <w:szCs w:val="22"/>
                      <w:u w:val="single"/>
                    </w:rPr>
                    <w:t>LTR 1</w:t>
                  </w:r>
                  <w:r w:rsidRPr="004B63C3">
                    <w:rPr>
                      <w:rFonts w:ascii="Calibri" w:hAnsi="Calibri" w:cs="Calibri"/>
                      <w:color w:val="0000FF"/>
                      <w:sz w:val="22"/>
                      <w:szCs w:val="22"/>
                    </w:rPr>
                    <w:t>]</w:t>
                  </w:r>
                </w:p>
              </w:tc>
              <w:tc>
                <w:tcPr>
                  <w:tcW w:w="2315" w:type="dxa"/>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12" w:type="dxa"/>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236"/>
              </w:trPr>
              <w:tc>
                <w:tcPr>
                  <w:tcW w:w="4630" w:type="dxa"/>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FF"/>
                      <w:sz w:val="22"/>
                      <w:szCs w:val="22"/>
                    </w:rPr>
                    <w:t xml:space="preserve">   [</w:t>
                  </w:r>
                  <w:r w:rsidRPr="004B63C3">
                    <w:rPr>
                      <w:rFonts w:ascii="Calibri" w:hAnsi="Calibri" w:cs="Calibri"/>
                      <w:i/>
                      <w:color w:val="0000FF"/>
                      <w:sz w:val="22"/>
                      <w:szCs w:val="22"/>
                      <w:u w:val="single"/>
                    </w:rPr>
                    <w:t>LTR 2</w:t>
                  </w:r>
                  <w:r w:rsidRPr="004B63C3">
                    <w:rPr>
                      <w:rFonts w:ascii="Calibri" w:hAnsi="Calibri" w:cs="Calibri"/>
                      <w:color w:val="0000FF"/>
                      <w:sz w:val="22"/>
                      <w:szCs w:val="22"/>
                    </w:rPr>
                    <w:t>]</w:t>
                  </w:r>
                </w:p>
              </w:tc>
              <w:tc>
                <w:tcPr>
                  <w:tcW w:w="2315" w:type="dxa"/>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12" w:type="dxa"/>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248"/>
              </w:trPr>
              <w:tc>
                <w:tcPr>
                  <w:tcW w:w="4630"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FF"/>
                      <w:sz w:val="22"/>
                      <w:szCs w:val="22"/>
                    </w:rPr>
                    <w:t xml:space="preserve">   [</w:t>
                  </w:r>
                  <w:r w:rsidRPr="004B63C3">
                    <w:rPr>
                      <w:rFonts w:ascii="Calibri" w:hAnsi="Calibri" w:cs="Calibri"/>
                      <w:i/>
                      <w:color w:val="0000FF"/>
                      <w:sz w:val="22"/>
                      <w:szCs w:val="22"/>
                      <w:u w:val="single"/>
                    </w:rPr>
                    <w:t>LTR 3</w:t>
                  </w:r>
                  <w:r w:rsidRPr="004B63C3">
                    <w:rPr>
                      <w:rFonts w:ascii="Calibri" w:hAnsi="Calibri" w:cs="Calibri"/>
                      <w:color w:val="0000FF"/>
                      <w:sz w:val="22"/>
                      <w:szCs w:val="22"/>
                    </w:rPr>
                    <w:t>]</w:t>
                  </w:r>
                </w:p>
              </w:tc>
              <w:tc>
                <w:tcPr>
                  <w:tcW w:w="2315"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12"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248"/>
              </w:trPr>
              <w:tc>
                <w:tcPr>
                  <w:tcW w:w="4630" w:type="dxa"/>
                  <w:tcBorders>
                    <w:top w:val="single" w:sz="4" w:space="0" w:color="auto"/>
                  </w:tcBorders>
                </w:tcPr>
                <w:p w:rsidR="00FF2FA3" w:rsidRPr="004B63C3" w:rsidRDefault="00FF2FA3" w:rsidP="000F7481">
                  <w:pPr>
                    <w:autoSpaceDE w:val="0"/>
                    <w:autoSpaceDN w:val="0"/>
                    <w:adjustRightInd w:val="0"/>
                    <w:jc w:val="both"/>
                    <w:rPr>
                      <w:rFonts w:ascii="Calibri" w:hAnsi="Calibri" w:cs="Calibri"/>
                      <w:color w:val="000000"/>
                      <w:sz w:val="22"/>
                      <w:szCs w:val="22"/>
                    </w:rPr>
                  </w:pPr>
                </w:p>
              </w:tc>
              <w:tc>
                <w:tcPr>
                  <w:tcW w:w="2315" w:type="dxa"/>
                  <w:tcBorders>
                    <w:top w:val="single" w:sz="4" w:space="0" w:color="auto"/>
                  </w:tcBorders>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12" w:type="dxa"/>
                  <w:tcBorders>
                    <w:top w:val="single" w:sz="4" w:space="0" w:color="auto"/>
                  </w:tcBorders>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248"/>
              </w:trPr>
              <w:tc>
                <w:tcPr>
                  <w:tcW w:w="4630" w:type="dxa"/>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Unamortized discount/premium</w:t>
                  </w:r>
                </w:p>
              </w:tc>
              <w:tc>
                <w:tcPr>
                  <w:tcW w:w="2315" w:type="dxa"/>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12" w:type="dxa"/>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248"/>
              </w:trPr>
              <w:tc>
                <w:tcPr>
                  <w:tcW w:w="4630"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00"/>
                      <w:sz w:val="22"/>
                      <w:szCs w:val="22"/>
                    </w:rPr>
                    <w:t>Allowance for impairment</w:t>
                  </w:r>
                </w:p>
              </w:tc>
              <w:tc>
                <w:tcPr>
                  <w:tcW w:w="2315"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12"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bCs/>
                      <w:color w:val="000000"/>
                      <w:sz w:val="22"/>
                      <w:szCs w:val="22"/>
                    </w:rPr>
                  </w:pPr>
                </w:p>
              </w:tc>
            </w:tr>
            <w:tr w:rsidR="00FF2FA3" w:rsidRPr="004B63C3" w:rsidTr="002123F4">
              <w:trPr>
                <w:trHeight w:val="366"/>
              </w:trPr>
              <w:tc>
                <w:tcPr>
                  <w:tcW w:w="4630" w:type="dxa"/>
                  <w:tcBorders>
                    <w:top w:val="single" w:sz="4" w:space="0" w:color="auto"/>
                    <w:bottom w:val="double" w:sz="4" w:space="0" w:color="auto"/>
                  </w:tcBorders>
                </w:tcPr>
                <w:p w:rsidR="00FF2FA3" w:rsidRPr="004B63C3" w:rsidRDefault="00FF2FA3" w:rsidP="000F7481">
                  <w:pPr>
                    <w:autoSpaceDE w:val="0"/>
                    <w:autoSpaceDN w:val="0"/>
                    <w:adjustRightInd w:val="0"/>
                    <w:spacing w:before="120"/>
                    <w:jc w:val="both"/>
                    <w:rPr>
                      <w:rFonts w:ascii="Calibri" w:hAnsi="Calibri" w:cs="Calibri"/>
                      <w:b/>
                      <w:bCs/>
                      <w:color w:val="000000"/>
                      <w:sz w:val="22"/>
                      <w:szCs w:val="22"/>
                    </w:rPr>
                  </w:pPr>
                </w:p>
              </w:tc>
              <w:tc>
                <w:tcPr>
                  <w:tcW w:w="2315" w:type="dxa"/>
                  <w:tcBorders>
                    <w:top w:val="single" w:sz="4" w:space="0" w:color="auto"/>
                    <w:bottom w:val="double" w:sz="4" w:space="0" w:color="auto"/>
                  </w:tcBorders>
                </w:tcPr>
                <w:p w:rsidR="00FF2FA3" w:rsidRPr="004B63C3" w:rsidRDefault="00FF2FA3" w:rsidP="000F7481">
                  <w:pPr>
                    <w:autoSpaceDE w:val="0"/>
                    <w:autoSpaceDN w:val="0"/>
                    <w:adjustRightInd w:val="0"/>
                    <w:spacing w:before="120"/>
                    <w:jc w:val="both"/>
                    <w:rPr>
                      <w:rFonts w:ascii="Calibri" w:hAnsi="Calibri" w:cs="Calibri"/>
                      <w:b/>
                      <w:bCs/>
                      <w:color w:val="000000"/>
                      <w:sz w:val="22"/>
                      <w:szCs w:val="22"/>
                    </w:rPr>
                  </w:pPr>
                </w:p>
              </w:tc>
              <w:tc>
                <w:tcPr>
                  <w:tcW w:w="1912" w:type="dxa"/>
                  <w:tcBorders>
                    <w:top w:val="single" w:sz="4" w:space="0" w:color="auto"/>
                    <w:bottom w:val="double" w:sz="4" w:space="0" w:color="auto"/>
                  </w:tcBorders>
                </w:tcPr>
                <w:p w:rsidR="00FF2FA3" w:rsidRPr="004B63C3" w:rsidRDefault="00FF2FA3" w:rsidP="000F7481">
                  <w:pPr>
                    <w:autoSpaceDE w:val="0"/>
                    <w:autoSpaceDN w:val="0"/>
                    <w:adjustRightInd w:val="0"/>
                    <w:spacing w:before="120"/>
                    <w:jc w:val="both"/>
                    <w:rPr>
                      <w:rFonts w:ascii="Calibri" w:hAnsi="Calibri" w:cs="Calibri"/>
                      <w:bCs/>
                      <w:color w:val="000000"/>
                      <w:sz w:val="22"/>
                      <w:szCs w:val="22"/>
                    </w:rPr>
                  </w:pP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EC5DE0" w:rsidRPr="004B63C3" w:rsidRDefault="00EC5DE0" w:rsidP="00C36787">
            <w:pPr>
              <w:autoSpaceDE w:val="0"/>
              <w:autoSpaceDN w:val="0"/>
              <w:adjustRightInd w:val="0"/>
              <w:spacing w:before="240" w:after="240"/>
              <w:ind w:left="720"/>
              <w:jc w:val="both"/>
              <w:rPr>
                <w:rFonts w:ascii="Calibri" w:hAnsi="Calibri" w:cs="Calibri"/>
                <w:color w:val="000000"/>
                <w:sz w:val="22"/>
                <w:szCs w:val="22"/>
              </w:rPr>
            </w:pPr>
          </w:p>
          <w:p w:rsidR="00FF2FA3" w:rsidRPr="004B63C3" w:rsidRDefault="00FF2FA3" w:rsidP="00C36787">
            <w:pPr>
              <w:autoSpaceDE w:val="0"/>
              <w:autoSpaceDN w:val="0"/>
              <w:adjustRightInd w:val="0"/>
              <w:spacing w:before="240" w:after="240"/>
              <w:ind w:left="720"/>
              <w:jc w:val="both"/>
              <w:rPr>
                <w:rFonts w:ascii="Calibri" w:hAnsi="Calibri" w:cs="Calibri"/>
                <w:b/>
                <w:bCs/>
                <w:color w:val="000000"/>
                <w:sz w:val="22"/>
                <w:szCs w:val="22"/>
              </w:rPr>
            </w:pPr>
            <w:r w:rsidRPr="004B63C3">
              <w:rPr>
                <w:rFonts w:ascii="Calibri" w:hAnsi="Calibri" w:cs="Calibri"/>
                <w:color w:val="000000"/>
                <w:sz w:val="22"/>
                <w:szCs w:val="22"/>
              </w:rPr>
              <w:t>Long-term receivables carry effective interest rates of:</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tbl>
            <w:tblPr>
              <w:tblW w:w="8914" w:type="dxa"/>
              <w:tblInd w:w="833" w:type="dxa"/>
              <w:tblLayout w:type="fixed"/>
              <w:tblLook w:val="01E0" w:firstRow="1" w:lastRow="1" w:firstColumn="1" w:lastColumn="1" w:noHBand="0" w:noVBand="0"/>
            </w:tblPr>
            <w:tblGrid>
              <w:gridCol w:w="4659"/>
              <w:gridCol w:w="2330"/>
              <w:gridCol w:w="1925"/>
            </w:tblGrid>
            <w:tr w:rsidR="00FF2FA3" w:rsidRPr="004B63C3" w:rsidTr="002123F4">
              <w:trPr>
                <w:trHeight w:val="330"/>
              </w:trPr>
              <w:tc>
                <w:tcPr>
                  <w:tcW w:w="4659" w:type="dxa"/>
                  <w:tcBorders>
                    <w:top w:val="single" w:sz="4" w:space="0" w:color="auto"/>
                    <w:bottom w:val="single" w:sz="4" w:space="0" w:color="auto"/>
                  </w:tcBorders>
                </w:tcPr>
                <w:p w:rsidR="00FF2FA3" w:rsidRPr="004B63C3" w:rsidRDefault="00FF2FA3" w:rsidP="000F7481">
                  <w:pPr>
                    <w:autoSpaceDE w:val="0"/>
                    <w:autoSpaceDN w:val="0"/>
                    <w:adjustRightInd w:val="0"/>
                    <w:spacing w:before="60"/>
                    <w:jc w:val="both"/>
                    <w:rPr>
                      <w:rFonts w:ascii="Calibri" w:hAnsi="Calibri" w:cs="Calibri"/>
                      <w:b/>
                      <w:bCs/>
                      <w:color w:val="000000"/>
                      <w:sz w:val="22"/>
                      <w:szCs w:val="22"/>
                    </w:rPr>
                  </w:pPr>
                </w:p>
              </w:tc>
              <w:tc>
                <w:tcPr>
                  <w:tcW w:w="2330" w:type="dxa"/>
                  <w:tcBorders>
                    <w:top w:val="single" w:sz="4" w:space="0" w:color="auto"/>
                    <w:bottom w:val="single" w:sz="4" w:space="0" w:color="auto"/>
                  </w:tcBorders>
                </w:tcPr>
                <w:p w:rsidR="00FF2FA3" w:rsidRPr="004B63C3" w:rsidRDefault="00FF2FA3" w:rsidP="000F7481">
                  <w:pPr>
                    <w:autoSpaceDE w:val="0"/>
                    <w:autoSpaceDN w:val="0"/>
                    <w:adjustRightInd w:val="0"/>
                    <w:spacing w:before="60"/>
                    <w:jc w:val="center"/>
                    <w:rPr>
                      <w:rFonts w:ascii="Calibri" w:hAnsi="Calibri" w:cs="Calibri"/>
                      <w:b/>
                      <w:bCs/>
                      <w:color w:val="000000"/>
                      <w:sz w:val="22"/>
                      <w:szCs w:val="22"/>
                    </w:rPr>
                  </w:pPr>
                  <w:r w:rsidRPr="004B63C3">
                    <w:rPr>
                      <w:rFonts w:ascii="Calibri" w:hAnsi="Calibri" w:cs="Calibri"/>
                      <w:b/>
                      <w:bCs/>
                      <w:color w:val="000000"/>
                      <w:sz w:val="22"/>
                      <w:szCs w:val="22"/>
                    </w:rPr>
                    <w:t>2013</w:t>
                  </w:r>
                </w:p>
              </w:tc>
              <w:tc>
                <w:tcPr>
                  <w:tcW w:w="1925" w:type="dxa"/>
                  <w:tcBorders>
                    <w:top w:val="single" w:sz="4" w:space="0" w:color="auto"/>
                    <w:bottom w:val="single" w:sz="4" w:space="0" w:color="auto"/>
                  </w:tcBorders>
                </w:tcPr>
                <w:p w:rsidR="00FF2FA3" w:rsidRPr="004B63C3" w:rsidRDefault="00FF2FA3" w:rsidP="000F7481">
                  <w:pPr>
                    <w:autoSpaceDE w:val="0"/>
                    <w:autoSpaceDN w:val="0"/>
                    <w:adjustRightInd w:val="0"/>
                    <w:spacing w:before="60"/>
                    <w:jc w:val="center"/>
                    <w:rPr>
                      <w:rFonts w:ascii="Calibri" w:hAnsi="Calibri" w:cs="Calibri"/>
                      <w:bCs/>
                      <w:color w:val="000000"/>
                      <w:sz w:val="22"/>
                      <w:szCs w:val="22"/>
                    </w:rPr>
                  </w:pPr>
                  <w:r w:rsidRPr="004B63C3">
                    <w:rPr>
                      <w:rFonts w:ascii="Calibri" w:hAnsi="Calibri" w:cs="Calibri"/>
                      <w:bCs/>
                      <w:color w:val="000000"/>
                      <w:sz w:val="22"/>
                      <w:szCs w:val="22"/>
                    </w:rPr>
                    <w:t>2012</w:t>
                  </w:r>
                </w:p>
              </w:tc>
            </w:tr>
            <w:tr w:rsidR="00FF2FA3" w:rsidRPr="004B63C3" w:rsidTr="002123F4">
              <w:trPr>
                <w:trHeight w:val="344"/>
              </w:trPr>
              <w:tc>
                <w:tcPr>
                  <w:tcW w:w="4659" w:type="dxa"/>
                </w:tcPr>
                <w:p w:rsidR="00FF2FA3" w:rsidRPr="004B63C3" w:rsidRDefault="00FF2FA3" w:rsidP="000F7481">
                  <w:pPr>
                    <w:autoSpaceDE w:val="0"/>
                    <w:autoSpaceDN w:val="0"/>
                    <w:adjustRightInd w:val="0"/>
                    <w:spacing w:before="60"/>
                    <w:jc w:val="both"/>
                    <w:rPr>
                      <w:rFonts w:ascii="Calibri" w:hAnsi="Calibri" w:cs="Calibri"/>
                      <w:color w:val="0000FF"/>
                      <w:sz w:val="22"/>
                      <w:szCs w:val="22"/>
                    </w:rPr>
                  </w:pPr>
                  <w:r w:rsidRPr="004B63C3">
                    <w:rPr>
                      <w:rFonts w:ascii="Calibri" w:hAnsi="Calibri" w:cs="Calibri"/>
                      <w:color w:val="000000"/>
                      <w:sz w:val="22"/>
                      <w:szCs w:val="22"/>
                    </w:rPr>
                    <w:t xml:space="preserve">   </w:t>
                  </w:r>
                  <w:r w:rsidRPr="004B63C3">
                    <w:rPr>
                      <w:rFonts w:ascii="Calibri" w:hAnsi="Calibri" w:cs="Calibri"/>
                      <w:color w:val="0000FF"/>
                      <w:sz w:val="22"/>
                      <w:szCs w:val="22"/>
                    </w:rPr>
                    <w:t>[</w:t>
                  </w:r>
                  <w:r w:rsidRPr="004B63C3">
                    <w:rPr>
                      <w:rFonts w:ascii="Calibri" w:hAnsi="Calibri" w:cs="Calibri"/>
                      <w:i/>
                      <w:color w:val="0000FF"/>
                      <w:sz w:val="22"/>
                      <w:szCs w:val="22"/>
                      <w:u w:val="single"/>
                    </w:rPr>
                    <w:t>LTR1</w:t>
                  </w:r>
                  <w:r w:rsidRPr="004B63C3">
                    <w:rPr>
                      <w:rFonts w:ascii="Calibri" w:hAnsi="Calibri" w:cs="Calibri"/>
                      <w:color w:val="0000FF"/>
                      <w:sz w:val="22"/>
                      <w:szCs w:val="22"/>
                    </w:rPr>
                    <w:t>]</w:t>
                  </w:r>
                </w:p>
              </w:tc>
              <w:tc>
                <w:tcPr>
                  <w:tcW w:w="2330" w:type="dxa"/>
                </w:tcPr>
                <w:p w:rsidR="00FF2FA3" w:rsidRPr="004B63C3" w:rsidRDefault="00FF2FA3" w:rsidP="000F7481">
                  <w:pPr>
                    <w:autoSpaceDE w:val="0"/>
                    <w:autoSpaceDN w:val="0"/>
                    <w:adjustRightInd w:val="0"/>
                    <w:spacing w:before="60"/>
                    <w:jc w:val="both"/>
                    <w:rPr>
                      <w:rFonts w:ascii="Calibri" w:hAnsi="Calibri" w:cs="Calibri"/>
                      <w:b/>
                      <w:bCs/>
                      <w:color w:val="000000"/>
                      <w:sz w:val="22"/>
                      <w:szCs w:val="22"/>
                    </w:rPr>
                  </w:pPr>
                </w:p>
              </w:tc>
              <w:tc>
                <w:tcPr>
                  <w:tcW w:w="1925" w:type="dxa"/>
                </w:tcPr>
                <w:p w:rsidR="00FF2FA3" w:rsidRPr="004B63C3" w:rsidRDefault="00FF2FA3" w:rsidP="000F7481">
                  <w:pPr>
                    <w:autoSpaceDE w:val="0"/>
                    <w:autoSpaceDN w:val="0"/>
                    <w:adjustRightInd w:val="0"/>
                    <w:spacing w:before="60"/>
                    <w:jc w:val="both"/>
                    <w:rPr>
                      <w:rFonts w:ascii="Calibri" w:hAnsi="Calibri" w:cs="Calibri"/>
                      <w:bCs/>
                      <w:color w:val="000000"/>
                      <w:sz w:val="22"/>
                      <w:szCs w:val="22"/>
                    </w:rPr>
                  </w:pPr>
                </w:p>
              </w:tc>
            </w:tr>
            <w:tr w:rsidR="00FF2FA3" w:rsidRPr="004B63C3" w:rsidTr="002123F4">
              <w:trPr>
                <w:trHeight w:val="278"/>
              </w:trPr>
              <w:tc>
                <w:tcPr>
                  <w:tcW w:w="4659"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color w:val="000000"/>
                      <w:sz w:val="22"/>
                      <w:szCs w:val="22"/>
                    </w:rPr>
                  </w:pPr>
                  <w:r w:rsidRPr="004B63C3">
                    <w:rPr>
                      <w:rFonts w:ascii="Calibri" w:hAnsi="Calibri" w:cs="Calibri"/>
                      <w:color w:val="0000FF"/>
                      <w:sz w:val="22"/>
                      <w:szCs w:val="22"/>
                    </w:rPr>
                    <w:t xml:space="preserve">   [</w:t>
                  </w:r>
                  <w:r w:rsidRPr="004B63C3">
                    <w:rPr>
                      <w:rFonts w:ascii="Calibri" w:hAnsi="Calibri" w:cs="Calibri"/>
                      <w:i/>
                      <w:color w:val="0000FF"/>
                      <w:sz w:val="22"/>
                      <w:szCs w:val="22"/>
                      <w:u w:val="single"/>
                    </w:rPr>
                    <w:t>LTR 2</w:t>
                  </w:r>
                  <w:r w:rsidRPr="004B63C3">
                    <w:rPr>
                      <w:rFonts w:ascii="Calibri" w:hAnsi="Calibri" w:cs="Calibri"/>
                      <w:color w:val="0000FF"/>
                      <w:sz w:val="22"/>
                      <w:szCs w:val="22"/>
                    </w:rPr>
                    <w:t>]</w:t>
                  </w:r>
                </w:p>
              </w:tc>
              <w:tc>
                <w:tcPr>
                  <w:tcW w:w="2330"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b/>
                      <w:bCs/>
                      <w:color w:val="000000"/>
                      <w:sz w:val="22"/>
                      <w:szCs w:val="22"/>
                    </w:rPr>
                  </w:pPr>
                </w:p>
              </w:tc>
              <w:tc>
                <w:tcPr>
                  <w:tcW w:w="1925" w:type="dxa"/>
                  <w:tcBorders>
                    <w:bottom w:val="single" w:sz="4" w:space="0" w:color="auto"/>
                  </w:tcBorders>
                </w:tcPr>
                <w:p w:rsidR="00FF2FA3" w:rsidRPr="004B63C3" w:rsidRDefault="00FF2FA3" w:rsidP="000F7481">
                  <w:pPr>
                    <w:autoSpaceDE w:val="0"/>
                    <w:autoSpaceDN w:val="0"/>
                    <w:adjustRightInd w:val="0"/>
                    <w:jc w:val="both"/>
                    <w:rPr>
                      <w:rFonts w:ascii="Calibri" w:hAnsi="Calibri" w:cs="Calibri"/>
                      <w:bCs/>
                      <w:color w:val="000000"/>
                      <w:sz w:val="22"/>
                      <w:szCs w:val="22"/>
                    </w:rPr>
                  </w:pP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55A71">
            <w:pPr>
              <w:autoSpaceDE w:val="0"/>
              <w:autoSpaceDN w:val="0"/>
              <w:adjustRightInd w:val="0"/>
              <w:spacing w:before="240"/>
              <w:ind w:left="720"/>
              <w:jc w:val="both"/>
              <w:rPr>
                <w:rFonts w:ascii="Calibri" w:hAnsi="Calibri" w:cs="Calibri"/>
                <w:b/>
                <w:bCs/>
                <w:color w:val="000000"/>
                <w:sz w:val="22"/>
                <w:szCs w:val="22"/>
              </w:rPr>
            </w:pPr>
            <w:r w:rsidRPr="004B63C3">
              <w:rPr>
                <w:rFonts w:ascii="Calibri" w:hAnsi="Calibri" w:cs="Calibri"/>
                <w:color w:val="000000"/>
                <w:sz w:val="22"/>
                <w:szCs w:val="22"/>
              </w:rPr>
              <w:t xml:space="preserve">During 2013 and 2012, the </w:t>
            </w:r>
            <w:r w:rsidRPr="004B63C3">
              <w:rPr>
                <w:rFonts w:ascii="Calibri" w:hAnsi="Calibri" w:cs="Calibri"/>
                <w:sz w:val="22"/>
                <w:szCs w:val="22"/>
              </w:rPr>
              <w:t>Company</w:t>
            </w:r>
            <w:r w:rsidRPr="004B63C3">
              <w:rPr>
                <w:rFonts w:ascii="Calibri" w:hAnsi="Calibri" w:cs="Calibri"/>
                <w:color w:val="000000"/>
                <w:sz w:val="22"/>
                <w:szCs w:val="22"/>
              </w:rPr>
              <w:t xml:space="preserve"> recognized an impairment loss on its long-term receivables amounting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impairment loss for the current and comparative periods</w:t>
            </w:r>
            <w:r w:rsidRPr="004B63C3">
              <w:rPr>
                <w:rFonts w:ascii="Calibri" w:hAnsi="Calibri" w:cs="Calibri"/>
                <w:color w:val="0000FF"/>
                <w:sz w:val="22"/>
                <w:szCs w:val="22"/>
              </w:rPr>
              <w:t>]</w:t>
            </w:r>
            <w:r w:rsidRPr="004B63C3">
              <w:rPr>
                <w:rFonts w:ascii="Calibri" w:hAnsi="Calibri" w:cs="Calibri"/>
                <w:sz w:val="22"/>
                <w:szCs w:val="22"/>
              </w:rPr>
              <w:t xml:space="preserve">, respectively.  </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50928">
            <w:pPr>
              <w:numPr>
                <w:ilvl w:val="0"/>
                <w:numId w:val="13"/>
              </w:numPr>
              <w:autoSpaceDE w:val="0"/>
              <w:autoSpaceDN w:val="0"/>
              <w:adjustRightInd w:val="0"/>
              <w:spacing w:before="360"/>
              <w:ind w:left="18" w:hanging="18"/>
              <w:jc w:val="both"/>
              <w:rPr>
                <w:rFonts w:ascii="Calibri" w:hAnsi="Calibri" w:cs="Calibri"/>
                <w:b/>
                <w:bCs/>
                <w:color w:val="000000"/>
                <w:sz w:val="22"/>
                <w:szCs w:val="22"/>
              </w:rPr>
            </w:pPr>
            <w:r w:rsidRPr="004B63C3">
              <w:rPr>
                <w:rFonts w:ascii="Calibri" w:hAnsi="Calibri" w:cs="Calibri"/>
                <w:b/>
                <w:bCs/>
                <w:color w:val="000000"/>
                <w:sz w:val="22"/>
                <w:szCs w:val="22"/>
              </w:rPr>
              <w:t xml:space="preserve">INVESTMENTS IN ASSOCIATES-cost </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D16B96">
            <w:pPr>
              <w:autoSpaceDE w:val="0"/>
              <w:autoSpaceDN w:val="0"/>
              <w:adjustRightInd w:val="0"/>
              <w:spacing w:before="240" w:after="240"/>
              <w:ind w:left="720"/>
              <w:jc w:val="both"/>
              <w:rPr>
                <w:rFonts w:ascii="Calibri" w:hAnsi="Calibri" w:cs="Calibri"/>
                <w:color w:val="000000"/>
                <w:sz w:val="22"/>
                <w:szCs w:val="22"/>
              </w:rPr>
            </w:pPr>
            <w:r w:rsidRPr="004B63C3">
              <w:rPr>
                <w:rFonts w:ascii="Calibri" w:hAnsi="Calibri" w:cs="Calibri"/>
                <w:color w:val="000000"/>
                <w:sz w:val="22"/>
                <w:szCs w:val="22"/>
              </w:rPr>
              <w:t>Details of the Company’s associates are as follows:</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r w:rsidRPr="004B63C3">
              <w:rPr>
                <w:rFonts w:ascii="Calibri" w:hAnsi="Calibri" w:cs="Calibri"/>
                <w:sz w:val="18"/>
                <w:szCs w:val="18"/>
                <w:highlight w:val="yellow"/>
              </w:rPr>
              <w:t>Section 14.12 (b)</w:t>
            </w:r>
          </w:p>
        </w:tc>
        <w:tc>
          <w:tcPr>
            <w:tcW w:w="9900" w:type="dxa"/>
            <w:gridSpan w:val="2"/>
            <w:shd w:val="clear" w:color="auto" w:fill="auto"/>
          </w:tcPr>
          <w:tbl>
            <w:tblPr>
              <w:tblW w:w="8812" w:type="dxa"/>
              <w:tblInd w:w="833" w:type="dxa"/>
              <w:tblLayout w:type="fixed"/>
              <w:tblLook w:val="01E0" w:firstRow="1" w:lastRow="1" w:firstColumn="1" w:lastColumn="1" w:noHBand="0" w:noVBand="0"/>
            </w:tblPr>
            <w:tblGrid>
              <w:gridCol w:w="2016"/>
              <w:gridCol w:w="1927"/>
              <w:gridCol w:w="2239"/>
              <w:gridCol w:w="1377"/>
              <w:gridCol w:w="1253"/>
            </w:tblGrid>
            <w:tr w:rsidR="00FF2FA3" w:rsidRPr="004B63C3" w:rsidTr="002123F4">
              <w:trPr>
                <w:trHeight w:val="352"/>
              </w:trPr>
              <w:tc>
                <w:tcPr>
                  <w:tcW w:w="2016" w:type="dxa"/>
                  <w:tcBorders>
                    <w:top w:val="single" w:sz="4" w:space="0" w:color="auto"/>
                  </w:tcBorders>
                </w:tcPr>
                <w:p w:rsidR="00FF2FA3" w:rsidRPr="004B63C3" w:rsidRDefault="00FF2FA3" w:rsidP="00420EE2">
                  <w:pPr>
                    <w:spacing w:before="60"/>
                    <w:rPr>
                      <w:rFonts w:ascii="Calibri" w:hAnsi="Calibri" w:cs="Calibri"/>
                      <w:sz w:val="22"/>
                      <w:szCs w:val="22"/>
                    </w:rPr>
                  </w:pPr>
                </w:p>
              </w:tc>
              <w:tc>
                <w:tcPr>
                  <w:tcW w:w="4165" w:type="dxa"/>
                  <w:gridSpan w:val="2"/>
                  <w:tcBorders>
                    <w:top w:val="single" w:sz="4" w:space="0" w:color="auto"/>
                  </w:tcBorders>
                </w:tcPr>
                <w:p w:rsidR="00FF2FA3" w:rsidRPr="004B63C3" w:rsidRDefault="00FF2FA3" w:rsidP="00420EE2">
                  <w:pPr>
                    <w:spacing w:before="60"/>
                    <w:jc w:val="center"/>
                    <w:rPr>
                      <w:rFonts w:ascii="Calibri" w:hAnsi="Calibri" w:cs="Calibri"/>
                      <w:b/>
                      <w:sz w:val="22"/>
                      <w:szCs w:val="22"/>
                    </w:rPr>
                  </w:pPr>
                  <w:r w:rsidRPr="004B63C3">
                    <w:rPr>
                      <w:rFonts w:ascii="Calibri" w:hAnsi="Calibri" w:cs="Calibri"/>
                      <w:b/>
                      <w:sz w:val="22"/>
                      <w:szCs w:val="22"/>
                    </w:rPr>
                    <w:t>Cost of investment</w:t>
                  </w:r>
                </w:p>
              </w:tc>
              <w:tc>
                <w:tcPr>
                  <w:tcW w:w="2630" w:type="dxa"/>
                  <w:gridSpan w:val="2"/>
                  <w:tcBorders>
                    <w:top w:val="single" w:sz="4" w:space="0" w:color="auto"/>
                  </w:tcBorders>
                </w:tcPr>
                <w:p w:rsidR="00FF2FA3" w:rsidRPr="004B63C3" w:rsidRDefault="00FF2FA3" w:rsidP="00420EE2">
                  <w:pPr>
                    <w:spacing w:before="60"/>
                    <w:jc w:val="center"/>
                    <w:rPr>
                      <w:rFonts w:ascii="Calibri" w:hAnsi="Calibri" w:cs="Calibri"/>
                      <w:sz w:val="22"/>
                      <w:szCs w:val="22"/>
                    </w:rPr>
                  </w:pPr>
                  <w:r w:rsidRPr="004B63C3">
                    <w:rPr>
                      <w:rFonts w:ascii="Calibri" w:hAnsi="Calibri" w:cs="Calibri"/>
                      <w:b/>
                      <w:sz w:val="22"/>
                      <w:szCs w:val="22"/>
                    </w:rPr>
                    <w:t>Interest Ownership</w:t>
                  </w:r>
                </w:p>
              </w:tc>
            </w:tr>
            <w:tr w:rsidR="00FF2FA3" w:rsidRPr="004B63C3" w:rsidTr="002123F4">
              <w:trPr>
                <w:trHeight w:val="269"/>
              </w:trPr>
              <w:tc>
                <w:tcPr>
                  <w:tcW w:w="2016" w:type="dxa"/>
                </w:tcPr>
                <w:p w:rsidR="00FF2FA3" w:rsidRPr="004B63C3" w:rsidRDefault="00FF2FA3" w:rsidP="00420EE2">
                  <w:pPr>
                    <w:rPr>
                      <w:rFonts w:ascii="Calibri" w:hAnsi="Calibri" w:cs="Calibri"/>
                      <w:sz w:val="22"/>
                      <w:szCs w:val="22"/>
                    </w:rPr>
                  </w:pPr>
                </w:p>
              </w:tc>
              <w:tc>
                <w:tcPr>
                  <w:tcW w:w="1927" w:type="dxa"/>
                </w:tcPr>
                <w:p w:rsidR="00FF2FA3" w:rsidRPr="004B63C3" w:rsidRDefault="00FF2FA3" w:rsidP="00420EE2">
                  <w:pPr>
                    <w:jc w:val="center"/>
                    <w:rPr>
                      <w:rFonts w:ascii="Calibri" w:hAnsi="Calibri" w:cs="Calibri"/>
                      <w:b/>
                      <w:sz w:val="22"/>
                      <w:szCs w:val="22"/>
                    </w:rPr>
                  </w:pPr>
                  <w:r w:rsidRPr="004B63C3">
                    <w:rPr>
                      <w:rFonts w:ascii="Calibri" w:hAnsi="Calibri" w:cs="Calibri"/>
                      <w:b/>
                      <w:sz w:val="22"/>
                      <w:szCs w:val="22"/>
                    </w:rPr>
                    <w:t>2013</w:t>
                  </w:r>
                </w:p>
              </w:tc>
              <w:tc>
                <w:tcPr>
                  <w:tcW w:w="2239" w:type="dxa"/>
                </w:tcPr>
                <w:p w:rsidR="00FF2FA3" w:rsidRPr="004B63C3" w:rsidRDefault="00FF2FA3" w:rsidP="00420EE2">
                  <w:pPr>
                    <w:jc w:val="center"/>
                    <w:rPr>
                      <w:rFonts w:ascii="Calibri" w:hAnsi="Calibri" w:cs="Calibri"/>
                      <w:b/>
                      <w:sz w:val="22"/>
                      <w:szCs w:val="22"/>
                    </w:rPr>
                  </w:pPr>
                  <w:r w:rsidRPr="004B63C3">
                    <w:rPr>
                      <w:rFonts w:ascii="Calibri" w:hAnsi="Calibri" w:cs="Calibri"/>
                      <w:b/>
                      <w:sz w:val="22"/>
                      <w:szCs w:val="22"/>
                    </w:rPr>
                    <w:t>2012</w:t>
                  </w:r>
                </w:p>
              </w:tc>
              <w:tc>
                <w:tcPr>
                  <w:tcW w:w="1377" w:type="dxa"/>
                </w:tcPr>
                <w:p w:rsidR="00FF2FA3" w:rsidRPr="004B63C3" w:rsidRDefault="00FF2FA3" w:rsidP="00420EE2">
                  <w:pPr>
                    <w:jc w:val="center"/>
                    <w:rPr>
                      <w:rFonts w:ascii="Calibri" w:hAnsi="Calibri" w:cs="Calibri"/>
                      <w:sz w:val="22"/>
                      <w:szCs w:val="22"/>
                    </w:rPr>
                  </w:pPr>
                  <w:r w:rsidRPr="004B63C3">
                    <w:rPr>
                      <w:rFonts w:ascii="Calibri" w:hAnsi="Calibri" w:cs="Calibri"/>
                      <w:b/>
                      <w:sz w:val="22"/>
                      <w:szCs w:val="22"/>
                    </w:rPr>
                    <w:t>2013</w:t>
                  </w:r>
                </w:p>
              </w:tc>
              <w:tc>
                <w:tcPr>
                  <w:tcW w:w="1253" w:type="dxa"/>
                </w:tcPr>
                <w:p w:rsidR="00FF2FA3" w:rsidRPr="004B63C3" w:rsidRDefault="00FF2FA3" w:rsidP="00420EE2">
                  <w:pPr>
                    <w:jc w:val="center"/>
                    <w:rPr>
                      <w:rFonts w:ascii="Calibri" w:hAnsi="Calibri" w:cs="Calibri"/>
                      <w:sz w:val="22"/>
                      <w:szCs w:val="22"/>
                    </w:rPr>
                  </w:pPr>
                  <w:r w:rsidRPr="004B63C3">
                    <w:rPr>
                      <w:rFonts w:ascii="Calibri" w:hAnsi="Calibri" w:cs="Calibri"/>
                      <w:sz w:val="22"/>
                      <w:szCs w:val="22"/>
                    </w:rPr>
                    <w:t>2012</w:t>
                  </w:r>
                </w:p>
              </w:tc>
            </w:tr>
            <w:tr w:rsidR="00FF2FA3" w:rsidRPr="004B63C3" w:rsidTr="002123F4">
              <w:trPr>
                <w:trHeight w:val="338"/>
              </w:trPr>
              <w:tc>
                <w:tcPr>
                  <w:tcW w:w="2016" w:type="dxa"/>
                  <w:tcBorders>
                    <w:top w:val="single" w:sz="4" w:space="0" w:color="auto"/>
                  </w:tcBorders>
                </w:tcPr>
                <w:p w:rsidR="00FF2FA3" w:rsidRPr="004B63C3" w:rsidRDefault="00FF2FA3" w:rsidP="00420EE2">
                  <w:pPr>
                    <w:spacing w:before="60"/>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Associate 1</w:t>
                  </w:r>
                  <w:r w:rsidRPr="004B63C3">
                    <w:rPr>
                      <w:rFonts w:ascii="Calibri" w:hAnsi="Calibri" w:cs="Calibri"/>
                      <w:color w:val="0000FF"/>
                      <w:sz w:val="22"/>
                      <w:szCs w:val="22"/>
                    </w:rPr>
                    <w:t>]</w:t>
                  </w:r>
                </w:p>
              </w:tc>
              <w:tc>
                <w:tcPr>
                  <w:tcW w:w="1927" w:type="dxa"/>
                  <w:tcBorders>
                    <w:top w:val="single" w:sz="4" w:space="0" w:color="auto"/>
                  </w:tcBorders>
                </w:tcPr>
                <w:p w:rsidR="00FF2FA3" w:rsidRPr="004B63C3" w:rsidRDefault="00FF2FA3" w:rsidP="00420EE2">
                  <w:pPr>
                    <w:spacing w:before="60"/>
                    <w:jc w:val="center"/>
                    <w:rPr>
                      <w:rFonts w:ascii="Calibri" w:hAnsi="Calibri" w:cs="Calibri"/>
                      <w:color w:val="0000FF"/>
                      <w:sz w:val="22"/>
                      <w:szCs w:val="22"/>
                    </w:rPr>
                  </w:pPr>
                </w:p>
              </w:tc>
              <w:tc>
                <w:tcPr>
                  <w:tcW w:w="2239" w:type="dxa"/>
                  <w:tcBorders>
                    <w:top w:val="single" w:sz="4" w:space="0" w:color="auto"/>
                  </w:tcBorders>
                </w:tcPr>
                <w:p w:rsidR="00FF2FA3" w:rsidRPr="004B63C3" w:rsidRDefault="00FF2FA3" w:rsidP="00420EE2">
                  <w:pPr>
                    <w:spacing w:before="60"/>
                    <w:jc w:val="center"/>
                    <w:rPr>
                      <w:rFonts w:ascii="Calibri" w:hAnsi="Calibri" w:cs="Calibri"/>
                      <w:color w:val="0000FF"/>
                      <w:sz w:val="22"/>
                      <w:szCs w:val="22"/>
                    </w:rPr>
                  </w:pPr>
                </w:p>
              </w:tc>
              <w:tc>
                <w:tcPr>
                  <w:tcW w:w="1377" w:type="dxa"/>
                  <w:tcBorders>
                    <w:top w:val="single" w:sz="4" w:space="0" w:color="auto"/>
                  </w:tcBorders>
                </w:tcPr>
                <w:p w:rsidR="00FF2FA3" w:rsidRPr="004B63C3" w:rsidRDefault="00FF2FA3" w:rsidP="00420EE2">
                  <w:pPr>
                    <w:spacing w:before="6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w:t>
                  </w:r>
                  <w:r w:rsidRPr="004B63C3">
                    <w:rPr>
                      <w:rFonts w:ascii="Calibri" w:hAnsi="Calibri" w:cs="Calibri"/>
                      <w:color w:val="0000FF"/>
                      <w:sz w:val="22"/>
                      <w:szCs w:val="22"/>
                    </w:rPr>
                    <w:t>]</w:t>
                  </w:r>
                </w:p>
              </w:tc>
              <w:tc>
                <w:tcPr>
                  <w:tcW w:w="1253" w:type="dxa"/>
                  <w:tcBorders>
                    <w:top w:val="single" w:sz="4" w:space="0" w:color="auto"/>
                  </w:tcBorders>
                </w:tcPr>
                <w:p w:rsidR="00FF2FA3" w:rsidRPr="004B63C3" w:rsidRDefault="00FF2FA3" w:rsidP="00420EE2">
                  <w:pPr>
                    <w:spacing w:before="6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w:t>
                  </w:r>
                  <w:r w:rsidRPr="004B63C3">
                    <w:rPr>
                      <w:rFonts w:ascii="Calibri" w:hAnsi="Calibri" w:cs="Calibri"/>
                      <w:color w:val="0000FF"/>
                      <w:sz w:val="22"/>
                      <w:szCs w:val="22"/>
                    </w:rPr>
                    <w:t>]</w:t>
                  </w:r>
                </w:p>
              </w:tc>
            </w:tr>
            <w:tr w:rsidR="00FF2FA3" w:rsidRPr="004B63C3" w:rsidTr="002123F4">
              <w:trPr>
                <w:trHeight w:val="297"/>
              </w:trPr>
              <w:tc>
                <w:tcPr>
                  <w:tcW w:w="2016" w:type="dxa"/>
                  <w:tcBorders>
                    <w:bottom w:val="single" w:sz="4" w:space="0" w:color="auto"/>
                  </w:tcBorders>
                </w:tcPr>
                <w:p w:rsidR="00FF2FA3" w:rsidRPr="004B63C3" w:rsidRDefault="00FF2FA3" w:rsidP="00420EE2">
                  <w:pP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rPr>
                    <w:t>Associate 2</w:t>
                  </w:r>
                  <w:r w:rsidRPr="004B63C3">
                    <w:rPr>
                      <w:rFonts w:ascii="Calibri" w:hAnsi="Calibri" w:cs="Calibri"/>
                      <w:color w:val="0000FF"/>
                      <w:sz w:val="22"/>
                      <w:szCs w:val="22"/>
                    </w:rPr>
                    <w:t>]</w:t>
                  </w:r>
                </w:p>
              </w:tc>
              <w:tc>
                <w:tcPr>
                  <w:tcW w:w="1927" w:type="dxa"/>
                  <w:tcBorders>
                    <w:bottom w:val="single" w:sz="4" w:space="0" w:color="auto"/>
                  </w:tcBorders>
                </w:tcPr>
                <w:p w:rsidR="00FF2FA3" w:rsidRPr="004B63C3" w:rsidRDefault="00FF2FA3" w:rsidP="00420EE2">
                  <w:pPr>
                    <w:jc w:val="center"/>
                    <w:rPr>
                      <w:rFonts w:ascii="Calibri" w:hAnsi="Calibri" w:cs="Calibri"/>
                      <w:color w:val="0000FF"/>
                      <w:sz w:val="22"/>
                      <w:szCs w:val="22"/>
                    </w:rPr>
                  </w:pPr>
                </w:p>
              </w:tc>
              <w:tc>
                <w:tcPr>
                  <w:tcW w:w="2239" w:type="dxa"/>
                  <w:tcBorders>
                    <w:bottom w:val="single" w:sz="4" w:space="0" w:color="auto"/>
                  </w:tcBorders>
                </w:tcPr>
                <w:p w:rsidR="00FF2FA3" w:rsidRPr="004B63C3" w:rsidRDefault="00FF2FA3" w:rsidP="00420EE2">
                  <w:pPr>
                    <w:jc w:val="center"/>
                    <w:rPr>
                      <w:rFonts w:ascii="Calibri" w:hAnsi="Calibri" w:cs="Calibri"/>
                      <w:color w:val="0000FF"/>
                      <w:sz w:val="22"/>
                      <w:szCs w:val="22"/>
                    </w:rPr>
                  </w:pPr>
                </w:p>
              </w:tc>
              <w:tc>
                <w:tcPr>
                  <w:tcW w:w="1377" w:type="dxa"/>
                  <w:tcBorders>
                    <w:bottom w:val="single" w:sz="4" w:space="0" w:color="auto"/>
                  </w:tcBorders>
                </w:tcPr>
                <w:p w:rsidR="00FF2FA3" w:rsidRPr="004B63C3" w:rsidRDefault="00FF2FA3" w:rsidP="00420EE2">
                  <w:pPr>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rPr>
                    <w:t>%</w:t>
                  </w:r>
                  <w:r w:rsidRPr="004B63C3">
                    <w:rPr>
                      <w:rFonts w:ascii="Calibri" w:hAnsi="Calibri" w:cs="Calibri"/>
                      <w:color w:val="0000FF"/>
                      <w:sz w:val="22"/>
                      <w:szCs w:val="22"/>
                    </w:rPr>
                    <w:t>]</w:t>
                  </w:r>
                </w:p>
              </w:tc>
              <w:tc>
                <w:tcPr>
                  <w:tcW w:w="1253" w:type="dxa"/>
                  <w:tcBorders>
                    <w:bottom w:val="single" w:sz="4" w:space="0" w:color="auto"/>
                  </w:tcBorders>
                </w:tcPr>
                <w:p w:rsidR="00FF2FA3" w:rsidRPr="004B63C3" w:rsidRDefault="00FF2FA3" w:rsidP="00420EE2">
                  <w:pPr>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rPr>
                    <w:t>%</w:t>
                  </w:r>
                  <w:r w:rsidRPr="004B63C3">
                    <w:rPr>
                      <w:rFonts w:ascii="Calibri" w:hAnsi="Calibri" w:cs="Calibri"/>
                      <w:color w:val="0000FF"/>
                      <w:sz w:val="22"/>
                      <w:szCs w:val="22"/>
                    </w:rPr>
                    <w:t>]</w:t>
                  </w:r>
                </w:p>
              </w:tc>
            </w:tr>
            <w:tr w:rsidR="00FF2FA3" w:rsidRPr="004B63C3" w:rsidTr="002123F4">
              <w:trPr>
                <w:trHeight w:val="297"/>
              </w:trPr>
              <w:tc>
                <w:tcPr>
                  <w:tcW w:w="2016" w:type="dxa"/>
                  <w:tcBorders>
                    <w:top w:val="single" w:sz="4" w:space="0" w:color="auto"/>
                    <w:bottom w:val="single" w:sz="4" w:space="0" w:color="auto"/>
                  </w:tcBorders>
                </w:tcPr>
                <w:p w:rsidR="00FF2FA3" w:rsidRPr="004B63C3" w:rsidRDefault="00FF2FA3" w:rsidP="00420EE2">
                  <w:pPr>
                    <w:rPr>
                      <w:rFonts w:ascii="Calibri" w:hAnsi="Calibri" w:cs="Calibri"/>
                      <w:b/>
                      <w:sz w:val="22"/>
                      <w:szCs w:val="22"/>
                    </w:rPr>
                  </w:pPr>
                  <w:r w:rsidRPr="004B63C3">
                    <w:rPr>
                      <w:rFonts w:ascii="Calibri" w:hAnsi="Calibri" w:cs="Calibri"/>
                      <w:b/>
                      <w:sz w:val="22"/>
                      <w:szCs w:val="22"/>
                    </w:rPr>
                    <w:t>Balance, December 31</w:t>
                  </w:r>
                </w:p>
              </w:tc>
              <w:tc>
                <w:tcPr>
                  <w:tcW w:w="1927" w:type="dxa"/>
                  <w:tcBorders>
                    <w:top w:val="single" w:sz="4" w:space="0" w:color="auto"/>
                    <w:bottom w:val="single" w:sz="4" w:space="0" w:color="auto"/>
                  </w:tcBorders>
                </w:tcPr>
                <w:p w:rsidR="00FF2FA3" w:rsidRPr="004B63C3" w:rsidRDefault="00FF2FA3" w:rsidP="00420EE2">
                  <w:pPr>
                    <w:jc w:val="center"/>
                    <w:rPr>
                      <w:rFonts w:ascii="Calibri" w:hAnsi="Calibri" w:cs="Calibri"/>
                      <w:color w:val="0000FF"/>
                      <w:sz w:val="22"/>
                      <w:szCs w:val="22"/>
                    </w:rPr>
                  </w:pPr>
                </w:p>
              </w:tc>
              <w:tc>
                <w:tcPr>
                  <w:tcW w:w="2239" w:type="dxa"/>
                  <w:tcBorders>
                    <w:top w:val="single" w:sz="4" w:space="0" w:color="auto"/>
                    <w:bottom w:val="single" w:sz="4" w:space="0" w:color="auto"/>
                  </w:tcBorders>
                </w:tcPr>
                <w:p w:rsidR="00FF2FA3" w:rsidRPr="004B63C3" w:rsidRDefault="00FF2FA3" w:rsidP="00420EE2">
                  <w:pPr>
                    <w:jc w:val="center"/>
                    <w:rPr>
                      <w:rFonts w:ascii="Calibri" w:hAnsi="Calibri" w:cs="Calibri"/>
                      <w:color w:val="0000FF"/>
                      <w:sz w:val="22"/>
                      <w:szCs w:val="22"/>
                    </w:rPr>
                  </w:pPr>
                </w:p>
              </w:tc>
              <w:tc>
                <w:tcPr>
                  <w:tcW w:w="1377" w:type="dxa"/>
                  <w:tcBorders>
                    <w:top w:val="single" w:sz="4" w:space="0" w:color="auto"/>
                    <w:bottom w:val="single" w:sz="4" w:space="0" w:color="auto"/>
                  </w:tcBorders>
                </w:tcPr>
                <w:p w:rsidR="00FF2FA3" w:rsidRPr="004B63C3" w:rsidRDefault="00FF2FA3" w:rsidP="00420EE2">
                  <w:pPr>
                    <w:jc w:val="center"/>
                    <w:rPr>
                      <w:rFonts w:ascii="Calibri" w:hAnsi="Calibri" w:cs="Calibri"/>
                      <w:color w:val="0000FF"/>
                      <w:sz w:val="22"/>
                      <w:szCs w:val="22"/>
                    </w:rPr>
                  </w:pPr>
                </w:p>
              </w:tc>
              <w:tc>
                <w:tcPr>
                  <w:tcW w:w="1253" w:type="dxa"/>
                  <w:tcBorders>
                    <w:top w:val="single" w:sz="4" w:space="0" w:color="auto"/>
                    <w:bottom w:val="single" w:sz="4" w:space="0" w:color="auto"/>
                  </w:tcBorders>
                </w:tcPr>
                <w:p w:rsidR="00FF2FA3" w:rsidRPr="004B63C3" w:rsidRDefault="00FF2FA3" w:rsidP="00420EE2">
                  <w:pPr>
                    <w:jc w:val="center"/>
                    <w:rPr>
                      <w:rFonts w:ascii="Calibri" w:hAnsi="Calibri" w:cs="Calibri"/>
                      <w:color w:val="0000FF"/>
                      <w:sz w:val="22"/>
                      <w:szCs w:val="22"/>
                    </w:rPr>
                  </w:pPr>
                </w:p>
              </w:tc>
            </w:tr>
          </w:tbl>
          <w:p w:rsidR="00FF2FA3" w:rsidRPr="004B63C3" w:rsidRDefault="00FF2FA3" w:rsidP="00D16B96">
            <w:pPr>
              <w:autoSpaceDE w:val="0"/>
              <w:autoSpaceDN w:val="0"/>
              <w:adjustRightInd w:val="0"/>
              <w:spacing w:before="360" w:after="120"/>
              <w:jc w:val="both"/>
              <w:rPr>
                <w:rFonts w:ascii="Calibri" w:hAnsi="Calibri" w:cs="Calibri"/>
                <w:b/>
                <w:bCs/>
                <w:color w:val="000000"/>
                <w:sz w:val="22"/>
                <w:szCs w:val="22"/>
              </w:rPr>
            </w:pPr>
            <w:r w:rsidRPr="004B63C3">
              <w:rPr>
                <w:rFonts w:ascii="Calibri" w:hAnsi="Calibri" w:cs="Calibri"/>
                <w:b/>
                <w:bCs/>
                <w:color w:val="000000"/>
                <w:sz w:val="22"/>
                <w:szCs w:val="22"/>
              </w:rPr>
              <w:tab/>
              <w:t>Disposal</w:t>
            </w:r>
          </w:p>
          <w:tbl>
            <w:tblPr>
              <w:tblW w:w="8812" w:type="dxa"/>
              <w:tblInd w:w="833" w:type="dxa"/>
              <w:tblLayout w:type="fixed"/>
              <w:tblLook w:val="01E0" w:firstRow="1" w:lastRow="1" w:firstColumn="1" w:lastColumn="1" w:noHBand="0" w:noVBand="0"/>
            </w:tblPr>
            <w:tblGrid>
              <w:gridCol w:w="2016"/>
              <w:gridCol w:w="1927"/>
              <w:gridCol w:w="2239"/>
              <w:gridCol w:w="1377"/>
              <w:gridCol w:w="1253"/>
            </w:tblGrid>
            <w:tr w:rsidR="00FF2FA3" w:rsidRPr="004B63C3" w:rsidTr="002123F4">
              <w:trPr>
                <w:trHeight w:val="352"/>
              </w:trPr>
              <w:tc>
                <w:tcPr>
                  <w:tcW w:w="2016" w:type="dxa"/>
                  <w:tcBorders>
                    <w:top w:val="single" w:sz="4" w:space="0" w:color="auto"/>
                  </w:tcBorders>
                </w:tcPr>
                <w:p w:rsidR="00FF2FA3" w:rsidRPr="004B63C3" w:rsidRDefault="00FF2FA3" w:rsidP="00420EE2">
                  <w:pPr>
                    <w:spacing w:before="60"/>
                    <w:rPr>
                      <w:rFonts w:ascii="Calibri" w:hAnsi="Calibri" w:cs="Calibri"/>
                      <w:sz w:val="22"/>
                      <w:szCs w:val="22"/>
                    </w:rPr>
                  </w:pPr>
                </w:p>
              </w:tc>
              <w:tc>
                <w:tcPr>
                  <w:tcW w:w="4165" w:type="dxa"/>
                  <w:gridSpan w:val="2"/>
                  <w:tcBorders>
                    <w:top w:val="single" w:sz="4" w:space="0" w:color="auto"/>
                  </w:tcBorders>
                </w:tcPr>
                <w:p w:rsidR="00FF2FA3" w:rsidRPr="004B63C3" w:rsidRDefault="00FF2FA3" w:rsidP="00420EE2">
                  <w:pPr>
                    <w:spacing w:before="60"/>
                    <w:jc w:val="center"/>
                    <w:rPr>
                      <w:rFonts w:ascii="Calibri" w:hAnsi="Calibri" w:cs="Calibri"/>
                      <w:b/>
                      <w:sz w:val="22"/>
                      <w:szCs w:val="22"/>
                    </w:rPr>
                  </w:pPr>
                  <w:r w:rsidRPr="004B63C3">
                    <w:rPr>
                      <w:rFonts w:ascii="Calibri" w:hAnsi="Calibri" w:cs="Calibri"/>
                      <w:b/>
                      <w:sz w:val="22"/>
                      <w:szCs w:val="22"/>
                    </w:rPr>
                    <w:t>Cost of investment disposed</w:t>
                  </w:r>
                </w:p>
              </w:tc>
              <w:tc>
                <w:tcPr>
                  <w:tcW w:w="2630" w:type="dxa"/>
                  <w:gridSpan w:val="2"/>
                  <w:tcBorders>
                    <w:top w:val="single" w:sz="4" w:space="0" w:color="auto"/>
                  </w:tcBorders>
                </w:tcPr>
                <w:p w:rsidR="00FF2FA3" w:rsidRPr="004B63C3" w:rsidRDefault="00FF2FA3" w:rsidP="00420EE2">
                  <w:pPr>
                    <w:spacing w:before="60"/>
                    <w:jc w:val="center"/>
                    <w:rPr>
                      <w:rFonts w:ascii="Calibri" w:hAnsi="Calibri" w:cs="Calibri"/>
                      <w:sz w:val="22"/>
                      <w:szCs w:val="22"/>
                    </w:rPr>
                  </w:pPr>
                  <w:r w:rsidRPr="004B63C3">
                    <w:rPr>
                      <w:rFonts w:ascii="Calibri" w:hAnsi="Calibri" w:cs="Calibri"/>
                      <w:b/>
                      <w:sz w:val="22"/>
                      <w:szCs w:val="22"/>
                    </w:rPr>
                    <w:t>Interest Ownership</w:t>
                  </w:r>
                </w:p>
              </w:tc>
            </w:tr>
            <w:tr w:rsidR="00FF2FA3" w:rsidRPr="004B63C3" w:rsidTr="002123F4">
              <w:trPr>
                <w:trHeight w:val="269"/>
              </w:trPr>
              <w:tc>
                <w:tcPr>
                  <w:tcW w:w="2016" w:type="dxa"/>
                </w:tcPr>
                <w:p w:rsidR="00FF2FA3" w:rsidRPr="004B63C3" w:rsidRDefault="00FF2FA3" w:rsidP="00420EE2">
                  <w:pPr>
                    <w:rPr>
                      <w:rFonts w:ascii="Calibri" w:hAnsi="Calibri" w:cs="Calibri"/>
                      <w:sz w:val="22"/>
                      <w:szCs w:val="22"/>
                    </w:rPr>
                  </w:pPr>
                </w:p>
              </w:tc>
              <w:tc>
                <w:tcPr>
                  <w:tcW w:w="1927" w:type="dxa"/>
                </w:tcPr>
                <w:p w:rsidR="00FF2FA3" w:rsidRPr="004B63C3" w:rsidRDefault="00FF2FA3" w:rsidP="00420EE2">
                  <w:pPr>
                    <w:jc w:val="center"/>
                    <w:rPr>
                      <w:rFonts w:ascii="Calibri" w:hAnsi="Calibri" w:cs="Calibri"/>
                      <w:b/>
                      <w:sz w:val="22"/>
                      <w:szCs w:val="22"/>
                    </w:rPr>
                  </w:pPr>
                  <w:r w:rsidRPr="004B63C3">
                    <w:rPr>
                      <w:rFonts w:ascii="Calibri" w:hAnsi="Calibri" w:cs="Calibri"/>
                      <w:b/>
                      <w:sz w:val="22"/>
                      <w:szCs w:val="22"/>
                    </w:rPr>
                    <w:t>2013</w:t>
                  </w:r>
                </w:p>
              </w:tc>
              <w:tc>
                <w:tcPr>
                  <w:tcW w:w="2239" w:type="dxa"/>
                </w:tcPr>
                <w:p w:rsidR="00FF2FA3" w:rsidRPr="004B63C3" w:rsidRDefault="00FF2FA3" w:rsidP="00420EE2">
                  <w:pPr>
                    <w:jc w:val="center"/>
                    <w:rPr>
                      <w:rFonts w:ascii="Calibri" w:hAnsi="Calibri" w:cs="Calibri"/>
                      <w:b/>
                      <w:sz w:val="22"/>
                      <w:szCs w:val="22"/>
                    </w:rPr>
                  </w:pPr>
                  <w:r w:rsidRPr="004B63C3">
                    <w:rPr>
                      <w:rFonts w:ascii="Calibri" w:hAnsi="Calibri" w:cs="Calibri"/>
                      <w:b/>
                      <w:sz w:val="22"/>
                      <w:szCs w:val="22"/>
                    </w:rPr>
                    <w:t>2012</w:t>
                  </w:r>
                </w:p>
              </w:tc>
              <w:tc>
                <w:tcPr>
                  <w:tcW w:w="1377" w:type="dxa"/>
                </w:tcPr>
                <w:p w:rsidR="00FF2FA3" w:rsidRPr="004B63C3" w:rsidRDefault="00FF2FA3" w:rsidP="00420EE2">
                  <w:pPr>
                    <w:jc w:val="center"/>
                    <w:rPr>
                      <w:rFonts w:ascii="Calibri" w:hAnsi="Calibri" w:cs="Calibri"/>
                      <w:sz w:val="22"/>
                      <w:szCs w:val="22"/>
                    </w:rPr>
                  </w:pPr>
                  <w:r w:rsidRPr="004B63C3">
                    <w:rPr>
                      <w:rFonts w:ascii="Calibri" w:hAnsi="Calibri" w:cs="Calibri"/>
                      <w:b/>
                      <w:sz w:val="22"/>
                      <w:szCs w:val="22"/>
                    </w:rPr>
                    <w:t>2013</w:t>
                  </w:r>
                </w:p>
              </w:tc>
              <w:tc>
                <w:tcPr>
                  <w:tcW w:w="1253" w:type="dxa"/>
                </w:tcPr>
                <w:p w:rsidR="00FF2FA3" w:rsidRPr="004B63C3" w:rsidRDefault="00FF2FA3" w:rsidP="00420EE2">
                  <w:pPr>
                    <w:jc w:val="center"/>
                    <w:rPr>
                      <w:rFonts w:ascii="Calibri" w:hAnsi="Calibri" w:cs="Calibri"/>
                      <w:sz w:val="22"/>
                      <w:szCs w:val="22"/>
                    </w:rPr>
                  </w:pPr>
                  <w:r w:rsidRPr="004B63C3">
                    <w:rPr>
                      <w:rFonts w:ascii="Calibri" w:hAnsi="Calibri" w:cs="Calibri"/>
                      <w:sz w:val="22"/>
                      <w:szCs w:val="22"/>
                    </w:rPr>
                    <w:t>2012</w:t>
                  </w:r>
                </w:p>
              </w:tc>
            </w:tr>
            <w:tr w:rsidR="00FF2FA3" w:rsidRPr="004B63C3" w:rsidTr="002123F4">
              <w:trPr>
                <w:trHeight w:val="338"/>
              </w:trPr>
              <w:tc>
                <w:tcPr>
                  <w:tcW w:w="2016" w:type="dxa"/>
                  <w:tcBorders>
                    <w:top w:val="single" w:sz="4" w:space="0" w:color="auto"/>
                  </w:tcBorders>
                </w:tcPr>
                <w:p w:rsidR="00FF2FA3" w:rsidRPr="004B63C3" w:rsidRDefault="00FF2FA3" w:rsidP="00420EE2">
                  <w:pPr>
                    <w:spacing w:before="60"/>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Associate 1</w:t>
                  </w:r>
                  <w:r w:rsidRPr="004B63C3">
                    <w:rPr>
                      <w:rFonts w:ascii="Calibri" w:hAnsi="Calibri" w:cs="Calibri"/>
                      <w:color w:val="0000FF"/>
                      <w:sz w:val="22"/>
                      <w:szCs w:val="22"/>
                    </w:rPr>
                    <w:t>]</w:t>
                  </w:r>
                </w:p>
              </w:tc>
              <w:tc>
                <w:tcPr>
                  <w:tcW w:w="1927" w:type="dxa"/>
                  <w:tcBorders>
                    <w:top w:val="single" w:sz="4" w:space="0" w:color="auto"/>
                  </w:tcBorders>
                </w:tcPr>
                <w:p w:rsidR="00FF2FA3" w:rsidRPr="004B63C3" w:rsidRDefault="00FF2FA3" w:rsidP="00420EE2">
                  <w:pPr>
                    <w:spacing w:before="60"/>
                    <w:jc w:val="center"/>
                    <w:rPr>
                      <w:rFonts w:ascii="Calibri" w:hAnsi="Calibri" w:cs="Calibri"/>
                      <w:color w:val="0000FF"/>
                      <w:sz w:val="22"/>
                      <w:szCs w:val="22"/>
                    </w:rPr>
                  </w:pPr>
                </w:p>
              </w:tc>
              <w:tc>
                <w:tcPr>
                  <w:tcW w:w="2239" w:type="dxa"/>
                  <w:tcBorders>
                    <w:top w:val="single" w:sz="4" w:space="0" w:color="auto"/>
                  </w:tcBorders>
                </w:tcPr>
                <w:p w:rsidR="00FF2FA3" w:rsidRPr="004B63C3" w:rsidRDefault="00FF2FA3" w:rsidP="00420EE2">
                  <w:pPr>
                    <w:spacing w:before="60"/>
                    <w:jc w:val="center"/>
                    <w:rPr>
                      <w:rFonts w:ascii="Calibri" w:hAnsi="Calibri" w:cs="Calibri"/>
                      <w:color w:val="0000FF"/>
                      <w:sz w:val="22"/>
                      <w:szCs w:val="22"/>
                    </w:rPr>
                  </w:pPr>
                </w:p>
              </w:tc>
              <w:tc>
                <w:tcPr>
                  <w:tcW w:w="1377" w:type="dxa"/>
                  <w:tcBorders>
                    <w:top w:val="single" w:sz="4" w:space="0" w:color="auto"/>
                  </w:tcBorders>
                </w:tcPr>
                <w:p w:rsidR="00FF2FA3" w:rsidRPr="004B63C3" w:rsidRDefault="00FF2FA3" w:rsidP="00420EE2">
                  <w:pPr>
                    <w:spacing w:before="6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w:t>
                  </w:r>
                  <w:r w:rsidRPr="004B63C3">
                    <w:rPr>
                      <w:rFonts w:ascii="Calibri" w:hAnsi="Calibri" w:cs="Calibri"/>
                      <w:color w:val="0000FF"/>
                      <w:sz w:val="22"/>
                      <w:szCs w:val="22"/>
                    </w:rPr>
                    <w:t>]</w:t>
                  </w:r>
                </w:p>
              </w:tc>
              <w:tc>
                <w:tcPr>
                  <w:tcW w:w="1253" w:type="dxa"/>
                  <w:tcBorders>
                    <w:top w:val="single" w:sz="4" w:space="0" w:color="auto"/>
                  </w:tcBorders>
                </w:tcPr>
                <w:p w:rsidR="00FF2FA3" w:rsidRPr="004B63C3" w:rsidRDefault="00FF2FA3" w:rsidP="00420EE2">
                  <w:pPr>
                    <w:spacing w:before="6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w:t>
                  </w:r>
                  <w:r w:rsidRPr="004B63C3">
                    <w:rPr>
                      <w:rFonts w:ascii="Calibri" w:hAnsi="Calibri" w:cs="Calibri"/>
                      <w:color w:val="0000FF"/>
                      <w:sz w:val="22"/>
                      <w:szCs w:val="22"/>
                    </w:rPr>
                    <w:t>]</w:t>
                  </w:r>
                </w:p>
              </w:tc>
            </w:tr>
            <w:tr w:rsidR="00FF2FA3" w:rsidRPr="004B63C3" w:rsidTr="002123F4">
              <w:trPr>
                <w:trHeight w:val="297"/>
              </w:trPr>
              <w:tc>
                <w:tcPr>
                  <w:tcW w:w="2016" w:type="dxa"/>
                  <w:tcBorders>
                    <w:bottom w:val="single" w:sz="4" w:space="0" w:color="auto"/>
                  </w:tcBorders>
                </w:tcPr>
                <w:p w:rsidR="00FF2FA3" w:rsidRPr="004B63C3" w:rsidRDefault="00FF2FA3" w:rsidP="00420EE2">
                  <w:pP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rPr>
                    <w:t>Associate 2</w:t>
                  </w:r>
                  <w:r w:rsidRPr="004B63C3">
                    <w:rPr>
                      <w:rFonts w:ascii="Calibri" w:hAnsi="Calibri" w:cs="Calibri"/>
                      <w:color w:val="0000FF"/>
                      <w:sz w:val="22"/>
                      <w:szCs w:val="22"/>
                    </w:rPr>
                    <w:t>]</w:t>
                  </w:r>
                </w:p>
              </w:tc>
              <w:tc>
                <w:tcPr>
                  <w:tcW w:w="1927" w:type="dxa"/>
                  <w:tcBorders>
                    <w:bottom w:val="single" w:sz="4" w:space="0" w:color="auto"/>
                  </w:tcBorders>
                </w:tcPr>
                <w:p w:rsidR="00FF2FA3" w:rsidRPr="004B63C3" w:rsidRDefault="00FF2FA3" w:rsidP="00420EE2">
                  <w:pPr>
                    <w:jc w:val="center"/>
                    <w:rPr>
                      <w:rFonts w:ascii="Calibri" w:hAnsi="Calibri" w:cs="Calibri"/>
                      <w:color w:val="0000FF"/>
                      <w:sz w:val="22"/>
                      <w:szCs w:val="22"/>
                    </w:rPr>
                  </w:pPr>
                </w:p>
              </w:tc>
              <w:tc>
                <w:tcPr>
                  <w:tcW w:w="2239" w:type="dxa"/>
                  <w:tcBorders>
                    <w:bottom w:val="single" w:sz="4" w:space="0" w:color="auto"/>
                  </w:tcBorders>
                </w:tcPr>
                <w:p w:rsidR="00FF2FA3" w:rsidRPr="004B63C3" w:rsidRDefault="00FF2FA3" w:rsidP="00420EE2">
                  <w:pPr>
                    <w:jc w:val="center"/>
                    <w:rPr>
                      <w:rFonts w:ascii="Calibri" w:hAnsi="Calibri" w:cs="Calibri"/>
                      <w:color w:val="0000FF"/>
                      <w:sz w:val="22"/>
                      <w:szCs w:val="22"/>
                    </w:rPr>
                  </w:pPr>
                </w:p>
              </w:tc>
              <w:tc>
                <w:tcPr>
                  <w:tcW w:w="1377" w:type="dxa"/>
                  <w:tcBorders>
                    <w:bottom w:val="single" w:sz="4" w:space="0" w:color="auto"/>
                  </w:tcBorders>
                </w:tcPr>
                <w:p w:rsidR="00FF2FA3" w:rsidRPr="004B63C3" w:rsidRDefault="00FF2FA3" w:rsidP="00420EE2">
                  <w:pPr>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rPr>
                    <w:t>%</w:t>
                  </w:r>
                  <w:r w:rsidRPr="004B63C3">
                    <w:rPr>
                      <w:rFonts w:ascii="Calibri" w:hAnsi="Calibri" w:cs="Calibri"/>
                      <w:color w:val="0000FF"/>
                      <w:sz w:val="22"/>
                      <w:szCs w:val="22"/>
                    </w:rPr>
                    <w:t>]</w:t>
                  </w:r>
                </w:p>
              </w:tc>
              <w:tc>
                <w:tcPr>
                  <w:tcW w:w="1253" w:type="dxa"/>
                  <w:tcBorders>
                    <w:bottom w:val="single" w:sz="4" w:space="0" w:color="auto"/>
                  </w:tcBorders>
                </w:tcPr>
                <w:p w:rsidR="00FF2FA3" w:rsidRPr="004B63C3" w:rsidRDefault="00FF2FA3" w:rsidP="00420EE2">
                  <w:pPr>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rPr>
                    <w:t>%</w:t>
                  </w:r>
                  <w:r w:rsidRPr="004B63C3">
                    <w:rPr>
                      <w:rFonts w:ascii="Calibri" w:hAnsi="Calibri" w:cs="Calibri"/>
                      <w:color w:val="0000FF"/>
                      <w:sz w:val="22"/>
                      <w:szCs w:val="22"/>
                    </w:rPr>
                    <w:t>]</w:t>
                  </w:r>
                </w:p>
              </w:tc>
            </w:tr>
            <w:tr w:rsidR="00FF2FA3" w:rsidRPr="004B63C3" w:rsidTr="002123F4">
              <w:trPr>
                <w:trHeight w:val="297"/>
              </w:trPr>
              <w:tc>
                <w:tcPr>
                  <w:tcW w:w="2016" w:type="dxa"/>
                  <w:tcBorders>
                    <w:top w:val="single" w:sz="4" w:space="0" w:color="auto"/>
                    <w:bottom w:val="single" w:sz="4" w:space="0" w:color="auto"/>
                  </w:tcBorders>
                </w:tcPr>
                <w:p w:rsidR="00FF2FA3" w:rsidRPr="004B63C3" w:rsidRDefault="00FF2FA3" w:rsidP="00420EE2">
                  <w:pPr>
                    <w:rPr>
                      <w:rFonts w:ascii="Calibri" w:hAnsi="Calibri" w:cs="Calibri"/>
                      <w:b/>
                      <w:sz w:val="22"/>
                      <w:szCs w:val="22"/>
                    </w:rPr>
                  </w:pPr>
                  <w:r w:rsidRPr="004B63C3">
                    <w:rPr>
                      <w:rFonts w:ascii="Calibri" w:hAnsi="Calibri" w:cs="Calibri"/>
                      <w:b/>
                      <w:sz w:val="22"/>
                      <w:szCs w:val="22"/>
                    </w:rPr>
                    <w:t>Balance, December 31</w:t>
                  </w:r>
                </w:p>
              </w:tc>
              <w:tc>
                <w:tcPr>
                  <w:tcW w:w="1927" w:type="dxa"/>
                  <w:tcBorders>
                    <w:top w:val="single" w:sz="4" w:space="0" w:color="auto"/>
                    <w:bottom w:val="single" w:sz="4" w:space="0" w:color="auto"/>
                  </w:tcBorders>
                </w:tcPr>
                <w:p w:rsidR="00FF2FA3" w:rsidRPr="004B63C3" w:rsidRDefault="00FF2FA3" w:rsidP="00420EE2">
                  <w:pPr>
                    <w:jc w:val="center"/>
                    <w:rPr>
                      <w:rFonts w:ascii="Calibri" w:hAnsi="Calibri" w:cs="Calibri"/>
                      <w:color w:val="0000FF"/>
                      <w:sz w:val="22"/>
                      <w:szCs w:val="22"/>
                    </w:rPr>
                  </w:pPr>
                </w:p>
              </w:tc>
              <w:tc>
                <w:tcPr>
                  <w:tcW w:w="2239" w:type="dxa"/>
                  <w:tcBorders>
                    <w:top w:val="single" w:sz="4" w:space="0" w:color="auto"/>
                    <w:bottom w:val="single" w:sz="4" w:space="0" w:color="auto"/>
                  </w:tcBorders>
                </w:tcPr>
                <w:p w:rsidR="00FF2FA3" w:rsidRPr="004B63C3" w:rsidRDefault="00FF2FA3" w:rsidP="00420EE2">
                  <w:pPr>
                    <w:jc w:val="center"/>
                    <w:rPr>
                      <w:rFonts w:ascii="Calibri" w:hAnsi="Calibri" w:cs="Calibri"/>
                      <w:color w:val="0000FF"/>
                      <w:sz w:val="22"/>
                      <w:szCs w:val="22"/>
                    </w:rPr>
                  </w:pPr>
                </w:p>
              </w:tc>
              <w:tc>
                <w:tcPr>
                  <w:tcW w:w="1377" w:type="dxa"/>
                  <w:tcBorders>
                    <w:top w:val="single" w:sz="4" w:space="0" w:color="auto"/>
                    <w:bottom w:val="single" w:sz="4" w:space="0" w:color="auto"/>
                  </w:tcBorders>
                </w:tcPr>
                <w:p w:rsidR="00FF2FA3" w:rsidRPr="004B63C3" w:rsidRDefault="00FF2FA3" w:rsidP="00420EE2">
                  <w:pPr>
                    <w:jc w:val="center"/>
                    <w:rPr>
                      <w:rFonts w:ascii="Calibri" w:hAnsi="Calibri" w:cs="Calibri"/>
                      <w:color w:val="0000FF"/>
                      <w:sz w:val="22"/>
                      <w:szCs w:val="22"/>
                    </w:rPr>
                  </w:pPr>
                </w:p>
              </w:tc>
              <w:tc>
                <w:tcPr>
                  <w:tcW w:w="1253" w:type="dxa"/>
                  <w:tcBorders>
                    <w:top w:val="single" w:sz="4" w:space="0" w:color="auto"/>
                    <w:bottom w:val="single" w:sz="4" w:space="0" w:color="auto"/>
                  </w:tcBorders>
                </w:tcPr>
                <w:p w:rsidR="00FF2FA3" w:rsidRPr="004B63C3" w:rsidRDefault="00FF2FA3" w:rsidP="00420EE2">
                  <w:pPr>
                    <w:jc w:val="center"/>
                    <w:rPr>
                      <w:rFonts w:ascii="Calibri" w:hAnsi="Calibri" w:cs="Calibri"/>
                      <w:color w:val="0000FF"/>
                      <w:sz w:val="22"/>
                      <w:szCs w:val="22"/>
                    </w:rPr>
                  </w:pPr>
                </w:p>
              </w:tc>
            </w:tr>
          </w:tbl>
          <w:p w:rsidR="00FF2FA3" w:rsidRPr="004B63C3" w:rsidRDefault="00FF2FA3" w:rsidP="00D16B96">
            <w:pPr>
              <w:autoSpaceDE w:val="0"/>
              <w:autoSpaceDN w:val="0"/>
              <w:adjustRightInd w:val="0"/>
              <w:spacing w:before="360" w:after="120"/>
              <w:jc w:val="both"/>
              <w:rPr>
                <w:rFonts w:ascii="Calibri" w:hAnsi="Calibri" w:cs="Calibri"/>
                <w:b/>
                <w:bCs/>
                <w:color w:val="000000"/>
                <w:sz w:val="22"/>
                <w:szCs w:val="22"/>
              </w:rPr>
            </w:pPr>
            <w:r w:rsidRPr="004B63C3">
              <w:rPr>
                <w:rFonts w:ascii="Calibri" w:hAnsi="Calibri" w:cs="Calibri"/>
                <w:b/>
                <w:bCs/>
                <w:color w:val="000000"/>
                <w:sz w:val="22"/>
                <w:szCs w:val="22"/>
              </w:rPr>
              <w:tab/>
              <w:t>Carrying amount:</w:t>
            </w:r>
          </w:p>
          <w:tbl>
            <w:tblPr>
              <w:tblW w:w="8812" w:type="dxa"/>
              <w:tblInd w:w="833" w:type="dxa"/>
              <w:tblLayout w:type="fixed"/>
              <w:tblLook w:val="01E0" w:firstRow="1" w:lastRow="1" w:firstColumn="1" w:lastColumn="1" w:noHBand="0" w:noVBand="0"/>
            </w:tblPr>
            <w:tblGrid>
              <w:gridCol w:w="2016"/>
              <w:gridCol w:w="1927"/>
              <w:gridCol w:w="2239"/>
              <w:gridCol w:w="1377"/>
              <w:gridCol w:w="1253"/>
            </w:tblGrid>
            <w:tr w:rsidR="00FF2FA3" w:rsidRPr="004B63C3" w:rsidTr="002123F4">
              <w:trPr>
                <w:trHeight w:val="297"/>
              </w:trPr>
              <w:tc>
                <w:tcPr>
                  <w:tcW w:w="2016" w:type="dxa"/>
                  <w:tcBorders>
                    <w:top w:val="single" w:sz="4" w:space="0" w:color="auto"/>
                    <w:bottom w:val="double" w:sz="4" w:space="0" w:color="auto"/>
                  </w:tcBorders>
                </w:tcPr>
                <w:p w:rsidR="00FF2FA3" w:rsidRPr="004B63C3" w:rsidRDefault="00FF2FA3" w:rsidP="00420EE2">
                  <w:pPr>
                    <w:rPr>
                      <w:rFonts w:ascii="Calibri" w:hAnsi="Calibri" w:cs="Calibri"/>
                      <w:b/>
                      <w:sz w:val="22"/>
                      <w:szCs w:val="22"/>
                    </w:rPr>
                  </w:pPr>
                  <w:r w:rsidRPr="004B63C3">
                    <w:rPr>
                      <w:rFonts w:ascii="Calibri" w:hAnsi="Calibri" w:cs="Calibri"/>
                      <w:b/>
                      <w:sz w:val="22"/>
                      <w:szCs w:val="22"/>
                    </w:rPr>
                    <w:t>Balance, December</w:t>
                  </w:r>
                </w:p>
              </w:tc>
              <w:tc>
                <w:tcPr>
                  <w:tcW w:w="1927" w:type="dxa"/>
                  <w:tcBorders>
                    <w:top w:val="single" w:sz="4" w:space="0" w:color="auto"/>
                    <w:bottom w:val="double" w:sz="4" w:space="0" w:color="auto"/>
                  </w:tcBorders>
                </w:tcPr>
                <w:p w:rsidR="00FF2FA3" w:rsidRPr="004B63C3" w:rsidRDefault="00FF2FA3" w:rsidP="00420EE2">
                  <w:pPr>
                    <w:jc w:val="center"/>
                    <w:rPr>
                      <w:rFonts w:ascii="Calibri" w:hAnsi="Calibri" w:cs="Calibri"/>
                      <w:color w:val="0000FF"/>
                      <w:sz w:val="22"/>
                      <w:szCs w:val="22"/>
                    </w:rPr>
                  </w:pPr>
                </w:p>
              </w:tc>
              <w:tc>
                <w:tcPr>
                  <w:tcW w:w="2239" w:type="dxa"/>
                  <w:tcBorders>
                    <w:top w:val="single" w:sz="4" w:space="0" w:color="auto"/>
                    <w:bottom w:val="double" w:sz="4" w:space="0" w:color="auto"/>
                  </w:tcBorders>
                </w:tcPr>
                <w:p w:rsidR="00FF2FA3" w:rsidRPr="004B63C3" w:rsidRDefault="00FF2FA3" w:rsidP="00420EE2">
                  <w:pPr>
                    <w:jc w:val="center"/>
                    <w:rPr>
                      <w:rFonts w:ascii="Calibri" w:hAnsi="Calibri" w:cs="Calibri"/>
                      <w:color w:val="0000FF"/>
                      <w:sz w:val="22"/>
                      <w:szCs w:val="22"/>
                    </w:rPr>
                  </w:pPr>
                </w:p>
              </w:tc>
              <w:tc>
                <w:tcPr>
                  <w:tcW w:w="1377" w:type="dxa"/>
                  <w:tcBorders>
                    <w:top w:val="single" w:sz="4" w:space="0" w:color="auto"/>
                    <w:bottom w:val="double" w:sz="4" w:space="0" w:color="auto"/>
                  </w:tcBorders>
                </w:tcPr>
                <w:p w:rsidR="00FF2FA3" w:rsidRPr="004B63C3" w:rsidRDefault="00FF2FA3" w:rsidP="00420EE2">
                  <w:pPr>
                    <w:jc w:val="center"/>
                    <w:rPr>
                      <w:rFonts w:ascii="Calibri" w:hAnsi="Calibri" w:cs="Calibri"/>
                      <w:color w:val="0000FF"/>
                      <w:sz w:val="22"/>
                      <w:szCs w:val="22"/>
                    </w:rPr>
                  </w:pPr>
                </w:p>
              </w:tc>
              <w:tc>
                <w:tcPr>
                  <w:tcW w:w="1253" w:type="dxa"/>
                  <w:tcBorders>
                    <w:top w:val="single" w:sz="4" w:space="0" w:color="auto"/>
                    <w:bottom w:val="double" w:sz="4" w:space="0" w:color="auto"/>
                  </w:tcBorders>
                </w:tcPr>
                <w:p w:rsidR="00FF2FA3" w:rsidRPr="004B63C3" w:rsidRDefault="00FF2FA3" w:rsidP="00420EE2">
                  <w:pPr>
                    <w:jc w:val="center"/>
                    <w:rPr>
                      <w:rFonts w:ascii="Calibri" w:hAnsi="Calibri" w:cs="Calibri"/>
                      <w:color w:val="0000FF"/>
                      <w:sz w:val="22"/>
                      <w:szCs w:val="22"/>
                    </w:rPr>
                  </w:pP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r w:rsidRPr="004B63C3">
              <w:rPr>
                <w:rFonts w:ascii="Calibri" w:hAnsi="Calibri" w:cs="Calibri"/>
                <w:sz w:val="18"/>
                <w:szCs w:val="18"/>
                <w:highlight w:val="yellow"/>
              </w:rPr>
              <w:t>Section 14.13</w:t>
            </w:r>
          </w:p>
        </w:tc>
        <w:tc>
          <w:tcPr>
            <w:tcW w:w="9900" w:type="dxa"/>
            <w:gridSpan w:val="2"/>
            <w:shd w:val="clear" w:color="auto" w:fill="auto"/>
          </w:tcPr>
          <w:p w:rsidR="00FF2FA3" w:rsidRPr="004B63C3" w:rsidRDefault="00FF2FA3" w:rsidP="00555A71">
            <w:pPr>
              <w:autoSpaceDE w:val="0"/>
              <w:autoSpaceDN w:val="0"/>
              <w:adjustRightInd w:val="0"/>
              <w:spacing w:before="240"/>
              <w:jc w:val="both"/>
              <w:rPr>
                <w:rFonts w:ascii="Calibri" w:hAnsi="Calibri" w:cs="Calibri"/>
                <w:b/>
                <w:bCs/>
                <w:color w:val="000000"/>
                <w:sz w:val="22"/>
                <w:szCs w:val="22"/>
              </w:rPr>
            </w:pPr>
            <w:r w:rsidRPr="004B63C3">
              <w:rPr>
                <w:rFonts w:ascii="Calibri" w:hAnsi="Calibri" w:cs="Calibri"/>
                <w:b/>
                <w:bCs/>
                <w:color w:val="000000"/>
                <w:sz w:val="22"/>
                <w:szCs w:val="22"/>
              </w:rPr>
              <w:tab/>
              <w:t xml:space="preserve">Associate1 declared dividend amounting to </w:t>
            </w:r>
            <w:r w:rsidRPr="004B63C3">
              <w:rPr>
                <w:rFonts w:ascii="Calibri" w:hAnsi="Calibri" w:cs="Calibri"/>
                <w:b/>
                <w:bCs/>
                <w:color w:val="000000"/>
                <w:sz w:val="22"/>
                <w:szCs w:val="22"/>
              </w:rPr>
              <w:softHyphen/>
            </w:r>
            <w:r w:rsidRPr="004B63C3">
              <w:rPr>
                <w:rFonts w:ascii="Calibri" w:hAnsi="Calibri" w:cs="Calibri"/>
                <w:b/>
                <w:bCs/>
                <w:color w:val="000000"/>
                <w:sz w:val="22"/>
                <w:szCs w:val="22"/>
              </w:rPr>
              <w:softHyphen/>
            </w:r>
            <w:r w:rsidRPr="004B63C3">
              <w:rPr>
                <w:rFonts w:ascii="Calibri" w:hAnsi="Calibri" w:cs="Calibri"/>
                <w:b/>
                <w:bCs/>
                <w:color w:val="000000"/>
                <w:sz w:val="22"/>
                <w:szCs w:val="22"/>
              </w:rPr>
              <w:softHyphen/>
              <w:t xml:space="preserve">___ and ___ in 2013 and 2012, respectively. </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55A71">
            <w:pPr>
              <w:autoSpaceDE w:val="0"/>
              <w:autoSpaceDN w:val="0"/>
              <w:adjustRightInd w:val="0"/>
              <w:spacing w:before="120" w:after="240"/>
              <w:ind w:left="720"/>
              <w:jc w:val="both"/>
              <w:rPr>
                <w:rFonts w:ascii="Calibri" w:hAnsi="Calibri" w:cs="Calibri"/>
                <w:color w:val="000000"/>
                <w:sz w:val="22"/>
                <w:szCs w:val="22"/>
              </w:rPr>
            </w:pPr>
            <w:r w:rsidRPr="004B63C3">
              <w:rPr>
                <w:rFonts w:ascii="Calibri" w:hAnsi="Calibri" w:cs="Calibri"/>
                <w:color w:val="000000"/>
                <w:sz w:val="22"/>
                <w:szCs w:val="22"/>
              </w:rPr>
              <w:t>Details of the investment in associates are as follows:</w:t>
            </w:r>
          </w:p>
        </w:tc>
        <w:tc>
          <w:tcPr>
            <w:tcW w:w="1239" w:type="dxa"/>
            <w:shd w:val="clear" w:color="auto" w:fill="auto"/>
          </w:tcPr>
          <w:p w:rsidR="00FF2FA3" w:rsidRPr="004B63C3" w:rsidRDefault="00D965F7" w:rsidP="00420EE2">
            <w:pPr>
              <w:rPr>
                <w:rFonts w:ascii="Calibri" w:hAnsi="Calibri" w:cs="Calibri"/>
              </w:rPr>
            </w:pPr>
            <w:r>
              <w:rPr>
                <w:rFonts w:ascii="Calibri" w:hAnsi="Calibri" w:cs="Calibri"/>
                <w:noProof/>
              </w:rPr>
              <w:pict>
                <v:shape id="_x0000_s1086" type="#_x0000_t202" style="position:absolute;margin-left:-3.9pt;margin-top:3.35pt;width:54.75pt;height:38.9pt;z-index:40;mso-position-horizontal-relative:text;mso-position-vertical-relative:text" fillcolor="#fabf8f" strokecolor="#f2f2f2" strokeweight="3pt">
                  <v:shadow on="t" type="perspective" color="#974706" opacity=".5" offset="1pt" offset2="-1pt"/>
                  <v:textbox style="mso-next-textbox:#_x0000_s1086">
                    <w:txbxContent>
                      <w:p w:rsidR="00B86B00" w:rsidRPr="008C1F92" w:rsidRDefault="00B86B00" w:rsidP="00756717">
                        <w:pPr>
                          <w:rPr>
                            <w:rFonts w:ascii="Garamond" w:hAnsi="Garamond"/>
                            <w:sz w:val="20"/>
                            <w:szCs w:val="20"/>
                          </w:rPr>
                        </w:pPr>
                        <w:r>
                          <w:rPr>
                            <w:rFonts w:ascii="Garamond" w:hAnsi="Garamond"/>
                            <w:sz w:val="20"/>
                            <w:szCs w:val="20"/>
                          </w:rPr>
                          <w:t>If Equity Method</w:t>
                        </w:r>
                      </w:p>
                    </w:txbxContent>
                  </v:textbox>
                </v:shape>
              </w:pict>
            </w: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rPr>
            </w:pPr>
            <w:r w:rsidRPr="004B63C3">
              <w:rPr>
                <w:rFonts w:ascii="Calibri" w:hAnsi="Calibri" w:cs="Calibri"/>
                <w:sz w:val="18"/>
                <w:szCs w:val="18"/>
                <w:highlight w:val="yellow"/>
              </w:rPr>
              <w:t>Section 14.14</w:t>
            </w:r>
          </w:p>
        </w:tc>
        <w:tc>
          <w:tcPr>
            <w:tcW w:w="9900" w:type="dxa"/>
            <w:gridSpan w:val="2"/>
            <w:shd w:val="clear" w:color="auto" w:fill="auto"/>
          </w:tcPr>
          <w:tbl>
            <w:tblPr>
              <w:tblW w:w="9190" w:type="dxa"/>
              <w:tblInd w:w="833" w:type="dxa"/>
              <w:tblLayout w:type="fixed"/>
              <w:tblLook w:val="01E0" w:firstRow="1" w:lastRow="1" w:firstColumn="1" w:lastColumn="1" w:noHBand="0" w:noVBand="0"/>
            </w:tblPr>
            <w:tblGrid>
              <w:gridCol w:w="5249"/>
              <w:gridCol w:w="2000"/>
              <w:gridCol w:w="1941"/>
            </w:tblGrid>
            <w:tr w:rsidR="00FF2FA3" w:rsidRPr="004B63C3" w:rsidTr="002123F4">
              <w:trPr>
                <w:trHeight w:val="331"/>
              </w:trPr>
              <w:tc>
                <w:tcPr>
                  <w:tcW w:w="5249" w:type="dxa"/>
                  <w:tcBorders>
                    <w:top w:val="single" w:sz="4" w:space="0" w:color="auto"/>
                  </w:tcBorders>
                </w:tcPr>
                <w:p w:rsidR="00FF2FA3" w:rsidRPr="004B63C3" w:rsidRDefault="00FF2FA3" w:rsidP="000F7481">
                  <w:pPr>
                    <w:pStyle w:val="BodyTextIndent3"/>
                    <w:spacing w:before="60" w:after="0"/>
                    <w:ind w:left="0"/>
                    <w:rPr>
                      <w:rFonts w:ascii="Calibri" w:hAnsi="Calibri" w:cs="Calibri"/>
                      <w:sz w:val="22"/>
                      <w:szCs w:val="22"/>
                    </w:rPr>
                  </w:pPr>
                </w:p>
              </w:tc>
              <w:tc>
                <w:tcPr>
                  <w:tcW w:w="3941" w:type="dxa"/>
                  <w:gridSpan w:val="2"/>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b/>
                      <w:sz w:val="22"/>
                      <w:szCs w:val="22"/>
                    </w:rPr>
                  </w:pPr>
                  <w:r w:rsidRPr="004B63C3">
                    <w:rPr>
                      <w:rFonts w:ascii="Calibri" w:hAnsi="Calibri" w:cs="Calibri"/>
                      <w:b/>
                      <w:sz w:val="22"/>
                      <w:szCs w:val="22"/>
                    </w:rPr>
                    <w:t>Cost of investment</w:t>
                  </w:r>
                </w:p>
              </w:tc>
            </w:tr>
            <w:tr w:rsidR="00FF2FA3" w:rsidRPr="004B63C3" w:rsidTr="002123F4">
              <w:trPr>
                <w:trHeight w:val="253"/>
              </w:trPr>
              <w:tc>
                <w:tcPr>
                  <w:tcW w:w="5249" w:type="dxa"/>
                </w:tcPr>
                <w:p w:rsidR="00FF2FA3" w:rsidRPr="004B63C3" w:rsidRDefault="00FF2FA3" w:rsidP="000F7481">
                  <w:pPr>
                    <w:pStyle w:val="BodyTextIndent3"/>
                    <w:spacing w:after="0"/>
                    <w:ind w:left="0"/>
                    <w:rPr>
                      <w:rFonts w:ascii="Calibri" w:hAnsi="Calibri" w:cs="Calibri"/>
                      <w:sz w:val="22"/>
                      <w:szCs w:val="22"/>
                    </w:rPr>
                  </w:pPr>
                </w:p>
              </w:tc>
              <w:tc>
                <w:tcPr>
                  <w:tcW w:w="2000" w:type="dxa"/>
                </w:tcPr>
                <w:p w:rsidR="00FF2FA3" w:rsidRPr="004B63C3" w:rsidRDefault="00FF2FA3" w:rsidP="000F7481">
                  <w:pPr>
                    <w:pStyle w:val="BodyTextIndent3"/>
                    <w:spacing w:after="0"/>
                    <w:ind w:left="972" w:right="-58"/>
                    <w:rPr>
                      <w:rFonts w:ascii="Calibri" w:hAnsi="Calibri" w:cs="Calibri"/>
                      <w:b/>
                      <w:sz w:val="22"/>
                      <w:szCs w:val="22"/>
                    </w:rPr>
                  </w:pPr>
                  <w:r w:rsidRPr="004B63C3">
                    <w:rPr>
                      <w:rFonts w:ascii="Calibri" w:hAnsi="Calibri" w:cs="Calibri"/>
                      <w:b/>
                      <w:sz w:val="22"/>
                      <w:szCs w:val="22"/>
                    </w:rPr>
                    <w:t>2013</w:t>
                  </w:r>
                </w:p>
              </w:tc>
              <w:tc>
                <w:tcPr>
                  <w:tcW w:w="1941" w:type="dxa"/>
                </w:tcPr>
                <w:p w:rsidR="00FF2FA3" w:rsidRPr="004B63C3" w:rsidRDefault="00FF2FA3" w:rsidP="000F7481">
                  <w:pPr>
                    <w:pStyle w:val="BodyTextIndent3"/>
                    <w:spacing w:after="0"/>
                    <w:ind w:left="0"/>
                    <w:jc w:val="center"/>
                    <w:rPr>
                      <w:rFonts w:ascii="Calibri" w:hAnsi="Calibri" w:cs="Calibri"/>
                      <w:b/>
                      <w:sz w:val="22"/>
                      <w:szCs w:val="22"/>
                    </w:rPr>
                  </w:pPr>
                  <w:r w:rsidRPr="004B63C3">
                    <w:rPr>
                      <w:rFonts w:ascii="Calibri" w:hAnsi="Calibri" w:cs="Calibri"/>
                      <w:b/>
                      <w:sz w:val="22"/>
                      <w:szCs w:val="22"/>
                    </w:rPr>
                    <w:t>2012</w:t>
                  </w:r>
                </w:p>
              </w:tc>
            </w:tr>
            <w:tr w:rsidR="00FF2FA3" w:rsidRPr="004B63C3" w:rsidTr="002123F4">
              <w:trPr>
                <w:trHeight w:val="318"/>
              </w:trPr>
              <w:tc>
                <w:tcPr>
                  <w:tcW w:w="5249" w:type="dxa"/>
                  <w:tcBorders>
                    <w:top w:val="single" w:sz="4" w:space="0" w:color="auto"/>
                  </w:tcBorders>
                </w:tcPr>
                <w:p w:rsidR="00FF2FA3" w:rsidRPr="004B63C3" w:rsidRDefault="00FF2FA3" w:rsidP="000F7481">
                  <w:pPr>
                    <w:pStyle w:val="BodyTextIndent3"/>
                    <w:spacing w:before="60" w:after="0"/>
                    <w:ind w:left="0"/>
                    <w:rPr>
                      <w:rFonts w:ascii="Calibri" w:hAnsi="Calibri" w:cs="Calibri"/>
                      <w:sz w:val="22"/>
                      <w:szCs w:val="22"/>
                    </w:rPr>
                  </w:pPr>
                  <w:r w:rsidRPr="004B63C3">
                    <w:rPr>
                      <w:rFonts w:ascii="Calibri" w:hAnsi="Calibri" w:cs="Calibri"/>
                      <w:sz w:val="22"/>
                      <w:szCs w:val="22"/>
                    </w:rPr>
                    <w:t>Balance, January 1, 2012</w:t>
                  </w:r>
                </w:p>
              </w:tc>
              <w:tc>
                <w:tcPr>
                  <w:tcW w:w="2000" w:type="dxa"/>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color w:val="0000FF"/>
                      <w:sz w:val="22"/>
                      <w:szCs w:val="22"/>
                    </w:rPr>
                  </w:pPr>
                </w:p>
              </w:tc>
              <w:tc>
                <w:tcPr>
                  <w:tcW w:w="1941" w:type="dxa"/>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color w:val="0000FF"/>
                      <w:sz w:val="22"/>
                      <w:szCs w:val="22"/>
                    </w:rPr>
                  </w:pPr>
                </w:p>
              </w:tc>
            </w:tr>
            <w:tr w:rsidR="00FF2FA3" w:rsidRPr="004B63C3" w:rsidTr="002123F4">
              <w:trPr>
                <w:trHeight w:val="280"/>
              </w:trPr>
              <w:tc>
                <w:tcPr>
                  <w:tcW w:w="5249" w:type="dxa"/>
                  <w:tcBorders>
                    <w:bottom w:val="single" w:sz="4" w:space="0" w:color="auto"/>
                  </w:tcBorders>
                </w:tcPr>
                <w:p w:rsidR="00FF2FA3" w:rsidRPr="004B63C3" w:rsidRDefault="00FF2FA3" w:rsidP="000F7481">
                  <w:pPr>
                    <w:pStyle w:val="BodyTextIndent3"/>
                    <w:spacing w:after="0"/>
                    <w:ind w:left="0"/>
                    <w:rPr>
                      <w:rFonts w:ascii="Calibri" w:hAnsi="Calibri" w:cs="Calibri"/>
                      <w:sz w:val="22"/>
                      <w:szCs w:val="22"/>
                    </w:rPr>
                  </w:pPr>
                  <w:r w:rsidRPr="004B63C3">
                    <w:rPr>
                      <w:rFonts w:ascii="Calibri" w:hAnsi="Calibri" w:cs="Calibri"/>
                      <w:sz w:val="22"/>
                      <w:szCs w:val="22"/>
                    </w:rPr>
                    <w:t>Share in profit or loss of associates</w:t>
                  </w:r>
                </w:p>
              </w:tc>
              <w:tc>
                <w:tcPr>
                  <w:tcW w:w="2000"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c>
                <w:tcPr>
                  <w:tcW w:w="1941"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r>
            <w:tr w:rsidR="00FF2FA3" w:rsidRPr="004B63C3" w:rsidTr="002123F4">
              <w:trPr>
                <w:trHeight w:val="280"/>
              </w:trPr>
              <w:tc>
                <w:tcPr>
                  <w:tcW w:w="5249" w:type="dxa"/>
                  <w:tcBorders>
                    <w:top w:val="single" w:sz="4" w:space="0" w:color="auto"/>
                    <w:bottom w:val="double" w:sz="4" w:space="0" w:color="auto"/>
                  </w:tcBorders>
                </w:tcPr>
                <w:p w:rsidR="00FF2FA3" w:rsidRPr="004B63C3" w:rsidRDefault="00FF2FA3" w:rsidP="000F7481">
                  <w:pPr>
                    <w:pStyle w:val="BodyTextIndent3"/>
                    <w:spacing w:after="0"/>
                    <w:ind w:left="0"/>
                    <w:rPr>
                      <w:rFonts w:ascii="Calibri" w:hAnsi="Calibri" w:cs="Calibri"/>
                      <w:b/>
                      <w:sz w:val="22"/>
                      <w:szCs w:val="22"/>
                    </w:rPr>
                  </w:pPr>
                  <w:r w:rsidRPr="004B63C3">
                    <w:rPr>
                      <w:rFonts w:ascii="Calibri" w:hAnsi="Calibri" w:cs="Calibri"/>
                      <w:b/>
                      <w:sz w:val="22"/>
                      <w:szCs w:val="22"/>
                    </w:rPr>
                    <w:t>Balance December 31, 2013</w:t>
                  </w:r>
                </w:p>
              </w:tc>
              <w:tc>
                <w:tcPr>
                  <w:tcW w:w="2000" w:type="dxa"/>
                  <w:tcBorders>
                    <w:top w:val="single" w:sz="4" w:space="0" w:color="auto"/>
                    <w:bottom w:val="doub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c>
                <w:tcPr>
                  <w:tcW w:w="1941" w:type="dxa"/>
                  <w:tcBorders>
                    <w:top w:val="single" w:sz="4" w:space="0" w:color="auto"/>
                    <w:bottom w:val="doub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highlight w:val="yellow"/>
              </w:rPr>
            </w:pPr>
          </w:p>
          <w:p w:rsidR="00EC5DE0" w:rsidRPr="004B63C3" w:rsidRDefault="00EC5DE0" w:rsidP="00420EE2">
            <w:pPr>
              <w:rPr>
                <w:rFonts w:ascii="Calibri" w:hAnsi="Calibri" w:cs="Calibri"/>
                <w:sz w:val="18"/>
                <w:szCs w:val="18"/>
                <w:highlight w:val="yellow"/>
              </w:rPr>
            </w:pPr>
          </w:p>
          <w:p w:rsidR="00EC5DE0" w:rsidRPr="004B63C3" w:rsidRDefault="00EC5DE0" w:rsidP="00420EE2">
            <w:pPr>
              <w:rPr>
                <w:rFonts w:ascii="Calibri" w:hAnsi="Calibri" w:cs="Calibri"/>
                <w:sz w:val="18"/>
                <w:szCs w:val="18"/>
                <w:highlight w:val="yellow"/>
              </w:rPr>
            </w:pPr>
          </w:p>
          <w:p w:rsidR="00EC5DE0" w:rsidRPr="004B63C3" w:rsidRDefault="00EC5DE0"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r w:rsidRPr="004B63C3">
              <w:rPr>
                <w:rFonts w:ascii="Calibri" w:hAnsi="Calibri" w:cs="Calibri"/>
                <w:sz w:val="18"/>
                <w:szCs w:val="18"/>
                <w:highlight w:val="yellow"/>
              </w:rPr>
              <w:t xml:space="preserve">Section 14.12 (c) </w:t>
            </w:r>
          </w:p>
        </w:tc>
        <w:tc>
          <w:tcPr>
            <w:tcW w:w="9900" w:type="dxa"/>
            <w:gridSpan w:val="2"/>
            <w:shd w:val="clear" w:color="auto" w:fill="FFFF00"/>
          </w:tcPr>
          <w:p w:rsidR="00EC5DE0" w:rsidRPr="004B63C3" w:rsidRDefault="00EC5DE0" w:rsidP="00BE1B3D">
            <w:pPr>
              <w:autoSpaceDE w:val="0"/>
              <w:autoSpaceDN w:val="0"/>
              <w:adjustRightInd w:val="0"/>
              <w:spacing w:before="240" w:after="240"/>
              <w:ind w:left="720"/>
              <w:jc w:val="both"/>
              <w:rPr>
                <w:rFonts w:ascii="Calibri" w:hAnsi="Calibri" w:cs="Calibri"/>
                <w:color w:val="000000"/>
                <w:sz w:val="22"/>
                <w:szCs w:val="22"/>
                <w:highlight w:val="yellow"/>
              </w:rPr>
            </w:pPr>
          </w:p>
          <w:p w:rsidR="00FF2FA3" w:rsidRPr="004B63C3" w:rsidRDefault="00FF2FA3" w:rsidP="00BE1B3D">
            <w:pPr>
              <w:autoSpaceDE w:val="0"/>
              <w:autoSpaceDN w:val="0"/>
              <w:adjustRightInd w:val="0"/>
              <w:spacing w:before="240" w:after="240"/>
              <w:ind w:left="720"/>
              <w:jc w:val="both"/>
              <w:rPr>
                <w:rFonts w:ascii="Calibri" w:hAnsi="Calibri" w:cs="Calibri"/>
                <w:sz w:val="22"/>
                <w:szCs w:val="22"/>
                <w:highlight w:val="yellow"/>
              </w:rPr>
            </w:pPr>
            <w:r w:rsidRPr="004B63C3">
              <w:rPr>
                <w:rFonts w:ascii="Calibri" w:hAnsi="Calibri" w:cs="Calibri"/>
                <w:color w:val="000000"/>
                <w:sz w:val="22"/>
                <w:szCs w:val="22"/>
                <w:highlight w:val="yellow"/>
              </w:rPr>
              <w:t>A detail of the Company’s associates which has published price quotation is as follows:</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highlight w:val="yellow"/>
              </w:rPr>
            </w:pPr>
          </w:p>
        </w:tc>
        <w:tc>
          <w:tcPr>
            <w:tcW w:w="9900" w:type="dxa"/>
            <w:gridSpan w:val="2"/>
            <w:shd w:val="clear" w:color="auto" w:fill="FFFF00"/>
          </w:tcPr>
          <w:tbl>
            <w:tblPr>
              <w:tblW w:w="8897" w:type="dxa"/>
              <w:tblInd w:w="833" w:type="dxa"/>
              <w:tblLayout w:type="fixed"/>
              <w:tblLook w:val="01E0" w:firstRow="1" w:lastRow="1" w:firstColumn="1" w:lastColumn="1" w:noHBand="0" w:noVBand="0"/>
            </w:tblPr>
            <w:tblGrid>
              <w:gridCol w:w="4415"/>
              <w:gridCol w:w="1571"/>
              <w:gridCol w:w="594"/>
              <w:gridCol w:w="1430"/>
              <w:gridCol w:w="887"/>
            </w:tblGrid>
            <w:tr w:rsidR="00FF2FA3" w:rsidRPr="004B63C3" w:rsidTr="001D614B">
              <w:trPr>
                <w:trHeight w:val="315"/>
              </w:trPr>
              <w:tc>
                <w:tcPr>
                  <w:tcW w:w="4415" w:type="dxa"/>
                  <w:tcBorders>
                    <w:top w:val="single" w:sz="4" w:space="0" w:color="auto"/>
                  </w:tcBorders>
                </w:tcPr>
                <w:p w:rsidR="00FF2FA3" w:rsidRPr="004B63C3" w:rsidRDefault="00FF2FA3" w:rsidP="001D614B">
                  <w:pPr>
                    <w:pStyle w:val="BodyTextIndent3"/>
                    <w:spacing w:before="60" w:after="0"/>
                    <w:ind w:left="0"/>
                    <w:rPr>
                      <w:rFonts w:ascii="Calibri" w:hAnsi="Calibri" w:cs="Calibri"/>
                      <w:sz w:val="22"/>
                      <w:szCs w:val="22"/>
                      <w:highlight w:val="yellow"/>
                    </w:rPr>
                  </w:pPr>
                </w:p>
              </w:tc>
              <w:tc>
                <w:tcPr>
                  <w:tcW w:w="2165" w:type="dxa"/>
                  <w:gridSpan w:val="2"/>
                  <w:tcBorders>
                    <w:top w:val="single" w:sz="4" w:space="0" w:color="auto"/>
                  </w:tcBorders>
                </w:tcPr>
                <w:p w:rsidR="00FF2FA3" w:rsidRPr="004B63C3" w:rsidRDefault="00FF2FA3" w:rsidP="001D614B">
                  <w:pPr>
                    <w:pStyle w:val="BodyTextIndent3"/>
                    <w:spacing w:before="60" w:after="0"/>
                    <w:ind w:left="0"/>
                    <w:jc w:val="center"/>
                    <w:rPr>
                      <w:rFonts w:ascii="Calibri" w:hAnsi="Calibri" w:cs="Calibri"/>
                      <w:sz w:val="22"/>
                      <w:szCs w:val="22"/>
                      <w:highlight w:val="yellow"/>
                    </w:rPr>
                  </w:pPr>
                  <w:r w:rsidRPr="004B63C3">
                    <w:rPr>
                      <w:rFonts w:ascii="Calibri" w:hAnsi="Calibri" w:cs="Calibri"/>
                      <w:b/>
                      <w:sz w:val="22"/>
                      <w:szCs w:val="22"/>
                      <w:highlight w:val="yellow"/>
                    </w:rPr>
                    <w:t>Interest Ownership</w:t>
                  </w:r>
                </w:p>
              </w:tc>
              <w:tc>
                <w:tcPr>
                  <w:tcW w:w="2316" w:type="dxa"/>
                  <w:gridSpan w:val="2"/>
                  <w:tcBorders>
                    <w:top w:val="single" w:sz="4" w:space="0" w:color="auto"/>
                  </w:tcBorders>
                </w:tcPr>
                <w:p w:rsidR="00FF2FA3" w:rsidRPr="004B63C3" w:rsidRDefault="00FF2FA3" w:rsidP="001D614B">
                  <w:pPr>
                    <w:pStyle w:val="BodyTextIndent3"/>
                    <w:spacing w:before="60" w:after="0"/>
                    <w:ind w:left="0"/>
                    <w:jc w:val="center"/>
                    <w:rPr>
                      <w:rFonts w:ascii="Calibri" w:hAnsi="Calibri" w:cs="Calibri"/>
                      <w:b/>
                      <w:sz w:val="22"/>
                      <w:szCs w:val="22"/>
                      <w:highlight w:val="yellow"/>
                    </w:rPr>
                  </w:pPr>
                  <w:r w:rsidRPr="004B63C3">
                    <w:rPr>
                      <w:rFonts w:ascii="Calibri" w:hAnsi="Calibri" w:cs="Calibri"/>
                      <w:b/>
                      <w:sz w:val="22"/>
                      <w:szCs w:val="22"/>
                      <w:highlight w:val="yellow"/>
                    </w:rPr>
                    <w:t>Published Fair Value</w:t>
                  </w:r>
                </w:p>
              </w:tc>
            </w:tr>
            <w:tr w:rsidR="00FF2FA3" w:rsidRPr="004B63C3" w:rsidTr="001D614B">
              <w:trPr>
                <w:trHeight w:val="255"/>
              </w:trPr>
              <w:tc>
                <w:tcPr>
                  <w:tcW w:w="4415" w:type="dxa"/>
                </w:tcPr>
                <w:p w:rsidR="00FF2FA3" w:rsidRPr="004B63C3" w:rsidRDefault="00FF2FA3" w:rsidP="001D614B">
                  <w:pPr>
                    <w:pStyle w:val="BodyTextIndent3"/>
                    <w:spacing w:after="0"/>
                    <w:ind w:left="0"/>
                    <w:rPr>
                      <w:rFonts w:ascii="Calibri" w:hAnsi="Calibri" w:cs="Calibri"/>
                      <w:sz w:val="22"/>
                      <w:szCs w:val="22"/>
                      <w:highlight w:val="yellow"/>
                    </w:rPr>
                  </w:pPr>
                </w:p>
              </w:tc>
              <w:tc>
                <w:tcPr>
                  <w:tcW w:w="1571" w:type="dxa"/>
                </w:tcPr>
                <w:p w:rsidR="00FF2FA3" w:rsidRPr="004B63C3" w:rsidRDefault="00FF2FA3" w:rsidP="001D614B">
                  <w:pPr>
                    <w:pStyle w:val="BodyTextIndent3"/>
                    <w:spacing w:after="0"/>
                    <w:ind w:left="0"/>
                    <w:jc w:val="center"/>
                    <w:rPr>
                      <w:rFonts w:ascii="Calibri" w:hAnsi="Calibri" w:cs="Calibri"/>
                      <w:sz w:val="22"/>
                      <w:szCs w:val="22"/>
                      <w:highlight w:val="yellow"/>
                    </w:rPr>
                  </w:pPr>
                  <w:r w:rsidRPr="004B63C3">
                    <w:rPr>
                      <w:rFonts w:ascii="Calibri" w:hAnsi="Calibri" w:cs="Calibri"/>
                      <w:b/>
                      <w:sz w:val="22"/>
                      <w:szCs w:val="22"/>
                      <w:highlight w:val="yellow"/>
                    </w:rPr>
                    <w:t>2013</w:t>
                  </w:r>
                </w:p>
              </w:tc>
              <w:tc>
                <w:tcPr>
                  <w:tcW w:w="594" w:type="dxa"/>
                </w:tcPr>
                <w:p w:rsidR="00FF2FA3" w:rsidRPr="004B63C3" w:rsidRDefault="00FF2FA3" w:rsidP="001D614B">
                  <w:pPr>
                    <w:pStyle w:val="BodyTextIndent3"/>
                    <w:spacing w:after="0"/>
                    <w:ind w:left="0"/>
                    <w:jc w:val="center"/>
                    <w:rPr>
                      <w:rFonts w:ascii="Calibri" w:hAnsi="Calibri" w:cs="Calibri"/>
                      <w:sz w:val="22"/>
                      <w:szCs w:val="22"/>
                      <w:highlight w:val="yellow"/>
                    </w:rPr>
                  </w:pPr>
                  <w:r w:rsidRPr="004B63C3">
                    <w:rPr>
                      <w:rFonts w:ascii="Calibri" w:hAnsi="Calibri" w:cs="Calibri"/>
                      <w:sz w:val="22"/>
                      <w:szCs w:val="22"/>
                      <w:highlight w:val="yellow"/>
                    </w:rPr>
                    <w:t>2012</w:t>
                  </w:r>
                </w:p>
              </w:tc>
              <w:tc>
                <w:tcPr>
                  <w:tcW w:w="1430" w:type="dxa"/>
                  <w:tcBorders>
                    <w:bottom w:val="single" w:sz="4" w:space="0" w:color="auto"/>
                  </w:tcBorders>
                </w:tcPr>
                <w:p w:rsidR="00FF2FA3" w:rsidRPr="004B63C3" w:rsidRDefault="00FF2FA3" w:rsidP="001D614B">
                  <w:pPr>
                    <w:pStyle w:val="BodyTextIndent3"/>
                    <w:spacing w:after="0"/>
                    <w:ind w:left="0"/>
                    <w:jc w:val="center"/>
                    <w:rPr>
                      <w:rFonts w:ascii="Calibri" w:hAnsi="Calibri" w:cs="Calibri"/>
                      <w:b/>
                      <w:sz w:val="22"/>
                      <w:szCs w:val="22"/>
                      <w:highlight w:val="yellow"/>
                    </w:rPr>
                  </w:pPr>
                  <w:r w:rsidRPr="004B63C3">
                    <w:rPr>
                      <w:rFonts w:ascii="Calibri" w:hAnsi="Calibri" w:cs="Calibri"/>
                      <w:b/>
                      <w:sz w:val="22"/>
                      <w:szCs w:val="22"/>
                      <w:highlight w:val="yellow"/>
                    </w:rPr>
                    <w:t>2013</w:t>
                  </w:r>
                </w:p>
              </w:tc>
              <w:tc>
                <w:tcPr>
                  <w:tcW w:w="887" w:type="dxa"/>
                  <w:tcBorders>
                    <w:bottom w:val="single" w:sz="4" w:space="0" w:color="auto"/>
                  </w:tcBorders>
                </w:tcPr>
                <w:p w:rsidR="00FF2FA3" w:rsidRPr="004B63C3" w:rsidRDefault="00FF2FA3" w:rsidP="001D614B">
                  <w:pPr>
                    <w:pStyle w:val="BodyTextIndent3"/>
                    <w:spacing w:after="0"/>
                    <w:ind w:left="0"/>
                    <w:jc w:val="center"/>
                    <w:rPr>
                      <w:rFonts w:ascii="Calibri" w:hAnsi="Calibri" w:cs="Calibri"/>
                      <w:sz w:val="22"/>
                      <w:szCs w:val="22"/>
                      <w:highlight w:val="yellow"/>
                    </w:rPr>
                  </w:pPr>
                  <w:r w:rsidRPr="004B63C3">
                    <w:rPr>
                      <w:rFonts w:ascii="Calibri" w:hAnsi="Calibri" w:cs="Calibri"/>
                      <w:sz w:val="22"/>
                      <w:szCs w:val="22"/>
                      <w:highlight w:val="yellow"/>
                    </w:rPr>
                    <w:t>2012</w:t>
                  </w:r>
                </w:p>
              </w:tc>
            </w:tr>
            <w:tr w:rsidR="00FF2FA3" w:rsidRPr="004B63C3" w:rsidTr="001D614B">
              <w:trPr>
                <w:trHeight w:val="315"/>
              </w:trPr>
              <w:tc>
                <w:tcPr>
                  <w:tcW w:w="4415" w:type="dxa"/>
                  <w:tcBorders>
                    <w:top w:val="single" w:sz="4" w:space="0" w:color="auto"/>
                  </w:tcBorders>
                </w:tcPr>
                <w:p w:rsidR="00FF2FA3" w:rsidRPr="004B63C3" w:rsidRDefault="00FF2FA3" w:rsidP="001D614B">
                  <w:pPr>
                    <w:pStyle w:val="BodyTextIndent3"/>
                    <w:tabs>
                      <w:tab w:val="center" w:pos="2232"/>
                    </w:tabs>
                    <w:spacing w:before="60" w:after="0"/>
                    <w:ind w:left="0"/>
                    <w:rPr>
                      <w:rFonts w:ascii="Calibri" w:hAnsi="Calibri" w:cs="Calibri"/>
                      <w:color w:val="0000FF"/>
                      <w:sz w:val="22"/>
                      <w:szCs w:val="22"/>
                      <w:highlight w:val="yellow"/>
                    </w:rPr>
                  </w:pPr>
                  <w:r w:rsidRPr="004B63C3">
                    <w:rPr>
                      <w:rFonts w:ascii="Calibri" w:hAnsi="Calibri" w:cs="Calibri"/>
                      <w:color w:val="0000FF"/>
                      <w:sz w:val="22"/>
                      <w:szCs w:val="22"/>
                      <w:highlight w:val="yellow"/>
                    </w:rPr>
                    <w:t>[</w:t>
                  </w:r>
                  <w:r w:rsidRPr="004B63C3">
                    <w:rPr>
                      <w:rFonts w:ascii="Calibri" w:hAnsi="Calibri" w:cs="Calibri"/>
                      <w:i/>
                      <w:color w:val="0000FF"/>
                      <w:sz w:val="22"/>
                      <w:szCs w:val="22"/>
                      <w:highlight w:val="yellow"/>
                      <w:u w:val="single"/>
                    </w:rPr>
                    <w:t>Associate 1</w:t>
                  </w:r>
                  <w:r w:rsidRPr="004B63C3">
                    <w:rPr>
                      <w:rFonts w:ascii="Calibri" w:hAnsi="Calibri" w:cs="Calibri"/>
                      <w:color w:val="0000FF"/>
                      <w:sz w:val="22"/>
                      <w:szCs w:val="22"/>
                      <w:highlight w:val="yellow"/>
                    </w:rPr>
                    <w:t>]</w:t>
                  </w:r>
                  <w:r w:rsidRPr="004B63C3">
                    <w:rPr>
                      <w:rFonts w:ascii="Calibri" w:hAnsi="Calibri" w:cs="Calibri"/>
                      <w:color w:val="0000FF"/>
                      <w:sz w:val="22"/>
                      <w:szCs w:val="22"/>
                      <w:highlight w:val="yellow"/>
                    </w:rPr>
                    <w:tab/>
                  </w:r>
                </w:p>
              </w:tc>
              <w:tc>
                <w:tcPr>
                  <w:tcW w:w="1571" w:type="dxa"/>
                  <w:tcBorders>
                    <w:top w:val="single" w:sz="4" w:space="0" w:color="auto"/>
                  </w:tcBorders>
                </w:tcPr>
                <w:p w:rsidR="00FF2FA3" w:rsidRPr="004B63C3" w:rsidRDefault="00FF2FA3" w:rsidP="001D614B">
                  <w:pPr>
                    <w:pStyle w:val="BodyTextIndent3"/>
                    <w:spacing w:before="60" w:after="0"/>
                    <w:ind w:left="0"/>
                    <w:jc w:val="center"/>
                    <w:rPr>
                      <w:rFonts w:ascii="Calibri" w:hAnsi="Calibri" w:cs="Calibri"/>
                      <w:color w:val="0000FF"/>
                      <w:sz w:val="22"/>
                      <w:szCs w:val="22"/>
                      <w:highlight w:val="yellow"/>
                    </w:rPr>
                  </w:pPr>
                  <w:r w:rsidRPr="004B63C3">
                    <w:rPr>
                      <w:rFonts w:ascii="Calibri" w:hAnsi="Calibri" w:cs="Calibri"/>
                      <w:color w:val="0000FF"/>
                      <w:sz w:val="22"/>
                      <w:szCs w:val="22"/>
                      <w:highlight w:val="yellow"/>
                    </w:rPr>
                    <w:t>[</w:t>
                  </w:r>
                  <w:r w:rsidRPr="004B63C3">
                    <w:rPr>
                      <w:rFonts w:ascii="Calibri" w:hAnsi="Calibri" w:cs="Calibri"/>
                      <w:i/>
                      <w:color w:val="0000FF"/>
                      <w:sz w:val="22"/>
                      <w:szCs w:val="22"/>
                      <w:highlight w:val="yellow"/>
                      <w:u w:val="single"/>
                    </w:rPr>
                    <w:t>%</w:t>
                  </w:r>
                  <w:r w:rsidRPr="004B63C3">
                    <w:rPr>
                      <w:rFonts w:ascii="Calibri" w:hAnsi="Calibri" w:cs="Calibri"/>
                      <w:color w:val="0000FF"/>
                      <w:sz w:val="22"/>
                      <w:szCs w:val="22"/>
                      <w:highlight w:val="yellow"/>
                    </w:rPr>
                    <w:t>]</w:t>
                  </w:r>
                </w:p>
              </w:tc>
              <w:tc>
                <w:tcPr>
                  <w:tcW w:w="594" w:type="dxa"/>
                  <w:tcBorders>
                    <w:top w:val="single" w:sz="4" w:space="0" w:color="auto"/>
                  </w:tcBorders>
                </w:tcPr>
                <w:p w:rsidR="00FF2FA3" w:rsidRPr="004B63C3" w:rsidRDefault="00FF2FA3" w:rsidP="001D614B">
                  <w:pPr>
                    <w:pStyle w:val="BodyTextIndent3"/>
                    <w:spacing w:before="60" w:after="0"/>
                    <w:ind w:left="0"/>
                    <w:jc w:val="center"/>
                    <w:rPr>
                      <w:rFonts w:ascii="Calibri" w:hAnsi="Calibri" w:cs="Calibri"/>
                      <w:color w:val="0000FF"/>
                      <w:sz w:val="22"/>
                      <w:szCs w:val="22"/>
                      <w:highlight w:val="yellow"/>
                    </w:rPr>
                  </w:pPr>
                  <w:r w:rsidRPr="004B63C3">
                    <w:rPr>
                      <w:rFonts w:ascii="Calibri" w:hAnsi="Calibri" w:cs="Calibri"/>
                      <w:color w:val="0000FF"/>
                      <w:sz w:val="22"/>
                      <w:szCs w:val="22"/>
                      <w:highlight w:val="yellow"/>
                    </w:rPr>
                    <w:t>[</w:t>
                  </w:r>
                  <w:r w:rsidRPr="004B63C3">
                    <w:rPr>
                      <w:rFonts w:ascii="Calibri" w:hAnsi="Calibri" w:cs="Calibri"/>
                      <w:i/>
                      <w:color w:val="0000FF"/>
                      <w:sz w:val="22"/>
                      <w:szCs w:val="22"/>
                      <w:highlight w:val="yellow"/>
                      <w:u w:val="single"/>
                    </w:rPr>
                    <w:t>%</w:t>
                  </w:r>
                  <w:r w:rsidRPr="004B63C3">
                    <w:rPr>
                      <w:rFonts w:ascii="Calibri" w:hAnsi="Calibri" w:cs="Calibri"/>
                      <w:color w:val="0000FF"/>
                      <w:sz w:val="22"/>
                      <w:szCs w:val="22"/>
                      <w:highlight w:val="yellow"/>
                    </w:rPr>
                    <w:t>]</w:t>
                  </w:r>
                </w:p>
              </w:tc>
              <w:tc>
                <w:tcPr>
                  <w:tcW w:w="1430" w:type="dxa"/>
                  <w:tcBorders>
                    <w:top w:val="single" w:sz="4" w:space="0" w:color="auto"/>
                  </w:tcBorders>
                </w:tcPr>
                <w:p w:rsidR="00FF2FA3" w:rsidRPr="004B63C3" w:rsidRDefault="00FF2FA3" w:rsidP="001D614B">
                  <w:pPr>
                    <w:pStyle w:val="BodyTextIndent3"/>
                    <w:spacing w:before="60" w:after="0"/>
                    <w:ind w:left="0"/>
                    <w:jc w:val="center"/>
                    <w:rPr>
                      <w:rFonts w:ascii="Calibri" w:hAnsi="Calibri" w:cs="Calibri"/>
                      <w:color w:val="0000FF"/>
                      <w:sz w:val="22"/>
                      <w:szCs w:val="22"/>
                      <w:highlight w:val="yellow"/>
                    </w:rPr>
                  </w:pPr>
                </w:p>
              </w:tc>
              <w:tc>
                <w:tcPr>
                  <w:tcW w:w="887" w:type="dxa"/>
                  <w:tcBorders>
                    <w:top w:val="single" w:sz="4" w:space="0" w:color="auto"/>
                  </w:tcBorders>
                </w:tcPr>
                <w:p w:rsidR="00FF2FA3" w:rsidRPr="004B63C3" w:rsidRDefault="00FF2FA3" w:rsidP="001D614B">
                  <w:pPr>
                    <w:pStyle w:val="BodyTextIndent3"/>
                    <w:spacing w:before="60" w:after="0"/>
                    <w:ind w:left="0"/>
                    <w:jc w:val="center"/>
                    <w:rPr>
                      <w:rFonts w:ascii="Calibri" w:hAnsi="Calibri" w:cs="Calibri"/>
                      <w:sz w:val="22"/>
                      <w:szCs w:val="22"/>
                      <w:highlight w:val="yellow"/>
                    </w:rPr>
                  </w:pPr>
                </w:p>
              </w:tc>
            </w:tr>
            <w:tr w:rsidR="00FF2FA3" w:rsidRPr="004B63C3" w:rsidTr="001D614B">
              <w:trPr>
                <w:trHeight w:val="267"/>
              </w:trPr>
              <w:tc>
                <w:tcPr>
                  <w:tcW w:w="4415" w:type="dxa"/>
                  <w:tcBorders>
                    <w:bottom w:val="single" w:sz="4" w:space="0" w:color="auto"/>
                  </w:tcBorders>
                </w:tcPr>
                <w:p w:rsidR="00FF2FA3" w:rsidRPr="004B63C3" w:rsidRDefault="00FF2FA3" w:rsidP="001D614B">
                  <w:pPr>
                    <w:pStyle w:val="BodyTextIndent3"/>
                    <w:spacing w:after="0"/>
                    <w:ind w:left="0"/>
                    <w:rPr>
                      <w:rFonts w:ascii="Calibri" w:hAnsi="Calibri" w:cs="Calibri"/>
                      <w:color w:val="0000FF"/>
                      <w:sz w:val="22"/>
                      <w:szCs w:val="22"/>
                      <w:highlight w:val="yellow"/>
                    </w:rPr>
                  </w:pPr>
                  <w:r w:rsidRPr="004B63C3">
                    <w:rPr>
                      <w:rFonts w:ascii="Calibri" w:hAnsi="Calibri" w:cs="Calibri"/>
                      <w:color w:val="0000FF"/>
                      <w:sz w:val="22"/>
                      <w:szCs w:val="22"/>
                      <w:highlight w:val="yellow"/>
                    </w:rPr>
                    <w:lastRenderedPageBreak/>
                    <w:t>[</w:t>
                  </w:r>
                  <w:r w:rsidRPr="004B63C3">
                    <w:rPr>
                      <w:rFonts w:ascii="Calibri" w:hAnsi="Calibri" w:cs="Calibri"/>
                      <w:i/>
                      <w:color w:val="0000FF"/>
                      <w:sz w:val="22"/>
                      <w:szCs w:val="22"/>
                      <w:highlight w:val="yellow"/>
                      <w:u w:val="single"/>
                    </w:rPr>
                    <w:t>JAssociate 2</w:t>
                  </w:r>
                  <w:r w:rsidRPr="004B63C3">
                    <w:rPr>
                      <w:rFonts w:ascii="Calibri" w:hAnsi="Calibri" w:cs="Calibri"/>
                      <w:color w:val="0000FF"/>
                      <w:sz w:val="22"/>
                      <w:szCs w:val="22"/>
                      <w:highlight w:val="yellow"/>
                    </w:rPr>
                    <w:t>]</w:t>
                  </w:r>
                </w:p>
              </w:tc>
              <w:tc>
                <w:tcPr>
                  <w:tcW w:w="1571" w:type="dxa"/>
                  <w:tcBorders>
                    <w:bottom w:val="single" w:sz="4" w:space="0" w:color="auto"/>
                  </w:tcBorders>
                </w:tcPr>
                <w:p w:rsidR="00FF2FA3" w:rsidRPr="004B63C3" w:rsidRDefault="00FF2FA3" w:rsidP="001D614B">
                  <w:pPr>
                    <w:pStyle w:val="BodyTextIndent3"/>
                    <w:spacing w:after="0"/>
                    <w:ind w:left="0"/>
                    <w:jc w:val="center"/>
                    <w:rPr>
                      <w:rFonts w:ascii="Calibri" w:hAnsi="Calibri" w:cs="Calibri"/>
                      <w:color w:val="0000FF"/>
                      <w:sz w:val="22"/>
                      <w:szCs w:val="22"/>
                      <w:highlight w:val="yellow"/>
                    </w:rPr>
                  </w:pPr>
                  <w:r w:rsidRPr="004B63C3">
                    <w:rPr>
                      <w:rFonts w:ascii="Calibri" w:hAnsi="Calibri" w:cs="Calibri"/>
                      <w:color w:val="0000FF"/>
                      <w:sz w:val="22"/>
                      <w:szCs w:val="22"/>
                      <w:highlight w:val="yellow"/>
                    </w:rPr>
                    <w:t>[</w:t>
                  </w:r>
                  <w:r w:rsidRPr="004B63C3">
                    <w:rPr>
                      <w:rFonts w:ascii="Calibri" w:hAnsi="Calibri" w:cs="Calibri"/>
                      <w:i/>
                      <w:color w:val="0000FF"/>
                      <w:sz w:val="22"/>
                      <w:szCs w:val="22"/>
                      <w:highlight w:val="yellow"/>
                      <w:u w:val="single"/>
                    </w:rPr>
                    <w:t>%</w:t>
                  </w:r>
                  <w:r w:rsidRPr="004B63C3">
                    <w:rPr>
                      <w:rFonts w:ascii="Calibri" w:hAnsi="Calibri" w:cs="Calibri"/>
                      <w:color w:val="0000FF"/>
                      <w:sz w:val="22"/>
                      <w:szCs w:val="22"/>
                      <w:highlight w:val="yellow"/>
                    </w:rPr>
                    <w:t>]</w:t>
                  </w:r>
                </w:p>
              </w:tc>
              <w:tc>
                <w:tcPr>
                  <w:tcW w:w="594" w:type="dxa"/>
                  <w:tcBorders>
                    <w:bottom w:val="single" w:sz="4" w:space="0" w:color="auto"/>
                  </w:tcBorders>
                </w:tcPr>
                <w:p w:rsidR="00FF2FA3" w:rsidRPr="004B63C3" w:rsidRDefault="00FF2FA3" w:rsidP="001D614B">
                  <w:pPr>
                    <w:pStyle w:val="BodyTextIndent3"/>
                    <w:spacing w:after="0"/>
                    <w:ind w:left="0"/>
                    <w:jc w:val="center"/>
                    <w:rPr>
                      <w:rFonts w:ascii="Calibri" w:hAnsi="Calibri" w:cs="Calibri"/>
                      <w:color w:val="0000FF"/>
                      <w:sz w:val="22"/>
                      <w:szCs w:val="22"/>
                      <w:highlight w:val="yellow"/>
                    </w:rPr>
                  </w:pPr>
                  <w:r w:rsidRPr="004B63C3">
                    <w:rPr>
                      <w:rFonts w:ascii="Calibri" w:hAnsi="Calibri" w:cs="Calibri"/>
                      <w:color w:val="0000FF"/>
                      <w:sz w:val="22"/>
                      <w:szCs w:val="22"/>
                      <w:highlight w:val="yellow"/>
                    </w:rPr>
                    <w:t>[</w:t>
                  </w:r>
                  <w:r w:rsidRPr="004B63C3">
                    <w:rPr>
                      <w:rFonts w:ascii="Calibri" w:hAnsi="Calibri" w:cs="Calibri"/>
                      <w:i/>
                      <w:color w:val="0000FF"/>
                      <w:sz w:val="22"/>
                      <w:szCs w:val="22"/>
                      <w:highlight w:val="yellow"/>
                      <w:u w:val="single"/>
                    </w:rPr>
                    <w:t>%</w:t>
                  </w:r>
                  <w:r w:rsidRPr="004B63C3">
                    <w:rPr>
                      <w:rFonts w:ascii="Calibri" w:hAnsi="Calibri" w:cs="Calibri"/>
                      <w:color w:val="0000FF"/>
                      <w:sz w:val="22"/>
                      <w:szCs w:val="22"/>
                      <w:highlight w:val="yellow"/>
                    </w:rPr>
                    <w:t>]</w:t>
                  </w:r>
                </w:p>
              </w:tc>
              <w:tc>
                <w:tcPr>
                  <w:tcW w:w="1430" w:type="dxa"/>
                  <w:tcBorders>
                    <w:bottom w:val="single" w:sz="4" w:space="0" w:color="auto"/>
                  </w:tcBorders>
                </w:tcPr>
                <w:p w:rsidR="00FF2FA3" w:rsidRPr="004B63C3" w:rsidRDefault="00FF2FA3" w:rsidP="001D614B">
                  <w:pPr>
                    <w:pStyle w:val="BodyTextIndent3"/>
                    <w:spacing w:after="0"/>
                    <w:ind w:left="0"/>
                    <w:jc w:val="center"/>
                    <w:rPr>
                      <w:rFonts w:ascii="Calibri" w:hAnsi="Calibri" w:cs="Calibri"/>
                      <w:sz w:val="22"/>
                      <w:szCs w:val="22"/>
                      <w:highlight w:val="yellow"/>
                    </w:rPr>
                  </w:pPr>
                </w:p>
              </w:tc>
              <w:tc>
                <w:tcPr>
                  <w:tcW w:w="887" w:type="dxa"/>
                  <w:tcBorders>
                    <w:bottom w:val="single" w:sz="4" w:space="0" w:color="auto"/>
                  </w:tcBorders>
                </w:tcPr>
                <w:p w:rsidR="00FF2FA3" w:rsidRPr="004B63C3" w:rsidRDefault="00FF2FA3" w:rsidP="001D614B">
                  <w:pPr>
                    <w:pStyle w:val="BodyTextIndent3"/>
                    <w:spacing w:after="0"/>
                    <w:ind w:left="0"/>
                    <w:jc w:val="center"/>
                    <w:rPr>
                      <w:rFonts w:ascii="Calibri" w:hAnsi="Calibri" w:cs="Calibri"/>
                      <w:sz w:val="22"/>
                      <w:szCs w:val="22"/>
                      <w:highlight w:val="yellow"/>
                    </w:rPr>
                  </w:pPr>
                </w:p>
              </w:tc>
            </w:tr>
          </w:tbl>
          <w:p w:rsidR="00FF2FA3" w:rsidRPr="004B63C3" w:rsidRDefault="00FF2FA3" w:rsidP="000F7481">
            <w:pPr>
              <w:pStyle w:val="BodyTextIndent3"/>
              <w:spacing w:before="60" w:after="0"/>
              <w:ind w:left="0"/>
              <w:rPr>
                <w:rFonts w:ascii="Calibri" w:hAnsi="Calibri" w:cs="Calibri"/>
                <w:sz w:val="22"/>
                <w:szCs w:val="22"/>
                <w:highlight w:val="yellow"/>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06A5C">
            <w:pPr>
              <w:numPr>
                <w:ilvl w:val="0"/>
                <w:numId w:val="13"/>
              </w:numPr>
              <w:autoSpaceDE w:val="0"/>
              <w:autoSpaceDN w:val="0"/>
              <w:adjustRightInd w:val="0"/>
              <w:spacing w:before="360"/>
              <w:ind w:left="18" w:hanging="18"/>
              <w:jc w:val="both"/>
              <w:rPr>
                <w:rFonts w:ascii="Calibri" w:hAnsi="Calibri" w:cs="Calibri"/>
                <w:b/>
                <w:bCs/>
                <w:color w:val="000000"/>
                <w:sz w:val="22"/>
                <w:szCs w:val="22"/>
              </w:rPr>
            </w:pPr>
            <w:r w:rsidRPr="004B63C3">
              <w:rPr>
                <w:rFonts w:ascii="Calibri" w:hAnsi="Calibri" w:cs="Calibri"/>
                <w:b/>
                <w:bCs/>
                <w:color w:val="000000"/>
                <w:sz w:val="22"/>
                <w:szCs w:val="22"/>
              </w:rPr>
              <w:t>INTERESTS IN JOINT VENTURES</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55A71">
            <w:pPr>
              <w:autoSpaceDE w:val="0"/>
              <w:autoSpaceDN w:val="0"/>
              <w:adjustRightInd w:val="0"/>
              <w:spacing w:before="120" w:after="240"/>
              <w:ind w:left="720"/>
              <w:jc w:val="both"/>
              <w:rPr>
                <w:rFonts w:ascii="Calibri" w:hAnsi="Calibri" w:cs="Calibri"/>
                <w:b/>
                <w:bCs/>
                <w:color w:val="000000"/>
                <w:sz w:val="22"/>
                <w:szCs w:val="22"/>
              </w:rPr>
            </w:pPr>
            <w:r w:rsidRPr="004B63C3">
              <w:rPr>
                <w:rFonts w:ascii="Calibri" w:hAnsi="Calibri" w:cs="Calibri"/>
                <w:color w:val="000000"/>
                <w:sz w:val="22"/>
                <w:szCs w:val="22"/>
              </w:rPr>
              <w:t xml:space="preserve">The details and movements of the </w:t>
            </w:r>
            <w:r w:rsidRPr="004B63C3">
              <w:rPr>
                <w:rFonts w:ascii="Calibri" w:hAnsi="Calibri" w:cs="Calibri"/>
                <w:sz w:val="22"/>
                <w:szCs w:val="22"/>
              </w:rPr>
              <w:t>Company</w:t>
            </w:r>
            <w:r w:rsidRPr="004B63C3">
              <w:rPr>
                <w:rFonts w:ascii="Calibri" w:hAnsi="Calibri" w:cs="Calibri"/>
                <w:color w:val="000000"/>
                <w:sz w:val="22"/>
                <w:szCs w:val="22"/>
              </w:rPr>
              <w:t>’s investments in associates and joint ventures follow:</w:t>
            </w:r>
          </w:p>
        </w:tc>
        <w:tc>
          <w:tcPr>
            <w:tcW w:w="1239" w:type="dxa"/>
            <w:shd w:val="clear" w:color="auto" w:fill="auto"/>
          </w:tcPr>
          <w:p w:rsidR="00FF2FA3" w:rsidRPr="004B63C3" w:rsidRDefault="00D965F7" w:rsidP="00420EE2">
            <w:pPr>
              <w:rPr>
                <w:rFonts w:ascii="Calibri" w:hAnsi="Calibri" w:cs="Calibri"/>
              </w:rPr>
            </w:pPr>
            <w:r>
              <w:rPr>
                <w:rFonts w:ascii="Calibri" w:hAnsi="Calibri" w:cs="Calibri"/>
                <w:noProof/>
              </w:rPr>
              <w:pict>
                <v:shape id="_x0000_s1087" type="#_x0000_t202" style="position:absolute;margin-left:-3.9pt;margin-top:3.05pt;width:54.75pt;height:33pt;z-index:41;mso-position-horizontal-relative:text;mso-position-vertical-relative:text" fillcolor="#fabf8f" strokecolor="#f2f2f2" strokeweight="3pt">
                  <v:shadow on="t" type="perspective" color="#974706" opacity=".5" offset="1pt" offset2="-1pt"/>
                  <v:textbox style="mso-next-textbox:#_x0000_s1087">
                    <w:txbxContent>
                      <w:p w:rsidR="00B86B00" w:rsidRPr="008C1F92" w:rsidRDefault="00B86B00" w:rsidP="00756717">
                        <w:pPr>
                          <w:rPr>
                            <w:rFonts w:ascii="Garamond" w:hAnsi="Garamond"/>
                            <w:sz w:val="20"/>
                            <w:szCs w:val="20"/>
                          </w:rPr>
                        </w:pPr>
                        <w:r>
                          <w:rPr>
                            <w:rFonts w:ascii="Garamond" w:hAnsi="Garamond"/>
                            <w:sz w:val="20"/>
                            <w:szCs w:val="20"/>
                          </w:rPr>
                          <w:t>If equity Method</w:t>
                        </w:r>
                      </w:p>
                    </w:txbxContent>
                  </v:textbox>
                </v:shape>
              </w:pict>
            </w: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r w:rsidRPr="004B63C3">
              <w:rPr>
                <w:rFonts w:ascii="Calibri" w:hAnsi="Calibri" w:cs="Calibri"/>
                <w:sz w:val="18"/>
                <w:szCs w:val="18"/>
                <w:highlight w:val="yellow"/>
              </w:rPr>
              <w:t>Section 15.20</w:t>
            </w:r>
          </w:p>
          <w:p w:rsidR="00FF2FA3" w:rsidRPr="004B63C3" w:rsidRDefault="00FF2FA3" w:rsidP="00420EE2">
            <w:pPr>
              <w:rPr>
                <w:rFonts w:ascii="Calibri" w:hAnsi="Calibri" w:cs="Calibri"/>
                <w:sz w:val="18"/>
                <w:szCs w:val="18"/>
                <w:highlight w:val="yellow"/>
              </w:rPr>
            </w:pPr>
            <w:r w:rsidRPr="004B63C3">
              <w:rPr>
                <w:rFonts w:ascii="Calibri" w:hAnsi="Calibri" w:cs="Calibri"/>
                <w:sz w:val="18"/>
                <w:szCs w:val="18"/>
                <w:highlight w:val="yellow"/>
              </w:rPr>
              <w:t>Section 15.19 (b)</w:t>
            </w:r>
          </w:p>
        </w:tc>
        <w:tc>
          <w:tcPr>
            <w:tcW w:w="9900" w:type="dxa"/>
            <w:gridSpan w:val="2"/>
            <w:shd w:val="clear" w:color="auto" w:fill="auto"/>
          </w:tcPr>
          <w:tbl>
            <w:tblPr>
              <w:tblW w:w="9190" w:type="dxa"/>
              <w:tblInd w:w="833" w:type="dxa"/>
              <w:tblLayout w:type="fixed"/>
              <w:tblLook w:val="01E0" w:firstRow="1" w:lastRow="1" w:firstColumn="1" w:lastColumn="1" w:noHBand="0" w:noVBand="0"/>
            </w:tblPr>
            <w:tblGrid>
              <w:gridCol w:w="5249"/>
              <w:gridCol w:w="2000"/>
              <w:gridCol w:w="1941"/>
            </w:tblGrid>
            <w:tr w:rsidR="00FF2FA3" w:rsidRPr="004B63C3" w:rsidTr="002123F4">
              <w:trPr>
                <w:trHeight w:val="331"/>
              </w:trPr>
              <w:tc>
                <w:tcPr>
                  <w:tcW w:w="5249" w:type="dxa"/>
                  <w:tcBorders>
                    <w:top w:val="single" w:sz="4" w:space="0" w:color="auto"/>
                  </w:tcBorders>
                </w:tcPr>
                <w:p w:rsidR="00FF2FA3" w:rsidRPr="004B63C3" w:rsidRDefault="00FF2FA3" w:rsidP="000F7481">
                  <w:pPr>
                    <w:pStyle w:val="BodyTextIndent3"/>
                    <w:spacing w:before="60" w:after="0"/>
                    <w:ind w:left="0"/>
                    <w:rPr>
                      <w:rFonts w:ascii="Calibri" w:hAnsi="Calibri" w:cs="Calibri"/>
                      <w:sz w:val="22"/>
                      <w:szCs w:val="22"/>
                    </w:rPr>
                  </w:pPr>
                </w:p>
              </w:tc>
              <w:tc>
                <w:tcPr>
                  <w:tcW w:w="3941" w:type="dxa"/>
                  <w:gridSpan w:val="2"/>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b/>
                      <w:sz w:val="22"/>
                      <w:szCs w:val="22"/>
                    </w:rPr>
                  </w:pPr>
                  <w:r w:rsidRPr="004B63C3">
                    <w:rPr>
                      <w:rFonts w:ascii="Calibri" w:hAnsi="Calibri" w:cs="Calibri"/>
                      <w:b/>
                      <w:sz w:val="22"/>
                      <w:szCs w:val="22"/>
                    </w:rPr>
                    <w:t>Cost of investment in Joint Venture</w:t>
                  </w:r>
                </w:p>
              </w:tc>
            </w:tr>
            <w:tr w:rsidR="00FF2FA3" w:rsidRPr="004B63C3" w:rsidTr="002123F4">
              <w:trPr>
                <w:trHeight w:val="253"/>
              </w:trPr>
              <w:tc>
                <w:tcPr>
                  <w:tcW w:w="5249" w:type="dxa"/>
                </w:tcPr>
                <w:p w:rsidR="00FF2FA3" w:rsidRPr="004B63C3" w:rsidRDefault="00FF2FA3" w:rsidP="000F7481">
                  <w:pPr>
                    <w:pStyle w:val="BodyTextIndent3"/>
                    <w:spacing w:after="0"/>
                    <w:ind w:left="0"/>
                    <w:rPr>
                      <w:rFonts w:ascii="Calibri" w:hAnsi="Calibri" w:cs="Calibri"/>
                      <w:sz w:val="22"/>
                      <w:szCs w:val="22"/>
                    </w:rPr>
                  </w:pPr>
                </w:p>
              </w:tc>
              <w:tc>
                <w:tcPr>
                  <w:tcW w:w="2000" w:type="dxa"/>
                </w:tcPr>
                <w:p w:rsidR="00FF2FA3" w:rsidRPr="004B63C3" w:rsidRDefault="00FF2FA3" w:rsidP="000F7481">
                  <w:pPr>
                    <w:pStyle w:val="BodyTextIndent3"/>
                    <w:spacing w:after="0"/>
                    <w:ind w:left="972" w:right="-58"/>
                    <w:rPr>
                      <w:rFonts w:ascii="Calibri" w:hAnsi="Calibri" w:cs="Calibri"/>
                      <w:b/>
                      <w:sz w:val="22"/>
                      <w:szCs w:val="22"/>
                    </w:rPr>
                  </w:pPr>
                  <w:r w:rsidRPr="004B63C3">
                    <w:rPr>
                      <w:rFonts w:ascii="Calibri" w:hAnsi="Calibri" w:cs="Calibri"/>
                      <w:b/>
                      <w:sz w:val="22"/>
                      <w:szCs w:val="22"/>
                    </w:rPr>
                    <w:t>2013</w:t>
                  </w:r>
                </w:p>
              </w:tc>
              <w:tc>
                <w:tcPr>
                  <w:tcW w:w="1941" w:type="dxa"/>
                </w:tcPr>
                <w:p w:rsidR="00FF2FA3" w:rsidRPr="004B63C3" w:rsidRDefault="00FF2FA3" w:rsidP="000F7481">
                  <w:pPr>
                    <w:pStyle w:val="BodyTextIndent3"/>
                    <w:spacing w:after="0"/>
                    <w:ind w:left="0"/>
                    <w:jc w:val="center"/>
                    <w:rPr>
                      <w:rFonts w:ascii="Calibri" w:hAnsi="Calibri" w:cs="Calibri"/>
                      <w:b/>
                      <w:sz w:val="22"/>
                      <w:szCs w:val="22"/>
                    </w:rPr>
                  </w:pPr>
                  <w:r w:rsidRPr="004B63C3">
                    <w:rPr>
                      <w:rFonts w:ascii="Calibri" w:hAnsi="Calibri" w:cs="Calibri"/>
                      <w:b/>
                      <w:sz w:val="22"/>
                      <w:szCs w:val="22"/>
                    </w:rPr>
                    <w:t>2012</w:t>
                  </w:r>
                </w:p>
              </w:tc>
            </w:tr>
            <w:tr w:rsidR="00FF2FA3" w:rsidRPr="004B63C3" w:rsidTr="002123F4">
              <w:trPr>
                <w:trHeight w:val="318"/>
              </w:trPr>
              <w:tc>
                <w:tcPr>
                  <w:tcW w:w="5249" w:type="dxa"/>
                  <w:tcBorders>
                    <w:top w:val="single" w:sz="4" w:space="0" w:color="auto"/>
                  </w:tcBorders>
                </w:tcPr>
                <w:p w:rsidR="00FF2FA3" w:rsidRPr="004B63C3" w:rsidRDefault="00FF2FA3" w:rsidP="000F7481">
                  <w:pPr>
                    <w:pStyle w:val="BodyTextIndent3"/>
                    <w:spacing w:before="60" w:after="0"/>
                    <w:ind w:left="0"/>
                    <w:rPr>
                      <w:rFonts w:ascii="Calibri" w:hAnsi="Calibri" w:cs="Calibri"/>
                      <w:sz w:val="22"/>
                      <w:szCs w:val="22"/>
                    </w:rPr>
                  </w:pPr>
                  <w:r w:rsidRPr="004B63C3">
                    <w:rPr>
                      <w:rFonts w:ascii="Calibri" w:hAnsi="Calibri" w:cs="Calibri"/>
                      <w:sz w:val="22"/>
                      <w:szCs w:val="22"/>
                    </w:rPr>
                    <w:t>Balance, January 1, 2012</w:t>
                  </w:r>
                </w:p>
              </w:tc>
              <w:tc>
                <w:tcPr>
                  <w:tcW w:w="2000" w:type="dxa"/>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color w:val="0000FF"/>
                      <w:sz w:val="22"/>
                      <w:szCs w:val="22"/>
                    </w:rPr>
                  </w:pPr>
                </w:p>
              </w:tc>
              <w:tc>
                <w:tcPr>
                  <w:tcW w:w="1941" w:type="dxa"/>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color w:val="0000FF"/>
                      <w:sz w:val="22"/>
                      <w:szCs w:val="22"/>
                    </w:rPr>
                  </w:pPr>
                </w:p>
              </w:tc>
            </w:tr>
            <w:tr w:rsidR="00FF2FA3" w:rsidRPr="004B63C3" w:rsidTr="002123F4">
              <w:trPr>
                <w:trHeight w:val="280"/>
              </w:trPr>
              <w:tc>
                <w:tcPr>
                  <w:tcW w:w="5249" w:type="dxa"/>
                  <w:tcBorders>
                    <w:bottom w:val="single" w:sz="4" w:space="0" w:color="auto"/>
                  </w:tcBorders>
                </w:tcPr>
                <w:p w:rsidR="00FF2FA3" w:rsidRPr="004B63C3" w:rsidRDefault="00FF2FA3" w:rsidP="000F7481">
                  <w:pPr>
                    <w:pStyle w:val="BodyTextIndent3"/>
                    <w:spacing w:after="0"/>
                    <w:ind w:left="0"/>
                    <w:rPr>
                      <w:rFonts w:ascii="Calibri" w:hAnsi="Calibri" w:cs="Calibri"/>
                      <w:sz w:val="22"/>
                      <w:szCs w:val="22"/>
                    </w:rPr>
                  </w:pPr>
                  <w:r w:rsidRPr="004B63C3">
                    <w:rPr>
                      <w:rFonts w:ascii="Calibri" w:hAnsi="Calibri" w:cs="Calibri"/>
                      <w:sz w:val="22"/>
                      <w:szCs w:val="22"/>
                    </w:rPr>
                    <w:t>Share in profit or loss of joint venture</w:t>
                  </w:r>
                </w:p>
              </w:tc>
              <w:tc>
                <w:tcPr>
                  <w:tcW w:w="2000"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c>
                <w:tcPr>
                  <w:tcW w:w="1941"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r>
            <w:tr w:rsidR="00FF2FA3" w:rsidRPr="004B63C3" w:rsidTr="002123F4">
              <w:trPr>
                <w:trHeight w:val="280"/>
              </w:trPr>
              <w:tc>
                <w:tcPr>
                  <w:tcW w:w="5249" w:type="dxa"/>
                  <w:tcBorders>
                    <w:top w:val="single" w:sz="4" w:space="0" w:color="auto"/>
                    <w:bottom w:val="double" w:sz="4" w:space="0" w:color="auto"/>
                  </w:tcBorders>
                </w:tcPr>
                <w:p w:rsidR="00FF2FA3" w:rsidRPr="004B63C3" w:rsidRDefault="00FF2FA3" w:rsidP="000F7481">
                  <w:pPr>
                    <w:pStyle w:val="BodyTextIndent3"/>
                    <w:spacing w:after="0"/>
                    <w:ind w:left="0"/>
                    <w:rPr>
                      <w:rFonts w:ascii="Calibri" w:hAnsi="Calibri" w:cs="Calibri"/>
                      <w:b/>
                      <w:sz w:val="22"/>
                      <w:szCs w:val="22"/>
                    </w:rPr>
                  </w:pPr>
                  <w:r w:rsidRPr="004B63C3">
                    <w:rPr>
                      <w:rFonts w:ascii="Calibri" w:hAnsi="Calibri" w:cs="Calibri"/>
                      <w:b/>
                      <w:sz w:val="22"/>
                      <w:szCs w:val="22"/>
                    </w:rPr>
                    <w:t>Balance December 31, 2013</w:t>
                  </w:r>
                </w:p>
              </w:tc>
              <w:tc>
                <w:tcPr>
                  <w:tcW w:w="2000" w:type="dxa"/>
                  <w:tcBorders>
                    <w:top w:val="single" w:sz="4" w:space="0" w:color="auto"/>
                    <w:bottom w:val="doub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c>
                <w:tcPr>
                  <w:tcW w:w="1941" w:type="dxa"/>
                  <w:tcBorders>
                    <w:top w:val="single" w:sz="4" w:space="0" w:color="auto"/>
                    <w:bottom w:val="doub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highlight w:val="yellow"/>
              </w:rPr>
            </w:pPr>
          </w:p>
          <w:p w:rsidR="00FF2FA3" w:rsidRPr="004B63C3" w:rsidRDefault="00FF2FA3" w:rsidP="00420EE2">
            <w:pPr>
              <w:rPr>
                <w:rFonts w:ascii="Calibri" w:hAnsi="Calibri" w:cs="Calibri"/>
                <w:sz w:val="18"/>
                <w:szCs w:val="18"/>
                <w:highlight w:val="yellow"/>
              </w:rPr>
            </w:pPr>
            <w:r w:rsidRPr="004B63C3">
              <w:rPr>
                <w:rFonts w:ascii="Calibri" w:hAnsi="Calibri" w:cs="Calibri"/>
                <w:sz w:val="18"/>
                <w:szCs w:val="18"/>
                <w:highlight w:val="yellow"/>
              </w:rPr>
              <w:t>Section 15.19 (c)</w:t>
            </w:r>
          </w:p>
        </w:tc>
        <w:tc>
          <w:tcPr>
            <w:tcW w:w="9900" w:type="dxa"/>
            <w:gridSpan w:val="2"/>
            <w:shd w:val="clear" w:color="auto" w:fill="auto"/>
          </w:tcPr>
          <w:p w:rsidR="00FF2FA3" w:rsidRPr="004B63C3" w:rsidRDefault="00FF2FA3" w:rsidP="00D16B96">
            <w:pPr>
              <w:autoSpaceDE w:val="0"/>
              <w:autoSpaceDN w:val="0"/>
              <w:adjustRightInd w:val="0"/>
              <w:spacing w:before="240" w:after="240"/>
              <w:ind w:left="720"/>
              <w:jc w:val="both"/>
              <w:rPr>
                <w:rFonts w:ascii="Calibri" w:hAnsi="Calibri" w:cs="Calibri"/>
                <w:color w:val="000000"/>
                <w:sz w:val="22"/>
                <w:szCs w:val="22"/>
              </w:rPr>
            </w:pPr>
            <w:r w:rsidRPr="004B63C3">
              <w:rPr>
                <w:rFonts w:ascii="Calibri" w:hAnsi="Calibri" w:cs="Calibri"/>
                <w:color w:val="000000"/>
                <w:sz w:val="22"/>
                <w:szCs w:val="22"/>
              </w:rPr>
              <w:t>A detail of the Company’s joint ventures which has published price quotation is as follows</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tbl>
            <w:tblPr>
              <w:tblW w:w="8897" w:type="dxa"/>
              <w:tblInd w:w="833" w:type="dxa"/>
              <w:tblLayout w:type="fixed"/>
              <w:tblLook w:val="01E0" w:firstRow="1" w:lastRow="1" w:firstColumn="1" w:lastColumn="1" w:noHBand="0" w:noVBand="0"/>
            </w:tblPr>
            <w:tblGrid>
              <w:gridCol w:w="4415"/>
              <w:gridCol w:w="1571"/>
              <w:gridCol w:w="594"/>
              <w:gridCol w:w="1430"/>
              <w:gridCol w:w="887"/>
            </w:tblGrid>
            <w:tr w:rsidR="00FF2FA3" w:rsidRPr="004B63C3" w:rsidTr="00BE1B3D">
              <w:trPr>
                <w:trHeight w:val="315"/>
              </w:trPr>
              <w:tc>
                <w:tcPr>
                  <w:tcW w:w="4415" w:type="dxa"/>
                  <w:tcBorders>
                    <w:top w:val="single" w:sz="4" w:space="0" w:color="auto"/>
                  </w:tcBorders>
                </w:tcPr>
                <w:p w:rsidR="00FF2FA3" w:rsidRPr="004B63C3" w:rsidRDefault="00FF2FA3" w:rsidP="000F7481">
                  <w:pPr>
                    <w:pStyle w:val="BodyTextIndent3"/>
                    <w:spacing w:before="60" w:after="0"/>
                    <w:ind w:left="0"/>
                    <w:rPr>
                      <w:rFonts w:ascii="Calibri" w:hAnsi="Calibri" w:cs="Calibri"/>
                      <w:sz w:val="22"/>
                      <w:szCs w:val="22"/>
                    </w:rPr>
                  </w:pPr>
                </w:p>
              </w:tc>
              <w:tc>
                <w:tcPr>
                  <w:tcW w:w="2165" w:type="dxa"/>
                  <w:gridSpan w:val="2"/>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sz w:val="22"/>
                      <w:szCs w:val="22"/>
                    </w:rPr>
                  </w:pPr>
                  <w:r w:rsidRPr="004B63C3">
                    <w:rPr>
                      <w:rFonts w:ascii="Calibri" w:hAnsi="Calibri" w:cs="Calibri"/>
                      <w:b/>
                      <w:sz w:val="22"/>
                      <w:szCs w:val="22"/>
                    </w:rPr>
                    <w:t>Interest Ownership</w:t>
                  </w:r>
                </w:p>
              </w:tc>
              <w:tc>
                <w:tcPr>
                  <w:tcW w:w="2316" w:type="dxa"/>
                  <w:gridSpan w:val="2"/>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b/>
                      <w:sz w:val="22"/>
                      <w:szCs w:val="22"/>
                    </w:rPr>
                  </w:pPr>
                  <w:r w:rsidRPr="004B63C3">
                    <w:rPr>
                      <w:rFonts w:ascii="Calibri" w:hAnsi="Calibri" w:cs="Calibri"/>
                      <w:b/>
                      <w:sz w:val="22"/>
                      <w:szCs w:val="22"/>
                    </w:rPr>
                    <w:t>Published Fair Value</w:t>
                  </w:r>
                </w:p>
              </w:tc>
            </w:tr>
            <w:tr w:rsidR="00FF2FA3" w:rsidRPr="004B63C3" w:rsidTr="00BE1B3D">
              <w:trPr>
                <w:trHeight w:val="255"/>
              </w:trPr>
              <w:tc>
                <w:tcPr>
                  <w:tcW w:w="4415" w:type="dxa"/>
                </w:tcPr>
                <w:p w:rsidR="00FF2FA3" w:rsidRPr="004B63C3" w:rsidRDefault="00FF2FA3" w:rsidP="000F7481">
                  <w:pPr>
                    <w:pStyle w:val="BodyTextIndent3"/>
                    <w:spacing w:after="0"/>
                    <w:ind w:left="0"/>
                    <w:rPr>
                      <w:rFonts w:ascii="Calibri" w:hAnsi="Calibri" w:cs="Calibri"/>
                      <w:sz w:val="22"/>
                      <w:szCs w:val="22"/>
                    </w:rPr>
                  </w:pPr>
                </w:p>
              </w:tc>
              <w:tc>
                <w:tcPr>
                  <w:tcW w:w="1571" w:type="dxa"/>
                </w:tcPr>
                <w:p w:rsidR="00FF2FA3" w:rsidRPr="004B63C3" w:rsidRDefault="00FF2FA3" w:rsidP="000F7481">
                  <w:pPr>
                    <w:pStyle w:val="BodyTextIndent3"/>
                    <w:spacing w:after="0"/>
                    <w:ind w:left="0"/>
                    <w:jc w:val="center"/>
                    <w:rPr>
                      <w:rFonts w:ascii="Calibri" w:hAnsi="Calibri" w:cs="Calibri"/>
                      <w:sz w:val="22"/>
                      <w:szCs w:val="22"/>
                    </w:rPr>
                  </w:pPr>
                  <w:r w:rsidRPr="004B63C3">
                    <w:rPr>
                      <w:rFonts w:ascii="Calibri" w:hAnsi="Calibri" w:cs="Calibri"/>
                      <w:b/>
                      <w:sz w:val="22"/>
                      <w:szCs w:val="22"/>
                    </w:rPr>
                    <w:t>2013</w:t>
                  </w:r>
                </w:p>
              </w:tc>
              <w:tc>
                <w:tcPr>
                  <w:tcW w:w="594" w:type="dxa"/>
                </w:tcPr>
                <w:p w:rsidR="00FF2FA3" w:rsidRPr="004B63C3" w:rsidRDefault="00FF2FA3" w:rsidP="000F7481">
                  <w:pPr>
                    <w:pStyle w:val="BodyTextIndent3"/>
                    <w:spacing w:after="0"/>
                    <w:ind w:left="0"/>
                    <w:jc w:val="center"/>
                    <w:rPr>
                      <w:rFonts w:ascii="Calibri" w:hAnsi="Calibri" w:cs="Calibri"/>
                      <w:sz w:val="22"/>
                      <w:szCs w:val="22"/>
                    </w:rPr>
                  </w:pPr>
                  <w:r w:rsidRPr="004B63C3">
                    <w:rPr>
                      <w:rFonts w:ascii="Calibri" w:hAnsi="Calibri" w:cs="Calibri"/>
                      <w:sz w:val="22"/>
                      <w:szCs w:val="22"/>
                    </w:rPr>
                    <w:t>2012</w:t>
                  </w:r>
                </w:p>
              </w:tc>
              <w:tc>
                <w:tcPr>
                  <w:tcW w:w="1430"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b/>
                      <w:sz w:val="22"/>
                      <w:szCs w:val="22"/>
                    </w:rPr>
                  </w:pPr>
                  <w:r w:rsidRPr="004B63C3">
                    <w:rPr>
                      <w:rFonts w:ascii="Calibri" w:hAnsi="Calibri" w:cs="Calibri"/>
                      <w:b/>
                      <w:sz w:val="22"/>
                      <w:szCs w:val="22"/>
                    </w:rPr>
                    <w:t>2013</w:t>
                  </w:r>
                </w:p>
              </w:tc>
              <w:tc>
                <w:tcPr>
                  <w:tcW w:w="887"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sz w:val="22"/>
                      <w:szCs w:val="22"/>
                    </w:rPr>
                  </w:pPr>
                  <w:r w:rsidRPr="004B63C3">
                    <w:rPr>
                      <w:rFonts w:ascii="Calibri" w:hAnsi="Calibri" w:cs="Calibri"/>
                      <w:sz w:val="22"/>
                      <w:szCs w:val="22"/>
                    </w:rPr>
                    <w:t>2012</w:t>
                  </w:r>
                </w:p>
              </w:tc>
            </w:tr>
            <w:tr w:rsidR="00FF2FA3" w:rsidRPr="004B63C3" w:rsidTr="00BE1B3D">
              <w:trPr>
                <w:trHeight w:val="315"/>
              </w:trPr>
              <w:tc>
                <w:tcPr>
                  <w:tcW w:w="4415" w:type="dxa"/>
                  <w:tcBorders>
                    <w:top w:val="single" w:sz="4" w:space="0" w:color="auto"/>
                  </w:tcBorders>
                </w:tcPr>
                <w:p w:rsidR="00FF2FA3" w:rsidRPr="004B63C3" w:rsidRDefault="00FF2FA3" w:rsidP="00C1620B">
                  <w:pPr>
                    <w:pStyle w:val="BodyTextIndent3"/>
                    <w:tabs>
                      <w:tab w:val="center" w:pos="2232"/>
                    </w:tabs>
                    <w:spacing w:before="60" w:after="0"/>
                    <w:ind w:left="0"/>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Joint Venture 1</w:t>
                  </w:r>
                  <w:r w:rsidRPr="004B63C3">
                    <w:rPr>
                      <w:rFonts w:ascii="Calibri" w:hAnsi="Calibri" w:cs="Calibri"/>
                      <w:color w:val="0000FF"/>
                      <w:sz w:val="22"/>
                      <w:szCs w:val="22"/>
                    </w:rPr>
                    <w:t>]</w:t>
                  </w:r>
                  <w:r w:rsidRPr="004B63C3">
                    <w:rPr>
                      <w:rFonts w:ascii="Calibri" w:hAnsi="Calibri" w:cs="Calibri"/>
                      <w:color w:val="0000FF"/>
                      <w:sz w:val="22"/>
                      <w:szCs w:val="22"/>
                    </w:rPr>
                    <w:tab/>
                  </w:r>
                </w:p>
              </w:tc>
              <w:tc>
                <w:tcPr>
                  <w:tcW w:w="1571" w:type="dxa"/>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w:t>
                  </w:r>
                  <w:r w:rsidRPr="004B63C3">
                    <w:rPr>
                      <w:rFonts w:ascii="Calibri" w:hAnsi="Calibri" w:cs="Calibri"/>
                      <w:color w:val="0000FF"/>
                      <w:sz w:val="22"/>
                      <w:szCs w:val="22"/>
                    </w:rPr>
                    <w:t>]</w:t>
                  </w:r>
                </w:p>
              </w:tc>
              <w:tc>
                <w:tcPr>
                  <w:tcW w:w="594" w:type="dxa"/>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w:t>
                  </w:r>
                  <w:r w:rsidRPr="004B63C3">
                    <w:rPr>
                      <w:rFonts w:ascii="Calibri" w:hAnsi="Calibri" w:cs="Calibri"/>
                      <w:color w:val="0000FF"/>
                      <w:sz w:val="22"/>
                      <w:szCs w:val="22"/>
                    </w:rPr>
                    <w:t>]</w:t>
                  </w:r>
                </w:p>
              </w:tc>
              <w:tc>
                <w:tcPr>
                  <w:tcW w:w="1430" w:type="dxa"/>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color w:val="0000FF"/>
                      <w:sz w:val="22"/>
                      <w:szCs w:val="22"/>
                    </w:rPr>
                  </w:pPr>
                </w:p>
              </w:tc>
              <w:tc>
                <w:tcPr>
                  <w:tcW w:w="887" w:type="dxa"/>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sz w:val="22"/>
                      <w:szCs w:val="22"/>
                    </w:rPr>
                  </w:pPr>
                </w:p>
              </w:tc>
            </w:tr>
            <w:tr w:rsidR="00FF2FA3" w:rsidRPr="004B63C3" w:rsidTr="00BE1B3D">
              <w:trPr>
                <w:trHeight w:val="267"/>
              </w:trPr>
              <w:tc>
                <w:tcPr>
                  <w:tcW w:w="4415" w:type="dxa"/>
                  <w:tcBorders>
                    <w:bottom w:val="single" w:sz="4" w:space="0" w:color="auto"/>
                  </w:tcBorders>
                </w:tcPr>
                <w:p w:rsidR="00FF2FA3" w:rsidRPr="004B63C3" w:rsidRDefault="00FF2FA3" w:rsidP="000F7481">
                  <w:pPr>
                    <w:pStyle w:val="BodyTextIndent3"/>
                    <w:spacing w:after="0"/>
                    <w:ind w:left="0"/>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Joint Venture 2</w:t>
                  </w:r>
                  <w:r w:rsidRPr="004B63C3">
                    <w:rPr>
                      <w:rFonts w:ascii="Calibri" w:hAnsi="Calibri" w:cs="Calibri"/>
                      <w:color w:val="0000FF"/>
                      <w:sz w:val="22"/>
                      <w:szCs w:val="22"/>
                    </w:rPr>
                    <w:t>]</w:t>
                  </w:r>
                </w:p>
              </w:tc>
              <w:tc>
                <w:tcPr>
                  <w:tcW w:w="1571"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w:t>
                  </w:r>
                  <w:r w:rsidRPr="004B63C3">
                    <w:rPr>
                      <w:rFonts w:ascii="Calibri" w:hAnsi="Calibri" w:cs="Calibri"/>
                      <w:color w:val="0000FF"/>
                      <w:sz w:val="22"/>
                      <w:szCs w:val="22"/>
                    </w:rPr>
                    <w:t>]</w:t>
                  </w:r>
                </w:p>
              </w:tc>
              <w:tc>
                <w:tcPr>
                  <w:tcW w:w="594"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w:t>
                  </w:r>
                  <w:r w:rsidRPr="004B63C3">
                    <w:rPr>
                      <w:rFonts w:ascii="Calibri" w:hAnsi="Calibri" w:cs="Calibri"/>
                      <w:color w:val="0000FF"/>
                      <w:sz w:val="22"/>
                      <w:szCs w:val="22"/>
                    </w:rPr>
                    <w:t>]</w:t>
                  </w:r>
                </w:p>
              </w:tc>
              <w:tc>
                <w:tcPr>
                  <w:tcW w:w="1430"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sz w:val="22"/>
                      <w:szCs w:val="22"/>
                    </w:rPr>
                  </w:pPr>
                </w:p>
              </w:tc>
              <w:tc>
                <w:tcPr>
                  <w:tcW w:w="887"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sz w:val="22"/>
                      <w:szCs w:val="22"/>
                    </w:rPr>
                  </w:pP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55A71">
            <w:pPr>
              <w:autoSpaceDE w:val="0"/>
              <w:autoSpaceDN w:val="0"/>
              <w:adjustRightInd w:val="0"/>
              <w:spacing w:before="120" w:after="240"/>
              <w:ind w:left="720"/>
              <w:jc w:val="both"/>
              <w:rPr>
                <w:rFonts w:ascii="Calibri" w:hAnsi="Calibri" w:cs="Calibri"/>
                <w:color w:val="000000"/>
                <w:sz w:val="22"/>
                <w:szCs w:val="22"/>
              </w:rPr>
            </w:pPr>
            <w:r w:rsidRPr="004B63C3">
              <w:rPr>
                <w:rFonts w:ascii="Calibri" w:hAnsi="Calibri" w:cs="Calibri"/>
                <w:color w:val="000000"/>
                <w:sz w:val="22"/>
                <w:szCs w:val="22"/>
              </w:rPr>
              <w:t xml:space="preserve">Details of the Company’s </w:t>
            </w:r>
            <w:r w:rsidRPr="004B63C3">
              <w:rPr>
                <w:rFonts w:ascii="Calibri" w:hAnsi="Calibri" w:cs="Calibri"/>
                <w:color w:val="000000"/>
                <w:sz w:val="22"/>
                <w:szCs w:val="22"/>
                <w:highlight w:val="yellow"/>
              </w:rPr>
              <w:t>joint ventures</w:t>
            </w:r>
            <w:r w:rsidRPr="004B63C3">
              <w:rPr>
                <w:rFonts w:ascii="Calibri" w:hAnsi="Calibri" w:cs="Calibri"/>
                <w:color w:val="000000"/>
                <w:sz w:val="22"/>
                <w:szCs w:val="22"/>
              </w:rPr>
              <w:t xml:space="preserve"> are as follows:</w:t>
            </w:r>
          </w:p>
        </w:tc>
        <w:tc>
          <w:tcPr>
            <w:tcW w:w="1239" w:type="dxa"/>
            <w:shd w:val="clear" w:color="auto" w:fill="auto"/>
          </w:tcPr>
          <w:p w:rsidR="00FF2FA3" w:rsidRPr="004B63C3" w:rsidRDefault="00D965F7" w:rsidP="00420EE2">
            <w:pPr>
              <w:rPr>
                <w:rFonts w:ascii="Calibri" w:hAnsi="Calibri" w:cs="Calibri"/>
              </w:rPr>
            </w:pPr>
            <w:r>
              <w:rPr>
                <w:rFonts w:ascii="Calibri" w:hAnsi="Calibri" w:cs="Calibri"/>
                <w:noProof/>
              </w:rPr>
              <w:pict>
                <v:shape id="_x0000_s1088" type="#_x0000_t202" style="position:absolute;margin-left:-3.9pt;margin-top:3.35pt;width:54.75pt;height:37.5pt;z-index:42;mso-position-horizontal-relative:text;mso-position-vertical-relative:text" fillcolor="#fabf8f" strokecolor="#f2f2f2" strokeweight="3pt">
                  <v:shadow on="t" type="perspective" color="#974706" opacity=".5" offset="1pt" offset2="-1pt"/>
                  <v:textbox style="mso-next-textbox:#_x0000_s1088">
                    <w:txbxContent>
                      <w:p w:rsidR="00B86B00" w:rsidRPr="008C1F92" w:rsidRDefault="00B86B00" w:rsidP="00756717">
                        <w:pPr>
                          <w:rPr>
                            <w:rFonts w:ascii="Garamond" w:hAnsi="Garamond"/>
                            <w:sz w:val="20"/>
                            <w:szCs w:val="20"/>
                          </w:rPr>
                        </w:pPr>
                        <w:r>
                          <w:rPr>
                            <w:rFonts w:ascii="Garamond" w:hAnsi="Garamond"/>
                            <w:sz w:val="20"/>
                            <w:szCs w:val="20"/>
                          </w:rPr>
                          <w:t>If Cost Method</w:t>
                        </w:r>
                      </w:p>
                    </w:txbxContent>
                  </v:textbox>
                </v:shape>
              </w:pict>
            </w: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tbl>
            <w:tblPr>
              <w:tblW w:w="8695" w:type="dxa"/>
              <w:tblInd w:w="833" w:type="dxa"/>
              <w:tblLayout w:type="fixed"/>
              <w:tblLook w:val="01E0" w:firstRow="1" w:lastRow="1" w:firstColumn="1" w:lastColumn="1" w:noHBand="0" w:noVBand="0"/>
            </w:tblPr>
            <w:tblGrid>
              <w:gridCol w:w="3050"/>
              <w:gridCol w:w="1572"/>
              <w:gridCol w:w="1387"/>
              <w:gridCol w:w="1406"/>
              <w:gridCol w:w="1280"/>
            </w:tblGrid>
            <w:tr w:rsidR="00FF2FA3" w:rsidRPr="004B63C3" w:rsidTr="002123F4">
              <w:trPr>
                <w:trHeight w:val="375"/>
              </w:trPr>
              <w:tc>
                <w:tcPr>
                  <w:tcW w:w="3050" w:type="dxa"/>
                  <w:tcBorders>
                    <w:top w:val="single" w:sz="4" w:space="0" w:color="auto"/>
                  </w:tcBorders>
                </w:tcPr>
                <w:p w:rsidR="00FF2FA3" w:rsidRPr="004B63C3" w:rsidRDefault="00FF2FA3" w:rsidP="000F7481">
                  <w:pPr>
                    <w:pStyle w:val="BodyTextIndent3"/>
                    <w:spacing w:before="60" w:after="0"/>
                    <w:ind w:left="0"/>
                    <w:rPr>
                      <w:rFonts w:ascii="Calibri" w:hAnsi="Calibri" w:cs="Calibri"/>
                      <w:sz w:val="22"/>
                      <w:szCs w:val="22"/>
                    </w:rPr>
                  </w:pPr>
                </w:p>
              </w:tc>
              <w:tc>
                <w:tcPr>
                  <w:tcW w:w="2959" w:type="dxa"/>
                  <w:gridSpan w:val="2"/>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b/>
                      <w:sz w:val="22"/>
                      <w:szCs w:val="22"/>
                    </w:rPr>
                  </w:pPr>
                  <w:r w:rsidRPr="004B63C3">
                    <w:rPr>
                      <w:rFonts w:ascii="Calibri" w:hAnsi="Calibri" w:cs="Calibri"/>
                      <w:b/>
                      <w:sz w:val="22"/>
                      <w:szCs w:val="22"/>
                    </w:rPr>
                    <w:t>Cost of investment</w:t>
                  </w:r>
                </w:p>
              </w:tc>
              <w:tc>
                <w:tcPr>
                  <w:tcW w:w="2686" w:type="dxa"/>
                  <w:gridSpan w:val="2"/>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sz w:val="22"/>
                      <w:szCs w:val="22"/>
                    </w:rPr>
                  </w:pPr>
                  <w:r w:rsidRPr="004B63C3">
                    <w:rPr>
                      <w:rFonts w:ascii="Calibri" w:hAnsi="Calibri" w:cs="Calibri"/>
                      <w:b/>
                      <w:sz w:val="22"/>
                      <w:szCs w:val="22"/>
                    </w:rPr>
                    <w:t>Interest Ownership</w:t>
                  </w:r>
                </w:p>
              </w:tc>
            </w:tr>
            <w:tr w:rsidR="00FF2FA3" w:rsidRPr="004B63C3" w:rsidTr="002123F4">
              <w:trPr>
                <w:trHeight w:val="287"/>
              </w:trPr>
              <w:tc>
                <w:tcPr>
                  <w:tcW w:w="3050" w:type="dxa"/>
                </w:tcPr>
                <w:p w:rsidR="00FF2FA3" w:rsidRPr="004B63C3" w:rsidRDefault="00FF2FA3" w:rsidP="000F7481">
                  <w:pPr>
                    <w:pStyle w:val="BodyTextIndent3"/>
                    <w:spacing w:after="0"/>
                    <w:ind w:left="0"/>
                    <w:rPr>
                      <w:rFonts w:ascii="Calibri" w:hAnsi="Calibri" w:cs="Calibri"/>
                      <w:sz w:val="22"/>
                      <w:szCs w:val="22"/>
                    </w:rPr>
                  </w:pPr>
                </w:p>
              </w:tc>
              <w:tc>
                <w:tcPr>
                  <w:tcW w:w="1572" w:type="dxa"/>
                </w:tcPr>
                <w:p w:rsidR="00FF2FA3" w:rsidRPr="004B63C3" w:rsidRDefault="00FF2FA3" w:rsidP="000F7481">
                  <w:pPr>
                    <w:pStyle w:val="BodyTextIndent3"/>
                    <w:spacing w:after="0"/>
                    <w:ind w:left="0"/>
                    <w:jc w:val="center"/>
                    <w:rPr>
                      <w:rFonts w:ascii="Calibri" w:hAnsi="Calibri" w:cs="Calibri"/>
                      <w:b/>
                      <w:sz w:val="22"/>
                      <w:szCs w:val="22"/>
                    </w:rPr>
                  </w:pPr>
                  <w:r w:rsidRPr="004B63C3">
                    <w:rPr>
                      <w:rFonts w:ascii="Calibri" w:hAnsi="Calibri" w:cs="Calibri"/>
                      <w:b/>
                      <w:sz w:val="22"/>
                      <w:szCs w:val="22"/>
                    </w:rPr>
                    <w:t>2013</w:t>
                  </w:r>
                </w:p>
              </w:tc>
              <w:tc>
                <w:tcPr>
                  <w:tcW w:w="1387" w:type="dxa"/>
                </w:tcPr>
                <w:p w:rsidR="00FF2FA3" w:rsidRPr="004B63C3" w:rsidRDefault="00FF2FA3" w:rsidP="000F7481">
                  <w:pPr>
                    <w:pStyle w:val="BodyTextIndent3"/>
                    <w:spacing w:after="0"/>
                    <w:ind w:left="0"/>
                    <w:jc w:val="center"/>
                    <w:rPr>
                      <w:rFonts w:ascii="Calibri" w:hAnsi="Calibri" w:cs="Calibri"/>
                      <w:b/>
                      <w:sz w:val="22"/>
                      <w:szCs w:val="22"/>
                    </w:rPr>
                  </w:pPr>
                  <w:r w:rsidRPr="004B63C3">
                    <w:rPr>
                      <w:rFonts w:ascii="Calibri" w:hAnsi="Calibri" w:cs="Calibri"/>
                      <w:b/>
                      <w:sz w:val="22"/>
                      <w:szCs w:val="22"/>
                    </w:rPr>
                    <w:t>2012</w:t>
                  </w:r>
                </w:p>
              </w:tc>
              <w:tc>
                <w:tcPr>
                  <w:tcW w:w="1406" w:type="dxa"/>
                </w:tcPr>
                <w:p w:rsidR="00FF2FA3" w:rsidRPr="004B63C3" w:rsidRDefault="00FF2FA3" w:rsidP="000F7481">
                  <w:pPr>
                    <w:pStyle w:val="BodyTextIndent3"/>
                    <w:spacing w:after="0"/>
                    <w:ind w:left="0"/>
                    <w:jc w:val="center"/>
                    <w:rPr>
                      <w:rFonts w:ascii="Calibri" w:hAnsi="Calibri" w:cs="Calibri"/>
                      <w:sz w:val="22"/>
                      <w:szCs w:val="22"/>
                    </w:rPr>
                  </w:pPr>
                  <w:r w:rsidRPr="004B63C3">
                    <w:rPr>
                      <w:rFonts w:ascii="Calibri" w:hAnsi="Calibri" w:cs="Calibri"/>
                      <w:b/>
                      <w:sz w:val="22"/>
                      <w:szCs w:val="22"/>
                    </w:rPr>
                    <w:t>2012</w:t>
                  </w:r>
                </w:p>
              </w:tc>
              <w:tc>
                <w:tcPr>
                  <w:tcW w:w="1280" w:type="dxa"/>
                </w:tcPr>
                <w:p w:rsidR="00FF2FA3" w:rsidRPr="004B63C3" w:rsidRDefault="00FF2FA3" w:rsidP="000F7481">
                  <w:pPr>
                    <w:pStyle w:val="BodyTextIndent3"/>
                    <w:spacing w:after="0"/>
                    <w:ind w:left="0"/>
                    <w:jc w:val="center"/>
                    <w:rPr>
                      <w:rFonts w:ascii="Calibri" w:hAnsi="Calibri" w:cs="Calibri"/>
                      <w:sz w:val="22"/>
                      <w:szCs w:val="22"/>
                    </w:rPr>
                  </w:pPr>
                  <w:r w:rsidRPr="004B63C3">
                    <w:rPr>
                      <w:rFonts w:ascii="Calibri" w:hAnsi="Calibri" w:cs="Calibri"/>
                      <w:sz w:val="22"/>
                      <w:szCs w:val="22"/>
                    </w:rPr>
                    <w:t>2008</w:t>
                  </w:r>
                </w:p>
              </w:tc>
            </w:tr>
            <w:tr w:rsidR="00FF2FA3" w:rsidRPr="004B63C3" w:rsidTr="002123F4">
              <w:trPr>
                <w:trHeight w:val="361"/>
              </w:trPr>
              <w:tc>
                <w:tcPr>
                  <w:tcW w:w="3050" w:type="dxa"/>
                  <w:tcBorders>
                    <w:top w:val="single" w:sz="4" w:space="0" w:color="auto"/>
                  </w:tcBorders>
                </w:tcPr>
                <w:p w:rsidR="00FF2FA3" w:rsidRPr="004B63C3" w:rsidRDefault="00FF2FA3" w:rsidP="000F7481">
                  <w:pPr>
                    <w:pStyle w:val="BodyTextIndent3"/>
                    <w:spacing w:before="60" w:after="0"/>
                    <w:ind w:left="0"/>
                    <w:rPr>
                      <w:rFonts w:ascii="Calibri" w:hAnsi="Calibri" w:cs="Calibri"/>
                      <w:color w:val="0000FF"/>
                      <w:sz w:val="22"/>
                      <w:szCs w:val="22"/>
                      <w:highlight w:val="yellow"/>
                    </w:rPr>
                  </w:pPr>
                  <w:r w:rsidRPr="004B63C3">
                    <w:rPr>
                      <w:rFonts w:ascii="Calibri" w:hAnsi="Calibri" w:cs="Calibri"/>
                      <w:color w:val="0000FF"/>
                      <w:sz w:val="22"/>
                      <w:szCs w:val="22"/>
                      <w:highlight w:val="yellow"/>
                    </w:rPr>
                    <w:t>[</w:t>
                  </w:r>
                  <w:r w:rsidRPr="004B63C3">
                    <w:rPr>
                      <w:rFonts w:ascii="Calibri" w:hAnsi="Calibri" w:cs="Calibri"/>
                      <w:i/>
                      <w:color w:val="0000FF"/>
                      <w:sz w:val="22"/>
                      <w:szCs w:val="22"/>
                      <w:highlight w:val="yellow"/>
                      <w:u w:val="single"/>
                    </w:rPr>
                    <w:t>Joint Venture 1</w:t>
                  </w:r>
                  <w:r w:rsidRPr="004B63C3">
                    <w:rPr>
                      <w:rFonts w:ascii="Calibri" w:hAnsi="Calibri" w:cs="Calibri"/>
                      <w:color w:val="0000FF"/>
                      <w:sz w:val="22"/>
                      <w:szCs w:val="22"/>
                      <w:highlight w:val="yellow"/>
                    </w:rPr>
                    <w:t>]</w:t>
                  </w:r>
                </w:p>
              </w:tc>
              <w:tc>
                <w:tcPr>
                  <w:tcW w:w="1572" w:type="dxa"/>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color w:val="0000FF"/>
                      <w:sz w:val="22"/>
                      <w:szCs w:val="22"/>
                    </w:rPr>
                  </w:pPr>
                </w:p>
              </w:tc>
              <w:tc>
                <w:tcPr>
                  <w:tcW w:w="1387" w:type="dxa"/>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color w:val="0000FF"/>
                      <w:sz w:val="22"/>
                      <w:szCs w:val="22"/>
                    </w:rPr>
                  </w:pPr>
                </w:p>
              </w:tc>
              <w:tc>
                <w:tcPr>
                  <w:tcW w:w="1406" w:type="dxa"/>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w:t>
                  </w:r>
                  <w:r w:rsidRPr="004B63C3">
                    <w:rPr>
                      <w:rFonts w:ascii="Calibri" w:hAnsi="Calibri" w:cs="Calibri"/>
                      <w:color w:val="0000FF"/>
                      <w:sz w:val="22"/>
                      <w:szCs w:val="22"/>
                    </w:rPr>
                    <w:t>]</w:t>
                  </w:r>
                </w:p>
              </w:tc>
              <w:tc>
                <w:tcPr>
                  <w:tcW w:w="1280" w:type="dxa"/>
                  <w:tcBorders>
                    <w:top w:val="single" w:sz="4" w:space="0" w:color="auto"/>
                  </w:tcBorders>
                </w:tcPr>
                <w:p w:rsidR="00FF2FA3" w:rsidRPr="004B63C3" w:rsidRDefault="00FF2FA3" w:rsidP="000F7481">
                  <w:pPr>
                    <w:pStyle w:val="BodyTextIndent3"/>
                    <w:spacing w:before="60" w:after="0"/>
                    <w:ind w:left="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w:t>
                  </w:r>
                  <w:r w:rsidRPr="004B63C3">
                    <w:rPr>
                      <w:rFonts w:ascii="Calibri" w:hAnsi="Calibri" w:cs="Calibri"/>
                      <w:color w:val="0000FF"/>
                      <w:sz w:val="22"/>
                      <w:szCs w:val="22"/>
                    </w:rPr>
                    <w:t>]</w:t>
                  </w:r>
                </w:p>
              </w:tc>
            </w:tr>
            <w:tr w:rsidR="00FF2FA3" w:rsidRPr="004B63C3" w:rsidTr="002123F4">
              <w:trPr>
                <w:trHeight w:val="317"/>
              </w:trPr>
              <w:tc>
                <w:tcPr>
                  <w:tcW w:w="3050" w:type="dxa"/>
                  <w:tcBorders>
                    <w:bottom w:val="single" w:sz="4" w:space="0" w:color="auto"/>
                  </w:tcBorders>
                </w:tcPr>
                <w:p w:rsidR="00FF2FA3" w:rsidRPr="004B63C3" w:rsidRDefault="00FF2FA3" w:rsidP="000F7481">
                  <w:pPr>
                    <w:pStyle w:val="BodyTextIndent3"/>
                    <w:spacing w:after="0"/>
                    <w:ind w:left="0"/>
                    <w:rPr>
                      <w:rFonts w:ascii="Calibri" w:hAnsi="Calibri" w:cs="Calibri"/>
                      <w:color w:val="0000FF"/>
                      <w:sz w:val="22"/>
                      <w:szCs w:val="22"/>
                      <w:highlight w:val="yellow"/>
                    </w:rPr>
                  </w:pPr>
                  <w:r w:rsidRPr="004B63C3">
                    <w:rPr>
                      <w:rFonts w:ascii="Calibri" w:hAnsi="Calibri" w:cs="Calibri"/>
                      <w:color w:val="0000FF"/>
                      <w:sz w:val="22"/>
                      <w:szCs w:val="22"/>
                      <w:highlight w:val="yellow"/>
                    </w:rPr>
                    <w:t>[</w:t>
                  </w:r>
                  <w:r w:rsidRPr="004B63C3">
                    <w:rPr>
                      <w:rFonts w:ascii="Calibri" w:hAnsi="Calibri" w:cs="Calibri"/>
                      <w:i/>
                      <w:color w:val="0000FF"/>
                      <w:sz w:val="22"/>
                      <w:szCs w:val="22"/>
                      <w:highlight w:val="yellow"/>
                    </w:rPr>
                    <w:t>Joint Venture 2</w:t>
                  </w:r>
                  <w:r w:rsidRPr="004B63C3">
                    <w:rPr>
                      <w:rFonts w:ascii="Calibri" w:hAnsi="Calibri" w:cs="Calibri"/>
                      <w:color w:val="0000FF"/>
                      <w:sz w:val="22"/>
                      <w:szCs w:val="22"/>
                      <w:highlight w:val="yellow"/>
                    </w:rPr>
                    <w:t>]</w:t>
                  </w:r>
                </w:p>
              </w:tc>
              <w:tc>
                <w:tcPr>
                  <w:tcW w:w="1572"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c>
                <w:tcPr>
                  <w:tcW w:w="1387"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c>
                <w:tcPr>
                  <w:tcW w:w="1406"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rPr>
                    <w:t>%</w:t>
                  </w:r>
                  <w:r w:rsidRPr="004B63C3">
                    <w:rPr>
                      <w:rFonts w:ascii="Calibri" w:hAnsi="Calibri" w:cs="Calibri"/>
                      <w:color w:val="0000FF"/>
                      <w:sz w:val="22"/>
                      <w:szCs w:val="22"/>
                    </w:rPr>
                    <w:t>]</w:t>
                  </w:r>
                </w:p>
              </w:tc>
              <w:tc>
                <w:tcPr>
                  <w:tcW w:w="1280" w:type="dxa"/>
                  <w:tcBorders>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rPr>
                    <w:t>%</w:t>
                  </w:r>
                  <w:r w:rsidRPr="004B63C3">
                    <w:rPr>
                      <w:rFonts w:ascii="Calibri" w:hAnsi="Calibri" w:cs="Calibri"/>
                      <w:color w:val="0000FF"/>
                      <w:sz w:val="22"/>
                      <w:szCs w:val="22"/>
                    </w:rPr>
                    <w:t>]</w:t>
                  </w:r>
                </w:p>
              </w:tc>
            </w:tr>
            <w:tr w:rsidR="00FF2FA3" w:rsidRPr="004B63C3" w:rsidTr="002123F4">
              <w:trPr>
                <w:trHeight w:val="317"/>
              </w:trPr>
              <w:tc>
                <w:tcPr>
                  <w:tcW w:w="3050" w:type="dxa"/>
                  <w:tcBorders>
                    <w:top w:val="single" w:sz="4" w:space="0" w:color="auto"/>
                    <w:bottom w:val="single" w:sz="4" w:space="0" w:color="auto"/>
                  </w:tcBorders>
                </w:tcPr>
                <w:p w:rsidR="00FF2FA3" w:rsidRPr="004B63C3" w:rsidRDefault="00FF2FA3" w:rsidP="000F7481">
                  <w:pPr>
                    <w:pStyle w:val="BodyTextIndent3"/>
                    <w:spacing w:after="0"/>
                    <w:ind w:left="0"/>
                    <w:rPr>
                      <w:rFonts w:ascii="Calibri" w:hAnsi="Calibri" w:cs="Calibri"/>
                      <w:b/>
                      <w:sz w:val="22"/>
                      <w:szCs w:val="22"/>
                    </w:rPr>
                  </w:pPr>
                  <w:r w:rsidRPr="004B63C3">
                    <w:rPr>
                      <w:rFonts w:ascii="Calibri" w:hAnsi="Calibri" w:cs="Calibri"/>
                      <w:b/>
                      <w:sz w:val="22"/>
                      <w:szCs w:val="22"/>
                    </w:rPr>
                    <w:t>Balance, December 31</w:t>
                  </w:r>
                </w:p>
              </w:tc>
              <w:tc>
                <w:tcPr>
                  <w:tcW w:w="1572" w:type="dxa"/>
                  <w:tcBorders>
                    <w:top w:val="single" w:sz="4" w:space="0" w:color="auto"/>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c>
                <w:tcPr>
                  <w:tcW w:w="1387" w:type="dxa"/>
                  <w:tcBorders>
                    <w:top w:val="single" w:sz="4" w:space="0" w:color="auto"/>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c>
                <w:tcPr>
                  <w:tcW w:w="1406" w:type="dxa"/>
                  <w:tcBorders>
                    <w:top w:val="single" w:sz="4" w:space="0" w:color="auto"/>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c>
                <w:tcPr>
                  <w:tcW w:w="1280" w:type="dxa"/>
                  <w:tcBorders>
                    <w:top w:val="single" w:sz="4" w:space="0" w:color="auto"/>
                    <w:bottom w:val="single" w:sz="4" w:space="0" w:color="auto"/>
                  </w:tcBorders>
                </w:tcPr>
                <w:p w:rsidR="00FF2FA3" w:rsidRPr="004B63C3" w:rsidRDefault="00FF2FA3" w:rsidP="000F7481">
                  <w:pPr>
                    <w:pStyle w:val="BodyTextIndent3"/>
                    <w:spacing w:after="0"/>
                    <w:ind w:left="0"/>
                    <w:jc w:val="center"/>
                    <w:rPr>
                      <w:rFonts w:ascii="Calibri" w:hAnsi="Calibri" w:cs="Calibri"/>
                      <w:color w:val="0000FF"/>
                      <w:sz w:val="22"/>
                      <w:szCs w:val="22"/>
                    </w:rPr>
                  </w:pP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6E4708">
            <w:pPr>
              <w:autoSpaceDE w:val="0"/>
              <w:autoSpaceDN w:val="0"/>
              <w:adjustRightInd w:val="0"/>
              <w:spacing w:after="240"/>
              <w:ind w:left="702"/>
              <w:jc w:val="both"/>
              <w:rPr>
                <w:rFonts w:ascii="Calibri" w:hAnsi="Calibri" w:cs="Calibri"/>
                <w:b/>
                <w:bCs/>
                <w:color w:val="000000"/>
                <w:sz w:val="22"/>
                <w:szCs w:val="22"/>
              </w:rPr>
            </w:pPr>
            <w:r w:rsidRPr="004B63C3">
              <w:rPr>
                <w:rFonts w:ascii="Calibri" w:hAnsi="Calibri" w:cs="Calibri"/>
                <w:b/>
                <w:bCs/>
                <w:color w:val="000000"/>
                <w:sz w:val="22"/>
                <w:szCs w:val="22"/>
              </w:rPr>
              <w:t>Disposal</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tbl>
            <w:tblPr>
              <w:tblW w:w="8819" w:type="dxa"/>
              <w:tblInd w:w="833" w:type="dxa"/>
              <w:tblLayout w:type="fixed"/>
              <w:tblLook w:val="01E0" w:firstRow="1" w:lastRow="1" w:firstColumn="1" w:lastColumn="1" w:noHBand="0" w:noVBand="0"/>
            </w:tblPr>
            <w:tblGrid>
              <w:gridCol w:w="3250"/>
              <w:gridCol w:w="1705"/>
              <w:gridCol w:w="1200"/>
              <w:gridCol w:w="1393"/>
              <w:gridCol w:w="1271"/>
            </w:tblGrid>
            <w:tr w:rsidR="00FF2FA3" w:rsidRPr="004B63C3" w:rsidTr="002123F4">
              <w:trPr>
                <w:trHeight w:val="385"/>
              </w:trPr>
              <w:tc>
                <w:tcPr>
                  <w:tcW w:w="3250" w:type="dxa"/>
                  <w:tcBorders>
                    <w:top w:val="single" w:sz="4" w:space="0" w:color="auto"/>
                  </w:tcBorders>
                </w:tcPr>
                <w:p w:rsidR="00FF2FA3" w:rsidRPr="004B63C3" w:rsidRDefault="00FF2FA3" w:rsidP="000F7481">
                  <w:pPr>
                    <w:tabs>
                      <w:tab w:val="left" w:pos="2682"/>
                    </w:tabs>
                    <w:spacing w:before="60"/>
                    <w:ind w:right="334"/>
                    <w:rPr>
                      <w:rFonts w:ascii="Calibri" w:hAnsi="Calibri" w:cs="Calibri"/>
                      <w:sz w:val="22"/>
                      <w:szCs w:val="22"/>
                    </w:rPr>
                  </w:pPr>
                </w:p>
              </w:tc>
              <w:tc>
                <w:tcPr>
                  <w:tcW w:w="2904" w:type="dxa"/>
                  <w:gridSpan w:val="2"/>
                  <w:tcBorders>
                    <w:top w:val="single" w:sz="4" w:space="0" w:color="auto"/>
                  </w:tcBorders>
                </w:tcPr>
                <w:p w:rsidR="00FF2FA3" w:rsidRPr="004B63C3" w:rsidRDefault="00FF2FA3" w:rsidP="000F7481">
                  <w:pPr>
                    <w:spacing w:before="60"/>
                    <w:jc w:val="center"/>
                    <w:rPr>
                      <w:rFonts w:ascii="Calibri" w:hAnsi="Calibri" w:cs="Calibri"/>
                      <w:b/>
                      <w:sz w:val="22"/>
                      <w:szCs w:val="22"/>
                    </w:rPr>
                  </w:pPr>
                  <w:r w:rsidRPr="004B63C3">
                    <w:rPr>
                      <w:rFonts w:ascii="Calibri" w:hAnsi="Calibri" w:cs="Calibri"/>
                      <w:b/>
                      <w:sz w:val="22"/>
                      <w:szCs w:val="22"/>
                    </w:rPr>
                    <w:t>Cost of investment disposed</w:t>
                  </w:r>
                </w:p>
              </w:tc>
              <w:tc>
                <w:tcPr>
                  <w:tcW w:w="2664" w:type="dxa"/>
                  <w:gridSpan w:val="2"/>
                  <w:tcBorders>
                    <w:top w:val="single" w:sz="4" w:space="0" w:color="auto"/>
                  </w:tcBorders>
                </w:tcPr>
                <w:p w:rsidR="00FF2FA3" w:rsidRPr="004B63C3" w:rsidRDefault="00FF2FA3" w:rsidP="000F7481">
                  <w:pPr>
                    <w:spacing w:before="60"/>
                    <w:jc w:val="center"/>
                    <w:rPr>
                      <w:rFonts w:ascii="Calibri" w:hAnsi="Calibri" w:cs="Calibri"/>
                      <w:sz w:val="22"/>
                      <w:szCs w:val="22"/>
                    </w:rPr>
                  </w:pPr>
                  <w:r w:rsidRPr="004B63C3">
                    <w:rPr>
                      <w:rFonts w:ascii="Calibri" w:hAnsi="Calibri" w:cs="Calibri"/>
                      <w:b/>
                      <w:sz w:val="22"/>
                      <w:szCs w:val="22"/>
                    </w:rPr>
                    <w:t>Interest Ownership</w:t>
                  </w:r>
                </w:p>
              </w:tc>
            </w:tr>
            <w:tr w:rsidR="00FF2FA3" w:rsidRPr="004B63C3" w:rsidTr="002123F4">
              <w:trPr>
                <w:trHeight w:val="294"/>
              </w:trPr>
              <w:tc>
                <w:tcPr>
                  <w:tcW w:w="3250" w:type="dxa"/>
                </w:tcPr>
                <w:p w:rsidR="00FF2FA3" w:rsidRPr="004B63C3" w:rsidRDefault="00FF2FA3" w:rsidP="000F7481">
                  <w:pPr>
                    <w:rPr>
                      <w:rFonts w:ascii="Calibri" w:hAnsi="Calibri" w:cs="Calibri"/>
                      <w:sz w:val="22"/>
                      <w:szCs w:val="22"/>
                    </w:rPr>
                  </w:pPr>
                </w:p>
              </w:tc>
              <w:tc>
                <w:tcPr>
                  <w:tcW w:w="1705" w:type="dxa"/>
                </w:tcPr>
                <w:p w:rsidR="00FF2FA3" w:rsidRPr="004B63C3" w:rsidRDefault="00FF2FA3" w:rsidP="000F7481">
                  <w:pPr>
                    <w:ind w:left="-527" w:right="1"/>
                    <w:jc w:val="center"/>
                    <w:rPr>
                      <w:rFonts w:ascii="Calibri" w:hAnsi="Calibri" w:cs="Calibri"/>
                      <w:b/>
                      <w:sz w:val="22"/>
                      <w:szCs w:val="22"/>
                    </w:rPr>
                  </w:pPr>
                  <w:r w:rsidRPr="004B63C3">
                    <w:rPr>
                      <w:rFonts w:ascii="Calibri" w:hAnsi="Calibri" w:cs="Calibri"/>
                      <w:b/>
                      <w:sz w:val="22"/>
                      <w:szCs w:val="22"/>
                    </w:rPr>
                    <w:t>2013</w:t>
                  </w:r>
                </w:p>
              </w:tc>
              <w:tc>
                <w:tcPr>
                  <w:tcW w:w="1200" w:type="dxa"/>
                </w:tcPr>
                <w:p w:rsidR="00FF2FA3" w:rsidRPr="004B63C3" w:rsidRDefault="00FF2FA3" w:rsidP="000F7481">
                  <w:pPr>
                    <w:jc w:val="center"/>
                    <w:rPr>
                      <w:rFonts w:ascii="Calibri" w:hAnsi="Calibri" w:cs="Calibri"/>
                      <w:b/>
                      <w:sz w:val="22"/>
                      <w:szCs w:val="22"/>
                    </w:rPr>
                  </w:pPr>
                  <w:r w:rsidRPr="004B63C3">
                    <w:rPr>
                      <w:rFonts w:ascii="Calibri" w:hAnsi="Calibri" w:cs="Calibri"/>
                      <w:b/>
                      <w:sz w:val="22"/>
                      <w:szCs w:val="22"/>
                    </w:rPr>
                    <w:t>2012</w:t>
                  </w:r>
                </w:p>
              </w:tc>
              <w:tc>
                <w:tcPr>
                  <w:tcW w:w="1393" w:type="dxa"/>
                </w:tcPr>
                <w:p w:rsidR="00FF2FA3" w:rsidRPr="004B63C3" w:rsidRDefault="00FF2FA3" w:rsidP="000F7481">
                  <w:pPr>
                    <w:jc w:val="center"/>
                    <w:rPr>
                      <w:rFonts w:ascii="Calibri" w:hAnsi="Calibri" w:cs="Calibri"/>
                      <w:sz w:val="22"/>
                      <w:szCs w:val="22"/>
                    </w:rPr>
                  </w:pPr>
                  <w:r w:rsidRPr="004B63C3">
                    <w:rPr>
                      <w:rFonts w:ascii="Calibri" w:hAnsi="Calibri" w:cs="Calibri"/>
                      <w:b/>
                      <w:sz w:val="22"/>
                      <w:szCs w:val="22"/>
                    </w:rPr>
                    <w:t>2012</w:t>
                  </w:r>
                </w:p>
              </w:tc>
              <w:tc>
                <w:tcPr>
                  <w:tcW w:w="1271" w:type="dxa"/>
                </w:tcPr>
                <w:p w:rsidR="00FF2FA3" w:rsidRPr="004B63C3" w:rsidRDefault="00FF2FA3" w:rsidP="000F7481">
                  <w:pPr>
                    <w:jc w:val="center"/>
                    <w:rPr>
                      <w:rFonts w:ascii="Calibri" w:hAnsi="Calibri" w:cs="Calibri"/>
                      <w:sz w:val="22"/>
                      <w:szCs w:val="22"/>
                    </w:rPr>
                  </w:pPr>
                  <w:r w:rsidRPr="004B63C3">
                    <w:rPr>
                      <w:rFonts w:ascii="Calibri" w:hAnsi="Calibri" w:cs="Calibri"/>
                      <w:sz w:val="22"/>
                      <w:szCs w:val="22"/>
                    </w:rPr>
                    <w:t>2008</w:t>
                  </w:r>
                </w:p>
              </w:tc>
            </w:tr>
            <w:tr w:rsidR="00FF2FA3" w:rsidRPr="004B63C3" w:rsidTr="002123F4">
              <w:trPr>
                <w:trHeight w:val="369"/>
              </w:trPr>
              <w:tc>
                <w:tcPr>
                  <w:tcW w:w="3250" w:type="dxa"/>
                  <w:tcBorders>
                    <w:top w:val="single" w:sz="4" w:space="0" w:color="auto"/>
                  </w:tcBorders>
                </w:tcPr>
                <w:p w:rsidR="00FF2FA3" w:rsidRPr="004B63C3" w:rsidRDefault="00FF2FA3" w:rsidP="000F7481">
                  <w:pPr>
                    <w:spacing w:before="60"/>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rPr>
                    <w:t>JV 1</w:t>
                  </w:r>
                  <w:r w:rsidRPr="004B63C3">
                    <w:rPr>
                      <w:rFonts w:ascii="Calibri" w:hAnsi="Calibri" w:cs="Calibri"/>
                      <w:color w:val="0000FF"/>
                      <w:sz w:val="22"/>
                      <w:szCs w:val="22"/>
                    </w:rPr>
                    <w:t>]</w:t>
                  </w:r>
                </w:p>
              </w:tc>
              <w:tc>
                <w:tcPr>
                  <w:tcW w:w="1705" w:type="dxa"/>
                  <w:tcBorders>
                    <w:top w:val="single" w:sz="4" w:space="0" w:color="auto"/>
                  </w:tcBorders>
                </w:tcPr>
                <w:p w:rsidR="00FF2FA3" w:rsidRPr="004B63C3" w:rsidRDefault="00FF2FA3" w:rsidP="000F7481">
                  <w:pPr>
                    <w:spacing w:before="60"/>
                    <w:jc w:val="center"/>
                    <w:rPr>
                      <w:rFonts w:ascii="Calibri" w:hAnsi="Calibri" w:cs="Calibri"/>
                      <w:color w:val="0000FF"/>
                      <w:sz w:val="22"/>
                      <w:szCs w:val="22"/>
                    </w:rPr>
                  </w:pPr>
                </w:p>
              </w:tc>
              <w:tc>
                <w:tcPr>
                  <w:tcW w:w="1200" w:type="dxa"/>
                  <w:tcBorders>
                    <w:top w:val="single" w:sz="4" w:space="0" w:color="auto"/>
                  </w:tcBorders>
                </w:tcPr>
                <w:p w:rsidR="00FF2FA3" w:rsidRPr="004B63C3" w:rsidRDefault="00FF2FA3" w:rsidP="000F7481">
                  <w:pPr>
                    <w:spacing w:before="60"/>
                    <w:jc w:val="center"/>
                    <w:rPr>
                      <w:rFonts w:ascii="Calibri" w:hAnsi="Calibri" w:cs="Calibri"/>
                      <w:color w:val="0000FF"/>
                      <w:sz w:val="22"/>
                      <w:szCs w:val="22"/>
                    </w:rPr>
                  </w:pPr>
                </w:p>
              </w:tc>
              <w:tc>
                <w:tcPr>
                  <w:tcW w:w="1393" w:type="dxa"/>
                  <w:tcBorders>
                    <w:top w:val="single" w:sz="4" w:space="0" w:color="auto"/>
                  </w:tcBorders>
                </w:tcPr>
                <w:p w:rsidR="00FF2FA3" w:rsidRPr="004B63C3" w:rsidRDefault="00FF2FA3" w:rsidP="000F7481">
                  <w:pPr>
                    <w:spacing w:before="6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w:t>
                  </w:r>
                  <w:r w:rsidRPr="004B63C3">
                    <w:rPr>
                      <w:rFonts w:ascii="Calibri" w:hAnsi="Calibri" w:cs="Calibri"/>
                      <w:color w:val="0000FF"/>
                      <w:sz w:val="22"/>
                      <w:szCs w:val="22"/>
                    </w:rPr>
                    <w:t>]</w:t>
                  </w:r>
                </w:p>
              </w:tc>
              <w:tc>
                <w:tcPr>
                  <w:tcW w:w="1271" w:type="dxa"/>
                  <w:tcBorders>
                    <w:top w:val="single" w:sz="4" w:space="0" w:color="auto"/>
                  </w:tcBorders>
                </w:tcPr>
                <w:p w:rsidR="00FF2FA3" w:rsidRPr="004B63C3" w:rsidRDefault="00FF2FA3" w:rsidP="000F7481">
                  <w:pPr>
                    <w:spacing w:before="60"/>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w:t>
                  </w:r>
                  <w:r w:rsidRPr="004B63C3">
                    <w:rPr>
                      <w:rFonts w:ascii="Calibri" w:hAnsi="Calibri" w:cs="Calibri"/>
                      <w:color w:val="0000FF"/>
                      <w:sz w:val="22"/>
                      <w:szCs w:val="22"/>
                    </w:rPr>
                    <w:t>]</w:t>
                  </w:r>
                </w:p>
              </w:tc>
            </w:tr>
            <w:tr w:rsidR="00FF2FA3" w:rsidRPr="004B63C3" w:rsidTr="002123F4">
              <w:trPr>
                <w:trHeight w:val="325"/>
              </w:trPr>
              <w:tc>
                <w:tcPr>
                  <w:tcW w:w="3250" w:type="dxa"/>
                  <w:tcBorders>
                    <w:bottom w:val="single" w:sz="4" w:space="0" w:color="auto"/>
                  </w:tcBorders>
                </w:tcPr>
                <w:p w:rsidR="00FF2FA3" w:rsidRPr="004B63C3" w:rsidRDefault="00FF2FA3" w:rsidP="000F7481">
                  <w:pP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rPr>
                    <w:t>JV 2</w:t>
                  </w:r>
                  <w:r w:rsidRPr="004B63C3">
                    <w:rPr>
                      <w:rFonts w:ascii="Calibri" w:hAnsi="Calibri" w:cs="Calibri"/>
                      <w:color w:val="0000FF"/>
                      <w:sz w:val="22"/>
                      <w:szCs w:val="22"/>
                    </w:rPr>
                    <w:t>]</w:t>
                  </w:r>
                </w:p>
              </w:tc>
              <w:tc>
                <w:tcPr>
                  <w:tcW w:w="1705" w:type="dxa"/>
                  <w:tcBorders>
                    <w:bottom w:val="single" w:sz="4" w:space="0" w:color="auto"/>
                  </w:tcBorders>
                </w:tcPr>
                <w:p w:rsidR="00FF2FA3" w:rsidRPr="004B63C3" w:rsidRDefault="00FF2FA3" w:rsidP="000F7481">
                  <w:pPr>
                    <w:jc w:val="center"/>
                    <w:rPr>
                      <w:rFonts w:ascii="Calibri" w:hAnsi="Calibri" w:cs="Calibri"/>
                      <w:color w:val="0000FF"/>
                      <w:sz w:val="22"/>
                      <w:szCs w:val="22"/>
                    </w:rPr>
                  </w:pPr>
                </w:p>
              </w:tc>
              <w:tc>
                <w:tcPr>
                  <w:tcW w:w="1200" w:type="dxa"/>
                  <w:tcBorders>
                    <w:bottom w:val="single" w:sz="4" w:space="0" w:color="auto"/>
                  </w:tcBorders>
                </w:tcPr>
                <w:p w:rsidR="00FF2FA3" w:rsidRPr="004B63C3" w:rsidRDefault="00FF2FA3" w:rsidP="000F7481">
                  <w:pPr>
                    <w:jc w:val="center"/>
                    <w:rPr>
                      <w:rFonts w:ascii="Calibri" w:hAnsi="Calibri" w:cs="Calibri"/>
                      <w:color w:val="0000FF"/>
                      <w:sz w:val="22"/>
                      <w:szCs w:val="22"/>
                    </w:rPr>
                  </w:pPr>
                </w:p>
              </w:tc>
              <w:tc>
                <w:tcPr>
                  <w:tcW w:w="1393" w:type="dxa"/>
                  <w:tcBorders>
                    <w:bottom w:val="single" w:sz="4" w:space="0" w:color="auto"/>
                  </w:tcBorders>
                </w:tcPr>
                <w:p w:rsidR="00FF2FA3" w:rsidRPr="004B63C3" w:rsidRDefault="00FF2FA3" w:rsidP="000F7481">
                  <w:pPr>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rPr>
                    <w:t>%</w:t>
                  </w:r>
                  <w:r w:rsidRPr="004B63C3">
                    <w:rPr>
                      <w:rFonts w:ascii="Calibri" w:hAnsi="Calibri" w:cs="Calibri"/>
                      <w:color w:val="0000FF"/>
                      <w:sz w:val="22"/>
                      <w:szCs w:val="22"/>
                    </w:rPr>
                    <w:t>]</w:t>
                  </w:r>
                </w:p>
              </w:tc>
              <w:tc>
                <w:tcPr>
                  <w:tcW w:w="1271" w:type="dxa"/>
                  <w:tcBorders>
                    <w:bottom w:val="single" w:sz="4" w:space="0" w:color="auto"/>
                  </w:tcBorders>
                </w:tcPr>
                <w:p w:rsidR="00FF2FA3" w:rsidRPr="004B63C3" w:rsidRDefault="00FF2FA3" w:rsidP="000F7481">
                  <w:pPr>
                    <w:jc w:val="center"/>
                    <w:rPr>
                      <w:rFonts w:ascii="Calibri" w:hAnsi="Calibri" w:cs="Calibri"/>
                      <w:color w:val="0000FF"/>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rPr>
                    <w:t>%</w:t>
                  </w:r>
                  <w:r w:rsidRPr="004B63C3">
                    <w:rPr>
                      <w:rFonts w:ascii="Calibri" w:hAnsi="Calibri" w:cs="Calibri"/>
                      <w:color w:val="0000FF"/>
                      <w:sz w:val="22"/>
                      <w:szCs w:val="22"/>
                    </w:rPr>
                    <w:t>]</w:t>
                  </w:r>
                </w:p>
              </w:tc>
            </w:tr>
            <w:tr w:rsidR="00FF2FA3" w:rsidRPr="004B63C3" w:rsidTr="002123F4">
              <w:trPr>
                <w:trHeight w:val="325"/>
              </w:trPr>
              <w:tc>
                <w:tcPr>
                  <w:tcW w:w="3250" w:type="dxa"/>
                  <w:tcBorders>
                    <w:top w:val="single" w:sz="4" w:space="0" w:color="auto"/>
                    <w:bottom w:val="single" w:sz="4" w:space="0" w:color="auto"/>
                  </w:tcBorders>
                </w:tcPr>
                <w:p w:rsidR="00FF2FA3" w:rsidRPr="004B63C3" w:rsidRDefault="00FF2FA3" w:rsidP="000F7481">
                  <w:pPr>
                    <w:rPr>
                      <w:rFonts w:ascii="Calibri" w:hAnsi="Calibri" w:cs="Calibri"/>
                      <w:b/>
                      <w:sz w:val="22"/>
                      <w:szCs w:val="22"/>
                    </w:rPr>
                  </w:pPr>
                  <w:r w:rsidRPr="004B63C3">
                    <w:rPr>
                      <w:rFonts w:ascii="Calibri" w:hAnsi="Calibri" w:cs="Calibri"/>
                      <w:b/>
                      <w:sz w:val="22"/>
                      <w:szCs w:val="22"/>
                    </w:rPr>
                    <w:t>Balance, December 31</w:t>
                  </w:r>
                </w:p>
              </w:tc>
              <w:tc>
                <w:tcPr>
                  <w:tcW w:w="1705" w:type="dxa"/>
                  <w:tcBorders>
                    <w:top w:val="single" w:sz="4" w:space="0" w:color="auto"/>
                    <w:bottom w:val="single" w:sz="4" w:space="0" w:color="auto"/>
                  </w:tcBorders>
                </w:tcPr>
                <w:p w:rsidR="00FF2FA3" w:rsidRPr="004B63C3" w:rsidRDefault="00FF2FA3" w:rsidP="000F7481">
                  <w:pPr>
                    <w:jc w:val="center"/>
                    <w:rPr>
                      <w:rFonts w:ascii="Calibri" w:hAnsi="Calibri" w:cs="Calibri"/>
                      <w:color w:val="0000FF"/>
                      <w:sz w:val="22"/>
                      <w:szCs w:val="22"/>
                    </w:rPr>
                  </w:pPr>
                </w:p>
              </w:tc>
              <w:tc>
                <w:tcPr>
                  <w:tcW w:w="1200" w:type="dxa"/>
                  <w:tcBorders>
                    <w:top w:val="single" w:sz="4" w:space="0" w:color="auto"/>
                    <w:bottom w:val="single" w:sz="4" w:space="0" w:color="auto"/>
                  </w:tcBorders>
                </w:tcPr>
                <w:p w:rsidR="00FF2FA3" w:rsidRPr="004B63C3" w:rsidRDefault="00FF2FA3" w:rsidP="000F7481">
                  <w:pPr>
                    <w:jc w:val="center"/>
                    <w:rPr>
                      <w:rFonts w:ascii="Calibri" w:hAnsi="Calibri" w:cs="Calibri"/>
                      <w:color w:val="0000FF"/>
                      <w:sz w:val="22"/>
                      <w:szCs w:val="22"/>
                    </w:rPr>
                  </w:pPr>
                </w:p>
              </w:tc>
              <w:tc>
                <w:tcPr>
                  <w:tcW w:w="1393" w:type="dxa"/>
                  <w:tcBorders>
                    <w:top w:val="single" w:sz="4" w:space="0" w:color="auto"/>
                    <w:bottom w:val="single" w:sz="4" w:space="0" w:color="auto"/>
                  </w:tcBorders>
                </w:tcPr>
                <w:p w:rsidR="00FF2FA3" w:rsidRPr="004B63C3" w:rsidRDefault="00FF2FA3" w:rsidP="000F7481">
                  <w:pPr>
                    <w:jc w:val="center"/>
                    <w:rPr>
                      <w:rFonts w:ascii="Calibri" w:hAnsi="Calibri" w:cs="Calibri"/>
                      <w:color w:val="0000FF"/>
                      <w:sz w:val="22"/>
                      <w:szCs w:val="22"/>
                    </w:rPr>
                  </w:pPr>
                </w:p>
              </w:tc>
              <w:tc>
                <w:tcPr>
                  <w:tcW w:w="1271" w:type="dxa"/>
                  <w:tcBorders>
                    <w:top w:val="single" w:sz="4" w:space="0" w:color="auto"/>
                    <w:bottom w:val="single" w:sz="4" w:space="0" w:color="auto"/>
                  </w:tcBorders>
                </w:tcPr>
                <w:p w:rsidR="00FF2FA3" w:rsidRPr="004B63C3" w:rsidRDefault="00FF2FA3" w:rsidP="000F7481">
                  <w:pPr>
                    <w:jc w:val="center"/>
                    <w:rPr>
                      <w:rFonts w:ascii="Calibri" w:hAnsi="Calibri" w:cs="Calibri"/>
                      <w:color w:val="0000FF"/>
                      <w:sz w:val="22"/>
                      <w:szCs w:val="22"/>
                    </w:rPr>
                  </w:pPr>
                </w:p>
              </w:tc>
            </w:tr>
          </w:tbl>
          <w:p w:rsidR="00FF2FA3" w:rsidRPr="004B63C3" w:rsidRDefault="00FF2FA3" w:rsidP="00D16B96">
            <w:pPr>
              <w:autoSpaceDE w:val="0"/>
              <w:autoSpaceDN w:val="0"/>
              <w:adjustRightInd w:val="0"/>
              <w:spacing w:before="360" w:after="120"/>
              <w:jc w:val="both"/>
              <w:rPr>
                <w:rFonts w:ascii="Calibri" w:hAnsi="Calibri" w:cs="Calibri"/>
                <w:b/>
                <w:bCs/>
                <w:color w:val="000000"/>
                <w:sz w:val="22"/>
                <w:szCs w:val="22"/>
              </w:rPr>
            </w:pPr>
            <w:r w:rsidRPr="004B63C3">
              <w:rPr>
                <w:rFonts w:ascii="Calibri" w:hAnsi="Calibri" w:cs="Calibri"/>
                <w:b/>
                <w:bCs/>
                <w:color w:val="000000"/>
                <w:sz w:val="22"/>
                <w:szCs w:val="22"/>
              </w:rPr>
              <w:tab/>
              <w:t>Carrying amount:</w:t>
            </w:r>
          </w:p>
          <w:tbl>
            <w:tblPr>
              <w:tblW w:w="8812" w:type="dxa"/>
              <w:tblInd w:w="833" w:type="dxa"/>
              <w:tblLayout w:type="fixed"/>
              <w:tblLook w:val="01E0" w:firstRow="1" w:lastRow="1" w:firstColumn="1" w:lastColumn="1" w:noHBand="0" w:noVBand="0"/>
            </w:tblPr>
            <w:tblGrid>
              <w:gridCol w:w="2016"/>
              <w:gridCol w:w="1927"/>
              <w:gridCol w:w="2239"/>
              <w:gridCol w:w="1377"/>
              <w:gridCol w:w="1253"/>
            </w:tblGrid>
            <w:tr w:rsidR="00FF2FA3" w:rsidRPr="004B63C3" w:rsidTr="002123F4">
              <w:trPr>
                <w:trHeight w:val="297"/>
              </w:trPr>
              <w:tc>
                <w:tcPr>
                  <w:tcW w:w="2016" w:type="dxa"/>
                  <w:tcBorders>
                    <w:top w:val="single" w:sz="4" w:space="0" w:color="auto"/>
                    <w:bottom w:val="double" w:sz="4" w:space="0" w:color="auto"/>
                  </w:tcBorders>
                </w:tcPr>
                <w:p w:rsidR="00FF2FA3" w:rsidRPr="004B63C3" w:rsidRDefault="00FF2FA3" w:rsidP="000F7481">
                  <w:pPr>
                    <w:rPr>
                      <w:rFonts w:ascii="Calibri" w:hAnsi="Calibri" w:cs="Calibri"/>
                      <w:b/>
                      <w:sz w:val="22"/>
                      <w:szCs w:val="22"/>
                    </w:rPr>
                  </w:pPr>
                  <w:r w:rsidRPr="004B63C3">
                    <w:rPr>
                      <w:rFonts w:ascii="Calibri" w:hAnsi="Calibri" w:cs="Calibri"/>
                      <w:b/>
                      <w:sz w:val="22"/>
                      <w:szCs w:val="22"/>
                    </w:rPr>
                    <w:t>Balance, December</w:t>
                  </w:r>
                </w:p>
              </w:tc>
              <w:tc>
                <w:tcPr>
                  <w:tcW w:w="1927" w:type="dxa"/>
                  <w:tcBorders>
                    <w:top w:val="single" w:sz="4" w:space="0" w:color="auto"/>
                    <w:bottom w:val="double" w:sz="4" w:space="0" w:color="auto"/>
                  </w:tcBorders>
                </w:tcPr>
                <w:p w:rsidR="00FF2FA3" w:rsidRPr="004B63C3" w:rsidRDefault="00FF2FA3" w:rsidP="000F7481">
                  <w:pPr>
                    <w:jc w:val="center"/>
                    <w:rPr>
                      <w:rFonts w:ascii="Calibri" w:hAnsi="Calibri" w:cs="Calibri"/>
                      <w:color w:val="0000FF"/>
                      <w:sz w:val="22"/>
                      <w:szCs w:val="22"/>
                    </w:rPr>
                  </w:pPr>
                </w:p>
              </w:tc>
              <w:tc>
                <w:tcPr>
                  <w:tcW w:w="2239" w:type="dxa"/>
                  <w:tcBorders>
                    <w:top w:val="single" w:sz="4" w:space="0" w:color="auto"/>
                    <w:bottom w:val="double" w:sz="4" w:space="0" w:color="auto"/>
                  </w:tcBorders>
                </w:tcPr>
                <w:p w:rsidR="00FF2FA3" w:rsidRPr="004B63C3" w:rsidRDefault="00FF2FA3" w:rsidP="000F7481">
                  <w:pPr>
                    <w:jc w:val="center"/>
                    <w:rPr>
                      <w:rFonts w:ascii="Calibri" w:hAnsi="Calibri" w:cs="Calibri"/>
                      <w:color w:val="0000FF"/>
                      <w:sz w:val="22"/>
                      <w:szCs w:val="22"/>
                    </w:rPr>
                  </w:pPr>
                </w:p>
              </w:tc>
              <w:tc>
                <w:tcPr>
                  <w:tcW w:w="1377" w:type="dxa"/>
                  <w:tcBorders>
                    <w:top w:val="single" w:sz="4" w:space="0" w:color="auto"/>
                    <w:bottom w:val="double" w:sz="4" w:space="0" w:color="auto"/>
                  </w:tcBorders>
                </w:tcPr>
                <w:p w:rsidR="00FF2FA3" w:rsidRPr="004B63C3" w:rsidRDefault="00FF2FA3" w:rsidP="000F7481">
                  <w:pPr>
                    <w:jc w:val="center"/>
                    <w:rPr>
                      <w:rFonts w:ascii="Calibri" w:hAnsi="Calibri" w:cs="Calibri"/>
                      <w:color w:val="0000FF"/>
                      <w:sz w:val="22"/>
                      <w:szCs w:val="22"/>
                    </w:rPr>
                  </w:pPr>
                </w:p>
              </w:tc>
              <w:tc>
                <w:tcPr>
                  <w:tcW w:w="1253" w:type="dxa"/>
                  <w:tcBorders>
                    <w:top w:val="single" w:sz="4" w:space="0" w:color="auto"/>
                    <w:bottom w:val="double" w:sz="4" w:space="0" w:color="auto"/>
                  </w:tcBorders>
                </w:tcPr>
                <w:p w:rsidR="00FF2FA3" w:rsidRPr="004B63C3" w:rsidRDefault="00FF2FA3" w:rsidP="000F7481">
                  <w:pPr>
                    <w:jc w:val="center"/>
                    <w:rPr>
                      <w:rFonts w:ascii="Calibri" w:hAnsi="Calibri" w:cs="Calibri"/>
                      <w:color w:val="0000FF"/>
                      <w:sz w:val="22"/>
                      <w:szCs w:val="22"/>
                    </w:rPr>
                  </w:pP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06A5C">
            <w:pPr>
              <w:numPr>
                <w:ilvl w:val="0"/>
                <w:numId w:val="13"/>
              </w:numPr>
              <w:autoSpaceDE w:val="0"/>
              <w:autoSpaceDN w:val="0"/>
              <w:adjustRightInd w:val="0"/>
              <w:spacing w:before="360"/>
              <w:ind w:left="18" w:hanging="18"/>
              <w:jc w:val="both"/>
              <w:rPr>
                <w:rFonts w:ascii="Calibri" w:hAnsi="Calibri" w:cs="Calibri"/>
                <w:b/>
                <w:bCs/>
                <w:color w:val="000000"/>
                <w:sz w:val="22"/>
                <w:szCs w:val="22"/>
              </w:rPr>
            </w:pPr>
            <w:r w:rsidRPr="004B63C3">
              <w:rPr>
                <w:rFonts w:ascii="Calibri" w:hAnsi="Calibri" w:cs="Calibri"/>
                <w:b/>
                <w:bCs/>
                <w:color w:val="000000"/>
                <w:sz w:val="22"/>
                <w:szCs w:val="22"/>
              </w:rPr>
              <w:t>BIOLOGICAL ASSETS</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8D1A2D">
            <w:pPr>
              <w:rPr>
                <w:rFonts w:ascii="Calibri" w:hAnsi="Calibri" w:cs="Calibri"/>
                <w:sz w:val="18"/>
                <w:szCs w:val="18"/>
              </w:rPr>
            </w:pPr>
          </w:p>
          <w:p w:rsidR="00FF2FA3" w:rsidRPr="004B63C3" w:rsidRDefault="00FF2FA3" w:rsidP="008D1A2D">
            <w:pPr>
              <w:rPr>
                <w:rFonts w:ascii="Calibri" w:hAnsi="Calibri" w:cs="Calibri"/>
                <w:sz w:val="18"/>
                <w:szCs w:val="18"/>
              </w:rPr>
            </w:pPr>
            <w:r w:rsidRPr="004B63C3">
              <w:rPr>
                <w:rFonts w:ascii="Calibri" w:hAnsi="Calibri" w:cs="Calibri"/>
                <w:sz w:val="18"/>
                <w:szCs w:val="18"/>
              </w:rPr>
              <w:t>Section 34.7 (c)</w:t>
            </w:r>
          </w:p>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E35C6">
            <w:pPr>
              <w:autoSpaceDE w:val="0"/>
              <w:autoSpaceDN w:val="0"/>
              <w:adjustRightInd w:val="0"/>
              <w:spacing w:before="120" w:after="240"/>
              <w:ind w:left="720"/>
              <w:jc w:val="both"/>
              <w:rPr>
                <w:rFonts w:ascii="Calibri" w:hAnsi="Calibri" w:cs="Calibri"/>
                <w:sz w:val="22"/>
                <w:szCs w:val="22"/>
              </w:rPr>
            </w:pPr>
            <w:r w:rsidRPr="004B63C3">
              <w:rPr>
                <w:rFonts w:ascii="Calibri" w:hAnsi="Calibri" w:cs="Calibri"/>
                <w:sz w:val="22"/>
                <w:szCs w:val="22"/>
              </w:rPr>
              <w:t>The movements of the carrying amounts of the biological assets are shown below:</w:t>
            </w:r>
          </w:p>
        </w:tc>
        <w:tc>
          <w:tcPr>
            <w:tcW w:w="1239" w:type="dxa"/>
            <w:shd w:val="clear" w:color="auto" w:fill="auto"/>
          </w:tcPr>
          <w:p w:rsidR="00FF2FA3" w:rsidRPr="004B63C3" w:rsidRDefault="00D965F7" w:rsidP="00420EE2">
            <w:pPr>
              <w:rPr>
                <w:rFonts w:ascii="Calibri" w:hAnsi="Calibri" w:cs="Calibri"/>
              </w:rPr>
            </w:pPr>
            <w:r>
              <w:rPr>
                <w:rFonts w:ascii="Calibri" w:hAnsi="Calibri" w:cs="Calibri"/>
                <w:noProof/>
              </w:rPr>
              <w:pict>
                <v:shape id="_x0000_s1089" type="#_x0000_t202" style="position:absolute;margin-left:-3.15pt;margin-top:3.2pt;width:54.75pt;height:43.5pt;z-index:43;mso-position-horizontal-relative:text;mso-position-vertical-relative:text" fillcolor="#fabf8f" strokecolor="#f2f2f2" strokeweight="3pt">
                  <v:shadow on="t" type="perspective" color="#974706" opacity=".5" offset="1pt" offset2="-1pt"/>
                  <v:textbox style="mso-next-textbox:#_x0000_s1089">
                    <w:txbxContent>
                      <w:p w:rsidR="00B86B00" w:rsidRPr="008C1F92" w:rsidRDefault="00B86B00" w:rsidP="00756717">
                        <w:pPr>
                          <w:rPr>
                            <w:rFonts w:ascii="Garamond" w:hAnsi="Garamond"/>
                            <w:sz w:val="20"/>
                            <w:szCs w:val="20"/>
                          </w:rPr>
                        </w:pPr>
                        <w:r>
                          <w:rPr>
                            <w:rFonts w:ascii="Garamond" w:hAnsi="Garamond"/>
                            <w:sz w:val="20"/>
                            <w:szCs w:val="20"/>
                          </w:rPr>
                          <w:t>If Fair value Model</w:t>
                        </w:r>
                      </w:p>
                    </w:txbxContent>
                  </v:textbox>
                </v:shape>
              </w:pict>
            </w: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r w:rsidRPr="004B63C3">
              <w:rPr>
                <w:rFonts w:ascii="Calibri" w:hAnsi="Calibri" w:cs="Calibri"/>
                <w:sz w:val="18"/>
                <w:szCs w:val="18"/>
              </w:rPr>
              <w:t>34.7 (c) (ii)</w:t>
            </w:r>
          </w:p>
          <w:p w:rsidR="00FF2FA3" w:rsidRPr="004B63C3" w:rsidRDefault="00FF2FA3" w:rsidP="00420EE2">
            <w:pPr>
              <w:rPr>
                <w:rFonts w:ascii="Calibri" w:hAnsi="Calibri" w:cs="Calibri"/>
                <w:sz w:val="18"/>
                <w:szCs w:val="18"/>
              </w:rPr>
            </w:pPr>
            <w:r w:rsidRPr="004B63C3">
              <w:rPr>
                <w:rFonts w:ascii="Calibri" w:hAnsi="Calibri" w:cs="Calibri"/>
                <w:sz w:val="18"/>
                <w:szCs w:val="18"/>
              </w:rPr>
              <w:t>34.7 (c) (iii)</w:t>
            </w:r>
          </w:p>
          <w:p w:rsidR="00FF2FA3" w:rsidRPr="004B63C3" w:rsidRDefault="00FF2FA3" w:rsidP="00420EE2">
            <w:pPr>
              <w:rPr>
                <w:rFonts w:ascii="Calibri" w:hAnsi="Calibri" w:cs="Calibri"/>
                <w:sz w:val="18"/>
                <w:szCs w:val="18"/>
              </w:rPr>
            </w:pPr>
            <w:r w:rsidRPr="004B63C3">
              <w:rPr>
                <w:rFonts w:ascii="Calibri" w:hAnsi="Calibri" w:cs="Calibri"/>
                <w:sz w:val="18"/>
                <w:szCs w:val="18"/>
              </w:rPr>
              <w:t>37.7 (c) (iv)</w:t>
            </w: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r w:rsidRPr="004B63C3">
              <w:rPr>
                <w:rFonts w:ascii="Calibri" w:hAnsi="Calibri" w:cs="Calibri"/>
                <w:sz w:val="18"/>
                <w:szCs w:val="18"/>
              </w:rPr>
              <w:t>34.7 (c) (i)</w:t>
            </w:r>
          </w:p>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r w:rsidRPr="004B63C3">
              <w:rPr>
                <w:rFonts w:ascii="Calibri" w:hAnsi="Calibri" w:cs="Calibri"/>
                <w:sz w:val="18"/>
                <w:szCs w:val="18"/>
              </w:rPr>
              <w:t>34.7 (c) (v)</w:t>
            </w:r>
          </w:p>
          <w:p w:rsidR="00FF2FA3" w:rsidRPr="004B63C3" w:rsidRDefault="00FF2FA3" w:rsidP="00420EE2">
            <w:pPr>
              <w:rPr>
                <w:rFonts w:ascii="Calibri" w:hAnsi="Calibri" w:cs="Calibri"/>
                <w:sz w:val="18"/>
                <w:szCs w:val="18"/>
              </w:rPr>
            </w:pPr>
          </w:p>
          <w:p w:rsidR="00FF2FA3" w:rsidRPr="004B63C3" w:rsidRDefault="00FF2FA3" w:rsidP="008D1A2D">
            <w:pPr>
              <w:rPr>
                <w:rFonts w:ascii="Calibri" w:hAnsi="Calibri" w:cs="Calibri"/>
                <w:sz w:val="18"/>
                <w:szCs w:val="18"/>
              </w:rPr>
            </w:pPr>
          </w:p>
          <w:p w:rsidR="00FF2FA3" w:rsidRPr="004B63C3" w:rsidRDefault="00FF2FA3" w:rsidP="008D1A2D">
            <w:pPr>
              <w:rPr>
                <w:rFonts w:ascii="Calibri" w:hAnsi="Calibri" w:cs="Calibri"/>
                <w:sz w:val="18"/>
                <w:szCs w:val="18"/>
              </w:rPr>
            </w:pPr>
            <w:r w:rsidRPr="004B63C3">
              <w:rPr>
                <w:rFonts w:ascii="Calibri" w:hAnsi="Calibri" w:cs="Calibri"/>
                <w:sz w:val="18"/>
                <w:szCs w:val="18"/>
              </w:rPr>
              <w:t>34.7 (c) (ii)</w:t>
            </w:r>
          </w:p>
          <w:p w:rsidR="00FF2FA3" w:rsidRPr="004B63C3" w:rsidRDefault="00FF2FA3" w:rsidP="008D1A2D">
            <w:pPr>
              <w:rPr>
                <w:rFonts w:ascii="Calibri" w:hAnsi="Calibri" w:cs="Calibri"/>
                <w:sz w:val="18"/>
                <w:szCs w:val="18"/>
              </w:rPr>
            </w:pPr>
            <w:r w:rsidRPr="004B63C3">
              <w:rPr>
                <w:rFonts w:ascii="Calibri" w:hAnsi="Calibri" w:cs="Calibri"/>
                <w:sz w:val="18"/>
                <w:szCs w:val="18"/>
              </w:rPr>
              <w:t>34.7 (c) (iii)</w:t>
            </w:r>
          </w:p>
          <w:p w:rsidR="00FF2FA3" w:rsidRPr="004B63C3" w:rsidRDefault="00FF2FA3" w:rsidP="008D1A2D">
            <w:pPr>
              <w:rPr>
                <w:rFonts w:ascii="Calibri" w:hAnsi="Calibri" w:cs="Calibri"/>
                <w:sz w:val="18"/>
                <w:szCs w:val="18"/>
              </w:rPr>
            </w:pPr>
          </w:p>
          <w:p w:rsidR="00FF2FA3" w:rsidRPr="004B63C3" w:rsidRDefault="00FF2FA3" w:rsidP="008D1A2D">
            <w:pPr>
              <w:rPr>
                <w:rFonts w:ascii="Calibri" w:hAnsi="Calibri" w:cs="Calibri"/>
                <w:sz w:val="18"/>
                <w:szCs w:val="18"/>
              </w:rPr>
            </w:pPr>
            <w:r w:rsidRPr="004B63C3">
              <w:rPr>
                <w:rFonts w:ascii="Calibri" w:hAnsi="Calibri" w:cs="Calibri"/>
                <w:sz w:val="18"/>
                <w:szCs w:val="18"/>
              </w:rPr>
              <w:t>34.7 (c) (i)</w:t>
            </w:r>
          </w:p>
          <w:p w:rsidR="00FF2FA3" w:rsidRPr="004B63C3" w:rsidRDefault="00FF2FA3" w:rsidP="008D1A2D">
            <w:pPr>
              <w:rPr>
                <w:rFonts w:ascii="Calibri" w:hAnsi="Calibri" w:cs="Calibri"/>
                <w:sz w:val="18"/>
                <w:szCs w:val="18"/>
              </w:rPr>
            </w:pPr>
          </w:p>
          <w:p w:rsidR="00FF2FA3" w:rsidRPr="004B63C3" w:rsidRDefault="00FF2FA3" w:rsidP="00420EE2">
            <w:pPr>
              <w:rPr>
                <w:rFonts w:ascii="Calibri" w:hAnsi="Calibri" w:cs="Calibri"/>
                <w:sz w:val="18"/>
                <w:szCs w:val="18"/>
              </w:rPr>
            </w:pPr>
            <w:r w:rsidRPr="004B63C3">
              <w:rPr>
                <w:rFonts w:ascii="Calibri" w:hAnsi="Calibri" w:cs="Calibri"/>
                <w:sz w:val="18"/>
                <w:szCs w:val="18"/>
              </w:rPr>
              <w:t>34.7 (c) (v)</w:t>
            </w:r>
          </w:p>
        </w:tc>
        <w:tc>
          <w:tcPr>
            <w:tcW w:w="9900" w:type="dxa"/>
            <w:gridSpan w:val="2"/>
            <w:shd w:val="clear" w:color="auto" w:fill="auto"/>
          </w:tcPr>
          <w:tbl>
            <w:tblPr>
              <w:tblW w:w="8930" w:type="dxa"/>
              <w:tblInd w:w="833" w:type="dxa"/>
              <w:tblBorders>
                <w:top w:val="single" w:sz="4" w:space="0" w:color="auto"/>
                <w:bottom w:val="double" w:sz="4" w:space="0" w:color="auto"/>
              </w:tblBorders>
              <w:tblLayout w:type="fixed"/>
              <w:tblLook w:val="0000" w:firstRow="0" w:lastRow="0" w:firstColumn="0" w:lastColumn="0" w:noHBand="0" w:noVBand="0"/>
            </w:tblPr>
            <w:tblGrid>
              <w:gridCol w:w="4871"/>
              <w:gridCol w:w="1488"/>
              <w:gridCol w:w="1488"/>
              <w:gridCol w:w="1083"/>
            </w:tblGrid>
            <w:tr w:rsidR="00FF2FA3" w:rsidRPr="004B63C3" w:rsidTr="002123F4">
              <w:trPr>
                <w:trHeight w:val="303"/>
              </w:trPr>
              <w:tc>
                <w:tcPr>
                  <w:tcW w:w="4871" w:type="dxa"/>
                  <w:tcBorders>
                    <w:top w:val="single" w:sz="4" w:space="0" w:color="auto"/>
                    <w:bottom w:val="single" w:sz="4" w:space="0" w:color="auto"/>
                  </w:tcBorders>
                </w:tcPr>
                <w:p w:rsidR="00FF2FA3" w:rsidRPr="004B63C3" w:rsidRDefault="00FF2FA3" w:rsidP="000F7481">
                  <w:pPr>
                    <w:spacing w:before="60"/>
                    <w:jc w:val="both"/>
                    <w:rPr>
                      <w:rFonts w:ascii="Calibri" w:hAnsi="Calibri" w:cs="Calibri"/>
                      <w:sz w:val="22"/>
                      <w:szCs w:val="22"/>
                    </w:rPr>
                  </w:pPr>
                </w:p>
              </w:tc>
              <w:tc>
                <w:tcPr>
                  <w:tcW w:w="1488" w:type="dxa"/>
                  <w:tcBorders>
                    <w:top w:val="single" w:sz="4" w:space="0" w:color="auto"/>
                    <w:bottom w:val="single" w:sz="4" w:space="0" w:color="auto"/>
                  </w:tcBorders>
                </w:tcPr>
                <w:p w:rsidR="00FF2FA3" w:rsidRPr="004B63C3" w:rsidRDefault="00FF2FA3" w:rsidP="000F7481">
                  <w:pPr>
                    <w:spacing w:before="60"/>
                    <w:ind w:left="-132" w:firstLine="132"/>
                    <w:jc w:val="center"/>
                    <w:rPr>
                      <w:rFonts w:ascii="Calibri" w:hAnsi="Calibri" w:cs="Calibri"/>
                      <w:sz w:val="22"/>
                      <w:szCs w:val="22"/>
                    </w:rPr>
                  </w:pPr>
                  <w:r w:rsidRPr="004B63C3">
                    <w:rPr>
                      <w:rFonts w:ascii="Calibri" w:hAnsi="Calibri" w:cs="Calibri"/>
                      <w:sz w:val="22"/>
                      <w:szCs w:val="22"/>
                    </w:rPr>
                    <w:t>Consumable</w:t>
                  </w:r>
                </w:p>
              </w:tc>
              <w:tc>
                <w:tcPr>
                  <w:tcW w:w="1488" w:type="dxa"/>
                  <w:tcBorders>
                    <w:top w:val="single" w:sz="4" w:space="0" w:color="auto"/>
                    <w:bottom w:val="single" w:sz="4" w:space="0" w:color="auto"/>
                  </w:tcBorders>
                </w:tcPr>
                <w:p w:rsidR="00FF2FA3" w:rsidRPr="004B63C3" w:rsidRDefault="00FF2FA3" w:rsidP="000F7481">
                  <w:pPr>
                    <w:spacing w:before="60"/>
                    <w:ind w:left="-132" w:firstLine="132"/>
                    <w:jc w:val="center"/>
                    <w:rPr>
                      <w:rFonts w:ascii="Calibri" w:hAnsi="Calibri" w:cs="Calibri"/>
                      <w:sz w:val="22"/>
                      <w:szCs w:val="22"/>
                    </w:rPr>
                  </w:pPr>
                  <w:r w:rsidRPr="004B63C3">
                    <w:rPr>
                      <w:rFonts w:ascii="Calibri" w:hAnsi="Calibri" w:cs="Calibri"/>
                      <w:sz w:val="22"/>
                      <w:szCs w:val="22"/>
                    </w:rPr>
                    <w:t>Bearer</w:t>
                  </w:r>
                </w:p>
              </w:tc>
              <w:tc>
                <w:tcPr>
                  <w:tcW w:w="1083" w:type="dxa"/>
                  <w:tcBorders>
                    <w:top w:val="single" w:sz="4" w:space="0" w:color="auto"/>
                    <w:bottom w:val="single" w:sz="4" w:space="0" w:color="auto"/>
                  </w:tcBorders>
                </w:tcPr>
                <w:p w:rsidR="00FF2FA3" w:rsidRPr="004B63C3" w:rsidRDefault="00FF2FA3" w:rsidP="000F7481">
                  <w:pPr>
                    <w:spacing w:before="60"/>
                    <w:jc w:val="center"/>
                    <w:rPr>
                      <w:rFonts w:ascii="Calibri" w:hAnsi="Calibri" w:cs="Calibri"/>
                      <w:bCs/>
                      <w:sz w:val="22"/>
                      <w:szCs w:val="22"/>
                    </w:rPr>
                  </w:pPr>
                  <w:r w:rsidRPr="004B63C3">
                    <w:rPr>
                      <w:rFonts w:ascii="Calibri" w:hAnsi="Calibri" w:cs="Calibri"/>
                      <w:bCs/>
                      <w:sz w:val="22"/>
                      <w:szCs w:val="22"/>
                    </w:rPr>
                    <w:t>Total</w:t>
                  </w:r>
                </w:p>
              </w:tc>
            </w:tr>
            <w:tr w:rsidR="00FF2FA3" w:rsidRPr="004B63C3" w:rsidTr="002123F4">
              <w:trPr>
                <w:trHeight w:val="315"/>
              </w:trPr>
              <w:tc>
                <w:tcPr>
                  <w:tcW w:w="4871" w:type="dxa"/>
                  <w:tcBorders>
                    <w:bottom w:val="nil"/>
                  </w:tcBorders>
                </w:tcPr>
                <w:p w:rsidR="00FF2FA3" w:rsidRPr="004B63C3" w:rsidRDefault="00FF2FA3" w:rsidP="000F7481">
                  <w:pPr>
                    <w:spacing w:before="60"/>
                    <w:jc w:val="both"/>
                    <w:rPr>
                      <w:rFonts w:ascii="Calibri" w:hAnsi="Calibri" w:cs="Calibri"/>
                      <w:sz w:val="22"/>
                      <w:szCs w:val="22"/>
                    </w:rPr>
                  </w:pPr>
                  <w:r w:rsidRPr="004B63C3">
                    <w:rPr>
                      <w:rFonts w:ascii="Calibri" w:hAnsi="Calibri" w:cs="Calibri"/>
                      <w:sz w:val="22"/>
                      <w:szCs w:val="22"/>
                    </w:rPr>
                    <w:t xml:space="preserve">Balance, beginning </w:t>
                  </w:r>
                </w:p>
              </w:tc>
              <w:tc>
                <w:tcPr>
                  <w:tcW w:w="1488" w:type="dxa"/>
                  <w:tcBorders>
                    <w:bottom w:val="nil"/>
                  </w:tcBorders>
                </w:tcPr>
                <w:p w:rsidR="00FF2FA3" w:rsidRPr="004B63C3" w:rsidRDefault="00FF2FA3" w:rsidP="000F7481">
                  <w:pPr>
                    <w:spacing w:before="60"/>
                    <w:jc w:val="right"/>
                    <w:rPr>
                      <w:rFonts w:ascii="Calibri" w:hAnsi="Calibri" w:cs="Calibri"/>
                      <w:sz w:val="22"/>
                      <w:szCs w:val="22"/>
                    </w:rPr>
                  </w:pPr>
                  <w:r w:rsidRPr="004B63C3">
                    <w:rPr>
                      <w:rFonts w:ascii="Calibri" w:hAnsi="Calibri" w:cs="Calibri"/>
                      <w:sz w:val="22"/>
                      <w:szCs w:val="22"/>
                    </w:rPr>
                    <w:t>P</w:t>
                  </w:r>
                </w:p>
              </w:tc>
              <w:tc>
                <w:tcPr>
                  <w:tcW w:w="1488" w:type="dxa"/>
                  <w:tcBorders>
                    <w:bottom w:val="nil"/>
                  </w:tcBorders>
                </w:tcPr>
                <w:p w:rsidR="00FF2FA3" w:rsidRPr="004B63C3" w:rsidRDefault="00FF2FA3" w:rsidP="000F7481">
                  <w:pPr>
                    <w:spacing w:before="60"/>
                    <w:jc w:val="right"/>
                    <w:rPr>
                      <w:rFonts w:ascii="Calibri" w:hAnsi="Calibri" w:cs="Calibri"/>
                      <w:sz w:val="22"/>
                      <w:szCs w:val="22"/>
                    </w:rPr>
                  </w:pPr>
                  <w:r w:rsidRPr="004B63C3">
                    <w:rPr>
                      <w:rFonts w:ascii="Calibri" w:hAnsi="Calibri" w:cs="Calibri"/>
                      <w:sz w:val="22"/>
                      <w:szCs w:val="22"/>
                    </w:rPr>
                    <w:t>P</w:t>
                  </w:r>
                </w:p>
              </w:tc>
              <w:tc>
                <w:tcPr>
                  <w:tcW w:w="1083" w:type="dxa"/>
                  <w:tcBorders>
                    <w:bottom w:val="nil"/>
                  </w:tcBorders>
                </w:tcPr>
                <w:p w:rsidR="00FF2FA3" w:rsidRPr="004B63C3" w:rsidRDefault="00FF2FA3" w:rsidP="000F7481">
                  <w:pPr>
                    <w:spacing w:before="60"/>
                    <w:jc w:val="right"/>
                    <w:rPr>
                      <w:rFonts w:ascii="Calibri" w:hAnsi="Calibri" w:cs="Calibri"/>
                      <w:b/>
                      <w:bCs/>
                      <w:sz w:val="22"/>
                      <w:szCs w:val="22"/>
                    </w:rPr>
                  </w:pPr>
                  <w:r w:rsidRPr="004B63C3">
                    <w:rPr>
                      <w:rFonts w:ascii="Calibri" w:hAnsi="Calibri" w:cs="Calibri"/>
                      <w:b/>
                      <w:bCs/>
                      <w:sz w:val="22"/>
                      <w:szCs w:val="22"/>
                    </w:rPr>
                    <w:t>P</w:t>
                  </w:r>
                </w:p>
              </w:tc>
            </w:tr>
            <w:tr w:rsidR="00FF2FA3" w:rsidRPr="004B63C3" w:rsidTr="002123F4">
              <w:trPr>
                <w:trHeight w:val="254"/>
              </w:trPr>
              <w:tc>
                <w:tcPr>
                  <w:tcW w:w="48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Increase due to purchases</w:t>
                  </w: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083"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242"/>
              </w:trPr>
              <w:tc>
                <w:tcPr>
                  <w:tcW w:w="48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Decrease due to harvest</w:t>
                  </w: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083"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242"/>
              </w:trPr>
              <w:tc>
                <w:tcPr>
                  <w:tcW w:w="48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highlight w:val="yellow"/>
                    </w:rPr>
                    <w:t>Increase due to business combination</w:t>
                  </w: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083"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508"/>
              </w:trPr>
              <w:tc>
                <w:tcPr>
                  <w:tcW w:w="48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Gain or loss from changes in fair value less estimated point of sale costs</w:t>
                  </w: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083"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254"/>
              </w:trPr>
              <w:tc>
                <w:tcPr>
                  <w:tcW w:w="4871" w:type="dxa"/>
                  <w:tcBorders>
                    <w:top w:val="nil"/>
                    <w:bottom w:val="single" w:sz="4" w:space="0" w:color="auto"/>
                  </w:tcBorders>
                </w:tcPr>
                <w:p w:rsidR="00FF2FA3" w:rsidRPr="004B63C3" w:rsidRDefault="00FF2FA3" w:rsidP="000F7481">
                  <w:pPr>
                    <w:jc w:val="both"/>
                    <w:rPr>
                      <w:rFonts w:ascii="Calibri" w:hAnsi="Calibri" w:cs="Calibri"/>
                      <w:sz w:val="22"/>
                      <w:szCs w:val="22"/>
                    </w:rPr>
                  </w:pPr>
                  <w:r w:rsidRPr="004B63C3">
                    <w:rPr>
                      <w:rFonts w:ascii="Calibri" w:hAnsi="Calibri" w:cs="Calibri"/>
                      <w:color w:val="000000"/>
                      <w:sz w:val="22"/>
                      <w:szCs w:val="22"/>
                    </w:rPr>
                    <w:t>Translation adjustments</w:t>
                  </w:r>
                </w:p>
              </w:tc>
              <w:tc>
                <w:tcPr>
                  <w:tcW w:w="1488" w:type="dxa"/>
                  <w:tcBorders>
                    <w:top w:val="nil"/>
                    <w:bottom w:val="single" w:sz="4" w:space="0" w:color="auto"/>
                  </w:tcBorders>
                </w:tcPr>
                <w:p w:rsidR="00FF2FA3" w:rsidRPr="004B63C3" w:rsidRDefault="00FF2FA3" w:rsidP="000F7481">
                  <w:pPr>
                    <w:jc w:val="right"/>
                    <w:rPr>
                      <w:rFonts w:ascii="Calibri" w:hAnsi="Calibri" w:cs="Calibri"/>
                      <w:sz w:val="22"/>
                      <w:szCs w:val="22"/>
                    </w:rPr>
                  </w:pPr>
                </w:p>
              </w:tc>
              <w:tc>
                <w:tcPr>
                  <w:tcW w:w="1488" w:type="dxa"/>
                  <w:tcBorders>
                    <w:top w:val="nil"/>
                    <w:bottom w:val="single" w:sz="4" w:space="0" w:color="auto"/>
                  </w:tcBorders>
                </w:tcPr>
                <w:p w:rsidR="00FF2FA3" w:rsidRPr="004B63C3" w:rsidRDefault="00FF2FA3" w:rsidP="000F7481">
                  <w:pPr>
                    <w:jc w:val="right"/>
                    <w:rPr>
                      <w:rFonts w:ascii="Calibri" w:hAnsi="Calibri" w:cs="Calibri"/>
                      <w:sz w:val="22"/>
                      <w:szCs w:val="22"/>
                    </w:rPr>
                  </w:pPr>
                </w:p>
              </w:tc>
              <w:tc>
                <w:tcPr>
                  <w:tcW w:w="1083" w:type="dxa"/>
                  <w:tcBorders>
                    <w:top w:val="nil"/>
                    <w:bottom w:val="single" w:sz="4" w:space="0" w:color="auto"/>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315"/>
              </w:trPr>
              <w:tc>
                <w:tcPr>
                  <w:tcW w:w="4871" w:type="dxa"/>
                  <w:tcBorders>
                    <w:top w:val="single" w:sz="4" w:space="0" w:color="auto"/>
                  </w:tcBorders>
                </w:tcPr>
                <w:p w:rsidR="00FF2FA3" w:rsidRPr="004B63C3" w:rsidRDefault="00FF2FA3" w:rsidP="000F7481">
                  <w:pPr>
                    <w:spacing w:before="60"/>
                    <w:jc w:val="both"/>
                    <w:rPr>
                      <w:rFonts w:ascii="Calibri" w:hAnsi="Calibri" w:cs="Calibri"/>
                      <w:sz w:val="22"/>
                      <w:szCs w:val="22"/>
                    </w:rPr>
                  </w:pPr>
                  <w:r w:rsidRPr="004B63C3">
                    <w:rPr>
                      <w:rFonts w:ascii="Calibri" w:hAnsi="Calibri" w:cs="Calibri"/>
                      <w:sz w:val="22"/>
                      <w:szCs w:val="22"/>
                    </w:rPr>
                    <w:t xml:space="preserve">Balance, beginning </w:t>
                  </w:r>
                </w:p>
              </w:tc>
              <w:tc>
                <w:tcPr>
                  <w:tcW w:w="1488" w:type="dxa"/>
                  <w:tcBorders>
                    <w:top w:val="single" w:sz="4" w:space="0" w:color="auto"/>
                  </w:tcBorders>
                </w:tcPr>
                <w:p w:rsidR="00FF2FA3" w:rsidRPr="004B63C3" w:rsidRDefault="00FF2FA3" w:rsidP="000F7481">
                  <w:pPr>
                    <w:spacing w:before="60"/>
                    <w:jc w:val="right"/>
                    <w:rPr>
                      <w:rFonts w:ascii="Calibri" w:hAnsi="Calibri" w:cs="Calibri"/>
                      <w:sz w:val="22"/>
                      <w:szCs w:val="22"/>
                    </w:rPr>
                  </w:pPr>
                </w:p>
              </w:tc>
              <w:tc>
                <w:tcPr>
                  <w:tcW w:w="1488" w:type="dxa"/>
                  <w:tcBorders>
                    <w:top w:val="single" w:sz="4" w:space="0" w:color="auto"/>
                  </w:tcBorders>
                </w:tcPr>
                <w:p w:rsidR="00FF2FA3" w:rsidRPr="004B63C3" w:rsidRDefault="00FF2FA3" w:rsidP="000F7481">
                  <w:pPr>
                    <w:spacing w:before="60"/>
                    <w:jc w:val="right"/>
                    <w:rPr>
                      <w:rFonts w:ascii="Calibri" w:hAnsi="Calibri" w:cs="Calibri"/>
                      <w:sz w:val="22"/>
                      <w:szCs w:val="22"/>
                    </w:rPr>
                  </w:pPr>
                </w:p>
              </w:tc>
              <w:tc>
                <w:tcPr>
                  <w:tcW w:w="1083" w:type="dxa"/>
                  <w:tcBorders>
                    <w:top w:val="single" w:sz="4" w:space="0" w:color="auto"/>
                  </w:tcBorders>
                </w:tcPr>
                <w:p w:rsidR="00FF2FA3" w:rsidRPr="004B63C3" w:rsidRDefault="00FF2FA3" w:rsidP="000F7481">
                  <w:pPr>
                    <w:spacing w:before="60"/>
                    <w:jc w:val="right"/>
                    <w:rPr>
                      <w:rFonts w:ascii="Calibri" w:hAnsi="Calibri" w:cs="Calibri"/>
                      <w:b/>
                      <w:bCs/>
                      <w:sz w:val="22"/>
                      <w:szCs w:val="22"/>
                    </w:rPr>
                  </w:pPr>
                </w:p>
              </w:tc>
            </w:tr>
            <w:tr w:rsidR="00FF2FA3" w:rsidRPr="004B63C3" w:rsidTr="002123F4">
              <w:trPr>
                <w:trHeight w:val="242"/>
              </w:trPr>
              <w:tc>
                <w:tcPr>
                  <w:tcW w:w="48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Increase due to purchases</w:t>
                  </w: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083"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254"/>
              </w:trPr>
              <w:tc>
                <w:tcPr>
                  <w:tcW w:w="48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Decrease due to harvest</w:t>
                  </w: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083"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496"/>
              </w:trPr>
              <w:tc>
                <w:tcPr>
                  <w:tcW w:w="48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Gain or loss from changes in fair value less estimated point of sale costs</w:t>
                  </w: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488" w:type="dxa"/>
                  <w:tcBorders>
                    <w:top w:val="nil"/>
                    <w:bottom w:val="nil"/>
                  </w:tcBorders>
                </w:tcPr>
                <w:p w:rsidR="00FF2FA3" w:rsidRPr="004B63C3" w:rsidRDefault="00FF2FA3" w:rsidP="000F7481">
                  <w:pPr>
                    <w:jc w:val="right"/>
                    <w:rPr>
                      <w:rFonts w:ascii="Calibri" w:hAnsi="Calibri" w:cs="Calibri"/>
                      <w:sz w:val="22"/>
                      <w:szCs w:val="22"/>
                    </w:rPr>
                  </w:pPr>
                </w:p>
              </w:tc>
              <w:tc>
                <w:tcPr>
                  <w:tcW w:w="1083"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254"/>
              </w:trPr>
              <w:tc>
                <w:tcPr>
                  <w:tcW w:w="4871" w:type="dxa"/>
                  <w:tcBorders>
                    <w:top w:val="nil"/>
                    <w:bottom w:val="single" w:sz="4" w:space="0" w:color="auto"/>
                  </w:tcBorders>
                </w:tcPr>
                <w:p w:rsidR="00FF2FA3" w:rsidRPr="004B63C3" w:rsidRDefault="00FF2FA3" w:rsidP="000F7481">
                  <w:pPr>
                    <w:jc w:val="both"/>
                    <w:rPr>
                      <w:rFonts w:ascii="Calibri" w:hAnsi="Calibri" w:cs="Calibri"/>
                      <w:sz w:val="22"/>
                      <w:szCs w:val="22"/>
                    </w:rPr>
                  </w:pPr>
                  <w:r w:rsidRPr="004B63C3">
                    <w:rPr>
                      <w:rFonts w:ascii="Calibri" w:hAnsi="Calibri" w:cs="Calibri"/>
                      <w:color w:val="000000"/>
                      <w:sz w:val="22"/>
                      <w:szCs w:val="22"/>
                    </w:rPr>
                    <w:t>Translation adjustments</w:t>
                  </w:r>
                </w:p>
              </w:tc>
              <w:tc>
                <w:tcPr>
                  <w:tcW w:w="1488" w:type="dxa"/>
                  <w:tcBorders>
                    <w:top w:val="nil"/>
                    <w:bottom w:val="single" w:sz="4" w:space="0" w:color="auto"/>
                  </w:tcBorders>
                </w:tcPr>
                <w:p w:rsidR="00FF2FA3" w:rsidRPr="004B63C3" w:rsidRDefault="00FF2FA3" w:rsidP="000F7481">
                  <w:pPr>
                    <w:jc w:val="right"/>
                    <w:rPr>
                      <w:rFonts w:ascii="Calibri" w:hAnsi="Calibri" w:cs="Calibri"/>
                      <w:sz w:val="22"/>
                      <w:szCs w:val="22"/>
                    </w:rPr>
                  </w:pPr>
                </w:p>
              </w:tc>
              <w:tc>
                <w:tcPr>
                  <w:tcW w:w="1488" w:type="dxa"/>
                  <w:tcBorders>
                    <w:top w:val="nil"/>
                    <w:bottom w:val="single" w:sz="4" w:space="0" w:color="auto"/>
                  </w:tcBorders>
                </w:tcPr>
                <w:p w:rsidR="00FF2FA3" w:rsidRPr="004B63C3" w:rsidRDefault="00FF2FA3" w:rsidP="000F7481">
                  <w:pPr>
                    <w:jc w:val="right"/>
                    <w:rPr>
                      <w:rFonts w:ascii="Calibri" w:hAnsi="Calibri" w:cs="Calibri"/>
                      <w:sz w:val="22"/>
                      <w:szCs w:val="22"/>
                    </w:rPr>
                  </w:pPr>
                </w:p>
              </w:tc>
              <w:tc>
                <w:tcPr>
                  <w:tcW w:w="1083" w:type="dxa"/>
                  <w:tcBorders>
                    <w:top w:val="nil"/>
                    <w:bottom w:val="single" w:sz="4" w:space="0" w:color="auto"/>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363"/>
              </w:trPr>
              <w:tc>
                <w:tcPr>
                  <w:tcW w:w="4871" w:type="dxa"/>
                  <w:tcBorders>
                    <w:top w:val="single" w:sz="4" w:space="0" w:color="auto"/>
                    <w:bottom w:val="double" w:sz="4" w:space="0" w:color="auto"/>
                  </w:tcBorders>
                </w:tcPr>
                <w:p w:rsidR="00FF2FA3" w:rsidRPr="004B63C3" w:rsidRDefault="00FF2FA3" w:rsidP="000F7481">
                  <w:pPr>
                    <w:spacing w:before="120"/>
                    <w:jc w:val="both"/>
                    <w:rPr>
                      <w:rFonts w:ascii="Calibri" w:hAnsi="Calibri" w:cs="Calibri"/>
                      <w:sz w:val="22"/>
                      <w:szCs w:val="22"/>
                    </w:rPr>
                  </w:pPr>
                  <w:r w:rsidRPr="004B63C3">
                    <w:rPr>
                      <w:rFonts w:ascii="Calibri" w:hAnsi="Calibri" w:cs="Calibri"/>
                      <w:sz w:val="22"/>
                      <w:szCs w:val="22"/>
                    </w:rPr>
                    <w:t xml:space="preserve">Balance, end </w:t>
                  </w:r>
                </w:p>
              </w:tc>
              <w:tc>
                <w:tcPr>
                  <w:tcW w:w="1488" w:type="dxa"/>
                  <w:tcBorders>
                    <w:top w:val="single" w:sz="4" w:space="0" w:color="auto"/>
                    <w:bottom w:val="double" w:sz="4" w:space="0" w:color="auto"/>
                  </w:tcBorders>
                </w:tcPr>
                <w:p w:rsidR="00FF2FA3" w:rsidRPr="004B63C3" w:rsidRDefault="00FF2FA3" w:rsidP="000F7481">
                  <w:pPr>
                    <w:spacing w:before="120"/>
                    <w:jc w:val="right"/>
                    <w:rPr>
                      <w:rFonts w:ascii="Calibri" w:hAnsi="Calibri" w:cs="Calibri"/>
                      <w:sz w:val="22"/>
                      <w:szCs w:val="22"/>
                    </w:rPr>
                  </w:pPr>
                  <w:r w:rsidRPr="004B63C3">
                    <w:rPr>
                      <w:rFonts w:ascii="Calibri" w:hAnsi="Calibri" w:cs="Calibri"/>
                      <w:sz w:val="22"/>
                      <w:szCs w:val="22"/>
                    </w:rPr>
                    <w:t>P</w:t>
                  </w:r>
                </w:p>
              </w:tc>
              <w:tc>
                <w:tcPr>
                  <w:tcW w:w="1488" w:type="dxa"/>
                  <w:tcBorders>
                    <w:top w:val="single" w:sz="4" w:space="0" w:color="auto"/>
                    <w:bottom w:val="double" w:sz="4" w:space="0" w:color="auto"/>
                  </w:tcBorders>
                </w:tcPr>
                <w:p w:rsidR="00FF2FA3" w:rsidRPr="004B63C3" w:rsidRDefault="00FF2FA3" w:rsidP="000F7481">
                  <w:pPr>
                    <w:spacing w:before="120"/>
                    <w:jc w:val="right"/>
                    <w:rPr>
                      <w:rFonts w:ascii="Calibri" w:hAnsi="Calibri" w:cs="Calibri"/>
                      <w:sz w:val="22"/>
                      <w:szCs w:val="22"/>
                    </w:rPr>
                  </w:pPr>
                  <w:r w:rsidRPr="004B63C3">
                    <w:rPr>
                      <w:rFonts w:ascii="Calibri" w:hAnsi="Calibri" w:cs="Calibri"/>
                      <w:sz w:val="22"/>
                      <w:szCs w:val="22"/>
                    </w:rPr>
                    <w:t>P</w:t>
                  </w:r>
                </w:p>
              </w:tc>
              <w:tc>
                <w:tcPr>
                  <w:tcW w:w="1083" w:type="dxa"/>
                  <w:tcBorders>
                    <w:top w:val="single" w:sz="4" w:space="0" w:color="auto"/>
                    <w:bottom w:val="double" w:sz="4" w:space="0" w:color="auto"/>
                  </w:tcBorders>
                </w:tcPr>
                <w:p w:rsidR="00FF2FA3" w:rsidRPr="004B63C3" w:rsidRDefault="00FF2FA3" w:rsidP="000F7481">
                  <w:pPr>
                    <w:spacing w:before="120"/>
                    <w:jc w:val="right"/>
                    <w:rPr>
                      <w:rFonts w:ascii="Calibri" w:hAnsi="Calibri" w:cs="Calibri"/>
                      <w:b/>
                      <w:bCs/>
                      <w:sz w:val="22"/>
                      <w:szCs w:val="22"/>
                    </w:rPr>
                  </w:pPr>
                  <w:r w:rsidRPr="004B63C3">
                    <w:rPr>
                      <w:rFonts w:ascii="Calibri" w:hAnsi="Calibri" w:cs="Calibri"/>
                      <w:b/>
                      <w:bCs/>
                      <w:sz w:val="22"/>
                      <w:szCs w:val="22"/>
                    </w:rPr>
                    <w:t>P</w:t>
                  </w: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E35C6">
            <w:pPr>
              <w:autoSpaceDE w:val="0"/>
              <w:autoSpaceDN w:val="0"/>
              <w:adjustRightInd w:val="0"/>
              <w:spacing w:before="240"/>
              <w:ind w:left="720"/>
              <w:rPr>
                <w:rFonts w:ascii="Calibri" w:eastAsia="Calibri" w:hAnsi="Calibri" w:cs="Calibri"/>
                <w:color w:val="C00000"/>
                <w:sz w:val="22"/>
                <w:szCs w:val="22"/>
                <w:u w:val="single"/>
              </w:rPr>
            </w:pPr>
            <w:r w:rsidRPr="004B63C3">
              <w:rPr>
                <w:rFonts w:ascii="Calibri" w:eastAsia="Calibri" w:hAnsi="Calibri" w:cs="Calibri"/>
                <w:sz w:val="22"/>
                <w:szCs w:val="22"/>
              </w:rPr>
              <w:t xml:space="preserve">Fair values of biological assets are determined based on : </w:t>
            </w:r>
            <w:r w:rsidRPr="004B63C3">
              <w:rPr>
                <w:rFonts w:ascii="Calibri" w:eastAsia="Calibri" w:hAnsi="Calibri" w:cs="Calibri"/>
                <w:color w:val="C00000"/>
                <w:sz w:val="22"/>
                <w:szCs w:val="22"/>
                <w:u w:val="single"/>
              </w:rPr>
              <w:t>the quoted price in the market or the most recent market transaction price, or  market prices for similar assets with adjustment to reflect differences; or sector benchmarks such as the value of an orchard expressed per export tray, bushel, or hectare, and the value of cattle expressed per kilogram of meat.</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E35C6">
            <w:pPr>
              <w:autoSpaceDE w:val="0"/>
              <w:autoSpaceDN w:val="0"/>
              <w:adjustRightInd w:val="0"/>
              <w:spacing w:before="120" w:after="120"/>
              <w:ind w:left="720"/>
              <w:jc w:val="both"/>
              <w:rPr>
                <w:rFonts w:ascii="Calibri" w:hAnsi="Calibri" w:cs="Calibri"/>
                <w:sz w:val="22"/>
                <w:szCs w:val="22"/>
              </w:rPr>
            </w:pPr>
            <w:r w:rsidRPr="004B63C3">
              <w:rPr>
                <w:rFonts w:ascii="Calibri" w:hAnsi="Calibri" w:cs="Calibri"/>
                <w:sz w:val="22"/>
                <w:szCs w:val="22"/>
              </w:rPr>
              <w:t xml:space="preserve">Consumable biological assets include </w:t>
            </w:r>
            <w:r w:rsidRPr="004B63C3">
              <w:rPr>
                <w:rFonts w:ascii="Calibri" w:hAnsi="Calibri" w:cs="Calibri"/>
                <w:color w:val="008000"/>
                <w:sz w:val="22"/>
                <w:szCs w:val="22"/>
              </w:rPr>
              <w:t>[</w:t>
            </w:r>
            <w:r w:rsidRPr="004B63C3">
              <w:rPr>
                <w:rFonts w:ascii="Calibri" w:hAnsi="Calibri" w:cs="Calibri"/>
                <w:i/>
                <w:color w:val="008000"/>
                <w:sz w:val="22"/>
                <w:szCs w:val="22"/>
                <w:u w:val="single"/>
              </w:rPr>
              <w:t>livestock intended for the production of mea; livestock held-for-sale; fish in farms; crops such as maize and wheat; and trees being grown for lumber</w:t>
            </w:r>
            <w:r w:rsidRPr="004B63C3">
              <w:rPr>
                <w:rFonts w:ascii="Calibri" w:hAnsi="Calibri" w:cs="Calibri"/>
                <w:color w:val="008000"/>
                <w:sz w:val="22"/>
                <w:szCs w:val="22"/>
              </w:rPr>
              <w:t>]</w:t>
            </w:r>
            <w:r w:rsidRPr="004B63C3">
              <w:rPr>
                <w:rFonts w:ascii="Calibri" w:hAnsi="Calibri" w:cs="Calibri"/>
                <w:sz w:val="22"/>
                <w:szCs w:val="22"/>
              </w:rPr>
              <w:t xml:space="preserve">. </w:t>
            </w:r>
            <w:r w:rsidRPr="004B63C3">
              <w:rPr>
                <w:rFonts w:ascii="Calibri" w:hAnsi="Calibri" w:cs="Calibri"/>
                <w:color w:val="FF0000"/>
                <w:sz w:val="22"/>
                <w:szCs w:val="22"/>
              </w:rPr>
              <w:t>[</w:t>
            </w:r>
            <w:r w:rsidRPr="004B63C3">
              <w:rPr>
                <w:rFonts w:ascii="Calibri" w:hAnsi="Calibri" w:cs="Calibri"/>
                <w:i/>
                <w:color w:val="FF0000"/>
                <w:sz w:val="22"/>
                <w:szCs w:val="22"/>
                <w:u w:val="single"/>
              </w:rPr>
              <w:t>Disclose agricultural activities of the Company relating to consumable biological assets</w:t>
            </w:r>
            <w:r w:rsidRPr="004B63C3">
              <w:rPr>
                <w:rFonts w:ascii="Calibri" w:hAnsi="Calibri" w:cs="Calibri"/>
                <w:color w:val="FF0000"/>
                <w:sz w:val="22"/>
                <w:szCs w:val="22"/>
              </w:rPr>
              <w:t>]</w:t>
            </w:r>
            <w:r w:rsidRPr="004B63C3">
              <w:rPr>
                <w:rFonts w:ascii="Calibri" w:hAnsi="Calibri" w:cs="Calibri"/>
                <w:sz w:val="22"/>
                <w:szCs w:val="22"/>
              </w:rPr>
              <w:t>.</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E35C6">
            <w:pPr>
              <w:autoSpaceDE w:val="0"/>
              <w:autoSpaceDN w:val="0"/>
              <w:adjustRightInd w:val="0"/>
              <w:spacing w:before="120"/>
              <w:ind w:left="720"/>
              <w:jc w:val="both"/>
              <w:rPr>
                <w:rFonts w:ascii="Calibri" w:hAnsi="Calibri" w:cs="Calibri"/>
                <w:sz w:val="22"/>
                <w:szCs w:val="22"/>
              </w:rPr>
            </w:pPr>
            <w:r w:rsidRPr="004B63C3">
              <w:rPr>
                <w:rFonts w:ascii="Calibri" w:hAnsi="Calibri" w:cs="Calibri"/>
                <w:sz w:val="22"/>
                <w:szCs w:val="22"/>
              </w:rPr>
              <w:t xml:space="preserve">The Company’s bearer biological assets include </w:t>
            </w:r>
            <w:r w:rsidRPr="004B63C3">
              <w:rPr>
                <w:rFonts w:ascii="Calibri" w:hAnsi="Calibri" w:cs="Calibri"/>
                <w:color w:val="008000"/>
                <w:sz w:val="22"/>
                <w:szCs w:val="22"/>
              </w:rPr>
              <w:t>[e</w:t>
            </w:r>
            <w:r w:rsidRPr="004B63C3">
              <w:rPr>
                <w:rFonts w:ascii="Calibri" w:hAnsi="Calibri" w:cs="Calibri"/>
                <w:i/>
                <w:color w:val="008000"/>
                <w:sz w:val="22"/>
                <w:szCs w:val="22"/>
                <w:u w:val="single"/>
              </w:rPr>
              <w:t>.g. livestock from which milk is produced; grape vines; fruit trees; and trees from which firewood is harvested while the tree remains</w:t>
            </w:r>
            <w:r w:rsidRPr="004B63C3">
              <w:rPr>
                <w:rFonts w:ascii="Calibri" w:hAnsi="Calibri" w:cs="Calibri"/>
                <w:color w:val="008000"/>
                <w:sz w:val="22"/>
                <w:szCs w:val="22"/>
              </w:rPr>
              <w:t>]</w:t>
            </w:r>
            <w:r w:rsidRPr="004B63C3">
              <w:rPr>
                <w:rFonts w:ascii="Calibri" w:hAnsi="Calibri" w:cs="Calibri"/>
                <w:sz w:val="22"/>
                <w:szCs w:val="22"/>
              </w:rPr>
              <w:t xml:space="preserve">. </w:t>
            </w:r>
            <w:r w:rsidRPr="004B63C3">
              <w:rPr>
                <w:rFonts w:ascii="Calibri" w:hAnsi="Calibri" w:cs="Calibri"/>
                <w:color w:val="FF0000"/>
                <w:sz w:val="22"/>
                <w:szCs w:val="22"/>
              </w:rPr>
              <w:t>[</w:t>
            </w:r>
            <w:r w:rsidRPr="004B63C3">
              <w:rPr>
                <w:rFonts w:ascii="Calibri" w:hAnsi="Calibri" w:cs="Calibri"/>
                <w:i/>
                <w:color w:val="FF0000"/>
                <w:sz w:val="22"/>
                <w:szCs w:val="22"/>
                <w:u w:val="single"/>
              </w:rPr>
              <w:t>Disclose agricultural activities of the Company relating to bearer biological assets</w:t>
            </w:r>
            <w:r w:rsidRPr="004B63C3">
              <w:rPr>
                <w:rFonts w:ascii="Calibri" w:hAnsi="Calibri" w:cs="Calibri"/>
                <w:color w:val="FF0000"/>
                <w:sz w:val="22"/>
                <w:szCs w:val="22"/>
              </w:rPr>
              <w:t>]</w:t>
            </w:r>
            <w:r w:rsidRPr="004B63C3">
              <w:rPr>
                <w:rFonts w:ascii="Calibri" w:hAnsi="Calibri" w:cs="Calibri"/>
                <w:sz w:val="22"/>
                <w:szCs w:val="22"/>
              </w:rPr>
              <w:t>.</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EC5DE0" w:rsidRPr="004B63C3" w:rsidRDefault="00EC5DE0" w:rsidP="005E35C6">
            <w:pPr>
              <w:autoSpaceDE w:val="0"/>
              <w:autoSpaceDN w:val="0"/>
              <w:adjustRightInd w:val="0"/>
              <w:spacing w:before="120"/>
              <w:ind w:left="720"/>
              <w:jc w:val="both"/>
              <w:rPr>
                <w:rFonts w:ascii="Calibri" w:hAnsi="Calibri" w:cs="Calibri"/>
                <w:sz w:val="22"/>
                <w:szCs w:val="22"/>
              </w:rPr>
            </w:pPr>
          </w:p>
          <w:p w:rsidR="006E4708" w:rsidRPr="004B63C3" w:rsidRDefault="006E4708" w:rsidP="005E35C6">
            <w:pPr>
              <w:autoSpaceDE w:val="0"/>
              <w:autoSpaceDN w:val="0"/>
              <w:adjustRightInd w:val="0"/>
              <w:spacing w:before="120"/>
              <w:ind w:left="720"/>
              <w:jc w:val="both"/>
              <w:rPr>
                <w:rFonts w:ascii="Calibri" w:hAnsi="Calibri" w:cs="Calibri"/>
                <w:sz w:val="22"/>
                <w:szCs w:val="22"/>
              </w:rPr>
            </w:pPr>
          </w:p>
          <w:p w:rsidR="00FF2FA3" w:rsidRPr="004B63C3" w:rsidRDefault="00D965F7" w:rsidP="005E35C6">
            <w:pPr>
              <w:autoSpaceDE w:val="0"/>
              <w:autoSpaceDN w:val="0"/>
              <w:adjustRightInd w:val="0"/>
              <w:spacing w:before="120"/>
              <w:ind w:left="720"/>
              <w:jc w:val="both"/>
              <w:rPr>
                <w:rFonts w:ascii="Calibri" w:hAnsi="Calibri" w:cs="Calibri"/>
                <w:sz w:val="22"/>
                <w:szCs w:val="22"/>
              </w:rPr>
            </w:pPr>
            <w:r>
              <w:rPr>
                <w:rFonts w:ascii="Calibri" w:hAnsi="Calibri" w:cs="Calibri"/>
                <w:noProof/>
              </w:rPr>
              <w:pict>
                <v:shape id="_x0000_s1090" type="#_x0000_t202" style="position:absolute;left:0;text-align:left;margin-left:491.1pt;margin-top:2.5pt;width:54.75pt;height:36pt;z-index:44" fillcolor="#fabf8f" strokecolor="#f2f2f2" strokeweight="3pt">
                  <v:shadow on="t" type="perspective" color="#974706" opacity=".5" offset="1pt" offset2="-1pt"/>
                  <v:textbox style="mso-next-textbox:#_x0000_s1090">
                    <w:txbxContent>
                      <w:p w:rsidR="00B86B00" w:rsidRPr="008C1F92" w:rsidRDefault="00B86B00" w:rsidP="00756717">
                        <w:pPr>
                          <w:rPr>
                            <w:rFonts w:ascii="Garamond" w:hAnsi="Garamond"/>
                            <w:sz w:val="20"/>
                            <w:szCs w:val="20"/>
                          </w:rPr>
                        </w:pPr>
                        <w:r>
                          <w:rPr>
                            <w:rFonts w:ascii="Garamond" w:hAnsi="Garamond"/>
                            <w:sz w:val="20"/>
                            <w:szCs w:val="20"/>
                          </w:rPr>
                          <w:t>If Cost Method</w:t>
                        </w:r>
                      </w:p>
                    </w:txbxContent>
                  </v:textbox>
                </v:shape>
              </w:pict>
            </w:r>
            <w:r w:rsidR="00FF2FA3" w:rsidRPr="004B63C3">
              <w:rPr>
                <w:rFonts w:ascii="Calibri" w:hAnsi="Calibri" w:cs="Calibri"/>
                <w:sz w:val="22"/>
                <w:szCs w:val="22"/>
              </w:rPr>
              <w:t>The movements of the carrying amounts of the biological assets are shown below:</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r w:rsidRPr="004B63C3">
              <w:rPr>
                <w:rFonts w:ascii="Calibri" w:hAnsi="Calibri" w:cs="Calibri"/>
                <w:sz w:val="18"/>
                <w:szCs w:val="18"/>
                <w:highlight w:val="yellow"/>
              </w:rPr>
              <w:t>Section 34.10 (e)</w:t>
            </w:r>
          </w:p>
        </w:tc>
        <w:tc>
          <w:tcPr>
            <w:tcW w:w="9900" w:type="dxa"/>
            <w:gridSpan w:val="2"/>
            <w:shd w:val="clear" w:color="auto" w:fill="auto"/>
          </w:tcPr>
          <w:p w:rsidR="00FF2FA3" w:rsidRPr="004B63C3" w:rsidRDefault="00FF2FA3" w:rsidP="005E35C6">
            <w:pPr>
              <w:autoSpaceDE w:val="0"/>
              <w:autoSpaceDN w:val="0"/>
              <w:adjustRightInd w:val="0"/>
              <w:spacing w:before="120" w:after="240"/>
              <w:ind w:left="720"/>
              <w:jc w:val="both"/>
              <w:rPr>
                <w:rFonts w:ascii="Calibri" w:hAnsi="Calibri" w:cs="Calibri"/>
                <w:b/>
                <w:sz w:val="22"/>
                <w:szCs w:val="22"/>
              </w:rPr>
            </w:pPr>
            <w:r w:rsidRPr="004B63C3">
              <w:rPr>
                <w:rFonts w:ascii="Calibri" w:hAnsi="Calibri" w:cs="Calibri"/>
                <w:b/>
                <w:sz w:val="22"/>
                <w:szCs w:val="22"/>
              </w:rPr>
              <w:t>Cost</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tbl>
            <w:tblPr>
              <w:tblW w:w="9114" w:type="dxa"/>
              <w:tblInd w:w="833" w:type="dxa"/>
              <w:tblBorders>
                <w:top w:val="single" w:sz="4" w:space="0" w:color="auto"/>
                <w:bottom w:val="double" w:sz="4" w:space="0" w:color="auto"/>
              </w:tblBorders>
              <w:tblLayout w:type="fixed"/>
              <w:tblLook w:val="0000" w:firstRow="0" w:lastRow="0" w:firstColumn="0" w:lastColumn="0" w:noHBand="0" w:noVBand="0"/>
            </w:tblPr>
            <w:tblGrid>
              <w:gridCol w:w="4971"/>
              <w:gridCol w:w="1288"/>
              <w:gridCol w:w="1260"/>
              <w:gridCol w:w="1595"/>
            </w:tblGrid>
            <w:tr w:rsidR="00FF2FA3" w:rsidRPr="004B63C3" w:rsidTr="00756717">
              <w:trPr>
                <w:trHeight w:val="339"/>
              </w:trPr>
              <w:tc>
                <w:tcPr>
                  <w:tcW w:w="4971" w:type="dxa"/>
                  <w:tcBorders>
                    <w:top w:val="single" w:sz="4" w:space="0" w:color="auto"/>
                    <w:bottom w:val="single" w:sz="4" w:space="0" w:color="auto"/>
                  </w:tcBorders>
                </w:tcPr>
                <w:p w:rsidR="00FF2FA3" w:rsidRPr="004B63C3" w:rsidRDefault="00FF2FA3" w:rsidP="000F7481">
                  <w:pPr>
                    <w:spacing w:before="60"/>
                    <w:jc w:val="both"/>
                    <w:rPr>
                      <w:rFonts w:ascii="Calibri" w:hAnsi="Calibri" w:cs="Calibri"/>
                      <w:sz w:val="22"/>
                      <w:szCs w:val="22"/>
                    </w:rPr>
                  </w:pPr>
                </w:p>
              </w:tc>
              <w:tc>
                <w:tcPr>
                  <w:tcW w:w="1288" w:type="dxa"/>
                  <w:tcBorders>
                    <w:top w:val="single" w:sz="4" w:space="0" w:color="auto"/>
                    <w:bottom w:val="single" w:sz="4" w:space="0" w:color="auto"/>
                  </w:tcBorders>
                </w:tcPr>
                <w:p w:rsidR="00FF2FA3" w:rsidRPr="004B63C3" w:rsidRDefault="00FF2FA3" w:rsidP="000F7481">
                  <w:pPr>
                    <w:spacing w:before="60"/>
                    <w:ind w:left="-132" w:firstLine="132"/>
                    <w:jc w:val="center"/>
                    <w:rPr>
                      <w:rFonts w:ascii="Calibri" w:hAnsi="Calibri" w:cs="Calibri"/>
                      <w:sz w:val="22"/>
                      <w:szCs w:val="22"/>
                    </w:rPr>
                  </w:pPr>
                  <w:r w:rsidRPr="004B63C3">
                    <w:rPr>
                      <w:rFonts w:ascii="Calibri" w:hAnsi="Calibri" w:cs="Calibri"/>
                      <w:sz w:val="22"/>
                      <w:szCs w:val="22"/>
                    </w:rPr>
                    <w:t>Consumable</w:t>
                  </w:r>
                </w:p>
              </w:tc>
              <w:tc>
                <w:tcPr>
                  <w:tcW w:w="1260" w:type="dxa"/>
                  <w:tcBorders>
                    <w:top w:val="single" w:sz="4" w:space="0" w:color="auto"/>
                    <w:bottom w:val="single" w:sz="4" w:space="0" w:color="auto"/>
                  </w:tcBorders>
                </w:tcPr>
                <w:p w:rsidR="00FF2FA3" w:rsidRPr="004B63C3" w:rsidRDefault="00FF2FA3" w:rsidP="000F7481">
                  <w:pPr>
                    <w:spacing w:before="60"/>
                    <w:ind w:left="-132" w:firstLine="132"/>
                    <w:jc w:val="center"/>
                    <w:rPr>
                      <w:rFonts w:ascii="Calibri" w:hAnsi="Calibri" w:cs="Calibri"/>
                      <w:sz w:val="22"/>
                      <w:szCs w:val="22"/>
                    </w:rPr>
                  </w:pPr>
                  <w:r w:rsidRPr="004B63C3">
                    <w:rPr>
                      <w:rFonts w:ascii="Calibri" w:hAnsi="Calibri" w:cs="Calibri"/>
                      <w:sz w:val="22"/>
                      <w:szCs w:val="22"/>
                    </w:rPr>
                    <w:t>Bearer</w:t>
                  </w:r>
                </w:p>
              </w:tc>
              <w:tc>
                <w:tcPr>
                  <w:tcW w:w="1595" w:type="dxa"/>
                  <w:tcBorders>
                    <w:top w:val="single" w:sz="4" w:space="0" w:color="auto"/>
                    <w:bottom w:val="single" w:sz="4" w:space="0" w:color="auto"/>
                  </w:tcBorders>
                </w:tcPr>
                <w:p w:rsidR="00FF2FA3" w:rsidRPr="004B63C3" w:rsidRDefault="00FF2FA3" w:rsidP="000F7481">
                  <w:pPr>
                    <w:spacing w:before="60"/>
                    <w:jc w:val="center"/>
                    <w:rPr>
                      <w:rFonts w:ascii="Calibri" w:hAnsi="Calibri" w:cs="Calibri"/>
                      <w:bCs/>
                      <w:sz w:val="22"/>
                      <w:szCs w:val="22"/>
                    </w:rPr>
                  </w:pPr>
                  <w:r w:rsidRPr="004B63C3">
                    <w:rPr>
                      <w:rFonts w:ascii="Calibri" w:hAnsi="Calibri" w:cs="Calibri"/>
                      <w:bCs/>
                      <w:sz w:val="22"/>
                      <w:szCs w:val="22"/>
                    </w:rPr>
                    <w:t>Total</w:t>
                  </w:r>
                </w:p>
              </w:tc>
            </w:tr>
            <w:tr w:rsidR="00FF2FA3" w:rsidRPr="004B63C3" w:rsidTr="00756717">
              <w:trPr>
                <w:trHeight w:val="353"/>
              </w:trPr>
              <w:tc>
                <w:tcPr>
                  <w:tcW w:w="4971" w:type="dxa"/>
                  <w:tcBorders>
                    <w:bottom w:val="nil"/>
                  </w:tcBorders>
                </w:tcPr>
                <w:p w:rsidR="00FF2FA3" w:rsidRPr="004B63C3" w:rsidRDefault="00FF2FA3" w:rsidP="000F7481">
                  <w:pPr>
                    <w:spacing w:before="60"/>
                    <w:jc w:val="both"/>
                    <w:rPr>
                      <w:rFonts w:ascii="Calibri" w:hAnsi="Calibri" w:cs="Calibri"/>
                      <w:sz w:val="22"/>
                      <w:szCs w:val="22"/>
                    </w:rPr>
                  </w:pPr>
                  <w:r w:rsidRPr="004B63C3">
                    <w:rPr>
                      <w:rFonts w:ascii="Calibri" w:hAnsi="Calibri" w:cs="Calibri"/>
                      <w:sz w:val="22"/>
                      <w:szCs w:val="22"/>
                    </w:rPr>
                    <w:t xml:space="preserve">Balance, beginning </w:t>
                  </w:r>
                </w:p>
              </w:tc>
              <w:tc>
                <w:tcPr>
                  <w:tcW w:w="1288" w:type="dxa"/>
                  <w:tcBorders>
                    <w:bottom w:val="nil"/>
                  </w:tcBorders>
                </w:tcPr>
                <w:p w:rsidR="00FF2FA3" w:rsidRPr="004B63C3" w:rsidRDefault="00FF2FA3" w:rsidP="000F7481">
                  <w:pPr>
                    <w:spacing w:before="60"/>
                    <w:jc w:val="right"/>
                    <w:rPr>
                      <w:rFonts w:ascii="Calibri" w:hAnsi="Calibri" w:cs="Calibri"/>
                      <w:sz w:val="22"/>
                      <w:szCs w:val="22"/>
                    </w:rPr>
                  </w:pPr>
                  <w:r w:rsidRPr="004B63C3">
                    <w:rPr>
                      <w:rFonts w:ascii="Calibri" w:hAnsi="Calibri" w:cs="Calibri"/>
                      <w:sz w:val="22"/>
                      <w:szCs w:val="22"/>
                    </w:rPr>
                    <w:t>P</w:t>
                  </w:r>
                </w:p>
              </w:tc>
              <w:tc>
                <w:tcPr>
                  <w:tcW w:w="1260" w:type="dxa"/>
                  <w:tcBorders>
                    <w:bottom w:val="nil"/>
                  </w:tcBorders>
                </w:tcPr>
                <w:p w:rsidR="00FF2FA3" w:rsidRPr="004B63C3" w:rsidRDefault="00FF2FA3" w:rsidP="000F7481">
                  <w:pPr>
                    <w:spacing w:before="60"/>
                    <w:jc w:val="right"/>
                    <w:rPr>
                      <w:rFonts w:ascii="Calibri" w:hAnsi="Calibri" w:cs="Calibri"/>
                      <w:sz w:val="22"/>
                      <w:szCs w:val="22"/>
                    </w:rPr>
                  </w:pPr>
                  <w:r w:rsidRPr="004B63C3">
                    <w:rPr>
                      <w:rFonts w:ascii="Calibri" w:hAnsi="Calibri" w:cs="Calibri"/>
                      <w:sz w:val="22"/>
                      <w:szCs w:val="22"/>
                    </w:rPr>
                    <w:t>P</w:t>
                  </w:r>
                </w:p>
              </w:tc>
              <w:tc>
                <w:tcPr>
                  <w:tcW w:w="1595" w:type="dxa"/>
                  <w:tcBorders>
                    <w:bottom w:val="nil"/>
                  </w:tcBorders>
                </w:tcPr>
                <w:p w:rsidR="00FF2FA3" w:rsidRPr="004B63C3" w:rsidRDefault="00FF2FA3" w:rsidP="000F7481">
                  <w:pPr>
                    <w:spacing w:before="60"/>
                    <w:jc w:val="right"/>
                    <w:rPr>
                      <w:rFonts w:ascii="Calibri" w:hAnsi="Calibri" w:cs="Calibri"/>
                      <w:b/>
                      <w:bCs/>
                      <w:sz w:val="22"/>
                      <w:szCs w:val="22"/>
                    </w:rPr>
                  </w:pPr>
                  <w:r w:rsidRPr="004B63C3">
                    <w:rPr>
                      <w:rFonts w:ascii="Calibri" w:hAnsi="Calibri" w:cs="Calibri"/>
                      <w:b/>
                      <w:bCs/>
                      <w:sz w:val="22"/>
                      <w:szCs w:val="22"/>
                    </w:rPr>
                    <w:t>P</w:t>
                  </w:r>
                </w:p>
              </w:tc>
            </w:tr>
            <w:tr w:rsidR="00FF2FA3" w:rsidRPr="004B63C3" w:rsidTr="00756717">
              <w:trPr>
                <w:trHeight w:val="285"/>
              </w:trPr>
              <w:tc>
                <w:tcPr>
                  <w:tcW w:w="49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Increase due to purchases</w:t>
                  </w:r>
                </w:p>
              </w:tc>
              <w:tc>
                <w:tcPr>
                  <w:tcW w:w="1288" w:type="dxa"/>
                  <w:tcBorders>
                    <w:top w:val="nil"/>
                    <w:bottom w:val="nil"/>
                  </w:tcBorders>
                </w:tcPr>
                <w:p w:rsidR="00FF2FA3" w:rsidRPr="004B63C3" w:rsidRDefault="00FF2FA3" w:rsidP="000F7481">
                  <w:pPr>
                    <w:jc w:val="right"/>
                    <w:rPr>
                      <w:rFonts w:ascii="Calibri" w:hAnsi="Calibri" w:cs="Calibri"/>
                      <w:sz w:val="22"/>
                      <w:szCs w:val="22"/>
                    </w:rPr>
                  </w:pPr>
                </w:p>
              </w:tc>
              <w:tc>
                <w:tcPr>
                  <w:tcW w:w="1260" w:type="dxa"/>
                  <w:tcBorders>
                    <w:top w:val="nil"/>
                    <w:bottom w:val="nil"/>
                  </w:tcBorders>
                </w:tcPr>
                <w:p w:rsidR="00FF2FA3" w:rsidRPr="004B63C3" w:rsidRDefault="00FF2FA3" w:rsidP="000F7481">
                  <w:pPr>
                    <w:jc w:val="right"/>
                    <w:rPr>
                      <w:rFonts w:ascii="Calibri" w:hAnsi="Calibri" w:cs="Calibri"/>
                      <w:sz w:val="22"/>
                      <w:szCs w:val="22"/>
                    </w:rPr>
                  </w:pPr>
                </w:p>
              </w:tc>
              <w:tc>
                <w:tcPr>
                  <w:tcW w:w="1595"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756717">
              <w:trPr>
                <w:trHeight w:val="271"/>
              </w:trPr>
              <w:tc>
                <w:tcPr>
                  <w:tcW w:w="49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Decrease due to harvest</w:t>
                  </w:r>
                </w:p>
              </w:tc>
              <w:tc>
                <w:tcPr>
                  <w:tcW w:w="1288" w:type="dxa"/>
                  <w:tcBorders>
                    <w:top w:val="nil"/>
                    <w:bottom w:val="nil"/>
                  </w:tcBorders>
                </w:tcPr>
                <w:p w:rsidR="00FF2FA3" w:rsidRPr="004B63C3" w:rsidRDefault="00FF2FA3" w:rsidP="000F7481">
                  <w:pPr>
                    <w:jc w:val="right"/>
                    <w:rPr>
                      <w:rFonts w:ascii="Calibri" w:hAnsi="Calibri" w:cs="Calibri"/>
                      <w:sz w:val="22"/>
                      <w:szCs w:val="22"/>
                    </w:rPr>
                  </w:pPr>
                </w:p>
              </w:tc>
              <w:tc>
                <w:tcPr>
                  <w:tcW w:w="1260" w:type="dxa"/>
                  <w:tcBorders>
                    <w:top w:val="nil"/>
                    <w:bottom w:val="nil"/>
                  </w:tcBorders>
                </w:tcPr>
                <w:p w:rsidR="00FF2FA3" w:rsidRPr="004B63C3" w:rsidRDefault="00FF2FA3" w:rsidP="000F7481">
                  <w:pPr>
                    <w:jc w:val="right"/>
                    <w:rPr>
                      <w:rFonts w:ascii="Calibri" w:hAnsi="Calibri" w:cs="Calibri"/>
                      <w:sz w:val="22"/>
                      <w:szCs w:val="22"/>
                    </w:rPr>
                  </w:pPr>
                </w:p>
              </w:tc>
              <w:tc>
                <w:tcPr>
                  <w:tcW w:w="1595"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756717">
              <w:trPr>
                <w:trHeight w:val="285"/>
              </w:trPr>
              <w:tc>
                <w:tcPr>
                  <w:tcW w:w="4971" w:type="dxa"/>
                  <w:tcBorders>
                    <w:top w:val="nil"/>
                    <w:bottom w:val="single" w:sz="4" w:space="0" w:color="auto"/>
                  </w:tcBorders>
                </w:tcPr>
                <w:p w:rsidR="00FF2FA3" w:rsidRPr="004B63C3" w:rsidRDefault="00FF2FA3" w:rsidP="000F7481">
                  <w:pPr>
                    <w:jc w:val="both"/>
                    <w:rPr>
                      <w:rFonts w:ascii="Calibri" w:hAnsi="Calibri" w:cs="Calibri"/>
                      <w:sz w:val="22"/>
                      <w:szCs w:val="22"/>
                    </w:rPr>
                  </w:pPr>
                  <w:r w:rsidRPr="004B63C3">
                    <w:rPr>
                      <w:rFonts w:ascii="Calibri" w:hAnsi="Calibri" w:cs="Calibri"/>
                      <w:color w:val="000000"/>
                      <w:sz w:val="22"/>
                      <w:szCs w:val="22"/>
                    </w:rPr>
                    <w:t>Translation adjustments</w:t>
                  </w:r>
                </w:p>
              </w:tc>
              <w:tc>
                <w:tcPr>
                  <w:tcW w:w="1288" w:type="dxa"/>
                  <w:tcBorders>
                    <w:top w:val="nil"/>
                    <w:bottom w:val="single" w:sz="4" w:space="0" w:color="auto"/>
                  </w:tcBorders>
                </w:tcPr>
                <w:p w:rsidR="00FF2FA3" w:rsidRPr="004B63C3" w:rsidRDefault="00FF2FA3" w:rsidP="000F7481">
                  <w:pPr>
                    <w:jc w:val="right"/>
                    <w:rPr>
                      <w:rFonts w:ascii="Calibri" w:hAnsi="Calibri" w:cs="Calibri"/>
                      <w:sz w:val="22"/>
                      <w:szCs w:val="22"/>
                    </w:rPr>
                  </w:pPr>
                </w:p>
              </w:tc>
              <w:tc>
                <w:tcPr>
                  <w:tcW w:w="1260" w:type="dxa"/>
                  <w:tcBorders>
                    <w:top w:val="nil"/>
                    <w:bottom w:val="single" w:sz="4" w:space="0" w:color="auto"/>
                  </w:tcBorders>
                </w:tcPr>
                <w:p w:rsidR="00FF2FA3" w:rsidRPr="004B63C3" w:rsidRDefault="00FF2FA3" w:rsidP="000F7481">
                  <w:pPr>
                    <w:jc w:val="right"/>
                    <w:rPr>
                      <w:rFonts w:ascii="Calibri" w:hAnsi="Calibri" w:cs="Calibri"/>
                      <w:sz w:val="22"/>
                      <w:szCs w:val="22"/>
                    </w:rPr>
                  </w:pPr>
                </w:p>
              </w:tc>
              <w:tc>
                <w:tcPr>
                  <w:tcW w:w="1595" w:type="dxa"/>
                  <w:tcBorders>
                    <w:top w:val="nil"/>
                    <w:bottom w:val="single" w:sz="4" w:space="0" w:color="auto"/>
                  </w:tcBorders>
                </w:tcPr>
                <w:p w:rsidR="00FF2FA3" w:rsidRPr="004B63C3" w:rsidRDefault="00FF2FA3" w:rsidP="000F7481">
                  <w:pPr>
                    <w:jc w:val="right"/>
                    <w:rPr>
                      <w:rFonts w:ascii="Calibri" w:hAnsi="Calibri" w:cs="Calibri"/>
                      <w:b/>
                      <w:bCs/>
                      <w:sz w:val="22"/>
                      <w:szCs w:val="22"/>
                    </w:rPr>
                  </w:pPr>
                </w:p>
              </w:tc>
            </w:tr>
            <w:tr w:rsidR="00FF2FA3" w:rsidRPr="004B63C3" w:rsidTr="00756717">
              <w:trPr>
                <w:trHeight w:val="353"/>
              </w:trPr>
              <w:tc>
                <w:tcPr>
                  <w:tcW w:w="4971" w:type="dxa"/>
                  <w:tcBorders>
                    <w:top w:val="single" w:sz="4" w:space="0" w:color="auto"/>
                  </w:tcBorders>
                </w:tcPr>
                <w:p w:rsidR="00FF2FA3" w:rsidRPr="004B63C3" w:rsidRDefault="00FF2FA3" w:rsidP="000F7481">
                  <w:pPr>
                    <w:spacing w:before="60"/>
                    <w:jc w:val="both"/>
                    <w:rPr>
                      <w:rFonts w:ascii="Calibri" w:hAnsi="Calibri" w:cs="Calibri"/>
                      <w:sz w:val="22"/>
                      <w:szCs w:val="22"/>
                    </w:rPr>
                  </w:pPr>
                  <w:r w:rsidRPr="004B63C3">
                    <w:rPr>
                      <w:rFonts w:ascii="Calibri" w:hAnsi="Calibri" w:cs="Calibri"/>
                      <w:sz w:val="22"/>
                      <w:szCs w:val="22"/>
                    </w:rPr>
                    <w:t xml:space="preserve">Balance, beginning </w:t>
                  </w:r>
                </w:p>
              </w:tc>
              <w:tc>
                <w:tcPr>
                  <w:tcW w:w="1288" w:type="dxa"/>
                  <w:tcBorders>
                    <w:top w:val="single" w:sz="4" w:space="0" w:color="auto"/>
                  </w:tcBorders>
                </w:tcPr>
                <w:p w:rsidR="00FF2FA3" w:rsidRPr="004B63C3" w:rsidRDefault="00FF2FA3" w:rsidP="000F7481">
                  <w:pPr>
                    <w:spacing w:before="60"/>
                    <w:jc w:val="right"/>
                    <w:rPr>
                      <w:rFonts w:ascii="Calibri" w:hAnsi="Calibri" w:cs="Calibri"/>
                      <w:sz w:val="22"/>
                      <w:szCs w:val="22"/>
                    </w:rPr>
                  </w:pPr>
                </w:p>
              </w:tc>
              <w:tc>
                <w:tcPr>
                  <w:tcW w:w="1260" w:type="dxa"/>
                  <w:tcBorders>
                    <w:top w:val="single" w:sz="4" w:space="0" w:color="auto"/>
                  </w:tcBorders>
                </w:tcPr>
                <w:p w:rsidR="00FF2FA3" w:rsidRPr="004B63C3" w:rsidRDefault="00FF2FA3" w:rsidP="000F7481">
                  <w:pPr>
                    <w:spacing w:before="60"/>
                    <w:jc w:val="right"/>
                    <w:rPr>
                      <w:rFonts w:ascii="Calibri" w:hAnsi="Calibri" w:cs="Calibri"/>
                      <w:sz w:val="22"/>
                      <w:szCs w:val="22"/>
                    </w:rPr>
                  </w:pPr>
                </w:p>
              </w:tc>
              <w:tc>
                <w:tcPr>
                  <w:tcW w:w="1595" w:type="dxa"/>
                  <w:tcBorders>
                    <w:top w:val="single" w:sz="4" w:space="0" w:color="auto"/>
                  </w:tcBorders>
                </w:tcPr>
                <w:p w:rsidR="00FF2FA3" w:rsidRPr="004B63C3" w:rsidRDefault="00FF2FA3" w:rsidP="000F7481">
                  <w:pPr>
                    <w:spacing w:before="60"/>
                    <w:jc w:val="right"/>
                    <w:rPr>
                      <w:rFonts w:ascii="Calibri" w:hAnsi="Calibri" w:cs="Calibri"/>
                      <w:b/>
                      <w:bCs/>
                      <w:sz w:val="22"/>
                      <w:szCs w:val="22"/>
                    </w:rPr>
                  </w:pPr>
                </w:p>
              </w:tc>
            </w:tr>
            <w:tr w:rsidR="00FF2FA3" w:rsidRPr="004B63C3" w:rsidTr="00756717">
              <w:trPr>
                <w:trHeight w:val="271"/>
              </w:trPr>
              <w:tc>
                <w:tcPr>
                  <w:tcW w:w="49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Increase due to purchases</w:t>
                  </w:r>
                </w:p>
              </w:tc>
              <w:tc>
                <w:tcPr>
                  <w:tcW w:w="1288" w:type="dxa"/>
                  <w:tcBorders>
                    <w:top w:val="nil"/>
                    <w:bottom w:val="nil"/>
                  </w:tcBorders>
                </w:tcPr>
                <w:p w:rsidR="00FF2FA3" w:rsidRPr="004B63C3" w:rsidRDefault="00FF2FA3" w:rsidP="000F7481">
                  <w:pPr>
                    <w:jc w:val="right"/>
                    <w:rPr>
                      <w:rFonts w:ascii="Calibri" w:hAnsi="Calibri" w:cs="Calibri"/>
                      <w:sz w:val="22"/>
                      <w:szCs w:val="22"/>
                    </w:rPr>
                  </w:pPr>
                </w:p>
              </w:tc>
              <w:tc>
                <w:tcPr>
                  <w:tcW w:w="1260" w:type="dxa"/>
                  <w:tcBorders>
                    <w:top w:val="nil"/>
                    <w:bottom w:val="nil"/>
                  </w:tcBorders>
                </w:tcPr>
                <w:p w:rsidR="00FF2FA3" w:rsidRPr="004B63C3" w:rsidRDefault="00FF2FA3" w:rsidP="000F7481">
                  <w:pPr>
                    <w:jc w:val="right"/>
                    <w:rPr>
                      <w:rFonts w:ascii="Calibri" w:hAnsi="Calibri" w:cs="Calibri"/>
                      <w:sz w:val="22"/>
                      <w:szCs w:val="22"/>
                    </w:rPr>
                  </w:pPr>
                </w:p>
              </w:tc>
              <w:tc>
                <w:tcPr>
                  <w:tcW w:w="1595"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756717">
              <w:trPr>
                <w:trHeight w:val="285"/>
              </w:trPr>
              <w:tc>
                <w:tcPr>
                  <w:tcW w:w="49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Decrease due to harvest</w:t>
                  </w:r>
                </w:p>
              </w:tc>
              <w:tc>
                <w:tcPr>
                  <w:tcW w:w="1288" w:type="dxa"/>
                  <w:tcBorders>
                    <w:top w:val="nil"/>
                    <w:bottom w:val="nil"/>
                  </w:tcBorders>
                </w:tcPr>
                <w:p w:rsidR="00FF2FA3" w:rsidRPr="004B63C3" w:rsidRDefault="00FF2FA3" w:rsidP="000F7481">
                  <w:pPr>
                    <w:jc w:val="right"/>
                    <w:rPr>
                      <w:rFonts w:ascii="Calibri" w:hAnsi="Calibri" w:cs="Calibri"/>
                      <w:sz w:val="22"/>
                      <w:szCs w:val="22"/>
                    </w:rPr>
                  </w:pPr>
                </w:p>
              </w:tc>
              <w:tc>
                <w:tcPr>
                  <w:tcW w:w="1260" w:type="dxa"/>
                  <w:tcBorders>
                    <w:top w:val="nil"/>
                    <w:bottom w:val="nil"/>
                  </w:tcBorders>
                </w:tcPr>
                <w:p w:rsidR="00FF2FA3" w:rsidRPr="004B63C3" w:rsidRDefault="00FF2FA3" w:rsidP="000F7481">
                  <w:pPr>
                    <w:jc w:val="right"/>
                    <w:rPr>
                      <w:rFonts w:ascii="Calibri" w:hAnsi="Calibri" w:cs="Calibri"/>
                      <w:sz w:val="22"/>
                      <w:szCs w:val="22"/>
                    </w:rPr>
                  </w:pPr>
                </w:p>
              </w:tc>
              <w:tc>
                <w:tcPr>
                  <w:tcW w:w="1595"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756717">
              <w:trPr>
                <w:trHeight w:val="285"/>
              </w:trPr>
              <w:tc>
                <w:tcPr>
                  <w:tcW w:w="4971" w:type="dxa"/>
                  <w:tcBorders>
                    <w:top w:val="nil"/>
                    <w:bottom w:val="single" w:sz="4" w:space="0" w:color="auto"/>
                  </w:tcBorders>
                </w:tcPr>
                <w:p w:rsidR="00FF2FA3" w:rsidRPr="004B63C3" w:rsidRDefault="00FF2FA3" w:rsidP="000F7481">
                  <w:pPr>
                    <w:jc w:val="both"/>
                    <w:rPr>
                      <w:rFonts w:ascii="Calibri" w:hAnsi="Calibri" w:cs="Calibri"/>
                      <w:sz w:val="22"/>
                      <w:szCs w:val="22"/>
                    </w:rPr>
                  </w:pPr>
                  <w:r w:rsidRPr="004B63C3">
                    <w:rPr>
                      <w:rFonts w:ascii="Calibri" w:hAnsi="Calibri" w:cs="Calibri"/>
                      <w:color w:val="000000"/>
                      <w:sz w:val="22"/>
                      <w:szCs w:val="22"/>
                    </w:rPr>
                    <w:t>Translation adjustments</w:t>
                  </w:r>
                </w:p>
              </w:tc>
              <w:tc>
                <w:tcPr>
                  <w:tcW w:w="1288" w:type="dxa"/>
                  <w:tcBorders>
                    <w:top w:val="nil"/>
                    <w:bottom w:val="single" w:sz="4" w:space="0" w:color="auto"/>
                  </w:tcBorders>
                </w:tcPr>
                <w:p w:rsidR="00FF2FA3" w:rsidRPr="004B63C3" w:rsidRDefault="00FF2FA3" w:rsidP="000F7481">
                  <w:pPr>
                    <w:jc w:val="right"/>
                    <w:rPr>
                      <w:rFonts w:ascii="Calibri" w:hAnsi="Calibri" w:cs="Calibri"/>
                      <w:sz w:val="22"/>
                      <w:szCs w:val="22"/>
                    </w:rPr>
                  </w:pPr>
                </w:p>
              </w:tc>
              <w:tc>
                <w:tcPr>
                  <w:tcW w:w="1260" w:type="dxa"/>
                  <w:tcBorders>
                    <w:top w:val="nil"/>
                    <w:bottom w:val="single" w:sz="4" w:space="0" w:color="auto"/>
                  </w:tcBorders>
                </w:tcPr>
                <w:p w:rsidR="00FF2FA3" w:rsidRPr="004B63C3" w:rsidRDefault="00FF2FA3" w:rsidP="000F7481">
                  <w:pPr>
                    <w:jc w:val="right"/>
                    <w:rPr>
                      <w:rFonts w:ascii="Calibri" w:hAnsi="Calibri" w:cs="Calibri"/>
                      <w:sz w:val="22"/>
                      <w:szCs w:val="22"/>
                    </w:rPr>
                  </w:pPr>
                </w:p>
              </w:tc>
              <w:tc>
                <w:tcPr>
                  <w:tcW w:w="1595" w:type="dxa"/>
                  <w:tcBorders>
                    <w:top w:val="nil"/>
                    <w:bottom w:val="single" w:sz="4" w:space="0" w:color="auto"/>
                  </w:tcBorders>
                </w:tcPr>
                <w:p w:rsidR="00FF2FA3" w:rsidRPr="004B63C3" w:rsidRDefault="00FF2FA3" w:rsidP="000F7481">
                  <w:pPr>
                    <w:jc w:val="right"/>
                    <w:rPr>
                      <w:rFonts w:ascii="Calibri" w:hAnsi="Calibri" w:cs="Calibri"/>
                      <w:b/>
                      <w:bCs/>
                      <w:sz w:val="22"/>
                      <w:szCs w:val="22"/>
                    </w:rPr>
                  </w:pPr>
                </w:p>
              </w:tc>
            </w:tr>
            <w:tr w:rsidR="00FF2FA3" w:rsidRPr="004B63C3" w:rsidTr="00756717">
              <w:trPr>
                <w:trHeight w:val="407"/>
              </w:trPr>
              <w:tc>
                <w:tcPr>
                  <w:tcW w:w="4971" w:type="dxa"/>
                  <w:tcBorders>
                    <w:top w:val="single" w:sz="4" w:space="0" w:color="auto"/>
                    <w:bottom w:val="double" w:sz="4" w:space="0" w:color="auto"/>
                  </w:tcBorders>
                </w:tcPr>
                <w:p w:rsidR="00FF2FA3" w:rsidRPr="004B63C3" w:rsidRDefault="00FF2FA3" w:rsidP="000F7481">
                  <w:pPr>
                    <w:spacing w:before="120"/>
                    <w:jc w:val="both"/>
                    <w:rPr>
                      <w:rFonts w:ascii="Calibri" w:hAnsi="Calibri" w:cs="Calibri"/>
                      <w:sz w:val="22"/>
                      <w:szCs w:val="22"/>
                    </w:rPr>
                  </w:pPr>
                  <w:r w:rsidRPr="004B63C3">
                    <w:rPr>
                      <w:rFonts w:ascii="Calibri" w:hAnsi="Calibri" w:cs="Calibri"/>
                      <w:sz w:val="22"/>
                      <w:szCs w:val="22"/>
                    </w:rPr>
                    <w:t xml:space="preserve">Balance, end </w:t>
                  </w:r>
                </w:p>
              </w:tc>
              <w:tc>
                <w:tcPr>
                  <w:tcW w:w="1288" w:type="dxa"/>
                  <w:tcBorders>
                    <w:top w:val="single" w:sz="4" w:space="0" w:color="auto"/>
                    <w:bottom w:val="double" w:sz="4" w:space="0" w:color="auto"/>
                  </w:tcBorders>
                </w:tcPr>
                <w:p w:rsidR="00FF2FA3" w:rsidRPr="004B63C3" w:rsidRDefault="00FF2FA3" w:rsidP="000F7481">
                  <w:pPr>
                    <w:spacing w:before="120"/>
                    <w:jc w:val="right"/>
                    <w:rPr>
                      <w:rFonts w:ascii="Calibri" w:hAnsi="Calibri" w:cs="Calibri"/>
                      <w:sz w:val="22"/>
                      <w:szCs w:val="22"/>
                    </w:rPr>
                  </w:pPr>
                  <w:r w:rsidRPr="004B63C3">
                    <w:rPr>
                      <w:rFonts w:ascii="Calibri" w:hAnsi="Calibri" w:cs="Calibri"/>
                      <w:sz w:val="22"/>
                      <w:szCs w:val="22"/>
                    </w:rPr>
                    <w:t>P</w:t>
                  </w:r>
                </w:p>
              </w:tc>
              <w:tc>
                <w:tcPr>
                  <w:tcW w:w="1260" w:type="dxa"/>
                  <w:tcBorders>
                    <w:top w:val="single" w:sz="4" w:space="0" w:color="auto"/>
                    <w:bottom w:val="double" w:sz="4" w:space="0" w:color="auto"/>
                  </w:tcBorders>
                </w:tcPr>
                <w:p w:rsidR="00FF2FA3" w:rsidRPr="004B63C3" w:rsidRDefault="00FF2FA3" w:rsidP="000F7481">
                  <w:pPr>
                    <w:spacing w:before="120"/>
                    <w:jc w:val="right"/>
                    <w:rPr>
                      <w:rFonts w:ascii="Calibri" w:hAnsi="Calibri" w:cs="Calibri"/>
                      <w:sz w:val="22"/>
                      <w:szCs w:val="22"/>
                    </w:rPr>
                  </w:pPr>
                  <w:r w:rsidRPr="004B63C3">
                    <w:rPr>
                      <w:rFonts w:ascii="Calibri" w:hAnsi="Calibri" w:cs="Calibri"/>
                      <w:sz w:val="22"/>
                      <w:szCs w:val="22"/>
                    </w:rPr>
                    <w:t>P</w:t>
                  </w:r>
                </w:p>
              </w:tc>
              <w:tc>
                <w:tcPr>
                  <w:tcW w:w="1595" w:type="dxa"/>
                  <w:tcBorders>
                    <w:top w:val="single" w:sz="4" w:space="0" w:color="auto"/>
                    <w:bottom w:val="double" w:sz="4" w:space="0" w:color="auto"/>
                  </w:tcBorders>
                </w:tcPr>
                <w:p w:rsidR="00FF2FA3" w:rsidRPr="004B63C3" w:rsidRDefault="00FF2FA3" w:rsidP="000F7481">
                  <w:pPr>
                    <w:spacing w:before="120"/>
                    <w:jc w:val="right"/>
                    <w:rPr>
                      <w:rFonts w:ascii="Calibri" w:hAnsi="Calibri" w:cs="Calibri"/>
                      <w:b/>
                      <w:bCs/>
                      <w:sz w:val="22"/>
                      <w:szCs w:val="22"/>
                    </w:rPr>
                  </w:pPr>
                  <w:r w:rsidRPr="004B63C3">
                    <w:rPr>
                      <w:rFonts w:ascii="Calibri" w:hAnsi="Calibri" w:cs="Calibri"/>
                      <w:b/>
                      <w:bCs/>
                      <w:sz w:val="22"/>
                      <w:szCs w:val="22"/>
                    </w:rPr>
                    <w:t>P</w:t>
                  </w: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E35C6">
            <w:pPr>
              <w:autoSpaceDE w:val="0"/>
              <w:autoSpaceDN w:val="0"/>
              <w:adjustRightInd w:val="0"/>
              <w:spacing w:before="240" w:after="240"/>
              <w:jc w:val="both"/>
              <w:rPr>
                <w:rFonts w:ascii="Calibri" w:hAnsi="Calibri" w:cs="Calibri"/>
                <w:b/>
                <w:bCs/>
                <w:color w:val="000000"/>
                <w:sz w:val="22"/>
                <w:szCs w:val="22"/>
              </w:rPr>
            </w:pPr>
            <w:r w:rsidRPr="004B63C3">
              <w:rPr>
                <w:rFonts w:ascii="Calibri" w:hAnsi="Calibri" w:cs="Calibri"/>
                <w:b/>
                <w:szCs w:val="22"/>
              </w:rPr>
              <w:tab/>
              <w:t>Accumulated depreciation</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tc>
        <w:tc>
          <w:tcPr>
            <w:tcW w:w="9900" w:type="dxa"/>
            <w:gridSpan w:val="2"/>
            <w:shd w:val="clear" w:color="auto" w:fill="auto"/>
          </w:tcPr>
          <w:tbl>
            <w:tblPr>
              <w:tblW w:w="9114" w:type="dxa"/>
              <w:tblInd w:w="833" w:type="dxa"/>
              <w:tblBorders>
                <w:top w:val="single" w:sz="4" w:space="0" w:color="auto"/>
                <w:bottom w:val="double" w:sz="4" w:space="0" w:color="auto"/>
              </w:tblBorders>
              <w:tblLayout w:type="fixed"/>
              <w:tblLook w:val="0000" w:firstRow="0" w:lastRow="0" w:firstColumn="0" w:lastColumn="0" w:noHBand="0" w:noVBand="0"/>
            </w:tblPr>
            <w:tblGrid>
              <w:gridCol w:w="4971"/>
              <w:gridCol w:w="1519"/>
              <w:gridCol w:w="1519"/>
              <w:gridCol w:w="1105"/>
            </w:tblGrid>
            <w:tr w:rsidR="00FF2FA3" w:rsidRPr="004B63C3" w:rsidTr="002123F4">
              <w:trPr>
                <w:trHeight w:val="339"/>
              </w:trPr>
              <w:tc>
                <w:tcPr>
                  <w:tcW w:w="4971" w:type="dxa"/>
                  <w:tcBorders>
                    <w:top w:val="single" w:sz="4" w:space="0" w:color="auto"/>
                    <w:bottom w:val="single" w:sz="4" w:space="0" w:color="auto"/>
                  </w:tcBorders>
                </w:tcPr>
                <w:p w:rsidR="00FF2FA3" w:rsidRPr="004B63C3" w:rsidRDefault="00FF2FA3" w:rsidP="000F7481">
                  <w:pPr>
                    <w:spacing w:before="60"/>
                    <w:jc w:val="both"/>
                    <w:rPr>
                      <w:rFonts w:ascii="Calibri" w:hAnsi="Calibri" w:cs="Calibri"/>
                      <w:sz w:val="22"/>
                      <w:szCs w:val="22"/>
                    </w:rPr>
                  </w:pPr>
                </w:p>
              </w:tc>
              <w:tc>
                <w:tcPr>
                  <w:tcW w:w="1519" w:type="dxa"/>
                  <w:tcBorders>
                    <w:top w:val="single" w:sz="4" w:space="0" w:color="auto"/>
                    <w:bottom w:val="single" w:sz="4" w:space="0" w:color="auto"/>
                  </w:tcBorders>
                </w:tcPr>
                <w:p w:rsidR="00FF2FA3" w:rsidRPr="004B63C3" w:rsidRDefault="00FF2FA3" w:rsidP="000F7481">
                  <w:pPr>
                    <w:spacing w:before="60"/>
                    <w:ind w:left="-132" w:firstLine="132"/>
                    <w:jc w:val="center"/>
                    <w:rPr>
                      <w:rFonts w:ascii="Calibri" w:hAnsi="Calibri" w:cs="Calibri"/>
                      <w:sz w:val="22"/>
                      <w:szCs w:val="22"/>
                    </w:rPr>
                  </w:pPr>
                  <w:r w:rsidRPr="004B63C3">
                    <w:rPr>
                      <w:rFonts w:ascii="Calibri" w:hAnsi="Calibri" w:cs="Calibri"/>
                      <w:sz w:val="22"/>
                      <w:szCs w:val="22"/>
                    </w:rPr>
                    <w:t>Consumable</w:t>
                  </w:r>
                </w:p>
              </w:tc>
              <w:tc>
                <w:tcPr>
                  <w:tcW w:w="1519" w:type="dxa"/>
                  <w:tcBorders>
                    <w:top w:val="single" w:sz="4" w:space="0" w:color="auto"/>
                    <w:bottom w:val="single" w:sz="4" w:space="0" w:color="auto"/>
                  </w:tcBorders>
                </w:tcPr>
                <w:p w:rsidR="00FF2FA3" w:rsidRPr="004B63C3" w:rsidRDefault="00FF2FA3" w:rsidP="000F7481">
                  <w:pPr>
                    <w:spacing w:before="60"/>
                    <w:ind w:left="-132" w:firstLine="132"/>
                    <w:jc w:val="center"/>
                    <w:rPr>
                      <w:rFonts w:ascii="Calibri" w:hAnsi="Calibri" w:cs="Calibri"/>
                      <w:sz w:val="22"/>
                      <w:szCs w:val="22"/>
                    </w:rPr>
                  </w:pPr>
                  <w:r w:rsidRPr="004B63C3">
                    <w:rPr>
                      <w:rFonts w:ascii="Calibri" w:hAnsi="Calibri" w:cs="Calibri"/>
                      <w:sz w:val="22"/>
                      <w:szCs w:val="22"/>
                    </w:rPr>
                    <w:t>Bearer</w:t>
                  </w:r>
                </w:p>
              </w:tc>
              <w:tc>
                <w:tcPr>
                  <w:tcW w:w="1105" w:type="dxa"/>
                  <w:tcBorders>
                    <w:top w:val="single" w:sz="4" w:space="0" w:color="auto"/>
                    <w:bottom w:val="single" w:sz="4" w:space="0" w:color="auto"/>
                  </w:tcBorders>
                </w:tcPr>
                <w:p w:rsidR="00FF2FA3" w:rsidRPr="004B63C3" w:rsidRDefault="00FF2FA3" w:rsidP="000F7481">
                  <w:pPr>
                    <w:spacing w:before="60"/>
                    <w:jc w:val="center"/>
                    <w:rPr>
                      <w:rFonts w:ascii="Calibri" w:hAnsi="Calibri" w:cs="Calibri"/>
                      <w:bCs/>
                      <w:sz w:val="22"/>
                      <w:szCs w:val="22"/>
                    </w:rPr>
                  </w:pPr>
                  <w:r w:rsidRPr="004B63C3">
                    <w:rPr>
                      <w:rFonts w:ascii="Calibri" w:hAnsi="Calibri" w:cs="Calibri"/>
                      <w:bCs/>
                      <w:sz w:val="22"/>
                      <w:szCs w:val="22"/>
                    </w:rPr>
                    <w:t>Total</w:t>
                  </w:r>
                </w:p>
              </w:tc>
            </w:tr>
            <w:tr w:rsidR="00FF2FA3" w:rsidRPr="004B63C3" w:rsidTr="002123F4">
              <w:trPr>
                <w:trHeight w:val="353"/>
              </w:trPr>
              <w:tc>
                <w:tcPr>
                  <w:tcW w:w="4971" w:type="dxa"/>
                  <w:tcBorders>
                    <w:bottom w:val="nil"/>
                  </w:tcBorders>
                </w:tcPr>
                <w:p w:rsidR="00FF2FA3" w:rsidRPr="004B63C3" w:rsidRDefault="00FF2FA3" w:rsidP="000F7481">
                  <w:pPr>
                    <w:spacing w:before="60"/>
                    <w:jc w:val="both"/>
                    <w:rPr>
                      <w:rFonts w:ascii="Calibri" w:hAnsi="Calibri" w:cs="Calibri"/>
                      <w:sz w:val="22"/>
                      <w:szCs w:val="22"/>
                    </w:rPr>
                  </w:pPr>
                  <w:r w:rsidRPr="004B63C3">
                    <w:rPr>
                      <w:rFonts w:ascii="Calibri" w:hAnsi="Calibri" w:cs="Calibri"/>
                      <w:sz w:val="22"/>
                      <w:szCs w:val="22"/>
                    </w:rPr>
                    <w:t xml:space="preserve">Balance, beginning </w:t>
                  </w:r>
                </w:p>
              </w:tc>
              <w:tc>
                <w:tcPr>
                  <w:tcW w:w="1519" w:type="dxa"/>
                  <w:tcBorders>
                    <w:bottom w:val="nil"/>
                  </w:tcBorders>
                </w:tcPr>
                <w:p w:rsidR="00FF2FA3" w:rsidRPr="004B63C3" w:rsidRDefault="00FF2FA3" w:rsidP="000F7481">
                  <w:pPr>
                    <w:spacing w:before="60"/>
                    <w:jc w:val="right"/>
                    <w:rPr>
                      <w:rFonts w:ascii="Calibri" w:hAnsi="Calibri" w:cs="Calibri"/>
                      <w:sz w:val="22"/>
                      <w:szCs w:val="22"/>
                    </w:rPr>
                  </w:pPr>
                  <w:r w:rsidRPr="004B63C3">
                    <w:rPr>
                      <w:rFonts w:ascii="Calibri" w:hAnsi="Calibri" w:cs="Calibri"/>
                      <w:sz w:val="22"/>
                      <w:szCs w:val="22"/>
                    </w:rPr>
                    <w:t>P</w:t>
                  </w:r>
                </w:p>
              </w:tc>
              <w:tc>
                <w:tcPr>
                  <w:tcW w:w="1519" w:type="dxa"/>
                  <w:tcBorders>
                    <w:bottom w:val="nil"/>
                  </w:tcBorders>
                </w:tcPr>
                <w:p w:rsidR="00FF2FA3" w:rsidRPr="004B63C3" w:rsidRDefault="00FF2FA3" w:rsidP="000F7481">
                  <w:pPr>
                    <w:spacing w:before="60"/>
                    <w:jc w:val="right"/>
                    <w:rPr>
                      <w:rFonts w:ascii="Calibri" w:hAnsi="Calibri" w:cs="Calibri"/>
                      <w:sz w:val="22"/>
                      <w:szCs w:val="22"/>
                    </w:rPr>
                  </w:pPr>
                  <w:r w:rsidRPr="004B63C3">
                    <w:rPr>
                      <w:rFonts w:ascii="Calibri" w:hAnsi="Calibri" w:cs="Calibri"/>
                      <w:sz w:val="22"/>
                      <w:szCs w:val="22"/>
                    </w:rPr>
                    <w:t>P</w:t>
                  </w:r>
                </w:p>
              </w:tc>
              <w:tc>
                <w:tcPr>
                  <w:tcW w:w="1105" w:type="dxa"/>
                  <w:tcBorders>
                    <w:bottom w:val="nil"/>
                  </w:tcBorders>
                </w:tcPr>
                <w:p w:rsidR="00FF2FA3" w:rsidRPr="004B63C3" w:rsidRDefault="00FF2FA3" w:rsidP="000F7481">
                  <w:pPr>
                    <w:spacing w:before="60"/>
                    <w:jc w:val="right"/>
                    <w:rPr>
                      <w:rFonts w:ascii="Calibri" w:hAnsi="Calibri" w:cs="Calibri"/>
                      <w:b/>
                      <w:bCs/>
                      <w:sz w:val="22"/>
                      <w:szCs w:val="22"/>
                    </w:rPr>
                  </w:pPr>
                  <w:r w:rsidRPr="004B63C3">
                    <w:rPr>
                      <w:rFonts w:ascii="Calibri" w:hAnsi="Calibri" w:cs="Calibri"/>
                      <w:b/>
                      <w:bCs/>
                      <w:sz w:val="22"/>
                      <w:szCs w:val="22"/>
                    </w:rPr>
                    <w:t>P</w:t>
                  </w:r>
                </w:p>
              </w:tc>
            </w:tr>
            <w:tr w:rsidR="00FF2FA3" w:rsidRPr="004B63C3" w:rsidTr="002123F4">
              <w:trPr>
                <w:trHeight w:val="285"/>
              </w:trPr>
              <w:tc>
                <w:tcPr>
                  <w:tcW w:w="49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Depreciation</w:t>
                  </w:r>
                </w:p>
              </w:tc>
              <w:tc>
                <w:tcPr>
                  <w:tcW w:w="1519" w:type="dxa"/>
                  <w:tcBorders>
                    <w:top w:val="nil"/>
                    <w:bottom w:val="nil"/>
                  </w:tcBorders>
                </w:tcPr>
                <w:p w:rsidR="00FF2FA3" w:rsidRPr="004B63C3" w:rsidRDefault="00FF2FA3" w:rsidP="000F7481">
                  <w:pPr>
                    <w:jc w:val="right"/>
                    <w:rPr>
                      <w:rFonts w:ascii="Calibri" w:hAnsi="Calibri" w:cs="Calibri"/>
                      <w:sz w:val="22"/>
                      <w:szCs w:val="22"/>
                    </w:rPr>
                  </w:pPr>
                </w:p>
              </w:tc>
              <w:tc>
                <w:tcPr>
                  <w:tcW w:w="1519" w:type="dxa"/>
                  <w:tcBorders>
                    <w:top w:val="nil"/>
                    <w:bottom w:val="nil"/>
                  </w:tcBorders>
                </w:tcPr>
                <w:p w:rsidR="00FF2FA3" w:rsidRPr="004B63C3" w:rsidRDefault="00FF2FA3" w:rsidP="000F7481">
                  <w:pPr>
                    <w:jc w:val="right"/>
                    <w:rPr>
                      <w:rFonts w:ascii="Calibri" w:hAnsi="Calibri" w:cs="Calibri"/>
                      <w:sz w:val="22"/>
                      <w:szCs w:val="22"/>
                    </w:rPr>
                  </w:pPr>
                </w:p>
              </w:tc>
              <w:tc>
                <w:tcPr>
                  <w:tcW w:w="1105"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271"/>
              </w:trPr>
              <w:tc>
                <w:tcPr>
                  <w:tcW w:w="49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Disposal</w:t>
                  </w:r>
                </w:p>
              </w:tc>
              <w:tc>
                <w:tcPr>
                  <w:tcW w:w="1519" w:type="dxa"/>
                  <w:tcBorders>
                    <w:top w:val="nil"/>
                    <w:bottom w:val="nil"/>
                  </w:tcBorders>
                </w:tcPr>
                <w:p w:rsidR="00FF2FA3" w:rsidRPr="004B63C3" w:rsidRDefault="00FF2FA3" w:rsidP="000F7481">
                  <w:pPr>
                    <w:jc w:val="right"/>
                    <w:rPr>
                      <w:rFonts w:ascii="Calibri" w:hAnsi="Calibri" w:cs="Calibri"/>
                      <w:sz w:val="22"/>
                      <w:szCs w:val="22"/>
                    </w:rPr>
                  </w:pPr>
                </w:p>
              </w:tc>
              <w:tc>
                <w:tcPr>
                  <w:tcW w:w="1519" w:type="dxa"/>
                  <w:tcBorders>
                    <w:top w:val="nil"/>
                    <w:bottom w:val="nil"/>
                  </w:tcBorders>
                </w:tcPr>
                <w:p w:rsidR="00FF2FA3" w:rsidRPr="004B63C3" w:rsidRDefault="00FF2FA3" w:rsidP="000F7481">
                  <w:pPr>
                    <w:jc w:val="right"/>
                    <w:rPr>
                      <w:rFonts w:ascii="Calibri" w:hAnsi="Calibri" w:cs="Calibri"/>
                      <w:sz w:val="22"/>
                      <w:szCs w:val="22"/>
                    </w:rPr>
                  </w:pPr>
                </w:p>
              </w:tc>
              <w:tc>
                <w:tcPr>
                  <w:tcW w:w="1105"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285"/>
              </w:trPr>
              <w:tc>
                <w:tcPr>
                  <w:tcW w:w="4971" w:type="dxa"/>
                  <w:tcBorders>
                    <w:top w:val="nil"/>
                    <w:bottom w:val="single" w:sz="4" w:space="0" w:color="auto"/>
                  </w:tcBorders>
                </w:tcPr>
                <w:p w:rsidR="00FF2FA3" w:rsidRPr="004B63C3" w:rsidRDefault="00FF2FA3" w:rsidP="000F7481">
                  <w:pPr>
                    <w:jc w:val="both"/>
                    <w:rPr>
                      <w:rFonts w:ascii="Calibri" w:hAnsi="Calibri" w:cs="Calibri"/>
                      <w:sz w:val="22"/>
                      <w:szCs w:val="22"/>
                    </w:rPr>
                  </w:pPr>
                  <w:r w:rsidRPr="004B63C3">
                    <w:rPr>
                      <w:rFonts w:ascii="Calibri" w:hAnsi="Calibri" w:cs="Calibri"/>
                      <w:color w:val="000000"/>
                      <w:sz w:val="22"/>
                      <w:szCs w:val="22"/>
                    </w:rPr>
                    <w:t>Translation adjustments</w:t>
                  </w:r>
                </w:p>
              </w:tc>
              <w:tc>
                <w:tcPr>
                  <w:tcW w:w="1519" w:type="dxa"/>
                  <w:tcBorders>
                    <w:top w:val="nil"/>
                    <w:bottom w:val="single" w:sz="4" w:space="0" w:color="auto"/>
                  </w:tcBorders>
                </w:tcPr>
                <w:p w:rsidR="00FF2FA3" w:rsidRPr="004B63C3" w:rsidRDefault="00FF2FA3" w:rsidP="000F7481">
                  <w:pPr>
                    <w:jc w:val="right"/>
                    <w:rPr>
                      <w:rFonts w:ascii="Calibri" w:hAnsi="Calibri" w:cs="Calibri"/>
                      <w:sz w:val="22"/>
                      <w:szCs w:val="22"/>
                    </w:rPr>
                  </w:pPr>
                </w:p>
              </w:tc>
              <w:tc>
                <w:tcPr>
                  <w:tcW w:w="1519" w:type="dxa"/>
                  <w:tcBorders>
                    <w:top w:val="nil"/>
                    <w:bottom w:val="single" w:sz="4" w:space="0" w:color="auto"/>
                  </w:tcBorders>
                </w:tcPr>
                <w:p w:rsidR="00FF2FA3" w:rsidRPr="004B63C3" w:rsidRDefault="00FF2FA3" w:rsidP="000F7481">
                  <w:pPr>
                    <w:jc w:val="right"/>
                    <w:rPr>
                      <w:rFonts w:ascii="Calibri" w:hAnsi="Calibri" w:cs="Calibri"/>
                      <w:sz w:val="22"/>
                      <w:szCs w:val="22"/>
                    </w:rPr>
                  </w:pPr>
                </w:p>
              </w:tc>
              <w:tc>
                <w:tcPr>
                  <w:tcW w:w="1105" w:type="dxa"/>
                  <w:tcBorders>
                    <w:top w:val="nil"/>
                    <w:bottom w:val="single" w:sz="4" w:space="0" w:color="auto"/>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353"/>
              </w:trPr>
              <w:tc>
                <w:tcPr>
                  <w:tcW w:w="4971" w:type="dxa"/>
                  <w:tcBorders>
                    <w:top w:val="single" w:sz="4" w:space="0" w:color="auto"/>
                  </w:tcBorders>
                </w:tcPr>
                <w:p w:rsidR="00FF2FA3" w:rsidRPr="004B63C3" w:rsidRDefault="00FF2FA3" w:rsidP="000F7481">
                  <w:pPr>
                    <w:spacing w:before="60"/>
                    <w:jc w:val="both"/>
                    <w:rPr>
                      <w:rFonts w:ascii="Calibri" w:hAnsi="Calibri" w:cs="Calibri"/>
                      <w:sz w:val="22"/>
                      <w:szCs w:val="22"/>
                    </w:rPr>
                  </w:pPr>
                  <w:r w:rsidRPr="004B63C3">
                    <w:rPr>
                      <w:rFonts w:ascii="Calibri" w:hAnsi="Calibri" w:cs="Calibri"/>
                      <w:sz w:val="22"/>
                      <w:szCs w:val="22"/>
                    </w:rPr>
                    <w:t xml:space="preserve">Balance, beginning </w:t>
                  </w:r>
                </w:p>
              </w:tc>
              <w:tc>
                <w:tcPr>
                  <w:tcW w:w="1519" w:type="dxa"/>
                  <w:tcBorders>
                    <w:top w:val="single" w:sz="4" w:space="0" w:color="auto"/>
                  </w:tcBorders>
                </w:tcPr>
                <w:p w:rsidR="00FF2FA3" w:rsidRPr="004B63C3" w:rsidRDefault="00FF2FA3" w:rsidP="000F7481">
                  <w:pPr>
                    <w:spacing w:before="60"/>
                    <w:jc w:val="right"/>
                    <w:rPr>
                      <w:rFonts w:ascii="Calibri" w:hAnsi="Calibri" w:cs="Calibri"/>
                      <w:sz w:val="22"/>
                      <w:szCs w:val="22"/>
                    </w:rPr>
                  </w:pPr>
                </w:p>
              </w:tc>
              <w:tc>
                <w:tcPr>
                  <w:tcW w:w="1519" w:type="dxa"/>
                  <w:tcBorders>
                    <w:top w:val="single" w:sz="4" w:space="0" w:color="auto"/>
                  </w:tcBorders>
                </w:tcPr>
                <w:p w:rsidR="00FF2FA3" w:rsidRPr="004B63C3" w:rsidRDefault="00FF2FA3" w:rsidP="000F7481">
                  <w:pPr>
                    <w:spacing w:before="60"/>
                    <w:jc w:val="right"/>
                    <w:rPr>
                      <w:rFonts w:ascii="Calibri" w:hAnsi="Calibri" w:cs="Calibri"/>
                      <w:sz w:val="22"/>
                      <w:szCs w:val="22"/>
                    </w:rPr>
                  </w:pPr>
                </w:p>
              </w:tc>
              <w:tc>
                <w:tcPr>
                  <w:tcW w:w="1105" w:type="dxa"/>
                  <w:tcBorders>
                    <w:top w:val="single" w:sz="4" w:space="0" w:color="auto"/>
                  </w:tcBorders>
                </w:tcPr>
                <w:p w:rsidR="00FF2FA3" w:rsidRPr="004B63C3" w:rsidRDefault="00FF2FA3" w:rsidP="000F7481">
                  <w:pPr>
                    <w:spacing w:before="60"/>
                    <w:jc w:val="right"/>
                    <w:rPr>
                      <w:rFonts w:ascii="Calibri" w:hAnsi="Calibri" w:cs="Calibri"/>
                      <w:b/>
                      <w:bCs/>
                      <w:sz w:val="22"/>
                      <w:szCs w:val="22"/>
                    </w:rPr>
                  </w:pPr>
                </w:p>
              </w:tc>
            </w:tr>
            <w:tr w:rsidR="00FF2FA3" w:rsidRPr="004B63C3" w:rsidTr="002123F4">
              <w:trPr>
                <w:trHeight w:val="271"/>
              </w:trPr>
              <w:tc>
                <w:tcPr>
                  <w:tcW w:w="49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Depreciation</w:t>
                  </w:r>
                </w:p>
              </w:tc>
              <w:tc>
                <w:tcPr>
                  <w:tcW w:w="1519" w:type="dxa"/>
                  <w:tcBorders>
                    <w:top w:val="nil"/>
                    <w:bottom w:val="nil"/>
                  </w:tcBorders>
                </w:tcPr>
                <w:p w:rsidR="00FF2FA3" w:rsidRPr="004B63C3" w:rsidRDefault="00FF2FA3" w:rsidP="000F7481">
                  <w:pPr>
                    <w:jc w:val="right"/>
                    <w:rPr>
                      <w:rFonts w:ascii="Calibri" w:hAnsi="Calibri" w:cs="Calibri"/>
                      <w:sz w:val="22"/>
                      <w:szCs w:val="22"/>
                    </w:rPr>
                  </w:pPr>
                </w:p>
              </w:tc>
              <w:tc>
                <w:tcPr>
                  <w:tcW w:w="1519" w:type="dxa"/>
                  <w:tcBorders>
                    <w:top w:val="nil"/>
                    <w:bottom w:val="nil"/>
                  </w:tcBorders>
                </w:tcPr>
                <w:p w:rsidR="00FF2FA3" w:rsidRPr="004B63C3" w:rsidRDefault="00FF2FA3" w:rsidP="000F7481">
                  <w:pPr>
                    <w:jc w:val="right"/>
                    <w:rPr>
                      <w:rFonts w:ascii="Calibri" w:hAnsi="Calibri" w:cs="Calibri"/>
                      <w:sz w:val="22"/>
                      <w:szCs w:val="22"/>
                    </w:rPr>
                  </w:pPr>
                </w:p>
              </w:tc>
              <w:tc>
                <w:tcPr>
                  <w:tcW w:w="1105"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285"/>
              </w:trPr>
              <w:tc>
                <w:tcPr>
                  <w:tcW w:w="4971" w:type="dxa"/>
                  <w:tcBorders>
                    <w:top w:val="nil"/>
                    <w:bottom w:val="nil"/>
                  </w:tcBorders>
                </w:tcPr>
                <w:p w:rsidR="00FF2FA3" w:rsidRPr="004B63C3" w:rsidRDefault="00FF2FA3" w:rsidP="000F7481">
                  <w:pPr>
                    <w:jc w:val="both"/>
                    <w:rPr>
                      <w:rFonts w:ascii="Calibri" w:hAnsi="Calibri" w:cs="Calibri"/>
                      <w:color w:val="000000"/>
                      <w:sz w:val="22"/>
                      <w:szCs w:val="22"/>
                    </w:rPr>
                  </w:pPr>
                  <w:r w:rsidRPr="004B63C3">
                    <w:rPr>
                      <w:rFonts w:ascii="Calibri" w:hAnsi="Calibri" w:cs="Calibri"/>
                      <w:color w:val="000000"/>
                      <w:sz w:val="22"/>
                      <w:szCs w:val="22"/>
                    </w:rPr>
                    <w:t>Disposal</w:t>
                  </w:r>
                </w:p>
              </w:tc>
              <w:tc>
                <w:tcPr>
                  <w:tcW w:w="1519" w:type="dxa"/>
                  <w:tcBorders>
                    <w:top w:val="nil"/>
                    <w:bottom w:val="nil"/>
                  </w:tcBorders>
                </w:tcPr>
                <w:p w:rsidR="00FF2FA3" w:rsidRPr="004B63C3" w:rsidRDefault="00FF2FA3" w:rsidP="000F7481">
                  <w:pPr>
                    <w:jc w:val="right"/>
                    <w:rPr>
                      <w:rFonts w:ascii="Calibri" w:hAnsi="Calibri" w:cs="Calibri"/>
                      <w:sz w:val="22"/>
                      <w:szCs w:val="22"/>
                    </w:rPr>
                  </w:pPr>
                </w:p>
              </w:tc>
              <w:tc>
                <w:tcPr>
                  <w:tcW w:w="1519" w:type="dxa"/>
                  <w:tcBorders>
                    <w:top w:val="nil"/>
                    <w:bottom w:val="nil"/>
                  </w:tcBorders>
                </w:tcPr>
                <w:p w:rsidR="00FF2FA3" w:rsidRPr="004B63C3" w:rsidRDefault="00FF2FA3" w:rsidP="000F7481">
                  <w:pPr>
                    <w:jc w:val="right"/>
                    <w:rPr>
                      <w:rFonts w:ascii="Calibri" w:hAnsi="Calibri" w:cs="Calibri"/>
                      <w:sz w:val="22"/>
                      <w:szCs w:val="22"/>
                    </w:rPr>
                  </w:pPr>
                </w:p>
              </w:tc>
              <w:tc>
                <w:tcPr>
                  <w:tcW w:w="1105" w:type="dxa"/>
                  <w:tcBorders>
                    <w:top w:val="nil"/>
                    <w:bottom w:val="nil"/>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285"/>
              </w:trPr>
              <w:tc>
                <w:tcPr>
                  <w:tcW w:w="4971" w:type="dxa"/>
                  <w:tcBorders>
                    <w:top w:val="nil"/>
                    <w:bottom w:val="single" w:sz="4" w:space="0" w:color="auto"/>
                  </w:tcBorders>
                </w:tcPr>
                <w:p w:rsidR="00FF2FA3" w:rsidRPr="004B63C3" w:rsidRDefault="00FF2FA3" w:rsidP="000F7481">
                  <w:pPr>
                    <w:jc w:val="both"/>
                    <w:rPr>
                      <w:rFonts w:ascii="Calibri" w:hAnsi="Calibri" w:cs="Calibri"/>
                      <w:sz w:val="22"/>
                      <w:szCs w:val="22"/>
                    </w:rPr>
                  </w:pPr>
                  <w:r w:rsidRPr="004B63C3">
                    <w:rPr>
                      <w:rFonts w:ascii="Calibri" w:hAnsi="Calibri" w:cs="Calibri"/>
                      <w:color w:val="000000"/>
                      <w:sz w:val="22"/>
                      <w:szCs w:val="22"/>
                    </w:rPr>
                    <w:t>Translation adjustments</w:t>
                  </w:r>
                </w:p>
              </w:tc>
              <w:tc>
                <w:tcPr>
                  <w:tcW w:w="1519" w:type="dxa"/>
                  <w:tcBorders>
                    <w:top w:val="nil"/>
                    <w:bottom w:val="single" w:sz="4" w:space="0" w:color="auto"/>
                  </w:tcBorders>
                </w:tcPr>
                <w:p w:rsidR="00FF2FA3" w:rsidRPr="004B63C3" w:rsidRDefault="00FF2FA3" w:rsidP="000F7481">
                  <w:pPr>
                    <w:jc w:val="right"/>
                    <w:rPr>
                      <w:rFonts w:ascii="Calibri" w:hAnsi="Calibri" w:cs="Calibri"/>
                      <w:sz w:val="22"/>
                      <w:szCs w:val="22"/>
                    </w:rPr>
                  </w:pPr>
                </w:p>
              </w:tc>
              <w:tc>
                <w:tcPr>
                  <w:tcW w:w="1519" w:type="dxa"/>
                  <w:tcBorders>
                    <w:top w:val="nil"/>
                    <w:bottom w:val="single" w:sz="4" w:space="0" w:color="auto"/>
                  </w:tcBorders>
                </w:tcPr>
                <w:p w:rsidR="00FF2FA3" w:rsidRPr="004B63C3" w:rsidRDefault="00FF2FA3" w:rsidP="000F7481">
                  <w:pPr>
                    <w:jc w:val="right"/>
                    <w:rPr>
                      <w:rFonts w:ascii="Calibri" w:hAnsi="Calibri" w:cs="Calibri"/>
                      <w:sz w:val="22"/>
                      <w:szCs w:val="22"/>
                    </w:rPr>
                  </w:pPr>
                </w:p>
              </w:tc>
              <w:tc>
                <w:tcPr>
                  <w:tcW w:w="1105" w:type="dxa"/>
                  <w:tcBorders>
                    <w:top w:val="nil"/>
                    <w:bottom w:val="single" w:sz="4" w:space="0" w:color="auto"/>
                  </w:tcBorders>
                </w:tcPr>
                <w:p w:rsidR="00FF2FA3" w:rsidRPr="004B63C3" w:rsidRDefault="00FF2FA3" w:rsidP="000F7481">
                  <w:pPr>
                    <w:jc w:val="right"/>
                    <w:rPr>
                      <w:rFonts w:ascii="Calibri" w:hAnsi="Calibri" w:cs="Calibri"/>
                      <w:b/>
                      <w:bCs/>
                      <w:sz w:val="22"/>
                      <w:szCs w:val="22"/>
                    </w:rPr>
                  </w:pPr>
                </w:p>
              </w:tc>
            </w:tr>
            <w:tr w:rsidR="00FF2FA3" w:rsidRPr="004B63C3" w:rsidTr="002123F4">
              <w:trPr>
                <w:trHeight w:val="407"/>
              </w:trPr>
              <w:tc>
                <w:tcPr>
                  <w:tcW w:w="4971" w:type="dxa"/>
                  <w:tcBorders>
                    <w:top w:val="single" w:sz="4" w:space="0" w:color="auto"/>
                    <w:bottom w:val="double" w:sz="4" w:space="0" w:color="auto"/>
                  </w:tcBorders>
                </w:tcPr>
                <w:p w:rsidR="00FF2FA3" w:rsidRPr="004B63C3" w:rsidRDefault="00FF2FA3" w:rsidP="000F7481">
                  <w:pPr>
                    <w:spacing w:before="120"/>
                    <w:jc w:val="both"/>
                    <w:rPr>
                      <w:rFonts w:ascii="Calibri" w:hAnsi="Calibri" w:cs="Calibri"/>
                      <w:sz w:val="22"/>
                      <w:szCs w:val="22"/>
                    </w:rPr>
                  </w:pPr>
                  <w:r w:rsidRPr="004B63C3">
                    <w:rPr>
                      <w:rFonts w:ascii="Calibri" w:hAnsi="Calibri" w:cs="Calibri"/>
                      <w:sz w:val="22"/>
                      <w:szCs w:val="22"/>
                    </w:rPr>
                    <w:t xml:space="preserve">Balance, end </w:t>
                  </w:r>
                </w:p>
              </w:tc>
              <w:tc>
                <w:tcPr>
                  <w:tcW w:w="1519" w:type="dxa"/>
                  <w:tcBorders>
                    <w:top w:val="single" w:sz="4" w:space="0" w:color="auto"/>
                    <w:bottom w:val="double" w:sz="4" w:space="0" w:color="auto"/>
                  </w:tcBorders>
                </w:tcPr>
                <w:p w:rsidR="00FF2FA3" w:rsidRPr="004B63C3" w:rsidRDefault="00FF2FA3" w:rsidP="000F7481">
                  <w:pPr>
                    <w:spacing w:before="120"/>
                    <w:jc w:val="right"/>
                    <w:rPr>
                      <w:rFonts w:ascii="Calibri" w:hAnsi="Calibri" w:cs="Calibri"/>
                      <w:sz w:val="22"/>
                      <w:szCs w:val="22"/>
                    </w:rPr>
                  </w:pPr>
                  <w:r w:rsidRPr="004B63C3">
                    <w:rPr>
                      <w:rFonts w:ascii="Calibri" w:hAnsi="Calibri" w:cs="Calibri"/>
                      <w:sz w:val="22"/>
                      <w:szCs w:val="22"/>
                    </w:rPr>
                    <w:t>P</w:t>
                  </w:r>
                </w:p>
              </w:tc>
              <w:tc>
                <w:tcPr>
                  <w:tcW w:w="1519" w:type="dxa"/>
                  <w:tcBorders>
                    <w:top w:val="single" w:sz="4" w:space="0" w:color="auto"/>
                    <w:bottom w:val="double" w:sz="4" w:space="0" w:color="auto"/>
                  </w:tcBorders>
                </w:tcPr>
                <w:p w:rsidR="00FF2FA3" w:rsidRPr="004B63C3" w:rsidRDefault="00FF2FA3" w:rsidP="000F7481">
                  <w:pPr>
                    <w:spacing w:before="120"/>
                    <w:jc w:val="right"/>
                    <w:rPr>
                      <w:rFonts w:ascii="Calibri" w:hAnsi="Calibri" w:cs="Calibri"/>
                      <w:sz w:val="22"/>
                      <w:szCs w:val="22"/>
                    </w:rPr>
                  </w:pPr>
                  <w:r w:rsidRPr="004B63C3">
                    <w:rPr>
                      <w:rFonts w:ascii="Calibri" w:hAnsi="Calibri" w:cs="Calibri"/>
                      <w:sz w:val="22"/>
                      <w:szCs w:val="22"/>
                    </w:rPr>
                    <w:t>P</w:t>
                  </w:r>
                </w:p>
              </w:tc>
              <w:tc>
                <w:tcPr>
                  <w:tcW w:w="1105" w:type="dxa"/>
                  <w:tcBorders>
                    <w:top w:val="single" w:sz="4" w:space="0" w:color="auto"/>
                    <w:bottom w:val="double" w:sz="4" w:space="0" w:color="auto"/>
                  </w:tcBorders>
                </w:tcPr>
                <w:p w:rsidR="00FF2FA3" w:rsidRPr="004B63C3" w:rsidRDefault="00FF2FA3" w:rsidP="000F7481">
                  <w:pPr>
                    <w:spacing w:before="120"/>
                    <w:jc w:val="right"/>
                    <w:rPr>
                      <w:rFonts w:ascii="Calibri" w:hAnsi="Calibri" w:cs="Calibri"/>
                      <w:b/>
                      <w:bCs/>
                      <w:sz w:val="22"/>
                      <w:szCs w:val="22"/>
                    </w:rPr>
                  </w:pPr>
                  <w:r w:rsidRPr="004B63C3">
                    <w:rPr>
                      <w:rFonts w:ascii="Calibri" w:hAnsi="Calibri" w:cs="Calibri"/>
                      <w:b/>
                      <w:bCs/>
                      <w:sz w:val="22"/>
                      <w:szCs w:val="22"/>
                    </w:rPr>
                    <w:t>P</w:t>
                  </w:r>
                </w:p>
              </w:tc>
            </w:tr>
          </w:tbl>
          <w:p w:rsidR="00FF2FA3" w:rsidRPr="004B63C3" w:rsidRDefault="00FF2FA3" w:rsidP="00D16B96">
            <w:pPr>
              <w:autoSpaceDE w:val="0"/>
              <w:autoSpaceDN w:val="0"/>
              <w:adjustRightInd w:val="0"/>
              <w:jc w:val="both"/>
              <w:rPr>
                <w:rFonts w:ascii="Calibri" w:hAnsi="Calibri" w:cs="Calibri"/>
                <w:b/>
                <w:bCs/>
                <w:color w:val="000000"/>
                <w:sz w:val="22"/>
                <w:szCs w:val="22"/>
              </w:rPr>
            </w:pP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r w:rsidRPr="004B63C3">
              <w:rPr>
                <w:rFonts w:ascii="Calibri" w:hAnsi="Calibri" w:cs="Calibri"/>
                <w:sz w:val="18"/>
                <w:szCs w:val="18"/>
                <w:highlight w:val="yellow"/>
              </w:rPr>
              <w:t>Section 34.7 (a)</w:t>
            </w:r>
          </w:p>
        </w:tc>
        <w:tc>
          <w:tcPr>
            <w:tcW w:w="9900" w:type="dxa"/>
            <w:gridSpan w:val="2"/>
            <w:shd w:val="clear" w:color="auto" w:fill="auto"/>
          </w:tcPr>
          <w:p w:rsidR="00FF2FA3" w:rsidRPr="004B63C3" w:rsidRDefault="00FF2FA3" w:rsidP="005E35C6">
            <w:pPr>
              <w:autoSpaceDE w:val="0"/>
              <w:autoSpaceDN w:val="0"/>
              <w:adjustRightInd w:val="0"/>
              <w:spacing w:before="240"/>
              <w:ind w:left="720"/>
              <w:jc w:val="both"/>
              <w:rPr>
                <w:rFonts w:ascii="Calibri" w:hAnsi="Calibri" w:cs="Calibri"/>
                <w:sz w:val="22"/>
                <w:szCs w:val="22"/>
              </w:rPr>
            </w:pPr>
            <w:r w:rsidRPr="004B63C3">
              <w:rPr>
                <w:rFonts w:ascii="Calibri" w:hAnsi="Calibri" w:cs="Calibri"/>
                <w:sz w:val="22"/>
                <w:szCs w:val="22"/>
              </w:rPr>
              <w:t xml:space="preserve">Consumable biological assets include </w:t>
            </w:r>
            <w:r w:rsidRPr="004B63C3">
              <w:rPr>
                <w:rFonts w:ascii="Calibri" w:hAnsi="Calibri" w:cs="Calibri"/>
                <w:color w:val="008000"/>
                <w:sz w:val="22"/>
                <w:szCs w:val="22"/>
              </w:rPr>
              <w:t>[</w:t>
            </w:r>
            <w:r w:rsidRPr="004B63C3">
              <w:rPr>
                <w:rFonts w:ascii="Calibri" w:hAnsi="Calibri" w:cs="Calibri"/>
                <w:i/>
                <w:color w:val="008000"/>
                <w:sz w:val="22"/>
                <w:szCs w:val="22"/>
                <w:u w:val="single"/>
              </w:rPr>
              <w:t>livestock intended for the production of mea; livestock held-for-sale; fish in farms; crops such as maize and wheat; and trees being grown for lumber</w:t>
            </w:r>
            <w:r w:rsidRPr="004B63C3">
              <w:rPr>
                <w:rFonts w:ascii="Calibri" w:hAnsi="Calibri" w:cs="Calibri"/>
                <w:color w:val="008000"/>
                <w:sz w:val="22"/>
                <w:szCs w:val="22"/>
              </w:rPr>
              <w:t>]</w:t>
            </w:r>
            <w:r w:rsidRPr="004B63C3">
              <w:rPr>
                <w:rFonts w:ascii="Calibri" w:hAnsi="Calibri" w:cs="Calibri"/>
                <w:sz w:val="22"/>
                <w:szCs w:val="22"/>
              </w:rPr>
              <w:t xml:space="preserve">. </w:t>
            </w:r>
            <w:r w:rsidRPr="004B63C3">
              <w:rPr>
                <w:rFonts w:ascii="Calibri" w:hAnsi="Calibri" w:cs="Calibri"/>
                <w:color w:val="FF0000"/>
                <w:sz w:val="22"/>
                <w:szCs w:val="22"/>
              </w:rPr>
              <w:t>[</w:t>
            </w:r>
            <w:r w:rsidRPr="004B63C3">
              <w:rPr>
                <w:rFonts w:ascii="Calibri" w:hAnsi="Calibri" w:cs="Calibri"/>
                <w:i/>
                <w:color w:val="FF0000"/>
                <w:sz w:val="22"/>
                <w:szCs w:val="22"/>
                <w:u w:val="single"/>
              </w:rPr>
              <w:t>Disclose agricultural activities of the Company relating to consumable biological assets</w:t>
            </w:r>
            <w:r w:rsidRPr="004B63C3">
              <w:rPr>
                <w:rFonts w:ascii="Calibri" w:hAnsi="Calibri" w:cs="Calibri"/>
                <w:color w:val="FF0000"/>
                <w:sz w:val="22"/>
                <w:szCs w:val="22"/>
              </w:rPr>
              <w:t>]</w:t>
            </w:r>
            <w:r w:rsidRPr="004B63C3">
              <w:rPr>
                <w:rFonts w:ascii="Calibri" w:hAnsi="Calibri" w:cs="Calibri"/>
                <w:sz w:val="22"/>
                <w:szCs w:val="22"/>
              </w:rPr>
              <w:t>.</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6E4708">
        <w:trPr>
          <w:trHeight w:val="144"/>
        </w:trPr>
        <w:tc>
          <w:tcPr>
            <w:tcW w:w="1170" w:type="dxa"/>
            <w:shd w:val="clear" w:color="auto" w:fill="auto"/>
          </w:tcPr>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r w:rsidRPr="004B63C3">
              <w:rPr>
                <w:rFonts w:ascii="Calibri" w:hAnsi="Calibri" w:cs="Calibri"/>
                <w:sz w:val="18"/>
                <w:szCs w:val="18"/>
                <w:highlight w:val="yellow"/>
              </w:rPr>
              <w:t>Section 34.10 (a)</w:t>
            </w:r>
          </w:p>
        </w:tc>
        <w:tc>
          <w:tcPr>
            <w:tcW w:w="9900" w:type="dxa"/>
            <w:gridSpan w:val="2"/>
            <w:shd w:val="clear" w:color="auto" w:fill="auto"/>
          </w:tcPr>
          <w:p w:rsidR="00FF2FA3" w:rsidRPr="004B63C3" w:rsidRDefault="00FF2FA3" w:rsidP="005E35C6">
            <w:pPr>
              <w:autoSpaceDE w:val="0"/>
              <w:autoSpaceDN w:val="0"/>
              <w:adjustRightInd w:val="0"/>
              <w:spacing w:before="120"/>
              <w:ind w:left="720"/>
              <w:jc w:val="both"/>
              <w:rPr>
                <w:rFonts w:ascii="Calibri" w:hAnsi="Calibri" w:cs="Calibri"/>
                <w:color w:val="FF0000"/>
                <w:sz w:val="22"/>
                <w:szCs w:val="22"/>
              </w:rPr>
            </w:pPr>
            <w:r w:rsidRPr="004B63C3">
              <w:rPr>
                <w:rFonts w:ascii="Calibri" w:hAnsi="Calibri" w:cs="Calibri"/>
                <w:sz w:val="22"/>
                <w:szCs w:val="22"/>
              </w:rPr>
              <w:t xml:space="preserve">The Company’s bearer biological assets include </w:t>
            </w:r>
            <w:r w:rsidRPr="004B63C3">
              <w:rPr>
                <w:rFonts w:ascii="Calibri" w:hAnsi="Calibri" w:cs="Calibri"/>
                <w:color w:val="008000"/>
                <w:sz w:val="22"/>
                <w:szCs w:val="22"/>
              </w:rPr>
              <w:t>[e</w:t>
            </w:r>
            <w:r w:rsidRPr="004B63C3">
              <w:rPr>
                <w:rFonts w:ascii="Calibri" w:hAnsi="Calibri" w:cs="Calibri"/>
                <w:i/>
                <w:color w:val="008000"/>
                <w:sz w:val="22"/>
                <w:szCs w:val="22"/>
                <w:u w:val="single"/>
              </w:rPr>
              <w:t>.g. livestock from which milk is produced; grape vines; fruit trees; and trees from which firewood is harvested while the tree remains</w:t>
            </w:r>
            <w:r w:rsidRPr="004B63C3">
              <w:rPr>
                <w:rFonts w:ascii="Calibri" w:hAnsi="Calibri" w:cs="Calibri"/>
                <w:color w:val="008000"/>
                <w:sz w:val="22"/>
                <w:szCs w:val="22"/>
              </w:rPr>
              <w:t>]</w:t>
            </w:r>
            <w:r w:rsidRPr="004B63C3">
              <w:rPr>
                <w:rFonts w:ascii="Calibri" w:hAnsi="Calibri" w:cs="Calibri"/>
                <w:sz w:val="22"/>
                <w:szCs w:val="22"/>
              </w:rPr>
              <w:t xml:space="preserve">. </w:t>
            </w:r>
            <w:r w:rsidRPr="004B63C3">
              <w:rPr>
                <w:rFonts w:ascii="Calibri" w:hAnsi="Calibri" w:cs="Calibri"/>
                <w:color w:val="FF0000"/>
                <w:sz w:val="22"/>
                <w:szCs w:val="22"/>
              </w:rPr>
              <w:t>[</w:t>
            </w:r>
            <w:r w:rsidRPr="004B63C3">
              <w:rPr>
                <w:rFonts w:ascii="Calibri" w:hAnsi="Calibri" w:cs="Calibri"/>
                <w:i/>
                <w:color w:val="FF0000"/>
                <w:sz w:val="22"/>
                <w:szCs w:val="22"/>
                <w:u w:val="single"/>
              </w:rPr>
              <w:t>Disclose agricultural activities of the Company relating to bearer biological assets</w:t>
            </w:r>
            <w:r w:rsidRPr="004B63C3">
              <w:rPr>
                <w:rFonts w:ascii="Calibri" w:hAnsi="Calibri" w:cs="Calibri"/>
                <w:color w:val="FF0000"/>
                <w:sz w:val="22"/>
                <w:szCs w:val="22"/>
              </w:rPr>
              <w:t>]</w:t>
            </w:r>
            <w:r w:rsidRPr="004B63C3">
              <w:rPr>
                <w:rFonts w:ascii="Calibri" w:hAnsi="Calibri" w:cs="Calibri"/>
                <w:sz w:val="22"/>
                <w:szCs w:val="22"/>
              </w:rPr>
              <w:t>.</w:t>
            </w:r>
            <w:r w:rsidRPr="004B63C3">
              <w:rPr>
                <w:rFonts w:ascii="Calibri" w:hAnsi="Calibri" w:cs="Calibri"/>
                <w:color w:val="FF0000"/>
                <w:sz w:val="22"/>
                <w:szCs w:val="22"/>
              </w:rPr>
              <w:t xml:space="preserve"> </w:t>
            </w:r>
          </w:p>
        </w:tc>
        <w:tc>
          <w:tcPr>
            <w:tcW w:w="1239" w:type="dxa"/>
            <w:shd w:val="clear" w:color="auto" w:fill="auto"/>
          </w:tcPr>
          <w:p w:rsidR="00FF2FA3" w:rsidRPr="004B63C3" w:rsidRDefault="00FF2FA3" w:rsidP="00420EE2">
            <w:pPr>
              <w:rPr>
                <w:rFonts w:ascii="Calibri" w:hAnsi="Calibri" w:cs="Calibri"/>
              </w:rPr>
            </w:pPr>
          </w:p>
        </w:tc>
      </w:tr>
      <w:tr w:rsidR="00FF2FA3" w:rsidRPr="004B63C3" w:rsidTr="005D36FF">
        <w:trPr>
          <w:trHeight w:val="144"/>
        </w:trPr>
        <w:tc>
          <w:tcPr>
            <w:tcW w:w="1170" w:type="dxa"/>
            <w:shd w:val="clear" w:color="auto" w:fill="auto"/>
          </w:tcPr>
          <w:p w:rsidR="00FF2FA3" w:rsidRPr="004B63C3" w:rsidRDefault="00FF2FA3" w:rsidP="00420EE2">
            <w:pPr>
              <w:rPr>
                <w:rFonts w:ascii="Calibri" w:hAnsi="Calibri" w:cs="Calibri"/>
                <w:sz w:val="18"/>
                <w:szCs w:val="18"/>
              </w:rPr>
            </w:pPr>
          </w:p>
          <w:p w:rsidR="00FF2FA3" w:rsidRPr="004B63C3" w:rsidRDefault="00FF2FA3" w:rsidP="00420EE2">
            <w:pPr>
              <w:rPr>
                <w:rFonts w:ascii="Calibri" w:hAnsi="Calibri" w:cs="Calibri"/>
                <w:sz w:val="18"/>
                <w:szCs w:val="18"/>
              </w:rPr>
            </w:pPr>
          </w:p>
        </w:tc>
        <w:tc>
          <w:tcPr>
            <w:tcW w:w="9900" w:type="dxa"/>
            <w:gridSpan w:val="2"/>
            <w:shd w:val="clear" w:color="auto" w:fill="auto"/>
          </w:tcPr>
          <w:p w:rsidR="00FF2FA3" w:rsidRPr="004B63C3" w:rsidRDefault="00FF2FA3" w:rsidP="005E35C6">
            <w:pPr>
              <w:autoSpaceDE w:val="0"/>
              <w:autoSpaceDN w:val="0"/>
              <w:adjustRightInd w:val="0"/>
              <w:spacing w:before="120"/>
              <w:ind w:left="720"/>
              <w:jc w:val="both"/>
              <w:rPr>
                <w:rFonts w:ascii="Calibri" w:hAnsi="Calibri" w:cs="Calibri"/>
                <w:sz w:val="22"/>
                <w:szCs w:val="22"/>
              </w:rPr>
            </w:pPr>
            <w:r w:rsidRPr="004B63C3">
              <w:rPr>
                <w:rFonts w:ascii="Calibri" w:hAnsi="Calibri" w:cs="Calibri"/>
                <w:i/>
                <w:color w:val="FF0000"/>
                <w:sz w:val="22"/>
                <w:szCs w:val="22"/>
                <w:u w:val="single"/>
              </w:rPr>
              <w:t>[Briefly discuss biological assets recorded at cost];</w:t>
            </w:r>
            <w:r w:rsidRPr="004B63C3">
              <w:rPr>
                <w:rFonts w:ascii="Calibri" w:hAnsi="Calibri" w:cs="Calibri"/>
                <w:i/>
                <w:sz w:val="22"/>
                <w:szCs w:val="22"/>
              </w:rPr>
              <w:t xml:space="preserve"> </w:t>
            </w:r>
            <w:r w:rsidRPr="004B63C3">
              <w:rPr>
                <w:rFonts w:ascii="Calibri" w:hAnsi="Calibri" w:cs="Calibri"/>
                <w:sz w:val="22"/>
                <w:szCs w:val="22"/>
              </w:rPr>
              <w:t>these are recorded at cost since [explain why fair value less estimated point of sale cost cannot be determined without undue cost or effort.]</w:t>
            </w:r>
          </w:p>
        </w:tc>
        <w:tc>
          <w:tcPr>
            <w:tcW w:w="1239" w:type="dxa"/>
            <w:shd w:val="clear" w:color="auto" w:fill="auto"/>
          </w:tcPr>
          <w:p w:rsidR="00FF2FA3" w:rsidRPr="004B63C3" w:rsidRDefault="00FF2FA3" w:rsidP="00420EE2">
            <w:pPr>
              <w:rPr>
                <w:rFonts w:ascii="Calibri" w:hAnsi="Calibri" w:cs="Calibri"/>
              </w:rPr>
            </w:pPr>
          </w:p>
        </w:tc>
      </w:tr>
    </w:tbl>
    <w:p w:rsidR="00F50A5F" w:rsidRPr="004B63C3" w:rsidRDefault="00F50A5F" w:rsidP="00F50A5F">
      <w:pPr>
        <w:rPr>
          <w:rFonts w:ascii="Calibri" w:hAnsi="Calibri" w:cs="Calibri"/>
          <w:vanish/>
        </w:rPr>
      </w:pPr>
    </w:p>
    <w:tbl>
      <w:tblPr>
        <w:tblW w:w="14094"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9900"/>
        <w:gridCol w:w="1498"/>
        <w:gridCol w:w="1331"/>
        <w:gridCol w:w="124"/>
        <w:gridCol w:w="10"/>
        <w:gridCol w:w="8"/>
        <w:gridCol w:w="53"/>
      </w:tblGrid>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c>
          <w:tcPr>
            <w:tcW w:w="9900" w:type="dxa"/>
            <w:tcBorders>
              <w:top w:val="nil"/>
              <w:left w:val="nil"/>
              <w:bottom w:val="nil"/>
              <w:right w:val="nil"/>
            </w:tcBorders>
            <w:shd w:val="clear" w:color="auto" w:fill="auto"/>
          </w:tcPr>
          <w:p w:rsidR="005E0349" w:rsidRPr="004B63C3" w:rsidRDefault="005E0349" w:rsidP="005E0349">
            <w:pPr>
              <w:pStyle w:val="BlockText"/>
              <w:tabs>
                <w:tab w:val="left" w:pos="720"/>
              </w:tabs>
              <w:spacing w:after="240"/>
              <w:ind w:left="18"/>
              <w:rPr>
                <w:rFonts w:ascii="Calibri" w:hAnsi="Calibri" w:cs="Calibri"/>
                <w:b/>
                <w:szCs w:val="22"/>
              </w:rPr>
            </w:pPr>
          </w:p>
          <w:p w:rsidR="005E0349" w:rsidRPr="004B63C3" w:rsidRDefault="005E0349" w:rsidP="005E0349">
            <w:pPr>
              <w:pStyle w:val="BlockText"/>
              <w:tabs>
                <w:tab w:val="left" w:pos="720"/>
              </w:tabs>
              <w:spacing w:after="240"/>
              <w:ind w:left="18"/>
              <w:rPr>
                <w:rFonts w:ascii="Calibri" w:hAnsi="Calibri" w:cs="Calibri"/>
                <w:b/>
                <w:szCs w:val="22"/>
              </w:rPr>
            </w:pPr>
          </w:p>
          <w:p w:rsidR="005E0349" w:rsidRPr="004B63C3" w:rsidRDefault="005E0349" w:rsidP="005E0349">
            <w:pPr>
              <w:pStyle w:val="BlockText"/>
              <w:tabs>
                <w:tab w:val="left" w:pos="720"/>
              </w:tabs>
              <w:spacing w:after="240"/>
              <w:ind w:left="18"/>
              <w:rPr>
                <w:rFonts w:ascii="Calibri" w:hAnsi="Calibri" w:cs="Calibri"/>
                <w:b/>
                <w:szCs w:val="22"/>
              </w:rPr>
            </w:pPr>
          </w:p>
          <w:p w:rsidR="005E0349" w:rsidRPr="004B63C3" w:rsidRDefault="005E0349" w:rsidP="005E0349">
            <w:pPr>
              <w:pStyle w:val="BlockText"/>
              <w:tabs>
                <w:tab w:val="left" w:pos="720"/>
              </w:tabs>
              <w:spacing w:after="240"/>
              <w:ind w:left="18"/>
              <w:rPr>
                <w:rFonts w:ascii="Calibri" w:hAnsi="Calibri" w:cs="Calibri"/>
                <w:b/>
                <w:szCs w:val="22"/>
              </w:rPr>
            </w:pPr>
          </w:p>
          <w:p w:rsidR="002123F4" w:rsidRPr="004B63C3" w:rsidRDefault="002123F4" w:rsidP="00506A5C">
            <w:pPr>
              <w:pStyle w:val="BlockText"/>
              <w:numPr>
                <w:ilvl w:val="0"/>
                <w:numId w:val="13"/>
              </w:numPr>
              <w:tabs>
                <w:tab w:val="left" w:pos="720"/>
              </w:tabs>
              <w:spacing w:after="240"/>
              <w:ind w:left="18" w:hanging="18"/>
              <w:rPr>
                <w:rFonts w:ascii="Calibri" w:hAnsi="Calibri" w:cs="Calibri"/>
                <w:b/>
                <w:szCs w:val="22"/>
              </w:rPr>
            </w:pPr>
            <w:r w:rsidRPr="004B63C3">
              <w:rPr>
                <w:rFonts w:ascii="Calibri" w:hAnsi="Calibri" w:cs="Calibri"/>
                <w:b/>
                <w:szCs w:val="22"/>
              </w:rPr>
              <w:t xml:space="preserve">PROPERTY, PLANT AND EQUIPMENT </w:t>
            </w:r>
            <w:r w:rsidR="00BF62FD" w:rsidRPr="004B63C3">
              <w:rPr>
                <w:rFonts w:ascii="Calibri" w:hAnsi="Calibri" w:cs="Calibri"/>
                <w:bCs/>
                <w:szCs w:val="22"/>
              </w:rPr>
              <w:t>–</w:t>
            </w:r>
            <w:r w:rsidRPr="004B63C3">
              <w:rPr>
                <w:rFonts w:ascii="Calibri" w:hAnsi="Calibri" w:cs="Calibri"/>
                <w:bCs/>
                <w:szCs w:val="22"/>
              </w:rPr>
              <w:t xml:space="preserve"> net</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rPr>
              <w:t>Section 17.31(d)</w:t>
            </w:r>
          </w:p>
        </w:tc>
        <w:tc>
          <w:tcPr>
            <w:tcW w:w="9900" w:type="dxa"/>
            <w:tcBorders>
              <w:top w:val="nil"/>
              <w:left w:val="nil"/>
              <w:bottom w:val="nil"/>
              <w:right w:val="nil"/>
            </w:tcBorders>
            <w:shd w:val="clear" w:color="auto" w:fill="auto"/>
          </w:tcPr>
          <w:tbl>
            <w:tblPr>
              <w:tblpPr w:leftFromText="180" w:rightFromText="180" w:vertAnchor="text" w:tblpX="705" w:tblpY="1"/>
              <w:tblOverlap w:val="never"/>
              <w:tblW w:w="8775" w:type="dxa"/>
              <w:tblLayout w:type="fixed"/>
              <w:tblCellMar>
                <w:left w:w="0" w:type="dxa"/>
                <w:right w:w="0" w:type="dxa"/>
              </w:tblCellMar>
              <w:tblLook w:val="0000" w:firstRow="0" w:lastRow="0" w:firstColumn="0" w:lastColumn="0" w:noHBand="0" w:noVBand="0"/>
            </w:tblPr>
            <w:tblGrid>
              <w:gridCol w:w="1808"/>
              <w:gridCol w:w="808"/>
              <w:gridCol w:w="835"/>
              <w:gridCol w:w="835"/>
              <w:gridCol w:w="835"/>
              <w:gridCol w:w="835"/>
              <w:gridCol w:w="835"/>
              <w:gridCol w:w="1984"/>
            </w:tblGrid>
            <w:tr w:rsidR="002123F4" w:rsidRPr="004B63C3" w:rsidTr="002123F4">
              <w:trPr>
                <w:trHeight w:val="55"/>
              </w:trPr>
              <w:tc>
                <w:tcPr>
                  <w:tcW w:w="1808"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lastRenderedPageBreak/>
                    <w:t> </w:t>
                  </w:r>
                </w:p>
              </w:tc>
              <w:tc>
                <w:tcPr>
                  <w:tcW w:w="808"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PPE 1</w:t>
                  </w:r>
                  <w:r w:rsidRPr="004B63C3">
                    <w:rPr>
                      <w:rFonts w:cs="Calibri"/>
                      <w:color w:val="0000FF"/>
                    </w:rPr>
                    <w:t>]</w:t>
                  </w: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PPE 2</w:t>
                  </w:r>
                  <w:r w:rsidRPr="004B63C3">
                    <w:rPr>
                      <w:rFonts w:cs="Calibri"/>
                      <w:color w:val="0000FF"/>
                    </w:rPr>
                    <w:t>]</w:t>
                  </w: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PPE 3</w:t>
                  </w:r>
                  <w:r w:rsidRPr="004B63C3">
                    <w:rPr>
                      <w:rFonts w:cs="Calibri"/>
                      <w:color w:val="0000FF"/>
                    </w:rPr>
                    <w:t>]</w:t>
                  </w: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PPE 4</w:t>
                  </w:r>
                  <w:r w:rsidRPr="004B63C3">
                    <w:rPr>
                      <w:rFonts w:cs="Calibri"/>
                      <w:color w:val="0000FF"/>
                    </w:rPr>
                    <w:t>]</w:t>
                  </w: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PPE 5</w:t>
                  </w:r>
                  <w:r w:rsidRPr="004B63C3">
                    <w:rPr>
                      <w:rFonts w:cs="Calibri"/>
                      <w:color w:val="0000FF"/>
                    </w:rPr>
                    <w:t>]</w:t>
                  </w: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PPE 6</w:t>
                  </w:r>
                  <w:r w:rsidRPr="004B63C3">
                    <w:rPr>
                      <w:rFonts w:cs="Calibri"/>
                      <w:color w:val="0000FF"/>
                    </w:rPr>
                    <w:t>]</w:t>
                  </w:r>
                </w:p>
              </w:tc>
              <w:tc>
                <w:tcPr>
                  <w:tcW w:w="1984"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r w:rsidRPr="004B63C3">
                    <w:rPr>
                      <w:rFonts w:cs="Calibri"/>
                      <w:bCs/>
                    </w:rPr>
                    <w:t>Total</w:t>
                  </w:r>
                </w:p>
              </w:tc>
            </w:tr>
            <w:tr w:rsidR="002123F4" w:rsidRPr="004B63C3" w:rsidTr="002123F4">
              <w:trPr>
                <w:cantSplit/>
                <w:trHeight w:val="65"/>
              </w:trPr>
              <w:tc>
                <w:tcPr>
                  <w:tcW w:w="2616" w:type="dxa"/>
                  <w:gridSpan w:val="2"/>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r w:rsidRPr="004B63C3">
                    <w:rPr>
                      <w:rFonts w:cs="Calibri"/>
                      <w:b/>
                    </w:rPr>
                    <w:t xml:space="preserve">Cost </w:t>
                  </w: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65"/>
              </w:trPr>
              <w:tc>
                <w:tcPr>
                  <w:tcW w:w="1808"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Beginning of accounting period</w:t>
                  </w:r>
                  <w:r w:rsidRPr="004B63C3">
                    <w:rPr>
                      <w:rFonts w:cs="Calibri"/>
                      <w:color w:val="0000FF"/>
                    </w:rPr>
                    <w:t>]</w:t>
                  </w:r>
                  <w:r w:rsidRPr="004B63C3">
                    <w:rPr>
                      <w:rFonts w:cs="Calibri"/>
                    </w:rPr>
                    <w:t xml:space="preserve">, </w:t>
                  </w:r>
                  <w:r w:rsidR="00D52F38" w:rsidRPr="004B63C3">
                    <w:rPr>
                      <w:rFonts w:cs="Calibri"/>
                    </w:rPr>
                    <w:t>2012</w:t>
                  </w:r>
                </w:p>
              </w:tc>
              <w:tc>
                <w:tcPr>
                  <w:tcW w:w="808"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c>
                <w:tcPr>
                  <w:tcW w:w="1984"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r w:rsidRPr="004B63C3">
                    <w:rPr>
                      <w:rFonts w:cs="Calibri"/>
                      <w:bCs/>
                    </w:rPr>
                    <w:t>P</w:t>
                  </w:r>
                </w:p>
              </w:tc>
            </w:tr>
            <w:tr w:rsidR="002123F4" w:rsidRPr="004B63C3" w:rsidTr="002123F4">
              <w:trPr>
                <w:trHeight w:val="55"/>
              </w:trPr>
              <w:tc>
                <w:tcPr>
                  <w:tcW w:w="1808"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 </w:t>
                  </w:r>
                </w:p>
              </w:tc>
              <w:tc>
                <w:tcPr>
                  <w:tcW w:w="808"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65"/>
              </w:trPr>
              <w:tc>
                <w:tcPr>
                  <w:tcW w:w="1808"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Reporting Date</w:t>
                  </w:r>
                  <w:r w:rsidRPr="004B63C3">
                    <w:rPr>
                      <w:rFonts w:cs="Calibri"/>
                      <w:color w:val="0000FF"/>
                    </w:rPr>
                    <w:t>]</w:t>
                  </w:r>
                  <w:r w:rsidRPr="004B63C3">
                    <w:rPr>
                      <w:rFonts w:cs="Calibri"/>
                    </w:rPr>
                    <w:t xml:space="preserve">, </w:t>
                  </w:r>
                  <w:r w:rsidR="00D52F38" w:rsidRPr="004B63C3">
                    <w:rPr>
                      <w:rFonts w:cs="Calibri"/>
                    </w:rPr>
                    <w:t>2012</w:t>
                  </w:r>
                </w:p>
              </w:tc>
              <w:tc>
                <w:tcPr>
                  <w:tcW w:w="808"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65"/>
              </w:trPr>
              <w:tc>
                <w:tcPr>
                  <w:tcW w:w="1808"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Additions</w:t>
                  </w:r>
                </w:p>
              </w:tc>
              <w:tc>
                <w:tcPr>
                  <w:tcW w:w="808"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430BE2" w:rsidRPr="004B63C3" w:rsidTr="002123F4">
              <w:trPr>
                <w:trHeight w:val="65"/>
              </w:trPr>
              <w:tc>
                <w:tcPr>
                  <w:tcW w:w="1808" w:type="dxa"/>
                  <w:tcBorders>
                    <w:top w:val="nil"/>
                    <w:left w:val="nil"/>
                    <w:right w:val="nil"/>
                  </w:tcBorders>
                  <w:tcMar>
                    <w:top w:w="15" w:type="dxa"/>
                    <w:left w:w="15" w:type="dxa"/>
                    <w:bottom w:w="0" w:type="dxa"/>
                    <w:right w:w="15" w:type="dxa"/>
                  </w:tcMar>
                  <w:vAlign w:val="bottom"/>
                </w:tcPr>
                <w:p w:rsidR="00430BE2" w:rsidRPr="004B63C3" w:rsidRDefault="00430BE2" w:rsidP="00430BE2">
                  <w:pPr>
                    <w:pStyle w:val="NoSpacing"/>
                    <w:rPr>
                      <w:rFonts w:cs="Calibri"/>
                    </w:rPr>
                  </w:pPr>
                  <w:r w:rsidRPr="004B63C3">
                    <w:rPr>
                      <w:rFonts w:cs="Calibri"/>
                      <w:highlight w:val="yellow"/>
                    </w:rPr>
                    <w:t>Acquisition through                     business  combination</w:t>
                  </w:r>
                </w:p>
              </w:tc>
              <w:tc>
                <w:tcPr>
                  <w:tcW w:w="808" w:type="dxa"/>
                  <w:tcBorders>
                    <w:top w:val="nil"/>
                    <w:left w:val="nil"/>
                    <w:right w:val="nil"/>
                  </w:tcBorders>
                  <w:tcMar>
                    <w:top w:w="15" w:type="dxa"/>
                    <w:left w:w="15" w:type="dxa"/>
                    <w:bottom w:w="0" w:type="dxa"/>
                    <w:right w:w="15" w:type="dxa"/>
                  </w:tcMar>
                  <w:vAlign w:val="bottom"/>
                </w:tcPr>
                <w:p w:rsidR="00430BE2" w:rsidRPr="004B63C3" w:rsidRDefault="00430BE2"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430BE2" w:rsidRPr="004B63C3" w:rsidRDefault="00430BE2"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430BE2" w:rsidRPr="004B63C3" w:rsidRDefault="00430BE2"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430BE2" w:rsidRPr="004B63C3" w:rsidRDefault="00430BE2"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430BE2" w:rsidRPr="004B63C3" w:rsidRDefault="00430BE2"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430BE2" w:rsidRPr="004B63C3" w:rsidRDefault="00430BE2" w:rsidP="002123F4">
                  <w:pPr>
                    <w:pStyle w:val="NoSpacing"/>
                    <w:rPr>
                      <w:rFonts w:cs="Calibri"/>
                    </w:rPr>
                  </w:pPr>
                </w:p>
              </w:tc>
              <w:tc>
                <w:tcPr>
                  <w:tcW w:w="1984" w:type="dxa"/>
                  <w:tcBorders>
                    <w:top w:val="nil"/>
                    <w:left w:val="nil"/>
                    <w:right w:val="nil"/>
                  </w:tcBorders>
                  <w:tcMar>
                    <w:top w:w="15" w:type="dxa"/>
                    <w:left w:w="15" w:type="dxa"/>
                    <w:bottom w:w="0" w:type="dxa"/>
                    <w:right w:w="15" w:type="dxa"/>
                  </w:tcMar>
                  <w:vAlign w:val="bottom"/>
                </w:tcPr>
                <w:p w:rsidR="00430BE2" w:rsidRPr="004B63C3" w:rsidRDefault="00430BE2" w:rsidP="002123F4">
                  <w:pPr>
                    <w:pStyle w:val="NoSpacing"/>
                    <w:rPr>
                      <w:rFonts w:cs="Calibri"/>
                      <w:bCs/>
                    </w:rPr>
                  </w:pPr>
                </w:p>
              </w:tc>
            </w:tr>
            <w:tr w:rsidR="002123F4" w:rsidRPr="004B63C3" w:rsidTr="002123F4">
              <w:trPr>
                <w:trHeight w:val="65"/>
              </w:trPr>
              <w:tc>
                <w:tcPr>
                  <w:tcW w:w="1808"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lastRenderedPageBreak/>
                    <w:t>Disposals</w:t>
                  </w:r>
                </w:p>
              </w:tc>
              <w:tc>
                <w:tcPr>
                  <w:tcW w:w="808"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65"/>
              </w:trPr>
              <w:tc>
                <w:tcPr>
                  <w:tcW w:w="1808"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Reclassifications</w:t>
                  </w:r>
                </w:p>
              </w:tc>
              <w:tc>
                <w:tcPr>
                  <w:tcW w:w="808"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55"/>
              </w:trPr>
              <w:tc>
                <w:tcPr>
                  <w:tcW w:w="1808" w:type="dxa"/>
                  <w:tcBorders>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Net foreign currency exchange differences</w:t>
                  </w:r>
                </w:p>
              </w:tc>
              <w:tc>
                <w:tcPr>
                  <w:tcW w:w="808" w:type="dxa"/>
                  <w:tcBorders>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55"/>
              </w:trPr>
              <w:tc>
                <w:tcPr>
                  <w:tcW w:w="1808"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Reporting Date</w:t>
                  </w:r>
                  <w:r w:rsidRPr="004B63C3">
                    <w:rPr>
                      <w:rFonts w:cs="Calibri"/>
                      <w:color w:val="0000FF"/>
                    </w:rPr>
                    <w:t>]</w:t>
                  </w:r>
                  <w:r w:rsidRPr="004B63C3">
                    <w:rPr>
                      <w:rFonts w:cs="Calibri"/>
                    </w:rPr>
                    <w:t xml:space="preserve">, </w:t>
                  </w:r>
                  <w:r w:rsidR="00D52F38" w:rsidRPr="004B63C3">
                    <w:rPr>
                      <w:rFonts w:cs="Calibri"/>
                    </w:rPr>
                    <w:t>2013</w:t>
                  </w:r>
                </w:p>
              </w:tc>
              <w:tc>
                <w:tcPr>
                  <w:tcW w:w="808"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55"/>
              </w:trPr>
              <w:tc>
                <w:tcPr>
                  <w:tcW w:w="1808"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p>
                <w:p w:rsidR="002123F4" w:rsidRPr="004B63C3" w:rsidRDefault="002123F4" w:rsidP="002123F4">
                  <w:pPr>
                    <w:pStyle w:val="NoSpacing"/>
                    <w:rPr>
                      <w:rFonts w:cs="Calibri"/>
                      <w:b/>
                    </w:rPr>
                  </w:pPr>
                  <w:r w:rsidRPr="004B63C3">
                    <w:rPr>
                      <w:rFonts w:cs="Calibri"/>
                      <w:b/>
                    </w:rPr>
                    <w:t>Accumulated Depreciation</w:t>
                  </w:r>
                </w:p>
              </w:tc>
              <w:tc>
                <w:tcPr>
                  <w:tcW w:w="808"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65"/>
              </w:trPr>
              <w:tc>
                <w:tcPr>
                  <w:tcW w:w="1808"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Reporting Date</w:t>
                  </w:r>
                  <w:r w:rsidRPr="004B63C3">
                    <w:rPr>
                      <w:rFonts w:cs="Calibri"/>
                      <w:color w:val="0000FF"/>
                    </w:rPr>
                    <w:t>]</w:t>
                  </w:r>
                  <w:r w:rsidRPr="004B63C3">
                    <w:rPr>
                      <w:rFonts w:cs="Calibri"/>
                    </w:rPr>
                    <w:t xml:space="preserve">, </w:t>
                  </w:r>
                  <w:r w:rsidR="00D52F38" w:rsidRPr="004B63C3">
                    <w:rPr>
                      <w:rFonts w:cs="Calibri"/>
                    </w:rPr>
                    <w:t>2012</w:t>
                  </w:r>
                </w:p>
              </w:tc>
              <w:tc>
                <w:tcPr>
                  <w:tcW w:w="808"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75"/>
              </w:trPr>
              <w:tc>
                <w:tcPr>
                  <w:tcW w:w="1808"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Provision</w:t>
                  </w:r>
                </w:p>
              </w:tc>
              <w:tc>
                <w:tcPr>
                  <w:tcW w:w="808"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65"/>
              </w:trPr>
              <w:tc>
                <w:tcPr>
                  <w:tcW w:w="1808"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Disposals</w:t>
                  </w:r>
                </w:p>
              </w:tc>
              <w:tc>
                <w:tcPr>
                  <w:tcW w:w="808"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65"/>
              </w:trPr>
              <w:tc>
                <w:tcPr>
                  <w:tcW w:w="1808" w:type="dxa"/>
                  <w:tcBorders>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Reclassifications</w:t>
                  </w:r>
                </w:p>
              </w:tc>
              <w:tc>
                <w:tcPr>
                  <w:tcW w:w="808"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65"/>
              </w:trPr>
              <w:tc>
                <w:tcPr>
                  <w:tcW w:w="1808" w:type="dxa"/>
                  <w:tcBorders>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Net foreign currency exchange difference</w:t>
                  </w:r>
                </w:p>
              </w:tc>
              <w:tc>
                <w:tcPr>
                  <w:tcW w:w="808"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55"/>
              </w:trPr>
              <w:tc>
                <w:tcPr>
                  <w:tcW w:w="1808" w:type="dxa"/>
                  <w:tcBorders>
                    <w:top w:val="nil"/>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Reporting Date</w:t>
                  </w:r>
                  <w:r w:rsidRPr="004B63C3">
                    <w:rPr>
                      <w:rFonts w:cs="Calibri"/>
                      <w:color w:val="0000FF"/>
                    </w:rPr>
                    <w:t>]</w:t>
                  </w:r>
                  <w:r w:rsidRPr="004B63C3">
                    <w:rPr>
                      <w:rFonts w:cs="Calibri"/>
                    </w:rPr>
                    <w:t xml:space="preserve">, </w:t>
                  </w:r>
                  <w:r w:rsidR="00D52F38" w:rsidRPr="004B63C3">
                    <w:rPr>
                      <w:rFonts w:cs="Calibri"/>
                    </w:rPr>
                    <w:t>2013</w:t>
                  </w:r>
                </w:p>
              </w:tc>
              <w:tc>
                <w:tcPr>
                  <w:tcW w:w="808"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6D1050" w:rsidRPr="004B63C3" w:rsidTr="002123F4">
              <w:trPr>
                <w:trHeight w:val="55"/>
              </w:trPr>
              <w:tc>
                <w:tcPr>
                  <w:tcW w:w="1808" w:type="dxa"/>
                  <w:tcBorders>
                    <w:top w:val="nil"/>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b/>
                      <w:highlight w:val="yellow"/>
                    </w:rPr>
                  </w:pPr>
                </w:p>
                <w:p w:rsidR="006D1050" w:rsidRPr="004B63C3" w:rsidRDefault="00BA7245" w:rsidP="002123F4">
                  <w:pPr>
                    <w:pStyle w:val="NoSpacing"/>
                    <w:rPr>
                      <w:rFonts w:cs="Calibri"/>
                      <w:b/>
                      <w:highlight w:val="yellow"/>
                    </w:rPr>
                  </w:pPr>
                  <w:r w:rsidRPr="004B63C3">
                    <w:rPr>
                      <w:rFonts w:cs="Calibri"/>
                      <w:b/>
                      <w:highlight w:val="yellow"/>
                    </w:rPr>
                    <w:t>Impairment Loss</w:t>
                  </w:r>
                </w:p>
              </w:tc>
              <w:tc>
                <w:tcPr>
                  <w:tcW w:w="808" w:type="dxa"/>
                  <w:tcBorders>
                    <w:top w:val="single" w:sz="4" w:space="0" w:color="auto"/>
                    <w:left w:val="nil"/>
                    <w:bottom w:val="single" w:sz="4" w:space="0" w:color="auto"/>
                    <w:right w:val="nil"/>
                  </w:tcBorders>
                  <w:tcMar>
                    <w:top w:w="15" w:type="dxa"/>
                    <w:left w:w="15" w:type="dxa"/>
                    <w:bottom w:w="0" w:type="dxa"/>
                    <w:right w:w="15" w:type="dxa"/>
                  </w:tcMar>
                  <w:vAlign w:val="bottom"/>
                </w:tcPr>
                <w:p w:rsidR="006D1050" w:rsidRPr="004B63C3" w:rsidRDefault="006D1050" w:rsidP="002123F4">
                  <w:pPr>
                    <w:pStyle w:val="NoSpacing"/>
                    <w:rPr>
                      <w:rFonts w:cs="Calibri"/>
                      <w:highlight w:val="yellow"/>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6D1050" w:rsidRPr="004B63C3" w:rsidRDefault="006D1050"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6D1050" w:rsidRPr="004B63C3" w:rsidRDefault="006D1050"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6D1050" w:rsidRPr="004B63C3" w:rsidRDefault="006D1050"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6D1050" w:rsidRPr="004B63C3" w:rsidRDefault="006D1050"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6D1050" w:rsidRPr="004B63C3" w:rsidRDefault="006D1050" w:rsidP="002123F4">
                  <w:pPr>
                    <w:pStyle w:val="NoSpacing"/>
                    <w:rPr>
                      <w:rFonts w:cs="Calibri"/>
                    </w:rPr>
                  </w:pPr>
                </w:p>
              </w:tc>
              <w:tc>
                <w:tcPr>
                  <w:tcW w:w="1984" w:type="dxa"/>
                  <w:tcBorders>
                    <w:top w:val="single" w:sz="4" w:space="0" w:color="auto"/>
                    <w:left w:val="nil"/>
                    <w:bottom w:val="single" w:sz="4" w:space="0" w:color="auto"/>
                    <w:right w:val="nil"/>
                  </w:tcBorders>
                  <w:tcMar>
                    <w:top w:w="15" w:type="dxa"/>
                    <w:left w:w="15" w:type="dxa"/>
                    <w:bottom w:w="0" w:type="dxa"/>
                    <w:right w:w="15" w:type="dxa"/>
                  </w:tcMar>
                  <w:vAlign w:val="bottom"/>
                </w:tcPr>
                <w:p w:rsidR="006D1050" w:rsidRPr="004B63C3" w:rsidRDefault="006D1050" w:rsidP="002123F4">
                  <w:pPr>
                    <w:pStyle w:val="NoSpacing"/>
                    <w:rPr>
                      <w:rFonts w:cs="Calibri"/>
                      <w:bCs/>
                    </w:rPr>
                  </w:pPr>
                </w:p>
              </w:tc>
            </w:tr>
            <w:tr w:rsidR="00BA7245" w:rsidRPr="004B63C3" w:rsidTr="002123F4">
              <w:trPr>
                <w:trHeight w:val="55"/>
              </w:trPr>
              <w:tc>
                <w:tcPr>
                  <w:tcW w:w="1808" w:type="dxa"/>
                  <w:tcBorders>
                    <w:top w:val="nil"/>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highlight w:val="yellow"/>
                    </w:rPr>
                  </w:pPr>
                  <w:r w:rsidRPr="004B63C3">
                    <w:rPr>
                      <w:rFonts w:cs="Calibri"/>
                      <w:highlight w:val="yellow"/>
                    </w:rPr>
                    <w:t xml:space="preserve">Balance, </w:t>
                  </w:r>
                  <w:r w:rsidRPr="004B63C3">
                    <w:rPr>
                      <w:rFonts w:cs="Calibri"/>
                      <w:color w:val="0000FF"/>
                      <w:highlight w:val="yellow"/>
                    </w:rPr>
                    <w:t>[</w:t>
                  </w:r>
                  <w:r w:rsidRPr="004B63C3">
                    <w:rPr>
                      <w:rFonts w:cs="Calibri"/>
                      <w:i/>
                      <w:color w:val="0000FF"/>
                      <w:highlight w:val="yellow"/>
                      <w:u w:val="single"/>
                    </w:rPr>
                    <w:t>Reporting Date</w:t>
                  </w:r>
                  <w:r w:rsidRPr="004B63C3">
                    <w:rPr>
                      <w:rFonts w:cs="Calibri"/>
                      <w:color w:val="0000FF"/>
                      <w:highlight w:val="yellow"/>
                    </w:rPr>
                    <w:t>]</w:t>
                  </w:r>
                  <w:r w:rsidRPr="004B63C3">
                    <w:rPr>
                      <w:rFonts w:cs="Calibri"/>
                      <w:highlight w:val="yellow"/>
                    </w:rPr>
                    <w:t xml:space="preserve">, </w:t>
                  </w:r>
                  <w:r w:rsidR="00D52F38" w:rsidRPr="004B63C3">
                    <w:rPr>
                      <w:rFonts w:cs="Calibri"/>
                      <w:highlight w:val="yellow"/>
                    </w:rPr>
                    <w:t>2012</w:t>
                  </w:r>
                </w:p>
                <w:p w:rsidR="00BA7245" w:rsidRPr="004B63C3" w:rsidRDefault="00BA7245" w:rsidP="002123F4">
                  <w:pPr>
                    <w:pStyle w:val="NoSpacing"/>
                    <w:rPr>
                      <w:rFonts w:cs="Calibri"/>
                      <w:highlight w:val="yellow"/>
                    </w:rPr>
                  </w:pPr>
                  <w:r w:rsidRPr="004B63C3">
                    <w:rPr>
                      <w:rFonts w:cs="Calibri"/>
                      <w:highlight w:val="yellow"/>
                    </w:rPr>
                    <w:t>Impairment loss</w:t>
                  </w:r>
                </w:p>
                <w:p w:rsidR="00BA7245" w:rsidRPr="004B63C3" w:rsidRDefault="00BA7245" w:rsidP="002123F4">
                  <w:pPr>
                    <w:pStyle w:val="NoSpacing"/>
                    <w:rPr>
                      <w:rFonts w:cs="Calibri"/>
                      <w:highlight w:val="yellow"/>
                    </w:rPr>
                  </w:pPr>
                  <w:r w:rsidRPr="004B63C3">
                    <w:rPr>
                      <w:rFonts w:cs="Calibri"/>
                      <w:highlight w:val="yellow"/>
                    </w:rPr>
                    <w:t>Rever</w:t>
                  </w:r>
                  <w:r w:rsidR="00E97B74" w:rsidRPr="004B63C3">
                    <w:rPr>
                      <w:rFonts w:cs="Calibri"/>
                      <w:highlight w:val="yellow"/>
                    </w:rPr>
                    <w:t>sal of impairment loss</w:t>
                  </w:r>
                </w:p>
              </w:tc>
              <w:tc>
                <w:tcPr>
                  <w:tcW w:w="808"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highlight w:val="yellow"/>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rPr>
                  </w:pPr>
                </w:p>
              </w:tc>
              <w:tc>
                <w:tcPr>
                  <w:tcW w:w="1984"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bCs/>
                    </w:rPr>
                  </w:pPr>
                </w:p>
              </w:tc>
            </w:tr>
            <w:tr w:rsidR="00BA7245" w:rsidRPr="004B63C3" w:rsidTr="002123F4">
              <w:trPr>
                <w:trHeight w:val="55"/>
              </w:trPr>
              <w:tc>
                <w:tcPr>
                  <w:tcW w:w="1808" w:type="dxa"/>
                  <w:tcBorders>
                    <w:top w:val="nil"/>
                    <w:left w:val="nil"/>
                    <w:bottom w:val="single" w:sz="4" w:space="0" w:color="auto"/>
                    <w:right w:val="nil"/>
                  </w:tcBorders>
                  <w:tcMar>
                    <w:top w:w="15" w:type="dxa"/>
                    <w:left w:w="15" w:type="dxa"/>
                    <w:bottom w:w="0" w:type="dxa"/>
                    <w:right w:w="15" w:type="dxa"/>
                  </w:tcMar>
                  <w:vAlign w:val="bottom"/>
                </w:tcPr>
                <w:p w:rsidR="00BA7245" w:rsidRPr="004B63C3" w:rsidRDefault="00E97B74" w:rsidP="002123F4">
                  <w:pPr>
                    <w:pStyle w:val="NoSpacing"/>
                    <w:rPr>
                      <w:rFonts w:cs="Calibri"/>
                      <w:highlight w:val="yellow"/>
                    </w:rPr>
                  </w:pPr>
                  <w:r w:rsidRPr="004B63C3">
                    <w:rPr>
                      <w:rFonts w:cs="Calibri"/>
                      <w:highlight w:val="yellow"/>
                    </w:rPr>
                    <w:t xml:space="preserve">Balance, </w:t>
                  </w:r>
                  <w:r w:rsidRPr="004B63C3">
                    <w:rPr>
                      <w:rFonts w:cs="Calibri"/>
                      <w:color w:val="0000FF"/>
                      <w:highlight w:val="yellow"/>
                    </w:rPr>
                    <w:t>[</w:t>
                  </w:r>
                  <w:r w:rsidRPr="004B63C3">
                    <w:rPr>
                      <w:rFonts w:cs="Calibri"/>
                      <w:i/>
                      <w:color w:val="0000FF"/>
                      <w:highlight w:val="yellow"/>
                      <w:u w:val="single"/>
                    </w:rPr>
                    <w:t>Reporting Date</w:t>
                  </w:r>
                  <w:r w:rsidRPr="004B63C3">
                    <w:rPr>
                      <w:rFonts w:cs="Calibri"/>
                      <w:color w:val="0000FF"/>
                      <w:highlight w:val="yellow"/>
                    </w:rPr>
                    <w:t>]</w:t>
                  </w:r>
                  <w:r w:rsidRPr="004B63C3">
                    <w:rPr>
                      <w:rFonts w:cs="Calibri"/>
                      <w:highlight w:val="yellow"/>
                    </w:rPr>
                    <w:t xml:space="preserve">, </w:t>
                  </w:r>
                  <w:r w:rsidR="00D52F38" w:rsidRPr="004B63C3">
                    <w:rPr>
                      <w:rFonts w:cs="Calibri"/>
                      <w:highlight w:val="yellow"/>
                    </w:rPr>
                    <w:t>2013</w:t>
                  </w:r>
                </w:p>
              </w:tc>
              <w:tc>
                <w:tcPr>
                  <w:tcW w:w="808"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highlight w:val="yellow"/>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rPr>
                  </w:pPr>
                </w:p>
              </w:tc>
              <w:tc>
                <w:tcPr>
                  <w:tcW w:w="835"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rPr>
                  </w:pPr>
                </w:p>
              </w:tc>
              <w:tc>
                <w:tcPr>
                  <w:tcW w:w="1984" w:type="dxa"/>
                  <w:tcBorders>
                    <w:top w:val="single" w:sz="4" w:space="0" w:color="auto"/>
                    <w:left w:val="nil"/>
                    <w:bottom w:val="single" w:sz="4" w:space="0" w:color="auto"/>
                    <w:right w:val="nil"/>
                  </w:tcBorders>
                  <w:tcMar>
                    <w:top w:w="15" w:type="dxa"/>
                    <w:left w:w="15" w:type="dxa"/>
                    <w:bottom w:w="0" w:type="dxa"/>
                    <w:right w:w="15" w:type="dxa"/>
                  </w:tcMar>
                  <w:vAlign w:val="bottom"/>
                </w:tcPr>
                <w:p w:rsidR="00BA7245" w:rsidRPr="004B63C3" w:rsidRDefault="00BA7245" w:rsidP="002123F4">
                  <w:pPr>
                    <w:pStyle w:val="NoSpacing"/>
                    <w:rPr>
                      <w:rFonts w:cs="Calibri"/>
                      <w:bCs/>
                    </w:rPr>
                  </w:pPr>
                </w:p>
              </w:tc>
            </w:tr>
            <w:tr w:rsidR="002123F4" w:rsidRPr="004B63C3" w:rsidTr="002123F4">
              <w:trPr>
                <w:cantSplit/>
                <w:trHeight w:val="65"/>
              </w:trPr>
              <w:tc>
                <w:tcPr>
                  <w:tcW w:w="2616" w:type="dxa"/>
                  <w:gridSpan w:val="2"/>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p>
                <w:p w:rsidR="002123F4" w:rsidRPr="004B63C3" w:rsidRDefault="002123F4" w:rsidP="002123F4">
                  <w:pPr>
                    <w:pStyle w:val="NoSpacing"/>
                    <w:rPr>
                      <w:rFonts w:cs="Calibri"/>
                      <w:b/>
                    </w:rPr>
                  </w:pPr>
                  <w:r w:rsidRPr="004B63C3">
                    <w:rPr>
                      <w:rFonts w:cs="Calibri"/>
                      <w:b/>
                    </w:rPr>
                    <w:t>Carrying Amount</w:t>
                  </w:r>
                </w:p>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Reporting Date</w:t>
                  </w:r>
                  <w:r w:rsidRPr="004B63C3">
                    <w:rPr>
                      <w:rFonts w:cs="Calibri"/>
                      <w:color w:val="0000FF"/>
                    </w:rPr>
                    <w:t>]</w:t>
                  </w:r>
                  <w:r w:rsidRPr="004B63C3">
                    <w:rPr>
                      <w:rFonts w:cs="Calibri"/>
                    </w:rPr>
                    <w:t xml:space="preserve">, </w:t>
                  </w:r>
                  <w:r w:rsidR="00D52F38" w:rsidRPr="004B63C3">
                    <w:rPr>
                      <w:rFonts w:cs="Calibri"/>
                    </w:rPr>
                    <w:t>2013</w:t>
                  </w: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984"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65"/>
              </w:trPr>
              <w:tc>
                <w:tcPr>
                  <w:tcW w:w="1808"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808"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r w:rsidRPr="004B63C3">
                    <w:rPr>
                      <w:rFonts w:cs="Calibri"/>
                      <w:b/>
                    </w:rPr>
                    <w:t>P</w:t>
                  </w:r>
                </w:p>
              </w:tc>
              <w:tc>
                <w:tcPr>
                  <w:tcW w:w="835"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r w:rsidRPr="004B63C3">
                    <w:rPr>
                      <w:rFonts w:cs="Calibri"/>
                      <w:b/>
                    </w:rPr>
                    <w:t>P</w:t>
                  </w:r>
                </w:p>
              </w:tc>
              <w:tc>
                <w:tcPr>
                  <w:tcW w:w="835"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r w:rsidRPr="004B63C3">
                    <w:rPr>
                      <w:rFonts w:cs="Calibri"/>
                      <w:b/>
                    </w:rPr>
                    <w:t>P</w:t>
                  </w:r>
                </w:p>
              </w:tc>
              <w:tc>
                <w:tcPr>
                  <w:tcW w:w="835"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r w:rsidRPr="004B63C3">
                    <w:rPr>
                      <w:rFonts w:cs="Calibri"/>
                      <w:b/>
                    </w:rPr>
                    <w:t>P</w:t>
                  </w:r>
                </w:p>
              </w:tc>
              <w:tc>
                <w:tcPr>
                  <w:tcW w:w="835"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r w:rsidRPr="004B63C3">
                    <w:rPr>
                      <w:rFonts w:cs="Calibri"/>
                      <w:b/>
                    </w:rPr>
                    <w:t>P</w:t>
                  </w:r>
                </w:p>
              </w:tc>
              <w:tc>
                <w:tcPr>
                  <w:tcW w:w="835"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r w:rsidRPr="004B63C3">
                    <w:rPr>
                      <w:rFonts w:cs="Calibri"/>
                      <w:b/>
                    </w:rPr>
                    <w:t>P</w:t>
                  </w:r>
                </w:p>
              </w:tc>
              <w:tc>
                <w:tcPr>
                  <w:tcW w:w="1984"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
                      <w:bCs/>
                    </w:rPr>
                  </w:pPr>
                  <w:r w:rsidRPr="004B63C3">
                    <w:rPr>
                      <w:rFonts w:cs="Calibri"/>
                      <w:b/>
                      <w:bCs/>
                    </w:rPr>
                    <w:t>P</w:t>
                  </w:r>
                </w:p>
              </w:tc>
            </w:tr>
          </w:tbl>
          <w:p w:rsidR="002123F4" w:rsidRPr="004B63C3" w:rsidRDefault="002123F4" w:rsidP="00F50A5F">
            <w:pPr>
              <w:autoSpaceDE w:val="0"/>
              <w:autoSpaceDN w:val="0"/>
              <w:adjustRightInd w:val="0"/>
              <w:spacing w:before="240" w:after="120"/>
              <w:jc w:val="both"/>
              <w:rPr>
                <w:rFonts w:ascii="Calibri" w:hAnsi="Calibri" w:cs="Calibri"/>
                <w:color w:val="000000"/>
              </w:rPr>
            </w:pPr>
          </w:p>
          <w:p w:rsidR="002123F4" w:rsidRPr="004B63C3" w:rsidRDefault="002123F4" w:rsidP="002123F4">
            <w:pPr>
              <w:rPr>
                <w:rFonts w:ascii="Calibri" w:hAnsi="Calibri" w:cs="Calibri"/>
              </w:rPr>
            </w:pP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5E0349" w:rsidRPr="004B63C3" w:rsidRDefault="005E0349" w:rsidP="005E35C6">
            <w:pPr>
              <w:autoSpaceDE w:val="0"/>
              <w:autoSpaceDN w:val="0"/>
              <w:adjustRightInd w:val="0"/>
              <w:spacing w:before="240"/>
              <w:ind w:left="720"/>
              <w:jc w:val="both"/>
              <w:rPr>
                <w:rFonts w:ascii="Calibri" w:hAnsi="Calibri" w:cs="Calibri"/>
                <w:color w:val="000000"/>
                <w:sz w:val="22"/>
                <w:szCs w:val="22"/>
              </w:rPr>
            </w:pPr>
          </w:p>
          <w:p w:rsidR="002123F4" w:rsidRPr="004B63C3" w:rsidRDefault="002123F4" w:rsidP="005E35C6">
            <w:pPr>
              <w:autoSpaceDE w:val="0"/>
              <w:autoSpaceDN w:val="0"/>
              <w:adjustRightInd w:val="0"/>
              <w:spacing w:before="240"/>
              <w:ind w:left="720"/>
              <w:jc w:val="both"/>
              <w:rPr>
                <w:rFonts w:ascii="Calibri" w:hAnsi="Calibri" w:cs="Calibri"/>
                <w:color w:val="000000"/>
                <w:sz w:val="22"/>
                <w:szCs w:val="22"/>
              </w:rPr>
            </w:pPr>
            <w:r w:rsidRPr="004B63C3">
              <w:rPr>
                <w:rFonts w:ascii="Calibri" w:hAnsi="Calibri" w:cs="Calibri"/>
                <w:color w:val="000000"/>
                <w:sz w:val="22"/>
                <w:szCs w:val="22"/>
              </w:rPr>
              <w:t xml:space="preserve">The </w:t>
            </w:r>
            <w:r w:rsidRPr="004B63C3">
              <w:rPr>
                <w:rFonts w:ascii="Calibri" w:hAnsi="Calibri" w:cs="Calibri"/>
                <w:sz w:val="22"/>
                <w:szCs w:val="22"/>
              </w:rPr>
              <w:t>Company</w:t>
            </w:r>
            <w:r w:rsidRPr="004B63C3">
              <w:rPr>
                <w:rFonts w:ascii="Calibri" w:hAnsi="Calibri" w:cs="Calibri"/>
                <w:color w:val="000000"/>
                <w:sz w:val="22"/>
                <w:szCs w:val="22"/>
              </w:rPr>
              <w:t xml:space="preserve">’s </w:t>
            </w:r>
            <w:r w:rsidRPr="004B63C3">
              <w:rPr>
                <w:rFonts w:ascii="Calibri" w:hAnsi="Calibri" w:cs="Calibri"/>
                <w:color w:val="0000FF"/>
                <w:sz w:val="22"/>
                <w:szCs w:val="22"/>
              </w:rPr>
              <w:t>[</w:t>
            </w:r>
            <w:r w:rsidRPr="004B63C3">
              <w:rPr>
                <w:rFonts w:ascii="Calibri" w:hAnsi="Calibri" w:cs="Calibri"/>
                <w:i/>
                <w:color w:val="0000FF"/>
                <w:sz w:val="22"/>
                <w:szCs w:val="22"/>
                <w:u w:val="single"/>
              </w:rPr>
              <w:t>PPE Item</w:t>
            </w:r>
            <w:r w:rsidRPr="004B63C3">
              <w:rPr>
                <w:rFonts w:ascii="Calibri" w:hAnsi="Calibri" w:cs="Calibri"/>
                <w:color w:val="0000FF"/>
                <w:sz w:val="22"/>
                <w:szCs w:val="22"/>
              </w:rPr>
              <w:t>]</w:t>
            </w:r>
            <w:r w:rsidRPr="004B63C3">
              <w:rPr>
                <w:rFonts w:ascii="Calibri" w:hAnsi="Calibri" w:cs="Calibri"/>
                <w:color w:val="000000"/>
                <w:sz w:val="22"/>
                <w:szCs w:val="22"/>
              </w:rPr>
              <w:t xml:space="preserve"> include carrying amounts of </w:t>
            </w:r>
            <w:r w:rsidRPr="004B63C3">
              <w:rPr>
                <w:rFonts w:ascii="Calibri" w:hAnsi="Calibri" w:cs="Calibri"/>
                <w:color w:val="0000FF"/>
                <w:sz w:val="22"/>
                <w:szCs w:val="22"/>
              </w:rPr>
              <w:t>[</w:t>
            </w:r>
            <w:r w:rsidRPr="004B63C3">
              <w:rPr>
                <w:rFonts w:ascii="Calibri" w:hAnsi="Calibri" w:cs="Calibri"/>
                <w:i/>
                <w:color w:val="0000FF"/>
                <w:sz w:val="22"/>
                <w:szCs w:val="22"/>
                <w:u w:val="single"/>
              </w:rPr>
              <w:t>Carrying amounts of assets under finance lease for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in respect of assets held under finance leases as at </w:t>
            </w:r>
            <w:r w:rsidRPr="004B63C3">
              <w:rPr>
                <w:rFonts w:ascii="Calibri" w:hAnsi="Calibri" w:cs="Calibri"/>
                <w:color w:val="0000FF"/>
                <w:sz w:val="22"/>
                <w:szCs w:val="22"/>
              </w:rPr>
              <w:t>[</w:t>
            </w:r>
            <w:r w:rsidRPr="004B63C3">
              <w:rPr>
                <w:rFonts w:ascii="Calibri" w:hAnsi="Calibri" w:cs="Calibri"/>
                <w:i/>
                <w:color w:val="0000FF"/>
                <w:sz w:val="22"/>
                <w:szCs w:val="22"/>
                <w:u w:val="single"/>
              </w:rPr>
              <w:t>Reporting Date for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respectively.</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highlight w:val="yellow"/>
              </w:rPr>
            </w:pPr>
            <w:r w:rsidRPr="004B63C3">
              <w:rPr>
                <w:rFonts w:ascii="Calibri" w:hAnsi="Calibri" w:cs="Calibri"/>
                <w:sz w:val="18"/>
                <w:szCs w:val="18"/>
                <w:highlight w:val="yellow"/>
              </w:rPr>
              <w:t>Section 17.32(a)</w:t>
            </w:r>
          </w:p>
        </w:tc>
        <w:tc>
          <w:tcPr>
            <w:tcW w:w="9900" w:type="dxa"/>
            <w:tcBorders>
              <w:top w:val="nil"/>
              <w:left w:val="nil"/>
              <w:bottom w:val="nil"/>
              <w:right w:val="nil"/>
            </w:tcBorders>
            <w:shd w:val="clear" w:color="auto" w:fill="auto"/>
          </w:tcPr>
          <w:p w:rsidR="002123F4" w:rsidRPr="004B63C3" w:rsidRDefault="002123F4" w:rsidP="005E35C6">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w:t>
            </w:r>
            <w:r w:rsidRPr="004B63C3">
              <w:rPr>
                <w:rFonts w:ascii="Calibri" w:hAnsi="Calibri" w:cs="Calibri"/>
                <w:sz w:val="22"/>
                <w:szCs w:val="22"/>
              </w:rPr>
              <w:t>Company</w:t>
            </w:r>
            <w:r w:rsidRPr="004B63C3">
              <w:rPr>
                <w:rFonts w:ascii="Calibri" w:hAnsi="Calibri" w:cs="Calibri"/>
                <w:color w:val="000000"/>
                <w:sz w:val="22"/>
                <w:szCs w:val="22"/>
              </w:rPr>
              <w:t xml:space="preserve"> has pledged </w:t>
            </w:r>
            <w:r w:rsidRPr="004B63C3">
              <w:rPr>
                <w:rFonts w:ascii="Calibri" w:hAnsi="Calibri" w:cs="Calibri"/>
                <w:color w:val="0000FF"/>
                <w:sz w:val="22"/>
                <w:szCs w:val="22"/>
              </w:rPr>
              <w:t>[</w:t>
            </w:r>
            <w:r w:rsidRPr="004B63C3">
              <w:rPr>
                <w:rFonts w:ascii="Calibri" w:hAnsi="Calibri" w:cs="Calibri"/>
                <w:i/>
                <w:color w:val="0000FF"/>
                <w:sz w:val="22"/>
                <w:szCs w:val="22"/>
                <w:u w:val="single"/>
              </w:rPr>
              <w:t>Items of PPE</w:t>
            </w:r>
            <w:r w:rsidRPr="004B63C3">
              <w:rPr>
                <w:rFonts w:ascii="Calibri" w:hAnsi="Calibri" w:cs="Calibri"/>
                <w:color w:val="0000FF"/>
                <w:sz w:val="22"/>
                <w:szCs w:val="22"/>
              </w:rPr>
              <w:t>]</w:t>
            </w:r>
            <w:r w:rsidRPr="004B63C3">
              <w:rPr>
                <w:rFonts w:ascii="Calibri" w:hAnsi="Calibri" w:cs="Calibri"/>
                <w:color w:val="000000"/>
                <w:sz w:val="22"/>
                <w:szCs w:val="22"/>
              </w:rPr>
              <w:t xml:space="preserve"> having a carrying amount of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PPE items pledged as at reporting date in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as at </w:t>
            </w:r>
            <w:r w:rsidRPr="004B63C3">
              <w:rPr>
                <w:rFonts w:ascii="Calibri" w:hAnsi="Calibri" w:cs="Calibri"/>
                <w:color w:val="0000FF"/>
                <w:sz w:val="22"/>
                <w:szCs w:val="22"/>
                <w:u w:val="single"/>
              </w:rPr>
              <w:t>[</w:t>
            </w:r>
            <w:r w:rsidRPr="004B63C3">
              <w:rPr>
                <w:rFonts w:ascii="Calibri" w:hAnsi="Calibri" w:cs="Calibri"/>
                <w:i/>
                <w:color w:val="0000FF"/>
                <w:sz w:val="22"/>
                <w:szCs w:val="22"/>
                <w:u w:val="single"/>
              </w:rPr>
              <w:t>Reporting Date for Current and Comparative periods</w:t>
            </w:r>
            <w:r w:rsidRPr="004B63C3">
              <w:rPr>
                <w:rFonts w:ascii="Calibri" w:hAnsi="Calibri" w:cs="Calibri"/>
                <w:color w:val="0000FF"/>
                <w:sz w:val="22"/>
                <w:szCs w:val="22"/>
                <w:u w:val="single"/>
              </w:rPr>
              <w:t>]</w:t>
            </w:r>
            <w:r w:rsidRPr="004B63C3">
              <w:rPr>
                <w:rFonts w:ascii="Calibri" w:hAnsi="Calibri" w:cs="Calibri"/>
                <w:color w:val="000000"/>
                <w:sz w:val="22"/>
                <w:szCs w:val="22"/>
              </w:rPr>
              <w:t xml:space="preserve">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xml:space="preserve">, respectively, to secure banking facilities granted to the </w:t>
            </w:r>
            <w:r w:rsidRPr="004B63C3">
              <w:rPr>
                <w:rFonts w:ascii="Calibri" w:hAnsi="Calibri" w:cs="Calibri"/>
                <w:sz w:val="22"/>
                <w:szCs w:val="22"/>
              </w:rPr>
              <w:t>Company</w:t>
            </w:r>
            <w:r w:rsidRPr="004B63C3">
              <w:rPr>
                <w:rFonts w:ascii="Calibri" w:hAnsi="Calibri" w:cs="Calibri"/>
                <w:color w:val="000000"/>
                <w:sz w:val="22"/>
                <w:szCs w:val="22"/>
              </w:rPr>
              <w:t>.</w:t>
            </w: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pict>
                <v:shape id="_x0000_s1050" type="#_x0000_t202" style="position:absolute;margin-left:-3.15pt;margin-top:40.5pt;width:54.75pt;height:33pt;z-index:10;mso-position-horizontal-relative:text;mso-position-vertical-relative:text" fillcolor="#fabf8f" strokecolor="#f2f2f2" strokeweight="3pt">
                  <v:shadow on="t" type="perspective" color="#974706" opacity=".5" offset="1pt" offset2="-1pt"/>
                  <v:textbox style="mso-next-textbox:#_x0000_s1050">
                    <w:txbxContent>
                      <w:p w:rsidR="00B86B00" w:rsidRPr="008C1F92" w:rsidRDefault="00B86B00" w:rsidP="00D7506E">
                        <w:pPr>
                          <w:rPr>
                            <w:rFonts w:ascii="Garamond" w:hAnsi="Garamond"/>
                            <w:sz w:val="20"/>
                            <w:szCs w:val="20"/>
                          </w:rPr>
                        </w:pPr>
                        <w:r>
                          <w:rPr>
                            <w:rFonts w:ascii="Garamond" w:hAnsi="Garamond"/>
                            <w:sz w:val="20"/>
                            <w:szCs w:val="20"/>
                          </w:rPr>
                          <w:t>If Co. has firm commitment to purchase PPE item/s</w:t>
                        </w:r>
                      </w:p>
                    </w:txbxContent>
                  </v:textbox>
                </v:shape>
              </w:pic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highlight w:val="yellow"/>
              </w:rPr>
            </w:pPr>
            <w:r w:rsidRPr="004B63C3">
              <w:rPr>
                <w:rFonts w:ascii="Calibri" w:hAnsi="Calibri" w:cs="Calibri"/>
                <w:sz w:val="18"/>
                <w:szCs w:val="18"/>
                <w:highlight w:val="yellow"/>
              </w:rPr>
              <w:t>Section 17.32(b)</w:t>
            </w:r>
          </w:p>
        </w:tc>
        <w:tc>
          <w:tcPr>
            <w:tcW w:w="9900" w:type="dxa"/>
            <w:tcBorders>
              <w:top w:val="nil"/>
              <w:left w:val="nil"/>
              <w:bottom w:val="nil"/>
              <w:right w:val="nil"/>
            </w:tcBorders>
            <w:shd w:val="clear" w:color="auto" w:fill="auto"/>
          </w:tcPr>
          <w:p w:rsidR="002123F4" w:rsidRPr="004B63C3" w:rsidRDefault="002123F4" w:rsidP="005E35C6">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w:t>
            </w:r>
            <w:r w:rsidRPr="004B63C3">
              <w:rPr>
                <w:rFonts w:ascii="Calibri" w:hAnsi="Calibri" w:cs="Calibri"/>
                <w:sz w:val="22"/>
                <w:szCs w:val="22"/>
              </w:rPr>
              <w:t>Company</w:t>
            </w:r>
            <w:r w:rsidRPr="004B63C3">
              <w:rPr>
                <w:rFonts w:ascii="Calibri" w:hAnsi="Calibri" w:cs="Calibri"/>
                <w:color w:val="000000"/>
                <w:sz w:val="22"/>
                <w:szCs w:val="22"/>
              </w:rPr>
              <w:t xml:space="preserve"> had entered into contractual commitments for the acquisition of property, plant and equipment amounting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Amounts of contractual commitments in the current and comparative periods</w:t>
            </w:r>
            <w:r w:rsidRPr="004B63C3">
              <w:rPr>
                <w:rFonts w:ascii="Calibri" w:hAnsi="Calibri" w:cs="Calibri"/>
                <w:color w:val="0000FF"/>
                <w:sz w:val="22"/>
                <w:szCs w:val="22"/>
              </w:rPr>
              <w:t xml:space="preserve">] </w:t>
            </w:r>
            <w:r w:rsidRPr="004B63C3">
              <w:rPr>
                <w:rFonts w:ascii="Calibri" w:hAnsi="Calibri" w:cs="Calibri"/>
                <w:color w:val="000000"/>
                <w:sz w:val="22"/>
                <w:szCs w:val="22"/>
              </w:rPr>
              <w:t xml:space="preserve">as at </w:t>
            </w:r>
            <w:r w:rsidRPr="004B63C3">
              <w:rPr>
                <w:rFonts w:ascii="Calibri" w:hAnsi="Calibri" w:cs="Calibri"/>
                <w:color w:val="0000FF"/>
                <w:sz w:val="22"/>
                <w:szCs w:val="22"/>
                <w:u w:val="single"/>
              </w:rPr>
              <w:t>[</w:t>
            </w:r>
            <w:r w:rsidRPr="004B63C3">
              <w:rPr>
                <w:rFonts w:ascii="Calibri" w:hAnsi="Calibri" w:cs="Calibri"/>
                <w:i/>
                <w:color w:val="0000FF"/>
                <w:sz w:val="22"/>
                <w:szCs w:val="22"/>
                <w:u w:val="single"/>
              </w:rPr>
              <w:t>Reporting Date for Current and Comparative periods</w:t>
            </w:r>
            <w:r w:rsidRPr="004B63C3">
              <w:rPr>
                <w:rFonts w:ascii="Calibri" w:hAnsi="Calibri" w:cs="Calibri"/>
                <w:color w:val="0000FF"/>
                <w:sz w:val="22"/>
                <w:szCs w:val="22"/>
                <w:u w:val="single"/>
              </w:rPr>
              <w:t>]</w:t>
            </w:r>
            <w:r w:rsidRPr="004B63C3">
              <w:rPr>
                <w:rFonts w:ascii="Calibri" w:hAnsi="Calibri" w:cs="Calibri"/>
                <w:color w:val="000000"/>
                <w:sz w:val="22"/>
                <w:szCs w:val="22"/>
              </w:rPr>
              <w:t xml:space="preserve">,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respectively.</w:t>
            </w: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pict>
                <v:shape id="_x0000_s1051" type="#_x0000_t202" style="position:absolute;margin-left:-3.15pt;margin-top:39.85pt;width:54.75pt;height:33pt;z-index:11;mso-position-horizontal-relative:text;mso-position-vertical-relative:text" fillcolor="#fabf8f" strokecolor="#f2f2f2" strokeweight="3pt">
                  <v:shadow on="t" type="perspective" color="#974706" opacity=".5" offset="1pt" offset2="-1pt"/>
                  <v:textbox style="mso-next-textbox:#_x0000_s1051">
                    <w:txbxContent>
                      <w:p w:rsidR="00B86B00" w:rsidRPr="008C1F92" w:rsidRDefault="00B86B00" w:rsidP="00EB48E6">
                        <w:pPr>
                          <w:rPr>
                            <w:rFonts w:ascii="Garamond" w:hAnsi="Garamond"/>
                            <w:sz w:val="20"/>
                            <w:szCs w:val="20"/>
                          </w:rPr>
                        </w:pPr>
                        <w:r>
                          <w:rPr>
                            <w:rFonts w:ascii="Garamond" w:hAnsi="Garamond"/>
                            <w:sz w:val="20"/>
                            <w:szCs w:val="20"/>
                          </w:rPr>
                          <w:t>If Additions were not fully paid in cash</w:t>
                        </w:r>
                      </w:p>
                    </w:txbxContent>
                  </v:textbox>
                </v:shape>
              </w:pic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E35C6">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Of the total amount of additions to property, plant and equipment, during the year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portion paid</w:t>
            </w:r>
            <w:r w:rsidRPr="004B63C3">
              <w:rPr>
                <w:rFonts w:ascii="Calibri" w:hAnsi="Calibri" w:cs="Calibri"/>
                <w:color w:val="0000FF"/>
                <w:sz w:val="22"/>
                <w:szCs w:val="22"/>
              </w:rPr>
              <w:t>]</w:t>
            </w:r>
            <w:r w:rsidRPr="004B63C3">
              <w:rPr>
                <w:rFonts w:ascii="Calibri" w:hAnsi="Calibri" w:cs="Calibri"/>
                <w:color w:val="000000"/>
                <w:sz w:val="22"/>
                <w:szCs w:val="22"/>
              </w:rPr>
              <w:t xml:space="preserve"> were paid for in cash while the balance is supported by a </w:t>
            </w:r>
            <w:r w:rsidRPr="004B63C3">
              <w:rPr>
                <w:rFonts w:ascii="Calibri" w:hAnsi="Calibri" w:cs="Calibri"/>
                <w:color w:val="008000"/>
                <w:sz w:val="22"/>
                <w:szCs w:val="22"/>
              </w:rPr>
              <w:t>[</w:t>
            </w:r>
            <w:r w:rsidRPr="004B63C3">
              <w:rPr>
                <w:rFonts w:ascii="Calibri" w:hAnsi="Calibri" w:cs="Calibri"/>
                <w:i/>
                <w:color w:val="008000"/>
                <w:sz w:val="22"/>
                <w:szCs w:val="22"/>
                <w:u w:val="single"/>
              </w:rPr>
              <w:t>Short-term loan; Long-term loan; Promissory note</w:t>
            </w:r>
            <w:r w:rsidRPr="004B63C3">
              <w:rPr>
                <w:rFonts w:ascii="Calibri" w:hAnsi="Calibri" w:cs="Calibri"/>
                <w:color w:val="008000"/>
                <w:sz w:val="22"/>
                <w:szCs w:val="22"/>
              </w:rPr>
              <w:t>]</w:t>
            </w:r>
            <w:r w:rsidRPr="004B63C3">
              <w:rPr>
                <w:rFonts w:ascii="Calibri" w:hAnsi="Calibri" w:cs="Calibri"/>
                <w:color w:val="000000"/>
                <w:sz w:val="22"/>
                <w:szCs w:val="22"/>
              </w:rPr>
              <w:t>.</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E35C6">
            <w:pPr>
              <w:autoSpaceDE w:val="0"/>
              <w:autoSpaceDN w:val="0"/>
              <w:adjustRightInd w:val="0"/>
              <w:spacing w:before="120"/>
              <w:ind w:left="720"/>
              <w:jc w:val="both"/>
              <w:rPr>
                <w:rFonts w:ascii="Calibri" w:hAnsi="Calibri" w:cs="Calibri"/>
                <w:sz w:val="22"/>
                <w:szCs w:val="22"/>
              </w:rPr>
            </w:pPr>
            <w:r w:rsidRPr="004B63C3">
              <w:rPr>
                <w:rFonts w:ascii="Calibri" w:hAnsi="Calibri" w:cs="Calibri"/>
                <w:sz w:val="22"/>
                <w:szCs w:val="22"/>
              </w:rPr>
              <w:t>Management believes that there is no indication that an impairment loss has occurred on its property, plant and equipment.</w:t>
            </w: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pict>
                <v:shape id="_x0000_s1052" type="#_x0000_t202" style="position:absolute;margin-left:-3.15pt;margin-top:6.75pt;width:54.75pt;height:35.25pt;z-index:12;mso-position-horizontal-relative:text;mso-position-vertical-relative:text" fillcolor="#fabf8f" strokecolor="#f2f2f2" strokeweight="3pt">
                  <v:shadow on="t" type="perspective" color="#974706" opacity=".5" offset="1pt" offset2="-1pt"/>
                  <v:textbox style="mso-next-textbox:#_x0000_s1052">
                    <w:txbxContent>
                      <w:p w:rsidR="00B86B00" w:rsidRPr="008C1F92" w:rsidRDefault="00B86B00" w:rsidP="00EB48E6">
                        <w:pPr>
                          <w:rPr>
                            <w:rFonts w:ascii="Garamond" w:hAnsi="Garamond"/>
                            <w:sz w:val="20"/>
                            <w:szCs w:val="20"/>
                          </w:rPr>
                        </w:pPr>
                        <w:r>
                          <w:rPr>
                            <w:rFonts w:ascii="Garamond" w:hAnsi="Garamond"/>
                            <w:sz w:val="20"/>
                            <w:szCs w:val="20"/>
                          </w:rPr>
                          <w:t>If there is no impairment loss recognized during the year</w:t>
                        </w:r>
                      </w:p>
                    </w:txbxContent>
                  </v:textbox>
                </v:shape>
              </w:pic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numPr>
                <w:ilvl w:val="0"/>
                <w:numId w:val="13"/>
              </w:numPr>
              <w:autoSpaceDE w:val="0"/>
              <w:autoSpaceDN w:val="0"/>
              <w:adjustRightInd w:val="0"/>
              <w:spacing w:before="360"/>
              <w:ind w:left="18" w:hanging="18"/>
              <w:jc w:val="both"/>
              <w:rPr>
                <w:rFonts w:ascii="Calibri" w:hAnsi="Calibri" w:cs="Calibri"/>
                <w:b/>
                <w:bCs/>
                <w:color w:val="000000"/>
              </w:rPr>
            </w:pPr>
            <w:r w:rsidRPr="004B63C3">
              <w:rPr>
                <w:rFonts w:ascii="Calibri" w:hAnsi="Calibri" w:cs="Calibri"/>
                <w:b/>
                <w:bCs/>
                <w:color w:val="000000"/>
              </w:rPr>
              <w:t>IN</w:t>
            </w:r>
            <w:r w:rsidR="005E35C6" w:rsidRPr="004B63C3">
              <w:rPr>
                <w:rFonts w:ascii="Calibri" w:hAnsi="Calibri" w:cs="Calibri"/>
                <w:b/>
                <w:bCs/>
                <w:color w:val="000000"/>
              </w:rPr>
              <w:t>VESTMENT PROPERTIES</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16.10(e)</w:t>
            </w:r>
          </w:p>
        </w:tc>
        <w:tc>
          <w:tcPr>
            <w:tcW w:w="9900" w:type="dxa"/>
            <w:tcBorders>
              <w:top w:val="nil"/>
              <w:left w:val="nil"/>
              <w:bottom w:val="nil"/>
              <w:right w:val="nil"/>
            </w:tcBorders>
            <w:shd w:val="clear" w:color="auto" w:fill="auto"/>
          </w:tcPr>
          <w:p w:rsidR="002123F4" w:rsidRPr="004B63C3" w:rsidRDefault="002123F4" w:rsidP="007F796E">
            <w:pPr>
              <w:autoSpaceDE w:val="0"/>
              <w:autoSpaceDN w:val="0"/>
              <w:adjustRightInd w:val="0"/>
              <w:spacing w:before="120" w:after="240"/>
              <w:ind w:left="720"/>
              <w:jc w:val="both"/>
              <w:rPr>
                <w:rFonts w:ascii="Calibri" w:hAnsi="Calibri" w:cs="Calibri"/>
              </w:rPr>
            </w:pPr>
            <w:r w:rsidRPr="004B63C3">
              <w:rPr>
                <w:rFonts w:ascii="Calibri" w:hAnsi="Calibri" w:cs="Calibri"/>
              </w:rPr>
              <w:t>The fair value of the Company’s investment properties follows:</w:t>
            </w: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pict>
                <v:shape id="_x0000_s1053" type="#_x0000_t202" style="position:absolute;margin-left:-3.15pt;margin-top:3.5pt;width:54.75pt;height:15.75pt;z-index:13;mso-position-horizontal-relative:text;mso-position-vertical-relative:text" fillcolor="#fabf8f" strokecolor="#f2f2f2" strokeweight="3pt">
                  <v:shadow on="t" type="perspective" color="#974706" opacity=".5" offset="1pt" offset2="-1pt"/>
                  <v:textbox style="mso-next-textbox:#_x0000_s1053">
                    <w:txbxContent>
                      <w:p w:rsidR="00B86B00" w:rsidRPr="008C1F92" w:rsidRDefault="00B86B00" w:rsidP="00EB48E6">
                        <w:pPr>
                          <w:rPr>
                            <w:rFonts w:ascii="Garamond" w:hAnsi="Garamond"/>
                            <w:sz w:val="20"/>
                            <w:szCs w:val="20"/>
                          </w:rPr>
                        </w:pPr>
                        <w:r>
                          <w:rPr>
                            <w:rFonts w:ascii="Garamond" w:hAnsi="Garamond"/>
                            <w:sz w:val="20"/>
                            <w:szCs w:val="20"/>
                          </w:rPr>
                          <w:t>If Fair value Method was used</w:t>
                        </w:r>
                      </w:p>
                    </w:txbxContent>
                  </v:textbox>
                </v:shape>
              </w:pic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8830" w:type="dxa"/>
              <w:tblInd w:w="828" w:type="dxa"/>
              <w:tblBorders>
                <w:top w:val="single" w:sz="4" w:space="0" w:color="auto"/>
                <w:bottom w:val="double" w:sz="4" w:space="0" w:color="auto"/>
              </w:tblBorders>
              <w:tblLayout w:type="fixed"/>
              <w:tblLook w:val="0000" w:firstRow="0" w:lastRow="0" w:firstColumn="0" w:lastColumn="0" w:noHBand="0" w:noVBand="0"/>
            </w:tblPr>
            <w:tblGrid>
              <w:gridCol w:w="4615"/>
              <w:gridCol w:w="1472"/>
              <w:gridCol w:w="1472"/>
              <w:gridCol w:w="1271"/>
            </w:tblGrid>
            <w:tr w:rsidR="002123F4" w:rsidRPr="004B63C3" w:rsidTr="002123F4">
              <w:trPr>
                <w:trHeight w:val="367"/>
              </w:trPr>
              <w:tc>
                <w:tcPr>
                  <w:tcW w:w="4615" w:type="dxa"/>
                  <w:tcBorders>
                    <w:top w:val="single" w:sz="4" w:space="0" w:color="auto"/>
                    <w:bottom w:val="single" w:sz="4" w:space="0" w:color="auto"/>
                  </w:tcBorders>
                </w:tcPr>
                <w:p w:rsidR="002123F4" w:rsidRPr="004B63C3" w:rsidRDefault="002123F4" w:rsidP="002123F4">
                  <w:pPr>
                    <w:pStyle w:val="NoSpacing"/>
                    <w:rPr>
                      <w:rFonts w:cs="Calibri"/>
                    </w:rPr>
                  </w:pPr>
                </w:p>
              </w:tc>
              <w:tc>
                <w:tcPr>
                  <w:tcW w:w="1472" w:type="dxa"/>
                  <w:tcBorders>
                    <w:top w:val="single" w:sz="4" w:space="0" w:color="auto"/>
                    <w:bottom w:val="single" w:sz="4" w:space="0" w:color="auto"/>
                  </w:tcBorders>
                </w:tcPr>
                <w:p w:rsidR="002123F4" w:rsidRPr="004B63C3" w:rsidRDefault="002123F4" w:rsidP="002123F4">
                  <w:pPr>
                    <w:pStyle w:val="NoSpacing"/>
                    <w:rPr>
                      <w:rFonts w:cs="Calibri"/>
                      <w:color w:val="0000FF"/>
                    </w:rPr>
                  </w:pPr>
                  <w:r w:rsidRPr="004B63C3">
                    <w:rPr>
                      <w:rFonts w:cs="Calibri"/>
                      <w:color w:val="0000FF"/>
                    </w:rPr>
                    <w:t>[</w:t>
                  </w:r>
                  <w:r w:rsidRPr="004B63C3">
                    <w:rPr>
                      <w:rFonts w:cs="Calibri"/>
                      <w:i/>
                      <w:color w:val="0000FF"/>
                      <w:u w:val="single"/>
                    </w:rPr>
                    <w:t>Invst Prop 1</w:t>
                  </w:r>
                  <w:r w:rsidRPr="004B63C3">
                    <w:rPr>
                      <w:rFonts w:cs="Calibri"/>
                      <w:color w:val="0000FF"/>
                    </w:rPr>
                    <w:t>]</w:t>
                  </w:r>
                </w:p>
              </w:tc>
              <w:tc>
                <w:tcPr>
                  <w:tcW w:w="1472" w:type="dxa"/>
                  <w:tcBorders>
                    <w:top w:val="single" w:sz="4" w:space="0" w:color="auto"/>
                    <w:bottom w:val="single" w:sz="4" w:space="0" w:color="auto"/>
                  </w:tcBorders>
                </w:tcPr>
                <w:p w:rsidR="002123F4" w:rsidRPr="004B63C3" w:rsidRDefault="002123F4" w:rsidP="002123F4">
                  <w:pPr>
                    <w:pStyle w:val="NoSpacing"/>
                    <w:rPr>
                      <w:rFonts w:cs="Calibri"/>
                      <w:color w:val="0000FF"/>
                    </w:rPr>
                  </w:pPr>
                  <w:r w:rsidRPr="004B63C3">
                    <w:rPr>
                      <w:rFonts w:cs="Calibri"/>
                      <w:color w:val="0000FF"/>
                    </w:rPr>
                    <w:t>[</w:t>
                  </w:r>
                  <w:r w:rsidRPr="004B63C3">
                    <w:rPr>
                      <w:rFonts w:cs="Calibri"/>
                      <w:i/>
                      <w:color w:val="0000FF"/>
                      <w:u w:val="single"/>
                    </w:rPr>
                    <w:t>Invst Prop 2</w:t>
                  </w:r>
                  <w:r w:rsidRPr="004B63C3">
                    <w:rPr>
                      <w:rFonts w:cs="Calibri"/>
                      <w:color w:val="0000FF"/>
                    </w:rPr>
                    <w:t>]</w:t>
                  </w:r>
                </w:p>
              </w:tc>
              <w:tc>
                <w:tcPr>
                  <w:tcW w:w="1271" w:type="dxa"/>
                  <w:tcBorders>
                    <w:top w:val="single" w:sz="4" w:space="0" w:color="auto"/>
                    <w:bottom w:val="single" w:sz="4" w:space="0" w:color="auto"/>
                  </w:tcBorders>
                </w:tcPr>
                <w:p w:rsidR="002123F4" w:rsidRPr="004B63C3" w:rsidRDefault="002123F4" w:rsidP="002123F4">
                  <w:pPr>
                    <w:pStyle w:val="NoSpacing"/>
                    <w:rPr>
                      <w:rFonts w:cs="Calibri"/>
                      <w:bCs/>
                    </w:rPr>
                  </w:pPr>
                  <w:r w:rsidRPr="004B63C3">
                    <w:rPr>
                      <w:rFonts w:cs="Calibri"/>
                      <w:bCs/>
                    </w:rPr>
                    <w:t>Total</w:t>
                  </w:r>
                </w:p>
              </w:tc>
            </w:tr>
            <w:tr w:rsidR="002123F4" w:rsidRPr="004B63C3" w:rsidTr="002123F4">
              <w:trPr>
                <w:trHeight w:val="353"/>
              </w:trPr>
              <w:tc>
                <w:tcPr>
                  <w:tcW w:w="4615" w:type="dxa"/>
                  <w:tcBorders>
                    <w:bottom w:val="nil"/>
                  </w:tcBorders>
                </w:tcPr>
                <w:p w:rsidR="002123F4" w:rsidRPr="004B63C3" w:rsidRDefault="002123F4" w:rsidP="002123F4">
                  <w:pPr>
                    <w:pStyle w:val="NoSpacing"/>
                    <w:rPr>
                      <w:rFonts w:cs="Calibri"/>
                    </w:rPr>
                  </w:pPr>
                  <w:r w:rsidRPr="004B63C3">
                    <w:rPr>
                      <w:rFonts w:cs="Calibri"/>
                    </w:rPr>
                    <w:t xml:space="preserve">Fair value, </w:t>
                  </w:r>
                  <w:r w:rsidRPr="004B63C3">
                    <w:rPr>
                      <w:rFonts w:cs="Calibri"/>
                      <w:color w:val="0000FF"/>
                    </w:rPr>
                    <w:t>[</w:t>
                  </w:r>
                  <w:r w:rsidRPr="004B63C3">
                    <w:rPr>
                      <w:rFonts w:cs="Calibri"/>
                      <w:i/>
                      <w:color w:val="0000FF"/>
                      <w:u w:val="single"/>
                    </w:rPr>
                    <w:t>Beginning of accounting period</w:t>
                  </w:r>
                  <w:r w:rsidRPr="004B63C3">
                    <w:rPr>
                      <w:rFonts w:cs="Calibri"/>
                      <w:color w:val="0000FF"/>
                    </w:rPr>
                    <w:t>]</w:t>
                  </w:r>
                  <w:r w:rsidRPr="004B63C3">
                    <w:rPr>
                      <w:rFonts w:cs="Calibri"/>
                    </w:rPr>
                    <w:t xml:space="preserve">, </w:t>
                  </w:r>
                  <w:r w:rsidR="00D52F38" w:rsidRPr="004B63C3">
                    <w:rPr>
                      <w:rFonts w:cs="Calibri"/>
                    </w:rPr>
                    <w:t>2012</w:t>
                  </w:r>
                </w:p>
              </w:tc>
              <w:tc>
                <w:tcPr>
                  <w:tcW w:w="1472" w:type="dxa"/>
                  <w:tcBorders>
                    <w:bottom w:val="nil"/>
                  </w:tcBorders>
                </w:tcPr>
                <w:p w:rsidR="002123F4" w:rsidRPr="004B63C3" w:rsidRDefault="002123F4" w:rsidP="002123F4">
                  <w:pPr>
                    <w:pStyle w:val="NoSpacing"/>
                    <w:rPr>
                      <w:rFonts w:cs="Calibri"/>
                    </w:rPr>
                  </w:pPr>
                  <w:r w:rsidRPr="004B63C3">
                    <w:rPr>
                      <w:rFonts w:cs="Calibri"/>
                    </w:rPr>
                    <w:t>P</w:t>
                  </w:r>
                </w:p>
              </w:tc>
              <w:tc>
                <w:tcPr>
                  <w:tcW w:w="1472" w:type="dxa"/>
                  <w:tcBorders>
                    <w:bottom w:val="nil"/>
                  </w:tcBorders>
                </w:tcPr>
                <w:p w:rsidR="002123F4" w:rsidRPr="004B63C3" w:rsidRDefault="002123F4" w:rsidP="002123F4">
                  <w:pPr>
                    <w:pStyle w:val="NoSpacing"/>
                    <w:rPr>
                      <w:rFonts w:cs="Calibri"/>
                    </w:rPr>
                  </w:pPr>
                  <w:r w:rsidRPr="004B63C3">
                    <w:rPr>
                      <w:rFonts w:cs="Calibri"/>
                    </w:rPr>
                    <w:t>P</w:t>
                  </w:r>
                </w:p>
              </w:tc>
              <w:tc>
                <w:tcPr>
                  <w:tcW w:w="1271" w:type="dxa"/>
                  <w:tcBorders>
                    <w:bottom w:val="nil"/>
                  </w:tcBorders>
                </w:tcPr>
                <w:p w:rsidR="002123F4" w:rsidRPr="004B63C3" w:rsidRDefault="002123F4" w:rsidP="002123F4">
                  <w:pPr>
                    <w:pStyle w:val="NoSpacing"/>
                    <w:rPr>
                      <w:rFonts w:cs="Calibri"/>
                      <w:b/>
                      <w:bCs/>
                    </w:rPr>
                  </w:pPr>
                  <w:r w:rsidRPr="004B63C3">
                    <w:rPr>
                      <w:rFonts w:cs="Calibri"/>
                      <w:b/>
                      <w:bCs/>
                    </w:rPr>
                    <w:t>P</w:t>
                  </w:r>
                </w:p>
              </w:tc>
            </w:tr>
            <w:tr w:rsidR="002123F4" w:rsidRPr="004B63C3" w:rsidTr="002123F4">
              <w:trPr>
                <w:trHeight w:val="284"/>
              </w:trPr>
              <w:tc>
                <w:tcPr>
                  <w:tcW w:w="4615"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Additions</w:t>
                  </w:r>
                </w:p>
              </w:tc>
              <w:tc>
                <w:tcPr>
                  <w:tcW w:w="1472" w:type="dxa"/>
                  <w:tcBorders>
                    <w:top w:val="nil"/>
                    <w:bottom w:val="nil"/>
                  </w:tcBorders>
                </w:tcPr>
                <w:p w:rsidR="002123F4" w:rsidRPr="004B63C3" w:rsidRDefault="002123F4" w:rsidP="002123F4">
                  <w:pPr>
                    <w:pStyle w:val="NoSpacing"/>
                    <w:rPr>
                      <w:rFonts w:cs="Calibri"/>
                    </w:rPr>
                  </w:pPr>
                </w:p>
              </w:tc>
              <w:tc>
                <w:tcPr>
                  <w:tcW w:w="1472" w:type="dxa"/>
                  <w:tcBorders>
                    <w:top w:val="nil"/>
                    <w:bottom w:val="nil"/>
                  </w:tcBorders>
                </w:tcPr>
                <w:p w:rsidR="002123F4" w:rsidRPr="004B63C3" w:rsidRDefault="002123F4" w:rsidP="002123F4">
                  <w:pPr>
                    <w:pStyle w:val="NoSpacing"/>
                    <w:rPr>
                      <w:rFonts w:cs="Calibri"/>
                    </w:rPr>
                  </w:pPr>
                </w:p>
              </w:tc>
              <w:tc>
                <w:tcPr>
                  <w:tcW w:w="1271" w:type="dxa"/>
                  <w:tcBorders>
                    <w:top w:val="nil"/>
                    <w:bottom w:val="nil"/>
                  </w:tcBorders>
                </w:tcPr>
                <w:p w:rsidR="002123F4" w:rsidRPr="004B63C3" w:rsidRDefault="002123F4" w:rsidP="002123F4">
                  <w:pPr>
                    <w:pStyle w:val="NoSpacing"/>
                    <w:rPr>
                      <w:rFonts w:cs="Calibri"/>
                      <w:b/>
                      <w:bCs/>
                    </w:rPr>
                  </w:pPr>
                </w:p>
              </w:tc>
            </w:tr>
            <w:tr w:rsidR="002123F4" w:rsidRPr="004B63C3" w:rsidTr="002123F4">
              <w:trPr>
                <w:trHeight w:val="297"/>
              </w:trPr>
              <w:tc>
                <w:tcPr>
                  <w:tcW w:w="4615"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Disposals</w:t>
                  </w:r>
                </w:p>
              </w:tc>
              <w:tc>
                <w:tcPr>
                  <w:tcW w:w="1472" w:type="dxa"/>
                  <w:tcBorders>
                    <w:top w:val="nil"/>
                    <w:bottom w:val="nil"/>
                  </w:tcBorders>
                </w:tcPr>
                <w:p w:rsidR="002123F4" w:rsidRPr="004B63C3" w:rsidRDefault="002123F4" w:rsidP="002123F4">
                  <w:pPr>
                    <w:pStyle w:val="NoSpacing"/>
                    <w:rPr>
                      <w:rFonts w:cs="Calibri"/>
                    </w:rPr>
                  </w:pPr>
                </w:p>
              </w:tc>
              <w:tc>
                <w:tcPr>
                  <w:tcW w:w="1472" w:type="dxa"/>
                  <w:tcBorders>
                    <w:top w:val="nil"/>
                    <w:bottom w:val="nil"/>
                  </w:tcBorders>
                </w:tcPr>
                <w:p w:rsidR="002123F4" w:rsidRPr="004B63C3" w:rsidRDefault="002123F4" w:rsidP="002123F4">
                  <w:pPr>
                    <w:pStyle w:val="NoSpacing"/>
                    <w:rPr>
                      <w:rFonts w:cs="Calibri"/>
                    </w:rPr>
                  </w:pPr>
                </w:p>
              </w:tc>
              <w:tc>
                <w:tcPr>
                  <w:tcW w:w="1271" w:type="dxa"/>
                  <w:tcBorders>
                    <w:top w:val="nil"/>
                    <w:bottom w:val="nil"/>
                  </w:tcBorders>
                </w:tcPr>
                <w:p w:rsidR="002123F4" w:rsidRPr="004B63C3" w:rsidRDefault="002123F4" w:rsidP="002123F4">
                  <w:pPr>
                    <w:pStyle w:val="NoSpacing"/>
                    <w:rPr>
                      <w:rFonts w:cs="Calibri"/>
                      <w:b/>
                      <w:bCs/>
                    </w:rPr>
                  </w:pPr>
                </w:p>
              </w:tc>
            </w:tr>
            <w:tr w:rsidR="002123F4" w:rsidRPr="004B63C3" w:rsidTr="002123F4">
              <w:trPr>
                <w:trHeight w:val="284"/>
              </w:trPr>
              <w:tc>
                <w:tcPr>
                  <w:tcW w:w="4615"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Reclassifications</w:t>
                  </w:r>
                </w:p>
              </w:tc>
              <w:tc>
                <w:tcPr>
                  <w:tcW w:w="1472" w:type="dxa"/>
                  <w:tcBorders>
                    <w:top w:val="nil"/>
                    <w:bottom w:val="nil"/>
                  </w:tcBorders>
                </w:tcPr>
                <w:p w:rsidR="002123F4" w:rsidRPr="004B63C3" w:rsidRDefault="002123F4" w:rsidP="002123F4">
                  <w:pPr>
                    <w:pStyle w:val="NoSpacing"/>
                    <w:rPr>
                      <w:rFonts w:cs="Calibri"/>
                    </w:rPr>
                  </w:pPr>
                </w:p>
              </w:tc>
              <w:tc>
                <w:tcPr>
                  <w:tcW w:w="1472" w:type="dxa"/>
                  <w:tcBorders>
                    <w:top w:val="nil"/>
                    <w:bottom w:val="nil"/>
                  </w:tcBorders>
                </w:tcPr>
                <w:p w:rsidR="002123F4" w:rsidRPr="004B63C3" w:rsidRDefault="002123F4" w:rsidP="002123F4">
                  <w:pPr>
                    <w:pStyle w:val="NoSpacing"/>
                    <w:rPr>
                      <w:rFonts w:cs="Calibri"/>
                    </w:rPr>
                  </w:pPr>
                </w:p>
              </w:tc>
              <w:tc>
                <w:tcPr>
                  <w:tcW w:w="1271" w:type="dxa"/>
                  <w:tcBorders>
                    <w:top w:val="nil"/>
                    <w:bottom w:val="nil"/>
                  </w:tcBorders>
                </w:tcPr>
                <w:p w:rsidR="002123F4" w:rsidRPr="004B63C3" w:rsidRDefault="002123F4" w:rsidP="002123F4">
                  <w:pPr>
                    <w:pStyle w:val="NoSpacing"/>
                    <w:rPr>
                      <w:rFonts w:cs="Calibri"/>
                      <w:b/>
                      <w:bCs/>
                    </w:rPr>
                  </w:pPr>
                </w:p>
              </w:tc>
            </w:tr>
            <w:tr w:rsidR="002123F4" w:rsidRPr="004B63C3" w:rsidTr="002123F4">
              <w:trPr>
                <w:trHeight w:val="297"/>
              </w:trPr>
              <w:tc>
                <w:tcPr>
                  <w:tcW w:w="4615"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 xml:space="preserve">Increase (Decrease) in fair value during </w:t>
                  </w:r>
                  <w:r w:rsidR="00D52F38" w:rsidRPr="004B63C3">
                    <w:rPr>
                      <w:rFonts w:cs="Calibri"/>
                      <w:color w:val="000000"/>
                    </w:rPr>
                    <w:t>2013</w:t>
                  </w:r>
                </w:p>
              </w:tc>
              <w:tc>
                <w:tcPr>
                  <w:tcW w:w="1472" w:type="dxa"/>
                  <w:tcBorders>
                    <w:top w:val="nil"/>
                    <w:bottom w:val="nil"/>
                  </w:tcBorders>
                </w:tcPr>
                <w:p w:rsidR="002123F4" w:rsidRPr="004B63C3" w:rsidRDefault="002123F4" w:rsidP="002123F4">
                  <w:pPr>
                    <w:pStyle w:val="NoSpacing"/>
                    <w:rPr>
                      <w:rFonts w:cs="Calibri"/>
                    </w:rPr>
                  </w:pPr>
                </w:p>
              </w:tc>
              <w:tc>
                <w:tcPr>
                  <w:tcW w:w="1472" w:type="dxa"/>
                  <w:tcBorders>
                    <w:top w:val="nil"/>
                    <w:bottom w:val="nil"/>
                  </w:tcBorders>
                </w:tcPr>
                <w:p w:rsidR="002123F4" w:rsidRPr="004B63C3" w:rsidRDefault="002123F4" w:rsidP="002123F4">
                  <w:pPr>
                    <w:pStyle w:val="NoSpacing"/>
                    <w:rPr>
                      <w:rFonts w:cs="Calibri"/>
                    </w:rPr>
                  </w:pPr>
                </w:p>
              </w:tc>
              <w:tc>
                <w:tcPr>
                  <w:tcW w:w="1271" w:type="dxa"/>
                  <w:tcBorders>
                    <w:top w:val="nil"/>
                    <w:bottom w:val="nil"/>
                  </w:tcBorders>
                </w:tcPr>
                <w:p w:rsidR="002123F4" w:rsidRPr="004B63C3" w:rsidRDefault="002123F4" w:rsidP="002123F4">
                  <w:pPr>
                    <w:pStyle w:val="NoSpacing"/>
                    <w:rPr>
                      <w:rFonts w:cs="Calibri"/>
                      <w:b/>
                      <w:bCs/>
                    </w:rPr>
                  </w:pPr>
                </w:p>
              </w:tc>
            </w:tr>
            <w:tr w:rsidR="002123F4" w:rsidRPr="004B63C3" w:rsidTr="002123F4">
              <w:trPr>
                <w:trHeight w:val="438"/>
              </w:trPr>
              <w:tc>
                <w:tcPr>
                  <w:tcW w:w="4615" w:type="dxa"/>
                  <w:tcBorders>
                    <w:top w:val="single" w:sz="4" w:space="0" w:color="auto"/>
                    <w:bottom w:val="double" w:sz="4" w:space="0" w:color="auto"/>
                  </w:tcBorders>
                </w:tcPr>
                <w:p w:rsidR="002123F4" w:rsidRPr="004B63C3" w:rsidRDefault="002123F4" w:rsidP="002123F4">
                  <w:pPr>
                    <w:pStyle w:val="NoSpacing"/>
                    <w:rPr>
                      <w:rFonts w:cs="Calibri"/>
                    </w:rPr>
                  </w:pPr>
                  <w:r w:rsidRPr="004B63C3">
                    <w:rPr>
                      <w:rFonts w:cs="Calibri"/>
                    </w:rPr>
                    <w:t xml:space="preserve">Fair value, </w:t>
                  </w:r>
                  <w:r w:rsidRPr="004B63C3">
                    <w:rPr>
                      <w:rFonts w:cs="Calibri"/>
                      <w:color w:val="0000FF"/>
                    </w:rPr>
                    <w:t>[</w:t>
                  </w:r>
                  <w:r w:rsidRPr="004B63C3">
                    <w:rPr>
                      <w:rFonts w:cs="Calibri"/>
                      <w:i/>
                      <w:color w:val="0000FF"/>
                      <w:u w:val="single"/>
                    </w:rPr>
                    <w:t>Reporting Date</w:t>
                  </w:r>
                  <w:r w:rsidRPr="004B63C3">
                    <w:rPr>
                      <w:rFonts w:cs="Calibri"/>
                      <w:color w:val="0000FF"/>
                    </w:rPr>
                    <w:t>]</w:t>
                  </w:r>
                  <w:r w:rsidRPr="004B63C3">
                    <w:rPr>
                      <w:rFonts w:cs="Calibri"/>
                    </w:rPr>
                    <w:t xml:space="preserve">, </w:t>
                  </w:r>
                  <w:r w:rsidR="00D52F38" w:rsidRPr="004B63C3">
                    <w:rPr>
                      <w:rFonts w:cs="Calibri"/>
                    </w:rPr>
                    <w:t>2013</w:t>
                  </w:r>
                </w:p>
              </w:tc>
              <w:tc>
                <w:tcPr>
                  <w:tcW w:w="1472" w:type="dxa"/>
                  <w:tcBorders>
                    <w:top w:val="single" w:sz="4" w:space="0" w:color="auto"/>
                    <w:bottom w:val="double" w:sz="4" w:space="0" w:color="auto"/>
                  </w:tcBorders>
                </w:tcPr>
                <w:p w:rsidR="002123F4" w:rsidRPr="004B63C3" w:rsidRDefault="002123F4" w:rsidP="002123F4">
                  <w:pPr>
                    <w:pStyle w:val="NoSpacing"/>
                    <w:rPr>
                      <w:rFonts w:cs="Calibri"/>
                    </w:rPr>
                  </w:pPr>
                  <w:r w:rsidRPr="004B63C3">
                    <w:rPr>
                      <w:rFonts w:cs="Calibri"/>
                    </w:rPr>
                    <w:t>P</w:t>
                  </w:r>
                </w:p>
              </w:tc>
              <w:tc>
                <w:tcPr>
                  <w:tcW w:w="1472" w:type="dxa"/>
                  <w:tcBorders>
                    <w:top w:val="single" w:sz="4" w:space="0" w:color="auto"/>
                    <w:bottom w:val="double" w:sz="4" w:space="0" w:color="auto"/>
                  </w:tcBorders>
                </w:tcPr>
                <w:p w:rsidR="002123F4" w:rsidRPr="004B63C3" w:rsidRDefault="002123F4" w:rsidP="002123F4">
                  <w:pPr>
                    <w:pStyle w:val="NoSpacing"/>
                    <w:rPr>
                      <w:rFonts w:cs="Calibri"/>
                    </w:rPr>
                  </w:pPr>
                  <w:r w:rsidRPr="004B63C3">
                    <w:rPr>
                      <w:rFonts w:cs="Calibri"/>
                    </w:rPr>
                    <w:t>P</w:t>
                  </w:r>
                </w:p>
              </w:tc>
              <w:tc>
                <w:tcPr>
                  <w:tcW w:w="1271" w:type="dxa"/>
                  <w:tcBorders>
                    <w:top w:val="single" w:sz="4" w:space="0" w:color="auto"/>
                    <w:bottom w:val="double" w:sz="4" w:space="0" w:color="auto"/>
                  </w:tcBorders>
                </w:tcPr>
                <w:p w:rsidR="002123F4" w:rsidRPr="004B63C3" w:rsidRDefault="002123F4" w:rsidP="002123F4">
                  <w:pPr>
                    <w:pStyle w:val="NoSpacing"/>
                    <w:rPr>
                      <w:rFonts w:cs="Calibri"/>
                      <w:b/>
                      <w:bCs/>
                    </w:rPr>
                  </w:pPr>
                  <w:r w:rsidRPr="004B63C3">
                    <w:rPr>
                      <w:rFonts w:cs="Calibri"/>
                      <w:b/>
                      <w:bCs/>
                    </w:rPr>
                    <w:t>P</w:t>
                  </w:r>
                </w:p>
              </w:tc>
            </w:tr>
          </w:tbl>
          <w:p w:rsidR="002123F4" w:rsidRPr="004B63C3" w:rsidRDefault="00D965F7" w:rsidP="007F796E">
            <w:pPr>
              <w:pStyle w:val="NoSpacing"/>
              <w:spacing w:before="240"/>
              <w:rPr>
                <w:rFonts w:cs="Calibri"/>
                <w:color w:val="FF0000"/>
              </w:rPr>
            </w:pPr>
            <w:r>
              <w:rPr>
                <w:rFonts w:cs="Calibri"/>
                <w:noProof/>
              </w:rPr>
              <w:pict>
                <v:shape id="_x0000_s1055" type="#_x0000_t202" style="position:absolute;margin-left:491.1pt;margin-top:-.05pt;width:54.75pt;height:90.75pt;z-index:15;mso-position-horizontal-relative:text;mso-position-vertical-relative:text" fillcolor="#fabf8f" strokecolor="#f2f2f2" strokeweight="3pt">
                  <v:shadow on="t" type="perspective" color="#974706" opacity=".5" offset="1pt" offset2="-1pt"/>
                  <v:textbox style="mso-next-textbox:#_x0000_s1055">
                    <w:txbxContent>
                      <w:p w:rsidR="00B86B00" w:rsidRPr="008C1F92" w:rsidRDefault="00B86B00" w:rsidP="007F796E">
                        <w:pPr>
                          <w:rPr>
                            <w:rFonts w:ascii="Garamond" w:hAnsi="Garamond"/>
                            <w:sz w:val="20"/>
                            <w:szCs w:val="20"/>
                          </w:rPr>
                        </w:pPr>
                        <w:r>
                          <w:rPr>
                            <w:rFonts w:ascii="Garamond" w:hAnsi="Garamond"/>
                            <w:sz w:val="20"/>
                            <w:szCs w:val="20"/>
                          </w:rPr>
                          <w:t>If there is only one investment property item</w:t>
                        </w:r>
                      </w:p>
                    </w:txbxContent>
                  </v:textbox>
                </v:shape>
              </w:pict>
            </w:r>
          </w:p>
          <w:tbl>
            <w:tblPr>
              <w:tblW w:w="8818" w:type="dxa"/>
              <w:tblInd w:w="828" w:type="dxa"/>
              <w:tblBorders>
                <w:top w:val="single" w:sz="4" w:space="0" w:color="auto"/>
                <w:bottom w:val="double" w:sz="4" w:space="0" w:color="auto"/>
              </w:tblBorders>
              <w:tblLayout w:type="fixed"/>
              <w:tblLook w:val="0000" w:firstRow="0" w:lastRow="0" w:firstColumn="0" w:lastColumn="0" w:noHBand="0" w:noVBand="0"/>
            </w:tblPr>
            <w:tblGrid>
              <w:gridCol w:w="6550"/>
              <w:gridCol w:w="2268"/>
            </w:tblGrid>
            <w:tr w:rsidR="002123F4" w:rsidRPr="004B63C3" w:rsidTr="00060F6A">
              <w:trPr>
                <w:trHeight w:val="305"/>
              </w:trPr>
              <w:tc>
                <w:tcPr>
                  <w:tcW w:w="6550" w:type="dxa"/>
                  <w:tcBorders>
                    <w:top w:val="single" w:sz="4" w:space="0" w:color="auto"/>
                    <w:bottom w:val="single" w:sz="4" w:space="0" w:color="auto"/>
                  </w:tcBorders>
                </w:tcPr>
                <w:p w:rsidR="002123F4" w:rsidRPr="004B63C3" w:rsidRDefault="002123F4" w:rsidP="002123F4">
                  <w:pPr>
                    <w:pStyle w:val="NoSpacing"/>
                    <w:rPr>
                      <w:rFonts w:cs="Calibri"/>
                    </w:rPr>
                  </w:pPr>
                </w:p>
              </w:tc>
              <w:tc>
                <w:tcPr>
                  <w:tcW w:w="2268" w:type="dxa"/>
                  <w:tcBorders>
                    <w:top w:val="single" w:sz="4" w:space="0" w:color="auto"/>
                    <w:bottom w:val="single" w:sz="4" w:space="0" w:color="auto"/>
                  </w:tcBorders>
                </w:tcPr>
                <w:p w:rsidR="002123F4" w:rsidRPr="004B63C3" w:rsidRDefault="00D52F38" w:rsidP="002123F4">
                  <w:pPr>
                    <w:pStyle w:val="NoSpacing"/>
                    <w:rPr>
                      <w:rFonts w:cs="Calibri"/>
                      <w:bCs/>
                    </w:rPr>
                  </w:pPr>
                  <w:r w:rsidRPr="004B63C3">
                    <w:rPr>
                      <w:rFonts w:cs="Calibri"/>
                    </w:rPr>
                    <w:t>2013</w:t>
                  </w:r>
                </w:p>
              </w:tc>
            </w:tr>
            <w:tr w:rsidR="002123F4" w:rsidRPr="004B63C3" w:rsidTr="002123F4">
              <w:trPr>
                <w:trHeight w:val="316"/>
              </w:trPr>
              <w:tc>
                <w:tcPr>
                  <w:tcW w:w="6550" w:type="dxa"/>
                  <w:tcBorders>
                    <w:top w:val="single" w:sz="4" w:space="0" w:color="auto"/>
                  </w:tcBorders>
                </w:tcPr>
                <w:p w:rsidR="002123F4" w:rsidRPr="004B63C3" w:rsidRDefault="002123F4" w:rsidP="002123F4">
                  <w:pPr>
                    <w:pStyle w:val="NoSpacing"/>
                    <w:rPr>
                      <w:rFonts w:cs="Calibri"/>
                    </w:rPr>
                  </w:pPr>
                  <w:r w:rsidRPr="004B63C3">
                    <w:rPr>
                      <w:rFonts w:cs="Calibri"/>
                    </w:rPr>
                    <w:t xml:space="preserve">Fair value, </w:t>
                  </w:r>
                  <w:r w:rsidRPr="004B63C3">
                    <w:rPr>
                      <w:rFonts w:cs="Calibri"/>
                      <w:color w:val="0000FF"/>
                    </w:rPr>
                    <w:t>[</w:t>
                  </w:r>
                  <w:r w:rsidRPr="004B63C3">
                    <w:rPr>
                      <w:rFonts w:cs="Calibri"/>
                      <w:i/>
                      <w:color w:val="0000FF"/>
                      <w:u w:val="single"/>
                    </w:rPr>
                    <w:t>Beginning of accounting period</w:t>
                  </w:r>
                  <w:r w:rsidRPr="004B63C3">
                    <w:rPr>
                      <w:rFonts w:cs="Calibri"/>
                      <w:color w:val="0000FF"/>
                    </w:rPr>
                    <w:t>]</w:t>
                  </w:r>
                </w:p>
              </w:tc>
              <w:tc>
                <w:tcPr>
                  <w:tcW w:w="2268" w:type="dxa"/>
                  <w:tcBorders>
                    <w:top w:val="single" w:sz="4" w:space="0" w:color="auto"/>
                  </w:tcBorders>
                </w:tcPr>
                <w:p w:rsidR="002123F4" w:rsidRPr="004B63C3" w:rsidRDefault="002123F4" w:rsidP="002123F4">
                  <w:pPr>
                    <w:pStyle w:val="NoSpacing"/>
                    <w:rPr>
                      <w:rFonts w:cs="Calibri"/>
                      <w:b/>
                      <w:bCs/>
                    </w:rPr>
                  </w:pPr>
                </w:p>
              </w:tc>
            </w:tr>
            <w:tr w:rsidR="002123F4" w:rsidRPr="004B63C3" w:rsidTr="002123F4">
              <w:trPr>
                <w:trHeight w:val="265"/>
              </w:trPr>
              <w:tc>
                <w:tcPr>
                  <w:tcW w:w="6550"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Additions</w:t>
                  </w:r>
                </w:p>
              </w:tc>
              <w:tc>
                <w:tcPr>
                  <w:tcW w:w="2268" w:type="dxa"/>
                  <w:tcBorders>
                    <w:top w:val="nil"/>
                    <w:bottom w:val="nil"/>
                  </w:tcBorders>
                </w:tcPr>
                <w:p w:rsidR="002123F4" w:rsidRPr="004B63C3" w:rsidRDefault="002123F4" w:rsidP="002123F4">
                  <w:pPr>
                    <w:pStyle w:val="NoSpacing"/>
                    <w:rPr>
                      <w:rFonts w:cs="Calibri"/>
                      <w:b/>
                      <w:bCs/>
                    </w:rPr>
                  </w:pPr>
                </w:p>
              </w:tc>
            </w:tr>
            <w:tr w:rsidR="002123F4" w:rsidRPr="004B63C3" w:rsidTr="002123F4">
              <w:trPr>
                <w:trHeight w:val="252"/>
              </w:trPr>
              <w:tc>
                <w:tcPr>
                  <w:tcW w:w="6550"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Disposals</w:t>
                  </w:r>
                </w:p>
              </w:tc>
              <w:tc>
                <w:tcPr>
                  <w:tcW w:w="2268" w:type="dxa"/>
                  <w:tcBorders>
                    <w:top w:val="nil"/>
                    <w:bottom w:val="nil"/>
                  </w:tcBorders>
                </w:tcPr>
                <w:p w:rsidR="002123F4" w:rsidRPr="004B63C3" w:rsidRDefault="002123F4" w:rsidP="002123F4">
                  <w:pPr>
                    <w:pStyle w:val="NoSpacing"/>
                    <w:rPr>
                      <w:rFonts w:cs="Calibri"/>
                      <w:b/>
                      <w:bCs/>
                    </w:rPr>
                  </w:pPr>
                </w:p>
              </w:tc>
            </w:tr>
            <w:tr w:rsidR="002123F4" w:rsidRPr="004B63C3" w:rsidTr="002123F4">
              <w:trPr>
                <w:trHeight w:val="265"/>
              </w:trPr>
              <w:tc>
                <w:tcPr>
                  <w:tcW w:w="6550"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Reclassifications</w:t>
                  </w:r>
                </w:p>
              </w:tc>
              <w:tc>
                <w:tcPr>
                  <w:tcW w:w="2268" w:type="dxa"/>
                  <w:tcBorders>
                    <w:top w:val="nil"/>
                    <w:bottom w:val="nil"/>
                  </w:tcBorders>
                </w:tcPr>
                <w:p w:rsidR="002123F4" w:rsidRPr="004B63C3" w:rsidRDefault="002123F4" w:rsidP="002123F4">
                  <w:pPr>
                    <w:pStyle w:val="NoSpacing"/>
                    <w:rPr>
                      <w:rFonts w:cs="Calibri"/>
                      <w:b/>
                      <w:bCs/>
                    </w:rPr>
                  </w:pPr>
                </w:p>
              </w:tc>
            </w:tr>
            <w:tr w:rsidR="002123F4" w:rsidRPr="004B63C3" w:rsidTr="002123F4">
              <w:trPr>
                <w:trHeight w:val="265"/>
              </w:trPr>
              <w:tc>
                <w:tcPr>
                  <w:tcW w:w="6550"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 xml:space="preserve">Increase (Decrease) in fair value during </w:t>
                  </w:r>
                  <w:r w:rsidR="00D52F38" w:rsidRPr="004B63C3">
                    <w:rPr>
                      <w:rFonts w:cs="Calibri"/>
                      <w:color w:val="000000"/>
                    </w:rPr>
                    <w:t>2012</w:t>
                  </w:r>
                </w:p>
              </w:tc>
              <w:tc>
                <w:tcPr>
                  <w:tcW w:w="2268" w:type="dxa"/>
                  <w:tcBorders>
                    <w:top w:val="nil"/>
                    <w:bottom w:val="nil"/>
                  </w:tcBorders>
                </w:tcPr>
                <w:p w:rsidR="002123F4" w:rsidRPr="004B63C3" w:rsidRDefault="002123F4" w:rsidP="002123F4">
                  <w:pPr>
                    <w:pStyle w:val="NoSpacing"/>
                    <w:rPr>
                      <w:rFonts w:cs="Calibri"/>
                      <w:b/>
                      <w:bCs/>
                    </w:rPr>
                  </w:pPr>
                </w:p>
              </w:tc>
            </w:tr>
            <w:tr w:rsidR="002123F4" w:rsidRPr="004B63C3" w:rsidTr="002123F4">
              <w:trPr>
                <w:trHeight w:val="392"/>
              </w:trPr>
              <w:tc>
                <w:tcPr>
                  <w:tcW w:w="6550" w:type="dxa"/>
                  <w:tcBorders>
                    <w:top w:val="single" w:sz="4" w:space="0" w:color="auto"/>
                    <w:bottom w:val="double" w:sz="4" w:space="0" w:color="auto"/>
                  </w:tcBorders>
                </w:tcPr>
                <w:p w:rsidR="002123F4" w:rsidRPr="004B63C3" w:rsidRDefault="002123F4" w:rsidP="002123F4">
                  <w:pPr>
                    <w:pStyle w:val="NoSpacing"/>
                    <w:rPr>
                      <w:rFonts w:cs="Calibri"/>
                    </w:rPr>
                  </w:pPr>
                  <w:r w:rsidRPr="004B63C3">
                    <w:rPr>
                      <w:rFonts w:cs="Calibri"/>
                    </w:rPr>
                    <w:t xml:space="preserve">Fair value, </w:t>
                  </w:r>
                  <w:r w:rsidRPr="004B63C3">
                    <w:rPr>
                      <w:rFonts w:cs="Calibri"/>
                      <w:color w:val="0000FF"/>
                    </w:rPr>
                    <w:t>[</w:t>
                  </w:r>
                  <w:r w:rsidRPr="004B63C3">
                    <w:rPr>
                      <w:rFonts w:cs="Calibri"/>
                      <w:i/>
                      <w:color w:val="0000FF"/>
                      <w:u w:val="single"/>
                    </w:rPr>
                    <w:t>Reporting Date</w:t>
                  </w:r>
                  <w:r w:rsidRPr="004B63C3">
                    <w:rPr>
                      <w:rFonts w:cs="Calibri"/>
                      <w:color w:val="0000FF"/>
                    </w:rPr>
                    <w:t>]</w:t>
                  </w:r>
                </w:p>
              </w:tc>
              <w:tc>
                <w:tcPr>
                  <w:tcW w:w="2268" w:type="dxa"/>
                  <w:tcBorders>
                    <w:top w:val="single" w:sz="4" w:space="0" w:color="auto"/>
                    <w:bottom w:val="double" w:sz="4" w:space="0" w:color="auto"/>
                  </w:tcBorders>
                </w:tcPr>
                <w:p w:rsidR="002123F4" w:rsidRPr="004B63C3" w:rsidRDefault="002123F4" w:rsidP="002123F4">
                  <w:pPr>
                    <w:pStyle w:val="NoSpacing"/>
                    <w:rPr>
                      <w:rFonts w:cs="Calibri"/>
                      <w:b/>
                      <w:bCs/>
                    </w:rPr>
                  </w:pPr>
                  <w:r w:rsidRPr="004B63C3">
                    <w:rPr>
                      <w:rFonts w:cs="Calibri"/>
                      <w:b/>
                      <w:bCs/>
                    </w:rPr>
                    <w:t>P</w:t>
                  </w:r>
                </w:p>
              </w:tc>
            </w:tr>
          </w:tbl>
          <w:p w:rsidR="002123F4" w:rsidRPr="004B63C3" w:rsidRDefault="002123F4" w:rsidP="002123F4">
            <w:pPr>
              <w:rPr>
                <w:rFonts w:ascii="Calibri" w:hAnsi="Calibri" w:cs="Calibri"/>
              </w:rPr>
            </w:pP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pict>
                <v:shape id="_x0000_s1054" type="#_x0000_t202" style="position:absolute;margin-left:-3.15pt;margin-top:4.5pt;width:54.75pt;height:42pt;z-index:14;mso-position-horizontal-relative:text;mso-position-vertical-relative:text" fillcolor="#fabf8f" strokecolor="#f2f2f2" strokeweight="3pt">
                  <v:shadow on="t" type="perspective" color="#974706" opacity=".5" offset="1pt" offset2="-1pt"/>
                  <v:textbox style="mso-next-textbox:#_x0000_s1054">
                    <w:txbxContent>
                      <w:p w:rsidR="00B86B00" w:rsidRPr="008C1F92" w:rsidRDefault="00B86B00" w:rsidP="007F796E">
                        <w:pPr>
                          <w:rPr>
                            <w:rFonts w:ascii="Garamond" w:hAnsi="Garamond"/>
                            <w:sz w:val="20"/>
                            <w:szCs w:val="20"/>
                          </w:rPr>
                        </w:pPr>
                        <w:r>
                          <w:rPr>
                            <w:rFonts w:ascii="Garamond" w:hAnsi="Garamond"/>
                            <w:sz w:val="20"/>
                            <w:szCs w:val="20"/>
                          </w:rPr>
                          <w:t>If there are two or more investment property item</w:t>
                        </w:r>
                      </w:p>
                    </w:txbxContent>
                  </v:textbox>
                </v:shape>
              </w:pic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E35C6">
            <w:pPr>
              <w:autoSpaceDE w:val="0"/>
              <w:autoSpaceDN w:val="0"/>
              <w:adjustRightInd w:val="0"/>
              <w:spacing w:before="240"/>
              <w:ind w:left="720"/>
              <w:jc w:val="both"/>
              <w:rPr>
                <w:rFonts w:ascii="Calibri" w:hAnsi="Calibri" w:cs="Calibri"/>
                <w:color w:val="000000"/>
                <w:sz w:val="22"/>
                <w:szCs w:val="22"/>
              </w:rPr>
            </w:pPr>
            <w:r w:rsidRPr="004B63C3">
              <w:rPr>
                <w:rFonts w:ascii="Calibri" w:hAnsi="Calibri" w:cs="Calibri"/>
                <w:color w:val="000000"/>
                <w:sz w:val="22"/>
                <w:szCs w:val="22"/>
              </w:rPr>
              <w:t xml:space="preserve">The fair value of the </w:t>
            </w:r>
            <w:r w:rsidRPr="004B63C3">
              <w:rPr>
                <w:rFonts w:ascii="Calibri" w:hAnsi="Calibri" w:cs="Calibri"/>
                <w:sz w:val="22"/>
                <w:szCs w:val="22"/>
              </w:rPr>
              <w:t>Company</w:t>
            </w:r>
            <w:r w:rsidRPr="004B63C3">
              <w:rPr>
                <w:rFonts w:ascii="Calibri" w:hAnsi="Calibri" w:cs="Calibri"/>
                <w:color w:val="000000"/>
                <w:sz w:val="22"/>
                <w:szCs w:val="22"/>
              </w:rPr>
              <w:t xml:space="preserve">’s investment properties at </w:t>
            </w:r>
            <w:r w:rsidRPr="004B63C3">
              <w:rPr>
                <w:rFonts w:ascii="Calibri" w:hAnsi="Calibri" w:cs="Calibri"/>
                <w:color w:val="0000FF"/>
                <w:sz w:val="22"/>
                <w:szCs w:val="22"/>
              </w:rPr>
              <w:t>[</w:t>
            </w:r>
            <w:r w:rsidRPr="004B63C3">
              <w:rPr>
                <w:rFonts w:ascii="Calibri" w:hAnsi="Calibri" w:cs="Calibri"/>
                <w:i/>
                <w:color w:val="0000FF"/>
                <w:sz w:val="22"/>
                <w:szCs w:val="22"/>
                <w:u w:val="single"/>
              </w:rPr>
              <w:t>Report date for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has been arrived at on the basis of a valuation carried out at that date by </w:t>
            </w:r>
            <w:r w:rsidRPr="004B63C3">
              <w:rPr>
                <w:rFonts w:ascii="Calibri" w:hAnsi="Calibri" w:cs="Calibri"/>
                <w:color w:val="0000FF"/>
                <w:sz w:val="22"/>
                <w:szCs w:val="22"/>
              </w:rPr>
              <w:t>[</w:t>
            </w:r>
            <w:r w:rsidRPr="004B63C3">
              <w:rPr>
                <w:rFonts w:ascii="Calibri" w:hAnsi="Calibri" w:cs="Calibri"/>
                <w:i/>
                <w:color w:val="0000FF"/>
                <w:sz w:val="22"/>
                <w:szCs w:val="22"/>
                <w:u w:val="single"/>
              </w:rPr>
              <w:t>Name of appraiser</w:t>
            </w:r>
            <w:r w:rsidRPr="004B63C3">
              <w:rPr>
                <w:rFonts w:ascii="Calibri" w:hAnsi="Calibri" w:cs="Calibri"/>
                <w:color w:val="0000FF"/>
                <w:sz w:val="22"/>
                <w:szCs w:val="22"/>
              </w:rPr>
              <w:t>]</w:t>
            </w:r>
            <w:r w:rsidRPr="004B63C3">
              <w:rPr>
                <w:rFonts w:ascii="Calibri" w:hAnsi="Calibri" w:cs="Calibri"/>
                <w:color w:val="000000"/>
                <w:sz w:val="22"/>
                <w:szCs w:val="22"/>
              </w:rPr>
              <w:t>. The valuation, which conforms to International Valuation Standards, was arrived at by reference to market evidence of transaction prices for similar properties.</w:t>
            </w: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pict>
                <v:shape id="_x0000_s1056" type="#_x0000_t202" style="position:absolute;margin-left:-3.9pt;margin-top:55.5pt;width:54.75pt;height:32.25pt;z-index:16;mso-position-horizontal-relative:text;mso-position-vertical-relative:text" fillcolor="#fabf8f" strokecolor="#f2f2f2" strokeweight="3pt">
                  <v:shadow on="t" type="perspective" color="#974706" opacity=".5" offset="1pt" offset2="-1pt"/>
                  <v:textbox style="mso-next-textbox:#_x0000_s1056">
                    <w:txbxContent>
                      <w:p w:rsidR="00B86B00" w:rsidRPr="008C1F92" w:rsidRDefault="00B86B00" w:rsidP="007F796E">
                        <w:pPr>
                          <w:rPr>
                            <w:rFonts w:ascii="Garamond" w:hAnsi="Garamond"/>
                            <w:sz w:val="20"/>
                            <w:szCs w:val="20"/>
                          </w:rPr>
                        </w:pPr>
                        <w:r>
                          <w:rPr>
                            <w:rFonts w:ascii="Garamond" w:hAnsi="Garamond"/>
                            <w:sz w:val="20"/>
                            <w:szCs w:val="20"/>
                          </w:rPr>
                          <w:t>If fair value of investment property cannot be determined</w:t>
                        </w:r>
                      </w:p>
                    </w:txbxContent>
                  </v:textbox>
                </v:shape>
              </w:pic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E35C6">
            <w:pPr>
              <w:autoSpaceDE w:val="0"/>
              <w:autoSpaceDN w:val="0"/>
              <w:adjustRightInd w:val="0"/>
              <w:spacing w:before="120"/>
              <w:ind w:left="720"/>
              <w:jc w:val="both"/>
              <w:rPr>
                <w:rFonts w:ascii="Calibri" w:hAnsi="Calibri" w:cs="Calibri"/>
                <w:sz w:val="22"/>
                <w:szCs w:val="22"/>
              </w:rPr>
            </w:pPr>
            <w:r w:rsidRPr="004B63C3">
              <w:rPr>
                <w:rFonts w:ascii="Calibri" w:hAnsi="Calibri" w:cs="Calibri"/>
                <w:sz w:val="22"/>
                <w:szCs w:val="22"/>
              </w:rPr>
              <w:t xml:space="preserve">The company transferred some of its investment property to property plant and equipment since the reliable fair value of this investment cannot be determined without undue cost or effort.  </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E35C6">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w:t>
            </w:r>
            <w:r w:rsidRPr="004B63C3">
              <w:rPr>
                <w:rFonts w:ascii="Calibri" w:hAnsi="Calibri" w:cs="Calibri"/>
                <w:sz w:val="22"/>
                <w:szCs w:val="22"/>
              </w:rPr>
              <w:t>Company</w:t>
            </w:r>
            <w:r w:rsidRPr="004B63C3">
              <w:rPr>
                <w:rFonts w:ascii="Calibri" w:hAnsi="Calibri" w:cs="Calibri"/>
                <w:color w:val="000000"/>
                <w:sz w:val="22"/>
                <w:szCs w:val="22"/>
              </w:rPr>
              <w:t xml:space="preserve"> has pledged its investment property to secure general banking facilities granted to the </w:t>
            </w:r>
            <w:r w:rsidRPr="004B63C3">
              <w:rPr>
                <w:rFonts w:ascii="Calibri" w:hAnsi="Calibri" w:cs="Calibri"/>
                <w:sz w:val="22"/>
                <w:szCs w:val="22"/>
              </w:rPr>
              <w:t>Company</w:t>
            </w:r>
            <w:r w:rsidRPr="004B63C3">
              <w:rPr>
                <w:rFonts w:ascii="Calibri" w:hAnsi="Calibri" w:cs="Calibri"/>
                <w:color w:val="000000"/>
                <w:sz w:val="22"/>
                <w:szCs w:val="22"/>
              </w:rPr>
              <w:t>.</w:t>
            </w: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pict>
                <v:shape id="_x0000_s1057" type="#_x0000_t202" style="position:absolute;margin-left:-3.9pt;margin-top:1.75pt;width:54.75pt;height:29.55pt;z-index:17;mso-position-horizontal-relative:text;mso-position-vertical-relative:text" fillcolor="#fabf8f" strokecolor="#f2f2f2" strokeweight="3pt">
                  <v:shadow on="t" type="perspective" color="#974706" opacity=".5" offset="1pt" offset2="-1pt"/>
                  <v:textbox style="mso-next-textbox:#_x0000_s1057">
                    <w:txbxContent>
                      <w:p w:rsidR="00B86B00" w:rsidRPr="008C1F92" w:rsidRDefault="00B86B00" w:rsidP="007F796E">
                        <w:pPr>
                          <w:rPr>
                            <w:rFonts w:ascii="Garamond" w:hAnsi="Garamond"/>
                            <w:sz w:val="20"/>
                            <w:szCs w:val="20"/>
                          </w:rPr>
                        </w:pPr>
                        <w:r>
                          <w:rPr>
                            <w:rFonts w:ascii="Garamond" w:hAnsi="Garamond"/>
                            <w:sz w:val="20"/>
                            <w:szCs w:val="20"/>
                          </w:rPr>
                          <w:t>If applicable</w:t>
                        </w:r>
                      </w:p>
                    </w:txbxContent>
                  </v:textbox>
                </v:shape>
              </w:pic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numPr>
                <w:ilvl w:val="0"/>
                <w:numId w:val="13"/>
              </w:numPr>
              <w:autoSpaceDE w:val="0"/>
              <w:autoSpaceDN w:val="0"/>
              <w:adjustRightInd w:val="0"/>
              <w:spacing w:before="360"/>
              <w:ind w:left="18" w:hanging="18"/>
              <w:jc w:val="both"/>
              <w:rPr>
                <w:rFonts w:ascii="Calibri" w:hAnsi="Calibri" w:cs="Calibri"/>
                <w:b/>
                <w:bCs/>
                <w:color w:val="000000"/>
              </w:rPr>
            </w:pPr>
            <w:r w:rsidRPr="004B63C3">
              <w:rPr>
                <w:rFonts w:ascii="Calibri" w:hAnsi="Calibri" w:cs="Calibri"/>
                <w:b/>
                <w:bCs/>
                <w:color w:val="000000"/>
              </w:rPr>
              <w:t>INTANGIBLE ASSETS</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E35C6">
            <w:pPr>
              <w:autoSpaceDE w:val="0"/>
              <w:autoSpaceDN w:val="0"/>
              <w:adjustRightInd w:val="0"/>
              <w:spacing w:before="120"/>
              <w:ind w:left="720"/>
              <w:jc w:val="both"/>
              <w:rPr>
                <w:rFonts w:ascii="Calibri" w:hAnsi="Calibri" w:cs="Calibri"/>
                <w:sz w:val="22"/>
                <w:szCs w:val="22"/>
              </w:rPr>
            </w:pPr>
            <w:r w:rsidRPr="004B63C3">
              <w:rPr>
                <w:rFonts w:ascii="Calibri" w:hAnsi="Calibri" w:cs="Calibri"/>
                <w:sz w:val="22"/>
                <w:szCs w:val="22"/>
              </w:rPr>
              <w:t xml:space="preserve">Intangible assets pertain to </w:t>
            </w:r>
            <w:r w:rsidRPr="004B63C3">
              <w:rPr>
                <w:rFonts w:ascii="Calibri" w:hAnsi="Calibri" w:cs="Calibri"/>
                <w:i/>
                <w:color w:val="008000"/>
                <w:sz w:val="22"/>
                <w:szCs w:val="22"/>
              </w:rPr>
              <w:t>[computer software, patent, trademark, etc.]</w:t>
            </w:r>
            <w:r w:rsidRPr="004B63C3">
              <w:rPr>
                <w:rFonts w:ascii="Calibri" w:hAnsi="Calibri" w:cs="Calibri"/>
                <w:sz w:val="22"/>
                <w:szCs w:val="22"/>
              </w:rPr>
              <w:t xml:space="preserve"> The carrying amounts of the Company’s intangible assets follow:</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8D1A2D" w:rsidRPr="004B63C3" w:rsidRDefault="008D1A2D" w:rsidP="002123F4">
            <w:pPr>
              <w:rPr>
                <w:rFonts w:ascii="Calibri" w:hAnsi="Calibri" w:cs="Calibri"/>
                <w:sz w:val="18"/>
                <w:szCs w:val="18"/>
              </w:rPr>
            </w:pPr>
          </w:p>
          <w:p w:rsidR="002123F4" w:rsidRPr="004B63C3" w:rsidRDefault="002123F4" w:rsidP="002123F4">
            <w:pPr>
              <w:rPr>
                <w:rFonts w:ascii="Calibri" w:hAnsi="Calibri" w:cs="Calibri"/>
                <w:sz w:val="18"/>
                <w:szCs w:val="18"/>
              </w:rPr>
            </w:pPr>
            <w:r w:rsidRPr="004B63C3">
              <w:rPr>
                <w:rFonts w:ascii="Calibri" w:hAnsi="Calibri" w:cs="Calibri"/>
                <w:sz w:val="18"/>
                <w:szCs w:val="18"/>
              </w:rPr>
              <w:t>Section 18.27(c)</w:t>
            </w: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8727" w:type="dxa"/>
              <w:tblInd w:w="735" w:type="dxa"/>
              <w:tblLayout w:type="fixed"/>
              <w:tblCellMar>
                <w:left w:w="0" w:type="dxa"/>
                <w:right w:w="0" w:type="dxa"/>
              </w:tblCellMar>
              <w:tblLook w:val="0000" w:firstRow="0" w:lastRow="0" w:firstColumn="0" w:lastColumn="0" w:noHBand="0" w:noVBand="0"/>
            </w:tblPr>
            <w:tblGrid>
              <w:gridCol w:w="4959"/>
              <w:gridCol w:w="1256"/>
              <w:gridCol w:w="1256"/>
              <w:gridCol w:w="1256"/>
            </w:tblGrid>
            <w:tr w:rsidR="002123F4" w:rsidRPr="004B63C3" w:rsidTr="002123F4">
              <w:trPr>
                <w:trHeight w:val="95"/>
              </w:trPr>
              <w:tc>
                <w:tcPr>
                  <w:tcW w:w="4959"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lastRenderedPageBreak/>
                    <w:t> </w:t>
                  </w:r>
                </w:p>
              </w:tc>
              <w:tc>
                <w:tcPr>
                  <w:tcW w:w="1256"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Int Asset 1</w:t>
                  </w:r>
                  <w:r w:rsidRPr="004B63C3">
                    <w:rPr>
                      <w:rFonts w:cs="Calibri"/>
                      <w:color w:val="0000FF"/>
                    </w:rPr>
                    <w:t>]</w:t>
                  </w:r>
                </w:p>
              </w:tc>
              <w:tc>
                <w:tcPr>
                  <w:tcW w:w="1256"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Int Asset 2</w:t>
                  </w:r>
                  <w:r w:rsidRPr="004B63C3">
                    <w:rPr>
                      <w:rFonts w:cs="Calibri"/>
                      <w:color w:val="0000FF"/>
                    </w:rPr>
                    <w:t>]</w:t>
                  </w:r>
                </w:p>
              </w:tc>
              <w:tc>
                <w:tcPr>
                  <w:tcW w:w="1256" w:type="dxa"/>
                  <w:tcBorders>
                    <w:top w:val="single" w:sz="4" w:space="0" w:color="auto"/>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r w:rsidRPr="004B63C3">
                    <w:rPr>
                      <w:rFonts w:cs="Calibri"/>
                      <w:bCs/>
                    </w:rPr>
                    <w:t>Total</w:t>
                  </w:r>
                </w:p>
              </w:tc>
            </w:tr>
            <w:tr w:rsidR="002123F4" w:rsidRPr="004B63C3" w:rsidTr="002123F4">
              <w:trPr>
                <w:cantSplit/>
                <w:trHeight w:val="114"/>
              </w:trPr>
              <w:tc>
                <w:tcPr>
                  <w:tcW w:w="4959"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r w:rsidRPr="004B63C3">
                    <w:rPr>
                      <w:rFonts w:cs="Calibri"/>
                      <w:b/>
                    </w:rPr>
                    <w:t>Cost</w:t>
                  </w:r>
                </w:p>
              </w:tc>
              <w:tc>
                <w:tcPr>
                  <w:tcW w:w="1256" w:type="dxa"/>
                  <w:tcBorders>
                    <w:top w:val="nil"/>
                    <w:left w:val="nil"/>
                    <w:bottom w:val="nil"/>
                    <w:right w:val="nil"/>
                  </w:tcBorders>
                  <w:vAlign w:val="bottom"/>
                </w:tcPr>
                <w:p w:rsidR="002123F4" w:rsidRPr="004B63C3" w:rsidRDefault="002123F4" w:rsidP="002123F4">
                  <w:pPr>
                    <w:pStyle w:val="NoSpacing"/>
                    <w:rPr>
                      <w:rFonts w:cs="Calibri"/>
                    </w:rPr>
                  </w:pPr>
                </w:p>
              </w:tc>
              <w:tc>
                <w:tcPr>
                  <w:tcW w:w="1256" w:type="dxa"/>
                  <w:tcBorders>
                    <w:top w:val="nil"/>
                    <w:left w:val="nil"/>
                    <w:bottom w:val="nil"/>
                    <w:right w:val="nil"/>
                  </w:tcBorders>
                  <w:vAlign w:val="bottom"/>
                </w:tcPr>
                <w:p w:rsidR="002123F4" w:rsidRPr="004B63C3" w:rsidRDefault="002123F4" w:rsidP="002123F4">
                  <w:pPr>
                    <w:pStyle w:val="NoSpacing"/>
                    <w:rPr>
                      <w:rFonts w:cs="Calibri"/>
                    </w:rPr>
                  </w:pP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114"/>
              </w:trPr>
              <w:tc>
                <w:tcPr>
                  <w:tcW w:w="4959"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Beginning of accounting period</w:t>
                  </w:r>
                  <w:r w:rsidRPr="004B63C3">
                    <w:rPr>
                      <w:rFonts w:cs="Calibri"/>
                      <w:color w:val="0000FF"/>
                    </w:rPr>
                    <w:t>]</w:t>
                  </w:r>
                  <w:r w:rsidRPr="004B63C3">
                    <w:rPr>
                      <w:rFonts w:cs="Calibri"/>
                    </w:rPr>
                    <w:t xml:space="preserve">, </w:t>
                  </w:r>
                  <w:r w:rsidR="00D52F38" w:rsidRPr="004B63C3">
                    <w:rPr>
                      <w:rFonts w:cs="Calibri"/>
                    </w:rPr>
                    <w:t>2012</w:t>
                  </w: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r w:rsidRPr="004B63C3">
                    <w:rPr>
                      <w:rFonts w:cs="Calibri"/>
                      <w:bCs/>
                    </w:rPr>
                    <w:t>P</w:t>
                  </w:r>
                </w:p>
              </w:tc>
            </w:tr>
            <w:tr w:rsidR="002123F4" w:rsidRPr="004B63C3" w:rsidTr="002123F4">
              <w:trPr>
                <w:cantSplit/>
                <w:trHeight w:val="95"/>
              </w:trPr>
              <w:tc>
                <w:tcPr>
                  <w:tcW w:w="4959"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
                      <w:bCs/>
                    </w:rPr>
                  </w:pPr>
                </w:p>
              </w:tc>
              <w:tc>
                <w:tcPr>
                  <w:tcW w:w="1256" w:type="dxa"/>
                  <w:tcBorders>
                    <w:top w:val="single" w:sz="4" w:space="0" w:color="auto"/>
                    <w:left w:val="nil"/>
                    <w:bottom w:val="nil"/>
                    <w:right w:val="nil"/>
                  </w:tcBorders>
                  <w:vAlign w:val="bottom"/>
                </w:tcPr>
                <w:p w:rsidR="002123F4" w:rsidRPr="004B63C3" w:rsidRDefault="002123F4" w:rsidP="002123F4">
                  <w:pPr>
                    <w:pStyle w:val="NoSpacing"/>
                    <w:rPr>
                      <w:rFonts w:cs="Calibri"/>
                      <w:b/>
                      <w:bCs/>
                    </w:rPr>
                  </w:pPr>
                </w:p>
              </w:tc>
              <w:tc>
                <w:tcPr>
                  <w:tcW w:w="1256" w:type="dxa"/>
                  <w:tcBorders>
                    <w:top w:val="single" w:sz="4" w:space="0" w:color="auto"/>
                    <w:left w:val="nil"/>
                    <w:bottom w:val="nil"/>
                    <w:right w:val="nil"/>
                  </w:tcBorders>
                  <w:vAlign w:val="bottom"/>
                </w:tcPr>
                <w:p w:rsidR="002123F4" w:rsidRPr="004B63C3" w:rsidRDefault="002123F4" w:rsidP="002123F4">
                  <w:pPr>
                    <w:pStyle w:val="NoSpacing"/>
                    <w:rPr>
                      <w:rFonts w:cs="Calibri"/>
                      <w:b/>
                      <w:bCs/>
                    </w:rPr>
                  </w:pPr>
                </w:p>
              </w:tc>
              <w:tc>
                <w:tcPr>
                  <w:tcW w:w="1256" w:type="dxa"/>
                  <w:tcBorders>
                    <w:top w:val="single" w:sz="4" w:space="0" w:color="auto"/>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114"/>
              </w:trPr>
              <w:tc>
                <w:tcPr>
                  <w:tcW w:w="4959"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Additions</w:t>
                  </w: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114"/>
              </w:trPr>
              <w:tc>
                <w:tcPr>
                  <w:tcW w:w="4959"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Disposals</w:t>
                  </w: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9F58CE" w:rsidRPr="004B63C3" w:rsidTr="002123F4">
              <w:trPr>
                <w:trHeight w:val="114"/>
              </w:trPr>
              <w:tc>
                <w:tcPr>
                  <w:tcW w:w="4959" w:type="dxa"/>
                  <w:tcBorders>
                    <w:top w:val="nil"/>
                    <w:left w:val="nil"/>
                    <w:right w:val="nil"/>
                  </w:tcBorders>
                  <w:tcMar>
                    <w:top w:w="15" w:type="dxa"/>
                    <w:left w:w="15" w:type="dxa"/>
                    <w:bottom w:w="0" w:type="dxa"/>
                    <w:right w:w="15" w:type="dxa"/>
                  </w:tcMar>
                  <w:vAlign w:val="bottom"/>
                </w:tcPr>
                <w:p w:rsidR="009F58CE" w:rsidRPr="004B63C3" w:rsidRDefault="009F58CE" w:rsidP="002123F4">
                  <w:pPr>
                    <w:pStyle w:val="NoSpacing"/>
                    <w:rPr>
                      <w:rFonts w:cs="Calibri"/>
                    </w:rPr>
                  </w:pPr>
                  <w:r w:rsidRPr="004B63C3">
                    <w:rPr>
                      <w:rFonts w:cs="Calibri"/>
                      <w:highlight w:val="yellow"/>
                    </w:rPr>
                    <w:t>Acquistion through business combination</w:t>
                  </w:r>
                </w:p>
              </w:tc>
              <w:tc>
                <w:tcPr>
                  <w:tcW w:w="1256" w:type="dxa"/>
                  <w:tcBorders>
                    <w:top w:val="nil"/>
                    <w:left w:val="nil"/>
                    <w:right w:val="nil"/>
                  </w:tcBorders>
                  <w:tcMar>
                    <w:top w:w="15" w:type="dxa"/>
                    <w:left w:w="15" w:type="dxa"/>
                    <w:bottom w:w="0" w:type="dxa"/>
                    <w:right w:w="15" w:type="dxa"/>
                  </w:tcMar>
                  <w:vAlign w:val="bottom"/>
                </w:tcPr>
                <w:p w:rsidR="009F58CE" w:rsidRPr="004B63C3" w:rsidRDefault="009F58CE" w:rsidP="002123F4">
                  <w:pPr>
                    <w:pStyle w:val="NoSpacing"/>
                    <w:rPr>
                      <w:rFonts w:cs="Calibri"/>
                    </w:rPr>
                  </w:pPr>
                </w:p>
              </w:tc>
              <w:tc>
                <w:tcPr>
                  <w:tcW w:w="1256" w:type="dxa"/>
                  <w:tcBorders>
                    <w:top w:val="nil"/>
                    <w:left w:val="nil"/>
                    <w:right w:val="nil"/>
                  </w:tcBorders>
                  <w:tcMar>
                    <w:top w:w="15" w:type="dxa"/>
                    <w:left w:w="15" w:type="dxa"/>
                    <w:bottom w:w="0" w:type="dxa"/>
                    <w:right w:w="15" w:type="dxa"/>
                  </w:tcMar>
                  <w:vAlign w:val="bottom"/>
                </w:tcPr>
                <w:p w:rsidR="009F58CE" w:rsidRPr="004B63C3" w:rsidRDefault="009F58CE" w:rsidP="002123F4">
                  <w:pPr>
                    <w:pStyle w:val="NoSpacing"/>
                    <w:rPr>
                      <w:rFonts w:cs="Calibri"/>
                    </w:rPr>
                  </w:pPr>
                </w:p>
              </w:tc>
              <w:tc>
                <w:tcPr>
                  <w:tcW w:w="1256" w:type="dxa"/>
                  <w:tcBorders>
                    <w:top w:val="nil"/>
                    <w:left w:val="nil"/>
                    <w:right w:val="nil"/>
                  </w:tcBorders>
                  <w:tcMar>
                    <w:top w:w="15" w:type="dxa"/>
                    <w:left w:w="15" w:type="dxa"/>
                    <w:bottom w:w="0" w:type="dxa"/>
                    <w:right w:w="15" w:type="dxa"/>
                  </w:tcMar>
                  <w:vAlign w:val="bottom"/>
                </w:tcPr>
                <w:p w:rsidR="009F58CE" w:rsidRPr="004B63C3" w:rsidRDefault="009F58CE" w:rsidP="002123F4">
                  <w:pPr>
                    <w:pStyle w:val="NoSpacing"/>
                    <w:rPr>
                      <w:rFonts w:cs="Calibri"/>
                      <w:bCs/>
                    </w:rPr>
                  </w:pPr>
                </w:p>
              </w:tc>
            </w:tr>
            <w:tr w:rsidR="002123F4" w:rsidRPr="004B63C3" w:rsidTr="002123F4">
              <w:trPr>
                <w:trHeight w:val="114"/>
              </w:trPr>
              <w:tc>
                <w:tcPr>
                  <w:tcW w:w="4959"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Reclassifications</w:t>
                  </w: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95"/>
              </w:trPr>
              <w:tc>
                <w:tcPr>
                  <w:tcW w:w="4959"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Reporting Date</w:t>
                  </w:r>
                  <w:r w:rsidRPr="004B63C3">
                    <w:rPr>
                      <w:rFonts w:cs="Calibri"/>
                      <w:color w:val="0000FF"/>
                    </w:rPr>
                    <w:t>]</w:t>
                  </w:r>
                  <w:r w:rsidRPr="004B63C3">
                    <w:rPr>
                      <w:rFonts w:cs="Calibri"/>
                    </w:rPr>
                    <w:t xml:space="preserve">, </w:t>
                  </w:r>
                  <w:r w:rsidR="00D52F38" w:rsidRPr="004B63C3">
                    <w:rPr>
                      <w:rFonts w:cs="Calibri"/>
                    </w:rPr>
                    <w:t>2013</w:t>
                  </w:r>
                </w:p>
              </w:tc>
              <w:tc>
                <w:tcPr>
                  <w:tcW w:w="1256"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cantSplit/>
                <w:trHeight w:val="95"/>
              </w:trPr>
              <w:tc>
                <w:tcPr>
                  <w:tcW w:w="4959"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
                      <w:bCs/>
                    </w:rPr>
                  </w:pPr>
                </w:p>
                <w:p w:rsidR="002123F4" w:rsidRPr="004B63C3" w:rsidRDefault="002123F4" w:rsidP="002123F4">
                  <w:pPr>
                    <w:pStyle w:val="NoSpacing"/>
                    <w:rPr>
                      <w:rFonts w:cs="Calibri"/>
                      <w:b/>
                      <w:bCs/>
                    </w:rPr>
                  </w:pPr>
                  <w:r w:rsidRPr="004B63C3">
                    <w:rPr>
                      <w:rFonts w:cs="Calibri"/>
                      <w:b/>
                      <w:bCs/>
                    </w:rPr>
                    <w:t>Accumulated Amortization and Impairment Loss</w:t>
                  </w:r>
                </w:p>
              </w:tc>
              <w:tc>
                <w:tcPr>
                  <w:tcW w:w="1256" w:type="dxa"/>
                  <w:tcBorders>
                    <w:top w:val="single" w:sz="4" w:space="0" w:color="auto"/>
                    <w:left w:val="nil"/>
                    <w:right w:val="nil"/>
                  </w:tcBorders>
                  <w:vAlign w:val="bottom"/>
                </w:tcPr>
                <w:p w:rsidR="002123F4" w:rsidRPr="004B63C3" w:rsidRDefault="002123F4" w:rsidP="002123F4">
                  <w:pPr>
                    <w:pStyle w:val="NoSpacing"/>
                    <w:rPr>
                      <w:rFonts w:cs="Calibri"/>
                      <w:b/>
                      <w:bCs/>
                    </w:rPr>
                  </w:pPr>
                </w:p>
              </w:tc>
              <w:tc>
                <w:tcPr>
                  <w:tcW w:w="1256" w:type="dxa"/>
                  <w:tcBorders>
                    <w:top w:val="single" w:sz="4" w:space="0" w:color="auto"/>
                    <w:left w:val="nil"/>
                    <w:right w:val="nil"/>
                  </w:tcBorders>
                  <w:vAlign w:val="bottom"/>
                </w:tcPr>
                <w:p w:rsidR="002123F4" w:rsidRPr="004B63C3" w:rsidRDefault="002123F4" w:rsidP="002123F4">
                  <w:pPr>
                    <w:pStyle w:val="NoSpacing"/>
                    <w:rPr>
                      <w:rFonts w:cs="Calibri"/>
                      <w:b/>
                      <w:bCs/>
                    </w:rPr>
                  </w:pPr>
                </w:p>
              </w:tc>
              <w:tc>
                <w:tcPr>
                  <w:tcW w:w="1256" w:type="dxa"/>
                  <w:tcBorders>
                    <w:top w:val="single" w:sz="4" w:space="0" w:color="auto"/>
                    <w:left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114"/>
              </w:trPr>
              <w:tc>
                <w:tcPr>
                  <w:tcW w:w="4959"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Beginning of accounting period</w:t>
                  </w:r>
                  <w:r w:rsidRPr="004B63C3">
                    <w:rPr>
                      <w:rFonts w:cs="Calibri"/>
                      <w:color w:val="0000FF"/>
                    </w:rPr>
                    <w:t>]</w:t>
                  </w:r>
                  <w:r w:rsidRPr="004B63C3">
                    <w:rPr>
                      <w:rFonts w:cs="Calibri"/>
                    </w:rPr>
                    <w:t xml:space="preserve">, </w:t>
                  </w:r>
                  <w:r w:rsidR="00D52F38" w:rsidRPr="004B63C3">
                    <w:rPr>
                      <w:rFonts w:cs="Calibri"/>
                    </w:rPr>
                    <w:t>2012</w:t>
                  </w: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114"/>
              </w:trPr>
              <w:tc>
                <w:tcPr>
                  <w:tcW w:w="4959"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Provision</w:t>
                  </w: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162"/>
              </w:trPr>
              <w:tc>
                <w:tcPr>
                  <w:tcW w:w="4959"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Impairment loss</w:t>
                  </w: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114"/>
              </w:trPr>
              <w:tc>
                <w:tcPr>
                  <w:tcW w:w="4959"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Reversal of impairment loss</w:t>
                  </w: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114"/>
              </w:trPr>
              <w:tc>
                <w:tcPr>
                  <w:tcW w:w="4959"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Disposals</w:t>
                  </w: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114"/>
              </w:trPr>
              <w:tc>
                <w:tcPr>
                  <w:tcW w:w="4959" w:type="dxa"/>
                  <w:tcBorders>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Reclassifications</w:t>
                  </w:r>
                </w:p>
              </w:tc>
              <w:tc>
                <w:tcPr>
                  <w:tcW w:w="1256" w:type="dxa"/>
                  <w:tcBorders>
                    <w:top w:val="nil"/>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nil"/>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95"/>
              </w:trPr>
              <w:tc>
                <w:tcPr>
                  <w:tcW w:w="4959"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Reporting Date</w:t>
                  </w:r>
                  <w:r w:rsidRPr="004B63C3">
                    <w:rPr>
                      <w:rFonts w:cs="Calibri"/>
                      <w:color w:val="0000FF"/>
                    </w:rPr>
                    <w:t>]</w:t>
                  </w:r>
                  <w:r w:rsidRPr="004B63C3">
                    <w:rPr>
                      <w:rFonts w:cs="Calibri"/>
                    </w:rPr>
                    <w:t xml:space="preserve">, </w:t>
                  </w:r>
                  <w:r w:rsidR="00D52F38" w:rsidRPr="004B63C3">
                    <w:rPr>
                      <w:rFonts w:cs="Calibri"/>
                    </w:rPr>
                    <w:t>2013</w:t>
                  </w:r>
                </w:p>
              </w:tc>
              <w:tc>
                <w:tcPr>
                  <w:tcW w:w="1256"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56"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114"/>
              </w:trPr>
              <w:tc>
                <w:tcPr>
                  <w:tcW w:w="4959"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p>
                <w:p w:rsidR="002123F4" w:rsidRPr="004B63C3" w:rsidRDefault="002123F4" w:rsidP="002123F4">
                  <w:pPr>
                    <w:pStyle w:val="NoSpacing"/>
                    <w:rPr>
                      <w:rFonts w:cs="Calibri"/>
                    </w:rPr>
                  </w:pPr>
                  <w:r w:rsidRPr="004B63C3">
                    <w:rPr>
                      <w:rFonts w:cs="Calibri"/>
                      <w:b/>
                    </w:rPr>
                    <w:t xml:space="preserve">Carrying Amount </w:t>
                  </w:r>
                </w:p>
              </w:tc>
              <w:tc>
                <w:tcPr>
                  <w:tcW w:w="1256"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p>
              </w:tc>
              <w:tc>
                <w:tcPr>
                  <w:tcW w:w="1256"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p>
              </w:tc>
              <w:tc>
                <w:tcPr>
                  <w:tcW w:w="1256"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p>
              </w:tc>
            </w:tr>
            <w:tr w:rsidR="002123F4" w:rsidRPr="004B63C3" w:rsidTr="002123F4">
              <w:trPr>
                <w:trHeight w:val="114"/>
              </w:trPr>
              <w:tc>
                <w:tcPr>
                  <w:tcW w:w="4959"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Reporting Date</w:t>
                  </w:r>
                  <w:r w:rsidRPr="004B63C3">
                    <w:rPr>
                      <w:rFonts w:cs="Calibri"/>
                      <w:color w:val="0000FF"/>
                    </w:rPr>
                    <w:t>]</w:t>
                  </w:r>
                  <w:r w:rsidRPr="004B63C3">
                    <w:rPr>
                      <w:rFonts w:cs="Calibri"/>
                      <w:b/>
                    </w:rPr>
                    <w:t xml:space="preserve">, </w:t>
                  </w:r>
                  <w:r w:rsidR="00D52F38" w:rsidRPr="004B63C3">
                    <w:rPr>
                      <w:rFonts w:cs="Calibri"/>
                      <w:b/>
                    </w:rPr>
                    <w:t>2013</w:t>
                  </w:r>
                </w:p>
              </w:tc>
              <w:tc>
                <w:tcPr>
                  <w:tcW w:w="1256"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r w:rsidRPr="004B63C3">
                    <w:rPr>
                      <w:rFonts w:cs="Calibri"/>
                      <w:b/>
                    </w:rPr>
                    <w:t>P</w:t>
                  </w:r>
                </w:p>
              </w:tc>
              <w:tc>
                <w:tcPr>
                  <w:tcW w:w="1256"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
                    </w:rPr>
                  </w:pPr>
                  <w:r w:rsidRPr="004B63C3">
                    <w:rPr>
                      <w:rFonts w:cs="Calibri"/>
                      <w:b/>
                    </w:rPr>
                    <w:t>P</w:t>
                  </w:r>
                </w:p>
              </w:tc>
              <w:tc>
                <w:tcPr>
                  <w:tcW w:w="1256"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pStyle w:val="NoSpacing"/>
              <w:rPr>
                <w:rFonts w:cs="Calibri"/>
                <w:color w:val="FF0000"/>
              </w:rPr>
            </w:pPr>
          </w:p>
          <w:p w:rsidR="002123F4" w:rsidRPr="004B63C3" w:rsidRDefault="007F796E" w:rsidP="002123F4">
            <w:pPr>
              <w:pStyle w:val="NoSpacing"/>
              <w:rPr>
                <w:rFonts w:cs="Calibri"/>
                <w:color w:val="FF0000"/>
              </w:rPr>
            </w:pPr>
            <w:r w:rsidRPr="004B63C3">
              <w:rPr>
                <w:rFonts w:cs="Calibri"/>
                <w:color w:val="FF0000"/>
              </w:rPr>
              <w:t xml:space="preserve">           </w:t>
            </w:r>
            <w:r w:rsidR="00D965F7">
              <w:rPr>
                <w:rFonts w:cs="Calibri"/>
                <w:noProof/>
              </w:rPr>
              <w:pict>
                <v:shape id="_x0000_s1059" type="#_x0000_t202" style="position:absolute;margin-left:491.1pt;margin-top:10.85pt;width:54.75pt;height:76.5pt;z-index:19;mso-position-horizontal-relative:text;mso-position-vertical-relative:text" fillcolor="#fabf8f" strokecolor="#f2f2f2" strokeweight="3pt">
                  <v:shadow on="t" type="perspective" color="#974706" opacity=".5" offset="1pt" offset2="-1pt"/>
                  <v:textbox style="mso-next-textbox:#_x0000_s1059">
                    <w:txbxContent>
                      <w:p w:rsidR="00B86B00" w:rsidRPr="008C1F92" w:rsidRDefault="00B86B00" w:rsidP="007F796E">
                        <w:pPr>
                          <w:rPr>
                            <w:rFonts w:ascii="Garamond" w:hAnsi="Garamond"/>
                            <w:sz w:val="20"/>
                            <w:szCs w:val="20"/>
                          </w:rPr>
                        </w:pPr>
                        <w:r>
                          <w:rPr>
                            <w:rFonts w:ascii="Garamond" w:hAnsi="Garamond"/>
                            <w:sz w:val="20"/>
                            <w:szCs w:val="20"/>
                          </w:rPr>
                          <w:t>If there is only one intangible asset item</w:t>
                        </w:r>
                      </w:p>
                    </w:txbxContent>
                  </v:textbox>
                </v:shape>
              </w:pict>
            </w:r>
          </w:p>
          <w:tbl>
            <w:tblPr>
              <w:tblW w:w="8695" w:type="dxa"/>
              <w:tblInd w:w="828" w:type="dxa"/>
              <w:tblBorders>
                <w:top w:val="single" w:sz="4" w:space="0" w:color="auto"/>
                <w:bottom w:val="double" w:sz="4" w:space="0" w:color="auto"/>
              </w:tblBorders>
              <w:tblLayout w:type="fixed"/>
              <w:tblLook w:val="0000" w:firstRow="0" w:lastRow="0" w:firstColumn="0" w:lastColumn="0" w:noHBand="0" w:noVBand="0"/>
            </w:tblPr>
            <w:tblGrid>
              <w:gridCol w:w="6301"/>
              <w:gridCol w:w="2394"/>
            </w:tblGrid>
            <w:tr w:rsidR="002123F4" w:rsidRPr="004B63C3" w:rsidTr="002123F4">
              <w:trPr>
                <w:trHeight w:val="126"/>
              </w:trPr>
              <w:tc>
                <w:tcPr>
                  <w:tcW w:w="6301" w:type="dxa"/>
                  <w:tcBorders>
                    <w:top w:val="single" w:sz="4" w:space="0" w:color="auto"/>
                    <w:bottom w:val="single" w:sz="4" w:space="0" w:color="auto"/>
                  </w:tcBorders>
                </w:tcPr>
                <w:p w:rsidR="002123F4" w:rsidRPr="004B63C3" w:rsidRDefault="002123F4" w:rsidP="002123F4">
                  <w:pPr>
                    <w:pStyle w:val="NoSpacing"/>
                    <w:rPr>
                      <w:rFonts w:cs="Calibri"/>
                    </w:rPr>
                  </w:pPr>
                </w:p>
              </w:tc>
              <w:tc>
                <w:tcPr>
                  <w:tcW w:w="2394" w:type="dxa"/>
                  <w:tcBorders>
                    <w:top w:val="single" w:sz="4" w:space="0" w:color="auto"/>
                    <w:bottom w:val="single" w:sz="4" w:space="0" w:color="auto"/>
                  </w:tcBorders>
                </w:tcPr>
                <w:p w:rsidR="002123F4" w:rsidRPr="004B63C3" w:rsidRDefault="00D52F38" w:rsidP="002123F4">
                  <w:pPr>
                    <w:pStyle w:val="NoSpacing"/>
                    <w:rPr>
                      <w:rFonts w:cs="Calibri"/>
                      <w:bCs/>
                    </w:rPr>
                  </w:pPr>
                  <w:r w:rsidRPr="004B63C3">
                    <w:rPr>
                      <w:rFonts w:cs="Calibri"/>
                    </w:rPr>
                    <w:t>2012</w:t>
                  </w:r>
                </w:p>
              </w:tc>
            </w:tr>
            <w:tr w:rsidR="002123F4" w:rsidRPr="004B63C3" w:rsidTr="002123F4">
              <w:trPr>
                <w:trHeight w:val="126"/>
              </w:trPr>
              <w:tc>
                <w:tcPr>
                  <w:tcW w:w="6301" w:type="dxa"/>
                  <w:tcBorders>
                    <w:top w:val="single" w:sz="4" w:space="0" w:color="auto"/>
                    <w:bottom w:val="nil"/>
                  </w:tcBorders>
                </w:tcPr>
                <w:p w:rsidR="002123F4" w:rsidRPr="004B63C3" w:rsidRDefault="002123F4" w:rsidP="002123F4">
                  <w:pPr>
                    <w:pStyle w:val="NoSpacing"/>
                    <w:rPr>
                      <w:rFonts w:cs="Calibri"/>
                      <w:b/>
                    </w:rPr>
                  </w:pPr>
                  <w:r w:rsidRPr="004B63C3">
                    <w:rPr>
                      <w:rFonts w:cs="Calibri"/>
                      <w:b/>
                    </w:rPr>
                    <w:t>Cost</w:t>
                  </w:r>
                </w:p>
              </w:tc>
              <w:tc>
                <w:tcPr>
                  <w:tcW w:w="2394" w:type="dxa"/>
                  <w:tcBorders>
                    <w:top w:val="single" w:sz="4" w:space="0" w:color="auto"/>
                    <w:bottom w:val="nil"/>
                  </w:tcBorders>
                </w:tcPr>
                <w:p w:rsidR="002123F4" w:rsidRPr="004B63C3" w:rsidRDefault="002123F4" w:rsidP="002123F4">
                  <w:pPr>
                    <w:pStyle w:val="NoSpacing"/>
                    <w:rPr>
                      <w:rFonts w:cs="Calibri"/>
                      <w:bCs/>
                    </w:rPr>
                  </w:pPr>
                </w:p>
              </w:tc>
            </w:tr>
            <w:tr w:rsidR="002123F4" w:rsidRPr="004B63C3" w:rsidTr="002123F4">
              <w:trPr>
                <w:trHeight w:val="126"/>
              </w:trPr>
              <w:tc>
                <w:tcPr>
                  <w:tcW w:w="6301" w:type="dxa"/>
                  <w:tcBorders>
                    <w:top w:val="nil"/>
                    <w:bottom w:val="nil"/>
                  </w:tcBorders>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Beginning of accounting period</w:t>
                  </w:r>
                  <w:r w:rsidRPr="004B63C3">
                    <w:rPr>
                      <w:rFonts w:cs="Calibri"/>
                      <w:color w:val="0000FF"/>
                    </w:rPr>
                    <w:t>]</w:t>
                  </w:r>
                </w:p>
              </w:tc>
              <w:tc>
                <w:tcPr>
                  <w:tcW w:w="2394"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126"/>
              </w:trPr>
              <w:tc>
                <w:tcPr>
                  <w:tcW w:w="6301" w:type="dxa"/>
                  <w:tcBorders>
                    <w:top w:val="nil"/>
                    <w:bottom w:val="nil"/>
                  </w:tcBorders>
                  <w:vAlign w:val="bottom"/>
                </w:tcPr>
                <w:p w:rsidR="002123F4" w:rsidRPr="004B63C3" w:rsidRDefault="002123F4" w:rsidP="002123F4">
                  <w:pPr>
                    <w:pStyle w:val="NoSpacing"/>
                    <w:rPr>
                      <w:rFonts w:cs="Calibri"/>
                      <w:color w:val="000000"/>
                    </w:rPr>
                  </w:pPr>
                  <w:r w:rsidRPr="004B63C3">
                    <w:rPr>
                      <w:rFonts w:cs="Calibri"/>
                    </w:rPr>
                    <w:t>Additions</w:t>
                  </w:r>
                </w:p>
              </w:tc>
              <w:tc>
                <w:tcPr>
                  <w:tcW w:w="2394"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126"/>
              </w:trPr>
              <w:tc>
                <w:tcPr>
                  <w:tcW w:w="6301" w:type="dxa"/>
                  <w:tcBorders>
                    <w:top w:val="nil"/>
                    <w:bottom w:val="nil"/>
                  </w:tcBorders>
                  <w:vAlign w:val="bottom"/>
                </w:tcPr>
                <w:p w:rsidR="002123F4" w:rsidRPr="004B63C3" w:rsidRDefault="002123F4" w:rsidP="002123F4">
                  <w:pPr>
                    <w:pStyle w:val="NoSpacing"/>
                    <w:rPr>
                      <w:rFonts w:cs="Calibri"/>
                      <w:color w:val="000000"/>
                    </w:rPr>
                  </w:pPr>
                  <w:r w:rsidRPr="004B63C3">
                    <w:rPr>
                      <w:rFonts w:cs="Calibri"/>
                    </w:rPr>
                    <w:t>Disposals</w:t>
                  </w:r>
                </w:p>
              </w:tc>
              <w:tc>
                <w:tcPr>
                  <w:tcW w:w="2394"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126"/>
              </w:trPr>
              <w:tc>
                <w:tcPr>
                  <w:tcW w:w="6301" w:type="dxa"/>
                  <w:tcBorders>
                    <w:top w:val="nil"/>
                    <w:bottom w:val="nil"/>
                  </w:tcBorders>
                  <w:vAlign w:val="bottom"/>
                </w:tcPr>
                <w:p w:rsidR="002123F4" w:rsidRPr="004B63C3" w:rsidRDefault="002123F4" w:rsidP="002123F4">
                  <w:pPr>
                    <w:pStyle w:val="NoSpacing"/>
                    <w:rPr>
                      <w:rFonts w:cs="Calibri"/>
                      <w:color w:val="000000"/>
                    </w:rPr>
                  </w:pPr>
                  <w:r w:rsidRPr="004B63C3">
                    <w:rPr>
                      <w:rFonts w:cs="Calibri"/>
                    </w:rPr>
                    <w:t>Reclassifications</w:t>
                  </w:r>
                </w:p>
              </w:tc>
              <w:tc>
                <w:tcPr>
                  <w:tcW w:w="2394"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126"/>
              </w:trPr>
              <w:tc>
                <w:tcPr>
                  <w:tcW w:w="6301" w:type="dxa"/>
                  <w:tcBorders>
                    <w:top w:val="single" w:sz="4" w:space="0" w:color="auto"/>
                    <w:bottom w:val="nil"/>
                  </w:tcBorders>
                  <w:vAlign w:val="bottom"/>
                </w:tcPr>
                <w:p w:rsidR="002123F4" w:rsidRPr="004B63C3" w:rsidRDefault="002123F4" w:rsidP="002123F4">
                  <w:pPr>
                    <w:pStyle w:val="NoSpacing"/>
                    <w:rPr>
                      <w:rFonts w:cs="Calibri"/>
                      <w:color w:val="000000"/>
                    </w:rPr>
                  </w:pPr>
                  <w:r w:rsidRPr="004B63C3">
                    <w:rPr>
                      <w:rFonts w:cs="Calibri"/>
                    </w:rPr>
                    <w:t xml:space="preserve">Balance, </w:t>
                  </w:r>
                  <w:r w:rsidRPr="004B63C3">
                    <w:rPr>
                      <w:rFonts w:cs="Calibri"/>
                      <w:color w:val="0000FF"/>
                    </w:rPr>
                    <w:t>[</w:t>
                  </w:r>
                  <w:r w:rsidRPr="004B63C3">
                    <w:rPr>
                      <w:rFonts w:cs="Calibri"/>
                      <w:i/>
                      <w:color w:val="0000FF"/>
                      <w:u w:val="single"/>
                    </w:rPr>
                    <w:t>Reporting Date</w:t>
                  </w:r>
                  <w:r w:rsidRPr="004B63C3">
                    <w:rPr>
                      <w:rFonts w:cs="Calibri"/>
                      <w:color w:val="0000FF"/>
                    </w:rPr>
                    <w:t>]</w:t>
                  </w:r>
                </w:p>
              </w:tc>
              <w:tc>
                <w:tcPr>
                  <w:tcW w:w="2394" w:type="dxa"/>
                  <w:tcBorders>
                    <w:top w:val="single" w:sz="4" w:space="0" w:color="auto"/>
                    <w:bottom w:val="nil"/>
                  </w:tcBorders>
                </w:tcPr>
                <w:p w:rsidR="002123F4" w:rsidRPr="004B63C3" w:rsidRDefault="002123F4" w:rsidP="002123F4">
                  <w:pPr>
                    <w:pStyle w:val="NoSpacing"/>
                    <w:rPr>
                      <w:rFonts w:cs="Calibri"/>
                      <w:bCs/>
                    </w:rPr>
                  </w:pPr>
                </w:p>
              </w:tc>
            </w:tr>
            <w:tr w:rsidR="002123F4" w:rsidRPr="004B63C3" w:rsidTr="002123F4">
              <w:trPr>
                <w:trHeight w:val="481"/>
              </w:trPr>
              <w:tc>
                <w:tcPr>
                  <w:tcW w:w="6301" w:type="dxa"/>
                  <w:tcBorders>
                    <w:top w:val="nil"/>
                    <w:bottom w:val="single" w:sz="4" w:space="0" w:color="auto"/>
                  </w:tcBorders>
                </w:tcPr>
                <w:p w:rsidR="002123F4" w:rsidRPr="004B63C3" w:rsidRDefault="002123F4" w:rsidP="002123F4">
                  <w:pPr>
                    <w:pStyle w:val="NoSpacing"/>
                    <w:rPr>
                      <w:rFonts w:cs="Calibri"/>
                      <w:b/>
                      <w:color w:val="000000"/>
                    </w:rPr>
                  </w:pPr>
                </w:p>
                <w:p w:rsidR="002123F4" w:rsidRPr="004B63C3" w:rsidRDefault="002123F4" w:rsidP="002123F4">
                  <w:pPr>
                    <w:pStyle w:val="NoSpacing"/>
                    <w:rPr>
                      <w:rFonts w:cs="Calibri"/>
                      <w:b/>
                      <w:color w:val="000000"/>
                    </w:rPr>
                  </w:pPr>
                  <w:r w:rsidRPr="004B63C3">
                    <w:rPr>
                      <w:rFonts w:cs="Calibri"/>
                      <w:b/>
                      <w:color w:val="000000"/>
                    </w:rPr>
                    <w:t>Accumulated Amortization and Impairment Loss</w:t>
                  </w:r>
                </w:p>
              </w:tc>
              <w:tc>
                <w:tcPr>
                  <w:tcW w:w="2394" w:type="dxa"/>
                  <w:tcBorders>
                    <w:top w:val="nil"/>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219"/>
              </w:trPr>
              <w:tc>
                <w:tcPr>
                  <w:tcW w:w="6301" w:type="dxa"/>
                  <w:tcBorders>
                    <w:top w:val="single" w:sz="4" w:space="0" w:color="auto"/>
                    <w:bottom w:val="nil"/>
                  </w:tcBorders>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Beginning of accounting period</w:t>
                  </w:r>
                  <w:r w:rsidRPr="004B63C3">
                    <w:rPr>
                      <w:rFonts w:cs="Calibri"/>
                      <w:color w:val="0000FF"/>
                    </w:rPr>
                    <w:t>]</w:t>
                  </w:r>
                </w:p>
              </w:tc>
              <w:tc>
                <w:tcPr>
                  <w:tcW w:w="2394" w:type="dxa"/>
                  <w:tcBorders>
                    <w:top w:val="single" w:sz="4" w:space="0" w:color="auto"/>
                    <w:bottom w:val="nil"/>
                  </w:tcBorders>
                </w:tcPr>
                <w:p w:rsidR="002123F4" w:rsidRPr="004B63C3" w:rsidRDefault="002123F4" w:rsidP="002123F4">
                  <w:pPr>
                    <w:pStyle w:val="NoSpacing"/>
                    <w:rPr>
                      <w:rFonts w:cs="Calibri"/>
                      <w:bCs/>
                    </w:rPr>
                  </w:pPr>
                </w:p>
              </w:tc>
            </w:tr>
            <w:tr w:rsidR="002123F4" w:rsidRPr="004B63C3" w:rsidTr="002123F4">
              <w:trPr>
                <w:trHeight w:val="210"/>
              </w:trPr>
              <w:tc>
                <w:tcPr>
                  <w:tcW w:w="6301" w:type="dxa"/>
                  <w:tcBorders>
                    <w:top w:val="nil"/>
                    <w:bottom w:val="nil"/>
                  </w:tcBorders>
                </w:tcPr>
                <w:p w:rsidR="002123F4" w:rsidRPr="004B63C3" w:rsidRDefault="002123F4" w:rsidP="002123F4">
                  <w:pPr>
                    <w:pStyle w:val="NoSpacing"/>
                    <w:rPr>
                      <w:rFonts w:cs="Calibri"/>
                    </w:rPr>
                  </w:pPr>
                  <w:r w:rsidRPr="004B63C3">
                    <w:rPr>
                      <w:rFonts w:cs="Calibri"/>
                    </w:rPr>
                    <w:t>Provision</w:t>
                  </w:r>
                </w:p>
              </w:tc>
              <w:tc>
                <w:tcPr>
                  <w:tcW w:w="2394"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19"/>
              </w:trPr>
              <w:tc>
                <w:tcPr>
                  <w:tcW w:w="6301" w:type="dxa"/>
                  <w:tcBorders>
                    <w:top w:val="nil"/>
                    <w:bottom w:val="nil"/>
                  </w:tcBorders>
                </w:tcPr>
                <w:p w:rsidR="002123F4" w:rsidRPr="004B63C3" w:rsidRDefault="002123F4" w:rsidP="002123F4">
                  <w:pPr>
                    <w:pStyle w:val="NoSpacing"/>
                    <w:rPr>
                      <w:rFonts w:cs="Calibri"/>
                    </w:rPr>
                  </w:pPr>
                  <w:r w:rsidRPr="004B63C3">
                    <w:rPr>
                      <w:rFonts w:cs="Calibri"/>
                    </w:rPr>
                    <w:t>Impairment loss</w:t>
                  </w:r>
                </w:p>
              </w:tc>
              <w:tc>
                <w:tcPr>
                  <w:tcW w:w="2394"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19"/>
              </w:trPr>
              <w:tc>
                <w:tcPr>
                  <w:tcW w:w="6301" w:type="dxa"/>
                  <w:tcBorders>
                    <w:top w:val="nil"/>
                    <w:bottom w:val="nil"/>
                  </w:tcBorders>
                </w:tcPr>
                <w:p w:rsidR="002123F4" w:rsidRPr="004B63C3" w:rsidRDefault="002123F4" w:rsidP="002123F4">
                  <w:pPr>
                    <w:pStyle w:val="NoSpacing"/>
                    <w:rPr>
                      <w:rFonts w:cs="Calibri"/>
                    </w:rPr>
                  </w:pPr>
                  <w:r w:rsidRPr="004B63C3">
                    <w:rPr>
                      <w:rFonts w:cs="Calibri"/>
                    </w:rPr>
                    <w:t>Reversal of impairment loss</w:t>
                  </w:r>
                </w:p>
              </w:tc>
              <w:tc>
                <w:tcPr>
                  <w:tcW w:w="2394"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19"/>
              </w:trPr>
              <w:tc>
                <w:tcPr>
                  <w:tcW w:w="6301" w:type="dxa"/>
                  <w:tcBorders>
                    <w:top w:val="nil"/>
                    <w:bottom w:val="nil"/>
                  </w:tcBorders>
                </w:tcPr>
                <w:p w:rsidR="002123F4" w:rsidRPr="004B63C3" w:rsidRDefault="002123F4" w:rsidP="002123F4">
                  <w:pPr>
                    <w:pStyle w:val="NoSpacing"/>
                    <w:rPr>
                      <w:rFonts w:cs="Calibri"/>
                    </w:rPr>
                  </w:pPr>
                  <w:r w:rsidRPr="004B63C3">
                    <w:rPr>
                      <w:rFonts w:cs="Calibri"/>
                    </w:rPr>
                    <w:t>Disposals</w:t>
                  </w:r>
                </w:p>
              </w:tc>
              <w:tc>
                <w:tcPr>
                  <w:tcW w:w="2394"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19"/>
              </w:trPr>
              <w:tc>
                <w:tcPr>
                  <w:tcW w:w="6301" w:type="dxa"/>
                  <w:tcBorders>
                    <w:top w:val="nil"/>
                    <w:bottom w:val="nil"/>
                  </w:tcBorders>
                </w:tcPr>
                <w:p w:rsidR="002123F4" w:rsidRPr="004B63C3" w:rsidRDefault="002123F4" w:rsidP="002123F4">
                  <w:pPr>
                    <w:pStyle w:val="NoSpacing"/>
                    <w:rPr>
                      <w:rFonts w:cs="Calibri"/>
                      <w:color w:val="000000"/>
                    </w:rPr>
                  </w:pPr>
                  <w:r w:rsidRPr="004B63C3">
                    <w:rPr>
                      <w:rFonts w:cs="Calibri"/>
                    </w:rPr>
                    <w:t>Reclassifications</w:t>
                  </w:r>
                  <w:r w:rsidRPr="004B63C3">
                    <w:rPr>
                      <w:rFonts w:cs="Calibri"/>
                    </w:rPr>
                    <w:tab/>
                  </w:r>
                </w:p>
              </w:tc>
              <w:tc>
                <w:tcPr>
                  <w:tcW w:w="2394"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72"/>
              </w:trPr>
              <w:tc>
                <w:tcPr>
                  <w:tcW w:w="6301" w:type="dxa"/>
                  <w:tcBorders>
                    <w:top w:val="single" w:sz="4" w:space="0" w:color="auto"/>
                    <w:bottom w:val="nil"/>
                  </w:tcBorders>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Reporting Date</w:t>
                  </w:r>
                  <w:r w:rsidRPr="004B63C3">
                    <w:rPr>
                      <w:rFonts w:cs="Calibri"/>
                      <w:color w:val="0000FF"/>
                    </w:rPr>
                    <w:t>]</w:t>
                  </w:r>
                </w:p>
              </w:tc>
              <w:tc>
                <w:tcPr>
                  <w:tcW w:w="2394" w:type="dxa"/>
                  <w:tcBorders>
                    <w:top w:val="single" w:sz="4" w:space="0" w:color="auto"/>
                    <w:bottom w:val="nil"/>
                  </w:tcBorders>
                </w:tcPr>
                <w:p w:rsidR="002123F4" w:rsidRPr="004B63C3" w:rsidRDefault="002123F4" w:rsidP="002123F4">
                  <w:pPr>
                    <w:pStyle w:val="NoSpacing"/>
                    <w:rPr>
                      <w:rFonts w:cs="Calibri"/>
                      <w:bCs/>
                    </w:rPr>
                  </w:pPr>
                </w:p>
              </w:tc>
            </w:tr>
            <w:tr w:rsidR="002123F4" w:rsidRPr="004B63C3" w:rsidTr="002123F4">
              <w:tblPrEx>
                <w:tblBorders>
                  <w:top w:val="none" w:sz="0" w:space="0" w:color="auto"/>
                  <w:bottom w:val="none" w:sz="0" w:space="0" w:color="auto"/>
                </w:tblBorders>
                <w:tblCellMar>
                  <w:left w:w="0" w:type="dxa"/>
                  <w:right w:w="0" w:type="dxa"/>
                </w:tblCellMar>
              </w:tblPrEx>
              <w:trPr>
                <w:trHeight w:val="57"/>
              </w:trPr>
              <w:tc>
                <w:tcPr>
                  <w:tcW w:w="6301"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b/>
                    </w:rPr>
                    <w:t>Carrying Amount,</w:t>
                  </w:r>
                  <w:r w:rsidRPr="004B63C3">
                    <w:rPr>
                      <w:rFonts w:cs="Calibri"/>
                      <w:color w:val="0000FF"/>
                    </w:rPr>
                    <w:t>[</w:t>
                  </w:r>
                  <w:r w:rsidRPr="004B63C3">
                    <w:rPr>
                      <w:rFonts w:cs="Calibri"/>
                      <w:i/>
                      <w:color w:val="0000FF"/>
                      <w:u w:val="single"/>
                    </w:rPr>
                    <w:t>Reporting Date</w:t>
                  </w:r>
                  <w:r w:rsidRPr="004B63C3">
                    <w:rPr>
                      <w:rFonts w:cs="Calibri"/>
                      <w:color w:val="0000FF"/>
                    </w:rPr>
                    <w:t>]</w:t>
                  </w:r>
                </w:p>
              </w:tc>
              <w:tc>
                <w:tcPr>
                  <w:tcW w:w="2394"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rPr>
                <w:rFonts w:ascii="Calibri" w:hAnsi="Calibri" w:cs="Calibri"/>
              </w:rPr>
            </w:pP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lastRenderedPageBreak/>
              <w:pict>
                <v:shape id="_x0000_s1058" type="#_x0000_t202" style="position:absolute;margin-left:-3.9pt;margin-top:4.25pt;width:54.75pt;height:72.05pt;z-index:18;mso-position-horizontal-relative:text;mso-position-vertical-relative:text" fillcolor="#fabf8f" strokecolor="#f2f2f2" strokeweight="3pt">
                  <v:shadow on="t" type="perspective" color="#974706" opacity=".5" offset="1pt" offset2="-1pt"/>
                  <v:textbox style="mso-next-textbox:#_x0000_s1058">
                    <w:txbxContent>
                      <w:p w:rsidR="00B86B00" w:rsidRPr="008C1F92" w:rsidRDefault="00B86B00" w:rsidP="007F796E">
                        <w:pPr>
                          <w:rPr>
                            <w:rFonts w:ascii="Garamond" w:hAnsi="Garamond"/>
                            <w:sz w:val="20"/>
                            <w:szCs w:val="20"/>
                          </w:rPr>
                        </w:pPr>
                        <w:r>
                          <w:rPr>
                            <w:rFonts w:ascii="Garamond" w:hAnsi="Garamond"/>
                            <w:sz w:val="20"/>
                            <w:szCs w:val="20"/>
                          </w:rPr>
                          <w:t xml:space="preserve">If there are two or more intangible asset items </w:t>
                        </w:r>
                      </w:p>
                    </w:txbxContent>
                  </v:textbox>
                </v:shape>
              </w:pict>
            </w:r>
            <w:r w:rsidR="002123F4" w:rsidRPr="004B63C3">
              <w:rPr>
                <w:rFonts w:ascii="Calibri" w:hAnsi="Calibri" w:cs="Calibri"/>
              </w:rPr>
              <w:t xml:space="preserve">   </w: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1D739E">
            <w:pPr>
              <w:autoSpaceDE w:val="0"/>
              <w:autoSpaceDN w:val="0"/>
              <w:adjustRightInd w:val="0"/>
              <w:spacing w:before="240"/>
              <w:ind w:left="720"/>
              <w:jc w:val="both"/>
              <w:rPr>
                <w:rFonts w:ascii="Calibri" w:hAnsi="Calibri" w:cs="Calibri"/>
                <w:color w:val="000000"/>
                <w:sz w:val="22"/>
                <w:szCs w:val="22"/>
              </w:rPr>
            </w:pPr>
            <w:r w:rsidRPr="004B63C3">
              <w:rPr>
                <w:rFonts w:ascii="Calibri" w:hAnsi="Calibri" w:cs="Calibri"/>
                <w:color w:val="000000"/>
                <w:sz w:val="22"/>
                <w:szCs w:val="22"/>
              </w:rPr>
              <w:t xml:space="preserve">Of the total amount of additions to property, plant and equipment, during the year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portion paid</w:t>
            </w:r>
            <w:r w:rsidRPr="004B63C3">
              <w:rPr>
                <w:rFonts w:ascii="Calibri" w:hAnsi="Calibri" w:cs="Calibri"/>
                <w:color w:val="0000FF"/>
                <w:sz w:val="22"/>
                <w:szCs w:val="22"/>
              </w:rPr>
              <w:t>]</w:t>
            </w:r>
            <w:r w:rsidRPr="004B63C3">
              <w:rPr>
                <w:rFonts w:ascii="Calibri" w:hAnsi="Calibri" w:cs="Calibri"/>
                <w:color w:val="000000"/>
                <w:sz w:val="22"/>
                <w:szCs w:val="22"/>
              </w:rPr>
              <w:t xml:space="preserve"> were paid for in cash while the balance is supported by a </w:t>
            </w:r>
            <w:r w:rsidRPr="004B63C3">
              <w:rPr>
                <w:rFonts w:ascii="Calibri" w:hAnsi="Calibri" w:cs="Calibri"/>
                <w:color w:val="008000"/>
                <w:sz w:val="22"/>
                <w:szCs w:val="22"/>
              </w:rPr>
              <w:t>[</w:t>
            </w:r>
            <w:r w:rsidRPr="004B63C3">
              <w:rPr>
                <w:rFonts w:ascii="Calibri" w:hAnsi="Calibri" w:cs="Calibri"/>
                <w:i/>
                <w:color w:val="008000"/>
                <w:sz w:val="22"/>
                <w:szCs w:val="22"/>
                <w:u w:val="single"/>
              </w:rPr>
              <w:t>Short-term loan; Long-term loan; Promissory note</w:t>
            </w:r>
            <w:r w:rsidRPr="004B63C3">
              <w:rPr>
                <w:rFonts w:ascii="Calibri" w:hAnsi="Calibri" w:cs="Calibri"/>
                <w:color w:val="008000"/>
                <w:sz w:val="22"/>
                <w:szCs w:val="22"/>
              </w:rPr>
              <w:t>]</w:t>
            </w:r>
            <w:r w:rsidRPr="004B63C3">
              <w:rPr>
                <w:rFonts w:ascii="Calibri" w:hAnsi="Calibri" w:cs="Calibri"/>
                <w:color w:val="000000"/>
                <w:sz w:val="22"/>
                <w:szCs w:val="22"/>
              </w:rPr>
              <w:t>.</w:t>
            </w: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pict>
                <v:shape id="_x0000_s1060" type="#_x0000_t202" style="position:absolute;margin-left:-3.9pt;margin-top:4.25pt;width:54.75pt;height:37.25pt;z-index:20;mso-position-horizontal-relative:text;mso-position-vertical-relative:text" fillcolor="#fabf8f" strokecolor="#f2f2f2" strokeweight="3pt">
                  <v:shadow on="t" type="perspective" color="#974706" opacity=".5" offset="1pt" offset2="-1pt"/>
                  <v:textbox style="mso-next-textbox:#_x0000_s1060">
                    <w:txbxContent>
                      <w:p w:rsidR="00B86B00" w:rsidRPr="008C1F92" w:rsidRDefault="00B86B00" w:rsidP="007F796E">
                        <w:pPr>
                          <w:rPr>
                            <w:rFonts w:ascii="Garamond" w:hAnsi="Garamond"/>
                            <w:sz w:val="20"/>
                            <w:szCs w:val="20"/>
                          </w:rPr>
                        </w:pPr>
                        <w:r>
                          <w:rPr>
                            <w:rFonts w:ascii="Garamond" w:hAnsi="Garamond"/>
                            <w:sz w:val="20"/>
                            <w:szCs w:val="20"/>
                          </w:rPr>
                          <w:t>If additions were not fully paid in cash</w:t>
                        </w:r>
                      </w:p>
                    </w:txbxContent>
                  </v:textbox>
                </v:shape>
              </w:pic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18.28(c)</w:t>
            </w:r>
          </w:p>
        </w:tc>
        <w:tc>
          <w:tcPr>
            <w:tcW w:w="9900" w:type="dxa"/>
            <w:tcBorders>
              <w:top w:val="nil"/>
              <w:left w:val="nil"/>
              <w:bottom w:val="nil"/>
              <w:right w:val="nil"/>
            </w:tcBorders>
            <w:shd w:val="clear" w:color="auto" w:fill="auto"/>
          </w:tcPr>
          <w:p w:rsidR="005E0349" w:rsidRPr="004B63C3" w:rsidRDefault="005E0349" w:rsidP="001D739E">
            <w:pPr>
              <w:autoSpaceDE w:val="0"/>
              <w:autoSpaceDN w:val="0"/>
              <w:adjustRightInd w:val="0"/>
              <w:spacing w:before="120"/>
              <w:ind w:left="720"/>
              <w:jc w:val="both"/>
              <w:rPr>
                <w:rFonts w:ascii="Calibri" w:hAnsi="Calibri" w:cs="Calibri"/>
                <w:color w:val="000000"/>
                <w:sz w:val="22"/>
                <w:szCs w:val="22"/>
              </w:rPr>
            </w:pPr>
          </w:p>
          <w:p w:rsidR="002123F4" w:rsidRPr="004B63C3" w:rsidRDefault="00D965F7" w:rsidP="001D739E">
            <w:pPr>
              <w:autoSpaceDE w:val="0"/>
              <w:autoSpaceDN w:val="0"/>
              <w:adjustRightInd w:val="0"/>
              <w:spacing w:before="120"/>
              <w:ind w:left="720"/>
              <w:jc w:val="both"/>
              <w:rPr>
                <w:rFonts w:ascii="Calibri" w:hAnsi="Calibri" w:cs="Calibri"/>
                <w:sz w:val="22"/>
                <w:szCs w:val="22"/>
              </w:rPr>
            </w:pPr>
            <w:r>
              <w:rPr>
                <w:rFonts w:ascii="Calibri" w:hAnsi="Calibri" w:cs="Calibri"/>
                <w:noProof/>
              </w:rPr>
              <w:pict>
                <v:shape id="_x0000_s1061" type="#_x0000_t202" style="position:absolute;left:0;text-align:left;margin-left:491.1pt;margin-top:2pt;width:54.75pt;height:20.75pt;z-index:21" fillcolor="#fabf8f" strokecolor="#f2f2f2" strokeweight="3pt">
                  <v:shadow on="t" type="perspective" color="#974706" opacity=".5" offset="1pt" offset2="-1pt"/>
                  <v:textbox style="mso-next-textbox:#_x0000_s1061">
                    <w:txbxContent>
                      <w:p w:rsidR="00B86B00" w:rsidRPr="008C1F92" w:rsidRDefault="00B86B00" w:rsidP="007F796E">
                        <w:pPr>
                          <w:rPr>
                            <w:rFonts w:ascii="Garamond" w:hAnsi="Garamond"/>
                            <w:sz w:val="20"/>
                            <w:szCs w:val="20"/>
                          </w:rPr>
                        </w:pPr>
                        <w:r>
                          <w:rPr>
                            <w:rFonts w:ascii="Garamond" w:hAnsi="Garamond"/>
                            <w:sz w:val="20"/>
                            <w:szCs w:val="20"/>
                          </w:rPr>
                          <w:t>If applicable</w:t>
                        </w:r>
                      </w:p>
                    </w:txbxContent>
                  </v:textbox>
                </v:shape>
              </w:pict>
            </w:r>
            <w:r w:rsidR="002123F4" w:rsidRPr="004B63C3">
              <w:rPr>
                <w:rFonts w:ascii="Calibri" w:hAnsi="Calibri" w:cs="Calibri"/>
                <w:color w:val="000000"/>
                <w:sz w:val="22"/>
                <w:szCs w:val="22"/>
              </w:rPr>
              <w:t xml:space="preserve">The </w:t>
            </w:r>
            <w:r w:rsidR="002123F4" w:rsidRPr="004B63C3">
              <w:rPr>
                <w:rFonts w:ascii="Calibri" w:hAnsi="Calibri" w:cs="Calibri"/>
                <w:sz w:val="22"/>
                <w:szCs w:val="22"/>
              </w:rPr>
              <w:t>Company</w:t>
            </w:r>
            <w:r w:rsidR="002123F4" w:rsidRPr="004B63C3">
              <w:rPr>
                <w:rFonts w:ascii="Calibri" w:hAnsi="Calibri" w:cs="Calibri"/>
                <w:color w:val="000000"/>
                <w:sz w:val="22"/>
                <w:szCs w:val="22"/>
              </w:rPr>
              <w:t xml:space="preserve"> has pledged its {state the intangible asset} with the carrying amount of ____ to secure general banking facilities granted to the </w:t>
            </w:r>
            <w:r w:rsidR="002123F4" w:rsidRPr="004B63C3">
              <w:rPr>
                <w:rFonts w:ascii="Calibri" w:hAnsi="Calibri" w:cs="Calibri"/>
                <w:sz w:val="22"/>
                <w:szCs w:val="22"/>
              </w:rPr>
              <w:t>Company.</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lastRenderedPageBreak/>
              <w:t>Section 18.28(d)</w:t>
            </w:r>
          </w:p>
        </w:tc>
        <w:tc>
          <w:tcPr>
            <w:tcW w:w="9900" w:type="dxa"/>
            <w:tcBorders>
              <w:top w:val="nil"/>
              <w:left w:val="nil"/>
              <w:bottom w:val="nil"/>
              <w:right w:val="nil"/>
            </w:tcBorders>
            <w:shd w:val="clear" w:color="auto" w:fill="auto"/>
          </w:tcPr>
          <w:p w:rsidR="002123F4" w:rsidRPr="004B63C3" w:rsidRDefault="002123F4" w:rsidP="001D739E">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lastRenderedPageBreak/>
              <w:t xml:space="preserve">The </w:t>
            </w:r>
            <w:r w:rsidRPr="004B63C3">
              <w:rPr>
                <w:rFonts w:ascii="Calibri" w:hAnsi="Calibri" w:cs="Calibri"/>
                <w:sz w:val="22"/>
                <w:szCs w:val="22"/>
              </w:rPr>
              <w:t>Company</w:t>
            </w:r>
            <w:r w:rsidRPr="004B63C3">
              <w:rPr>
                <w:rFonts w:ascii="Calibri" w:hAnsi="Calibri" w:cs="Calibri"/>
                <w:color w:val="000000"/>
                <w:sz w:val="22"/>
                <w:szCs w:val="22"/>
              </w:rPr>
              <w:t xml:space="preserve"> had entered into contractual commitments for the acquisition of </w:t>
            </w:r>
            <w:r w:rsidRPr="004B63C3">
              <w:rPr>
                <w:rFonts w:ascii="Calibri" w:hAnsi="Calibri" w:cs="Calibri"/>
                <w:color w:val="C00000"/>
                <w:sz w:val="22"/>
                <w:szCs w:val="22"/>
                <w:u w:val="single"/>
              </w:rPr>
              <w:t>an intangible asset</w:t>
            </w:r>
            <w:r w:rsidRPr="004B63C3">
              <w:rPr>
                <w:rFonts w:ascii="Calibri" w:hAnsi="Calibri" w:cs="Calibri"/>
                <w:color w:val="000000"/>
                <w:sz w:val="22"/>
                <w:szCs w:val="22"/>
              </w:rPr>
              <w:t xml:space="preserve"> </w:t>
            </w:r>
            <w:r w:rsidRPr="004B63C3">
              <w:rPr>
                <w:rFonts w:ascii="Calibri" w:hAnsi="Calibri" w:cs="Calibri"/>
                <w:color w:val="000000"/>
                <w:sz w:val="22"/>
                <w:szCs w:val="22"/>
              </w:rPr>
              <w:lastRenderedPageBreak/>
              <w:t xml:space="preserve">amounting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Amounts of contractual commitments in the current and comparative periods</w:t>
            </w:r>
            <w:r w:rsidRPr="004B63C3">
              <w:rPr>
                <w:rFonts w:ascii="Calibri" w:hAnsi="Calibri" w:cs="Calibri"/>
                <w:color w:val="0000FF"/>
                <w:sz w:val="22"/>
                <w:szCs w:val="22"/>
              </w:rPr>
              <w:t xml:space="preserve">] </w:t>
            </w:r>
            <w:r w:rsidRPr="004B63C3">
              <w:rPr>
                <w:rFonts w:ascii="Calibri" w:hAnsi="Calibri" w:cs="Calibri"/>
                <w:color w:val="000000"/>
                <w:sz w:val="22"/>
                <w:szCs w:val="22"/>
              </w:rPr>
              <w:t xml:space="preserve">as at </w:t>
            </w:r>
            <w:r w:rsidRPr="004B63C3">
              <w:rPr>
                <w:rFonts w:ascii="Calibri" w:hAnsi="Calibri" w:cs="Calibri"/>
                <w:color w:val="0000FF"/>
                <w:sz w:val="22"/>
                <w:szCs w:val="22"/>
                <w:u w:val="single"/>
              </w:rPr>
              <w:t>[</w:t>
            </w:r>
            <w:r w:rsidRPr="004B63C3">
              <w:rPr>
                <w:rFonts w:ascii="Calibri" w:hAnsi="Calibri" w:cs="Calibri"/>
                <w:i/>
                <w:color w:val="0000FF"/>
                <w:sz w:val="22"/>
                <w:szCs w:val="22"/>
                <w:u w:val="single"/>
              </w:rPr>
              <w:t>Reporting Date for Current and Comparative periods</w:t>
            </w:r>
            <w:r w:rsidRPr="004B63C3">
              <w:rPr>
                <w:rFonts w:ascii="Calibri" w:hAnsi="Calibri" w:cs="Calibri"/>
                <w:color w:val="0000FF"/>
                <w:sz w:val="22"/>
                <w:szCs w:val="22"/>
                <w:u w:val="single"/>
              </w:rPr>
              <w:t>]</w:t>
            </w:r>
            <w:r w:rsidRPr="004B63C3">
              <w:rPr>
                <w:rFonts w:ascii="Calibri" w:hAnsi="Calibri" w:cs="Calibri"/>
                <w:color w:val="000000"/>
                <w:sz w:val="22"/>
                <w:szCs w:val="22"/>
              </w:rPr>
              <w:t xml:space="preserve">,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respectively.</w:t>
            </w: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lastRenderedPageBreak/>
              <w:pict>
                <v:shape id="_x0000_s1062" type="#_x0000_t202" style="position:absolute;margin-left:-3.9pt;margin-top:4pt;width:54.75pt;height:37.5pt;z-index:22;mso-position-horizontal-relative:text;mso-position-vertical-relative:text" fillcolor="#fabf8f" strokecolor="#f2f2f2" strokeweight="3pt">
                  <v:shadow on="t" type="perspective" color="#974706" opacity=".5" offset="1pt" offset2="-1pt"/>
                  <v:textbox style="mso-next-textbox:#_x0000_s1062">
                    <w:txbxContent>
                      <w:p w:rsidR="00B86B00" w:rsidRPr="008C1F92" w:rsidRDefault="00B86B00" w:rsidP="00A05817">
                        <w:pPr>
                          <w:rPr>
                            <w:rFonts w:ascii="Garamond" w:hAnsi="Garamond"/>
                            <w:sz w:val="20"/>
                            <w:szCs w:val="20"/>
                          </w:rPr>
                        </w:pPr>
                        <w:r>
                          <w:rPr>
                            <w:rFonts w:ascii="Garamond" w:hAnsi="Garamond"/>
                            <w:sz w:val="20"/>
                            <w:szCs w:val="20"/>
                          </w:rPr>
                          <w:t>If the Co. has a firm commitment to purchase intangible item/s</w:t>
                        </w:r>
                      </w:p>
                    </w:txbxContent>
                  </v:textbox>
                </v:shape>
              </w:pic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18.27(d)</w:t>
            </w:r>
          </w:p>
        </w:tc>
        <w:tc>
          <w:tcPr>
            <w:tcW w:w="9900" w:type="dxa"/>
            <w:tcBorders>
              <w:top w:val="nil"/>
              <w:left w:val="nil"/>
              <w:bottom w:val="nil"/>
              <w:right w:val="nil"/>
            </w:tcBorders>
            <w:shd w:val="clear" w:color="auto" w:fill="auto"/>
          </w:tcPr>
          <w:p w:rsidR="002123F4" w:rsidRPr="004B63C3" w:rsidRDefault="002123F4" w:rsidP="001D739E">
            <w:pPr>
              <w:autoSpaceDE w:val="0"/>
              <w:autoSpaceDN w:val="0"/>
              <w:adjustRightInd w:val="0"/>
              <w:spacing w:before="120"/>
              <w:ind w:left="720"/>
              <w:jc w:val="both"/>
              <w:rPr>
                <w:rFonts w:ascii="Calibri" w:hAnsi="Calibri" w:cs="Calibri"/>
                <w:sz w:val="22"/>
                <w:szCs w:val="22"/>
              </w:rPr>
            </w:pPr>
            <w:r w:rsidRPr="004B63C3">
              <w:rPr>
                <w:rFonts w:ascii="Calibri" w:hAnsi="Calibri" w:cs="Calibri"/>
                <w:sz w:val="22"/>
                <w:szCs w:val="22"/>
              </w:rPr>
              <w:t>Of the total amount of depreciation,</w:t>
            </w:r>
            <w:r w:rsidRPr="004B63C3">
              <w:rPr>
                <w:rFonts w:ascii="Calibri" w:hAnsi="Calibri" w:cs="Calibri"/>
                <w:color w:val="FF0000"/>
                <w:sz w:val="22"/>
                <w:szCs w:val="22"/>
              </w:rPr>
              <w:t xml:space="preserve">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loss recognized in profit or loss</w:t>
            </w:r>
            <w:r w:rsidRPr="004B63C3">
              <w:rPr>
                <w:rFonts w:ascii="Calibri" w:hAnsi="Calibri" w:cs="Calibri"/>
                <w:color w:val="000000"/>
                <w:sz w:val="22"/>
                <w:szCs w:val="22"/>
              </w:rPr>
              <w:t xml:space="preserve"> </w:t>
            </w:r>
            <w:r w:rsidRPr="004B63C3">
              <w:rPr>
                <w:rFonts w:ascii="Calibri" w:hAnsi="Calibri" w:cs="Calibri"/>
                <w:i/>
                <w:color w:val="0000FF"/>
                <w:sz w:val="22"/>
                <w:szCs w:val="22"/>
                <w:u w:val="single"/>
              </w:rPr>
              <w:t>in the current and comparative periods</w:t>
            </w:r>
            <w:r w:rsidRPr="004B63C3">
              <w:rPr>
                <w:rFonts w:ascii="Calibri" w:hAnsi="Calibri" w:cs="Calibri"/>
                <w:color w:val="0000FF"/>
                <w:sz w:val="22"/>
                <w:szCs w:val="22"/>
              </w:rPr>
              <w:t>]</w:t>
            </w:r>
            <w:r w:rsidRPr="004B63C3">
              <w:rPr>
                <w:rFonts w:ascii="Calibri" w:hAnsi="Calibri" w:cs="Calibri"/>
                <w:sz w:val="22"/>
                <w:szCs w:val="22"/>
              </w:rPr>
              <w:t xml:space="preserve"> was recognized in </w:t>
            </w:r>
            <w:r w:rsidR="00D52F38" w:rsidRPr="004B63C3">
              <w:rPr>
                <w:rFonts w:ascii="Calibri" w:hAnsi="Calibri" w:cs="Calibri"/>
                <w:sz w:val="22"/>
                <w:szCs w:val="22"/>
              </w:rPr>
              <w:t>2013</w:t>
            </w:r>
            <w:r w:rsidRPr="004B63C3">
              <w:rPr>
                <w:rFonts w:ascii="Calibri" w:hAnsi="Calibri" w:cs="Calibri"/>
                <w:sz w:val="22"/>
                <w:szCs w:val="22"/>
              </w:rPr>
              <w:t xml:space="preserve"> and </w:t>
            </w:r>
            <w:r w:rsidR="00D52F38" w:rsidRPr="004B63C3">
              <w:rPr>
                <w:rFonts w:ascii="Calibri" w:hAnsi="Calibri" w:cs="Calibri"/>
                <w:sz w:val="22"/>
                <w:szCs w:val="22"/>
              </w:rPr>
              <w:t>2012</w:t>
            </w:r>
            <w:r w:rsidRPr="004B63C3">
              <w:rPr>
                <w:rFonts w:ascii="Calibri" w:hAnsi="Calibri" w:cs="Calibri"/>
                <w:sz w:val="22"/>
                <w:szCs w:val="22"/>
              </w:rPr>
              <w:t xml:space="preserve"> as disclosed in note___ under </w:t>
            </w:r>
            <w:r w:rsidRPr="004B63C3">
              <w:rPr>
                <w:rFonts w:ascii="Calibri" w:hAnsi="Calibri" w:cs="Calibri"/>
                <w:i/>
                <w:color w:val="008000"/>
                <w:sz w:val="22"/>
                <w:szCs w:val="22"/>
              </w:rPr>
              <w:t>[state the line item where it is presented]</w:t>
            </w:r>
            <w:r w:rsidRPr="004B63C3">
              <w:rPr>
                <w:rFonts w:ascii="Calibri" w:hAnsi="Calibri" w:cs="Calibri"/>
                <w:sz w:val="22"/>
                <w:szCs w:val="22"/>
              </w:rPr>
              <w:t xml:space="preserve">, and in note___ under </w:t>
            </w:r>
            <w:r w:rsidRPr="004B63C3">
              <w:rPr>
                <w:rFonts w:ascii="Calibri" w:hAnsi="Calibri" w:cs="Calibri"/>
                <w:i/>
                <w:color w:val="008000"/>
                <w:sz w:val="22"/>
                <w:szCs w:val="22"/>
              </w:rPr>
              <w:t>[state the line item where it is presented]</w:t>
            </w:r>
            <w:r w:rsidRPr="004B63C3">
              <w:rPr>
                <w:rFonts w:ascii="Calibri" w:hAnsi="Calibri" w:cs="Calibri"/>
                <w:sz w:val="22"/>
                <w:szCs w:val="22"/>
              </w:rPr>
              <w:t>, respectively.</w:t>
            </w: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pict>
                <v:shape id="_x0000_s1079" type="#_x0000_t202" style="position:absolute;margin-left:-3.9pt;margin-top:19.15pt;width:54.75pt;height:38.1pt;z-index:33;mso-position-horizontal-relative:text;mso-position-vertical-relative:text" fillcolor="#fabf8f" strokecolor="#f2f2f2" strokeweight="3pt">
                  <v:shadow on="t" type="perspective" color="#974706" opacity=".5" offset="1pt" offset2="-1pt"/>
                  <v:textbox style="mso-next-textbox:#_x0000_s1079">
                    <w:txbxContent>
                      <w:p w:rsidR="00B86B00" w:rsidRPr="008C1F92" w:rsidRDefault="00B86B00" w:rsidP="00B577F5">
                        <w:pPr>
                          <w:rPr>
                            <w:rFonts w:ascii="Garamond" w:hAnsi="Garamond"/>
                            <w:sz w:val="20"/>
                            <w:szCs w:val="20"/>
                          </w:rPr>
                        </w:pPr>
                        <w:r>
                          <w:rPr>
                            <w:rFonts w:ascii="Garamond" w:hAnsi="Garamond"/>
                            <w:sz w:val="20"/>
                            <w:szCs w:val="20"/>
                          </w:rPr>
                          <w:t>If the Co. has individual intangible asset that is material to FS</w:t>
                        </w:r>
                      </w:p>
                    </w:txbxContent>
                  </v:textbox>
                </v:shape>
              </w:pict>
            </w:r>
          </w:p>
        </w:tc>
      </w:tr>
      <w:tr w:rsidR="0088304A" w:rsidRPr="004B63C3" w:rsidTr="006E4708">
        <w:trPr>
          <w:gridAfter w:val="5"/>
          <w:wAfter w:w="1526" w:type="dxa"/>
        </w:trPr>
        <w:tc>
          <w:tcPr>
            <w:tcW w:w="1170" w:type="dxa"/>
            <w:tcBorders>
              <w:top w:val="nil"/>
              <w:left w:val="nil"/>
              <w:bottom w:val="nil"/>
              <w:right w:val="nil"/>
            </w:tcBorders>
            <w:shd w:val="clear" w:color="auto" w:fill="auto"/>
          </w:tcPr>
          <w:p w:rsidR="002947FD" w:rsidRPr="004B63C3" w:rsidRDefault="002947FD" w:rsidP="002123F4">
            <w:pPr>
              <w:rPr>
                <w:rFonts w:ascii="Calibri" w:hAnsi="Calibri" w:cs="Calibri"/>
                <w:sz w:val="18"/>
                <w:szCs w:val="18"/>
                <w:highlight w:val="yellow"/>
              </w:rPr>
            </w:pPr>
          </w:p>
          <w:p w:rsidR="0088304A" w:rsidRPr="004B63C3" w:rsidRDefault="0088304A" w:rsidP="002123F4">
            <w:pPr>
              <w:rPr>
                <w:rFonts w:ascii="Calibri" w:hAnsi="Calibri" w:cs="Calibri"/>
                <w:sz w:val="22"/>
                <w:szCs w:val="22"/>
              </w:rPr>
            </w:pPr>
            <w:r w:rsidRPr="004B63C3">
              <w:rPr>
                <w:rFonts w:ascii="Calibri" w:hAnsi="Calibri" w:cs="Calibri"/>
                <w:sz w:val="18"/>
                <w:szCs w:val="18"/>
                <w:highlight w:val="yellow"/>
              </w:rPr>
              <w:t>Section 18.28(a)</w:t>
            </w:r>
          </w:p>
        </w:tc>
        <w:tc>
          <w:tcPr>
            <w:tcW w:w="9900" w:type="dxa"/>
            <w:tcBorders>
              <w:top w:val="nil"/>
              <w:left w:val="nil"/>
              <w:bottom w:val="nil"/>
              <w:right w:val="nil"/>
            </w:tcBorders>
            <w:shd w:val="clear" w:color="auto" w:fill="FFFF00"/>
          </w:tcPr>
          <w:p w:rsidR="0088304A" w:rsidRPr="004B63C3" w:rsidRDefault="0088304A" w:rsidP="0088304A">
            <w:pPr>
              <w:autoSpaceDE w:val="0"/>
              <w:autoSpaceDN w:val="0"/>
              <w:adjustRightInd w:val="0"/>
              <w:spacing w:before="120"/>
              <w:ind w:left="720"/>
              <w:jc w:val="both"/>
              <w:rPr>
                <w:rFonts w:ascii="Calibri" w:hAnsi="Calibri" w:cs="Calibri"/>
                <w:sz w:val="22"/>
                <w:szCs w:val="22"/>
              </w:rPr>
            </w:pPr>
            <w:r w:rsidRPr="004B63C3">
              <w:rPr>
                <w:rFonts w:ascii="Calibri" w:hAnsi="Calibri" w:cs="Calibri"/>
                <w:sz w:val="22"/>
                <w:szCs w:val="22"/>
                <w:highlight w:val="yellow"/>
              </w:rPr>
              <w:t xml:space="preserve">The </w:t>
            </w:r>
            <w:r w:rsidRPr="004B63C3">
              <w:rPr>
                <w:rFonts w:ascii="Calibri" w:hAnsi="Calibri" w:cs="Calibri"/>
                <w:i/>
                <w:color w:val="4F6228"/>
                <w:sz w:val="22"/>
                <w:szCs w:val="22"/>
                <w:highlight w:val="yellow"/>
              </w:rPr>
              <w:t>[Company, Branch, Bank, or any appropriate alternative]</w:t>
            </w:r>
            <w:r w:rsidRPr="004B63C3">
              <w:rPr>
                <w:rFonts w:ascii="Calibri" w:hAnsi="Calibri" w:cs="Calibri"/>
                <w:color w:val="000000"/>
                <w:sz w:val="22"/>
                <w:szCs w:val="22"/>
                <w:highlight w:val="yellow"/>
              </w:rPr>
              <w:t xml:space="preserve"> </w:t>
            </w:r>
            <w:r w:rsidR="00B577F5" w:rsidRPr="004B63C3">
              <w:rPr>
                <w:rFonts w:ascii="Calibri" w:hAnsi="Calibri" w:cs="Calibri"/>
                <w:sz w:val="22"/>
                <w:szCs w:val="22"/>
                <w:highlight w:val="yellow"/>
              </w:rPr>
              <w:t>has</w:t>
            </w:r>
            <w:r w:rsidRPr="004B63C3">
              <w:rPr>
                <w:rFonts w:ascii="Calibri" w:hAnsi="Calibri" w:cs="Calibri"/>
                <w:sz w:val="22"/>
                <w:szCs w:val="22"/>
                <w:highlight w:val="yellow"/>
              </w:rPr>
              <w:t xml:space="preserve"> </w:t>
            </w:r>
            <w:r w:rsidRPr="004B63C3">
              <w:rPr>
                <w:rFonts w:ascii="Calibri" w:hAnsi="Calibri" w:cs="Calibri"/>
                <w:i/>
                <w:color w:val="008000"/>
                <w:sz w:val="22"/>
                <w:szCs w:val="22"/>
                <w:highlight w:val="yellow"/>
              </w:rPr>
              <w:t>[describe any individual intangible asset that is material to the entity’s financial statements]</w:t>
            </w:r>
            <w:r w:rsidRPr="004B63C3">
              <w:rPr>
                <w:rFonts w:ascii="Calibri" w:hAnsi="Calibri" w:cs="Calibri"/>
                <w:sz w:val="22"/>
                <w:szCs w:val="22"/>
                <w:highlight w:val="yellow"/>
              </w:rPr>
              <w:t>, with a carrying amount of _____ and remaining amortization period of _______.</w:t>
            </w:r>
          </w:p>
        </w:tc>
        <w:tc>
          <w:tcPr>
            <w:tcW w:w="1498" w:type="dxa"/>
            <w:tcBorders>
              <w:top w:val="nil"/>
              <w:left w:val="nil"/>
              <w:bottom w:val="nil"/>
              <w:right w:val="nil"/>
            </w:tcBorders>
            <w:shd w:val="clear" w:color="auto" w:fill="auto"/>
          </w:tcPr>
          <w:p w:rsidR="0088304A" w:rsidRPr="004B63C3" w:rsidRDefault="0088304A" w:rsidP="002123F4">
            <w:pPr>
              <w:rPr>
                <w:rFonts w:ascii="Calibri" w:hAnsi="Calibri" w:cs="Calibri"/>
                <w:noProof/>
              </w:rPr>
            </w:pPr>
          </w:p>
        </w:tc>
      </w:tr>
      <w:tr w:rsidR="0088304A" w:rsidRPr="004B63C3" w:rsidTr="006E4708">
        <w:trPr>
          <w:gridAfter w:val="5"/>
          <w:wAfter w:w="1526" w:type="dxa"/>
        </w:trPr>
        <w:tc>
          <w:tcPr>
            <w:tcW w:w="1170" w:type="dxa"/>
            <w:tcBorders>
              <w:top w:val="nil"/>
              <w:left w:val="nil"/>
              <w:bottom w:val="nil"/>
              <w:right w:val="nil"/>
            </w:tcBorders>
            <w:shd w:val="clear" w:color="auto" w:fill="auto"/>
          </w:tcPr>
          <w:p w:rsidR="002947FD" w:rsidRPr="004B63C3" w:rsidRDefault="002947FD" w:rsidP="002123F4">
            <w:pPr>
              <w:rPr>
                <w:rFonts w:ascii="Calibri" w:hAnsi="Calibri" w:cs="Calibri"/>
                <w:sz w:val="18"/>
                <w:szCs w:val="18"/>
                <w:highlight w:val="yellow"/>
              </w:rPr>
            </w:pPr>
          </w:p>
          <w:p w:rsidR="0088304A" w:rsidRPr="004B63C3" w:rsidRDefault="002947FD" w:rsidP="002123F4">
            <w:pPr>
              <w:rPr>
                <w:rFonts w:ascii="Calibri" w:hAnsi="Calibri" w:cs="Calibri"/>
                <w:sz w:val="22"/>
                <w:szCs w:val="22"/>
              </w:rPr>
            </w:pPr>
            <w:r w:rsidRPr="004B63C3">
              <w:rPr>
                <w:rFonts w:ascii="Calibri" w:hAnsi="Calibri" w:cs="Calibri"/>
                <w:sz w:val="18"/>
                <w:szCs w:val="18"/>
                <w:highlight w:val="yellow"/>
              </w:rPr>
              <w:t>Section 18.28(b)</w:t>
            </w:r>
          </w:p>
        </w:tc>
        <w:tc>
          <w:tcPr>
            <w:tcW w:w="9900" w:type="dxa"/>
            <w:tcBorders>
              <w:top w:val="nil"/>
              <w:left w:val="nil"/>
              <w:bottom w:val="nil"/>
              <w:right w:val="nil"/>
            </w:tcBorders>
            <w:shd w:val="clear" w:color="auto" w:fill="FFFF00"/>
          </w:tcPr>
          <w:p w:rsidR="0088304A" w:rsidRPr="004B63C3" w:rsidRDefault="00B577F5" w:rsidP="001D739E">
            <w:pPr>
              <w:autoSpaceDE w:val="0"/>
              <w:autoSpaceDN w:val="0"/>
              <w:adjustRightInd w:val="0"/>
              <w:spacing w:before="120"/>
              <w:ind w:left="720"/>
              <w:jc w:val="both"/>
              <w:rPr>
                <w:rFonts w:ascii="Calibri" w:hAnsi="Calibri" w:cs="Calibri"/>
                <w:highlight w:val="yellow"/>
              </w:rPr>
            </w:pPr>
            <w:r w:rsidRPr="004B63C3">
              <w:rPr>
                <w:rFonts w:ascii="Calibri" w:hAnsi="Calibri" w:cs="Calibri"/>
                <w:highlight w:val="yellow"/>
              </w:rPr>
              <w:t>The following intangible assets are acquired through government grant that are initially recognized at fair value:</w:t>
            </w:r>
          </w:p>
          <w:p w:rsidR="0022119F" w:rsidRPr="004B63C3" w:rsidRDefault="0022119F" w:rsidP="001D739E">
            <w:pPr>
              <w:autoSpaceDE w:val="0"/>
              <w:autoSpaceDN w:val="0"/>
              <w:adjustRightInd w:val="0"/>
              <w:spacing w:before="120"/>
              <w:ind w:left="720"/>
              <w:jc w:val="both"/>
              <w:rPr>
                <w:rFonts w:ascii="Calibri" w:hAnsi="Calibri" w:cs="Calibri"/>
                <w:highlight w:val="yellow"/>
              </w:rPr>
            </w:pPr>
          </w:p>
          <w:tbl>
            <w:tblPr>
              <w:tblW w:w="91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1"/>
              <w:gridCol w:w="1533"/>
              <w:gridCol w:w="1533"/>
              <w:gridCol w:w="1275"/>
            </w:tblGrid>
            <w:tr w:rsidR="002947FD" w:rsidRPr="004B63C3" w:rsidTr="004F5263">
              <w:trPr>
                <w:trHeight w:val="384"/>
              </w:trPr>
              <w:tc>
                <w:tcPr>
                  <w:tcW w:w="4841" w:type="dxa"/>
                  <w:tcBorders>
                    <w:top w:val="single" w:sz="4" w:space="0" w:color="auto"/>
                    <w:left w:val="nil"/>
                    <w:bottom w:val="nil"/>
                    <w:right w:val="nil"/>
                  </w:tcBorders>
                </w:tcPr>
                <w:p w:rsidR="0022119F" w:rsidRPr="004B63C3" w:rsidRDefault="0022119F" w:rsidP="0022119F">
                  <w:pPr>
                    <w:pStyle w:val="NoSpacing"/>
                    <w:jc w:val="center"/>
                    <w:rPr>
                      <w:rFonts w:cs="Calibri"/>
                      <w:highlight w:val="yellow"/>
                    </w:rPr>
                  </w:pPr>
                  <w:r w:rsidRPr="004B63C3">
                    <w:rPr>
                      <w:rFonts w:cs="Calibri"/>
                      <w:highlight w:val="yellow"/>
                    </w:rPr>
                    <w:t>Class of Intangible Asset</w:t>
                  </w:r>
                </w:p>
              </w:tc>
              <w:tc>
                <w:tcPr>
                  <w:tcW w:w="3066" w:type="dxa"/>
                  <w:gridSpan w:val="2"/>
                  <w:tcBorders>
                    <w:top w:val="single" w:sz="4" w:space="0" w:color="auto"/>
                    <w:left w:val="nil"/>
                    <w:bottom w:val="nil"/>
                    <w:right w:val="nil"/>
                  </w:tcBorders>
                </w:tcPr>
                <w:p w:rsidR="0022119F" w:rsidRPr="004B63C3" w:rsidRDefault="0022119F" w:rsidP="0022119F">
                  <w:pPr>
                    <w:pStyle w:val="NoSpacing"/>
                    <w:jc w:val="center"/>
                    <w:rPr>
                      <w:rFonts w:cs="Calibri"/>
                      <w:b/>
                      <w:highlight w:val="yellow"/>
                    </w:rPr>
                  </w:pPr>
                  <w:r w:rsidRPr="004B63C3">
                    <w:rPr>
                      <w:rFonts w:cs="Calibri"/>
                      <w:b/>
                      <w:highlight w:val="yellow"/>
                    </w:rPr>
                    <w:t>Carrying Amount</w:t>
                  </w:r>
                </w:p>
              </w:tc>
              <w:tc>
                <w:tcPr>
                  <w:tcW w:w="1275" w:type="dxa"/>
                  <w:tcBorders>
                    <w:top w:val="single" w:sz="4" w:space="0" w:color="auto"/>
                    <w:left w:val="nil"/>
                    <w:bottom w:val="nil"/>
                    <w:right w:val="nil"/>
                  </w:tcBorders>
                </w:tcPr>
                <w:p w:rsidR="0022119F" w:rsidRPr="004B63C3" w:rsidRDefault="0022119F" w:rsidP="004F5263">
                  <w:pPr>
                    <w:pStyle w:val="NoSpacing"/>
                    <w:rPr>
                      <w:rFonts w:cs="Calibri"/>
                      <w:highlight w:val="yellow"/>
                    </w:rPr>
                  </w:pPr>
                </w:p>
              </w:tc>
            </w:tr>
            <w:tr w:rsidR="002947FD" w:rsidRPr="004B63C3" w:rsidTr="004F5263">
              <w:trPr>
                <w:trHeight w:val="384"/>
              </w:trPr>
              <w:tc>
                <w:tcPr>
                  <w:tcW w:w="4841" w:type="dxa"/>
                  <w:tcBorders>
                    <w:top w:val="nil"/>
                    <w:left w:val="nil"/>
                    <w:bottom w:val="single" w:sz="4" w:space="0" w:color="auto"/>
                    <w:right w:val="nil"/>
                  </w:tcBorders>
                </w:tcPr>
                <w:p w:rsidR="0022119F" w:rsidRPr="004B63C3" w:rsidRDefault="0022119F" w:rsidP="004F5263">
                  <w:pPr>
                    <w:pStyle w:val="NoSpacing"/>
                    <w:rPr>
                      <w:rFonts w:cs="Calibri"/>
                      <w:highlight w:val="yellow"/>
                    </w:rPr>
                  </w:pPr>
                </w:p>
              </w:tc>
              <w:tc>
                <w:tcPr>
                  <w:tcW w:w="1533" w:type="dxa"/>
                  <w:tcBorders>
                    <w:top w:val="nil"/>
                    <w:left w:val="nil"/>
                    <w:bottom w:val="single" w:sz="4" w:space="0" w:color="auto"/>
                    <w:right w:val="nil"/>
                  </w:tcBorders>
                </w:tcPr>
                <w:p w:rsidR="0022119F" w:rsidRPr="004B63C3" w:rsidRDefault="0022119F" w:rsidP="004F5263">
                  <w:pPr>
                    <w:pStyle w:val="NoSpacing"/>
                    <w:rPr>
                      <w:rFonts w:cs="Calibri"/>
                      <w:b/>
                      <w:highlight w:val="yellow"/>
                    </w:rPr>
                  </w:pPr>
                  <w:r w:rsidRPr="004B63C3">
                    <w:rPr>
                      <w:rFonts w:cs="Calibri"/>
                      <w:b/>
                      <w:highlight w:val="yellow"/>
                    </w:rPr>
                    <w:t>2013</w:t>
                  </w:r>
                </w:p>
              </w:tc>
              <w:tc>
                <w:tcPr>
                  <w:tcW w:w="1533" w:type="dxa"/>
                  <w:tcBorders>
                    <w:top w:val="nil"/>
                    <w:left w:val="nil"/>
                    <w:bottom w:val="single" w:sz="4" w:space="0" w:color="auto"/>
                    <w:right w:val="nil"/>
                  </w:tcBorders>
                </w:tcPr>
                <w:p w:rsidR="0022119F" w:rsidRPr="004B63C3" w:rsidRDefault="0022119F" w:rsidP="004F5263">
                  <w:pPr>
                    <w:pStyle w:val="NoSpacing"/>
                    <w:rPr>
                      <w:rFonts w:cs="Calibri"/>
                      <w:b/>
                      <w:highlight w:val="yellow"/>
                    </w:rPr>
                  </w:pPr>
                  <w:r w:rsidRPr="004B63C3">
                    <w:rPr>
                      <w:rFonts w:cs="Calibri"/>
                      <w:b/>
                      <w:highlight w:val="yellow"/>
                    </w:rPr>
                    <w:t xml:space="preserve">2012 </w:t>
                  </w:r>
                </w:p>
              </w:tc>
              <w:tc>
                <w:tcPr>
                  <w:tcW w:w="1275" w:type="dxa"/>
                  <w:tcBorders>
                    <w:top w:val="nil"/>
                    <w:left w:val="nil"/>
                    <w:bottom w:val="single" w:sz="4" w:space="0" w:color="auto"/>
                    <w:right w:val="nil"/>
                  </w:tcBorders>
                </w:tcPr>
                <w:p w:rsidR="0022119F" w:rsidRPr="004B63C3" w:rsidRDefault="0022119F" w:rsidP="0022119F">
                  <w:pPr>
                    <w:pStyle w:val="NoSpacing"/>
                    <w:tabs>
                      <w:tab w:val="left" w:pos="1039"/>
                    </w:tabs>
                    <w:ind w:right="110"/>
                    <w:jc w:val="center"/>
                    <w:rPr>
                      <w:rFonts w:cs="Calibri"/>
                      <w:b/>
                      <w:highlight w:val="yellow"/>
                    </w:rPr>
                  </w:pPr>
                  <w:r w:rsidRPr="004B63C3">
                    <w:rPr>
                      <w:rFonts w:cs="Calibri"/>
                      <w:b/>
                      <w:highlight w:val="yellow"/>
                    </w:rPr>
                    <w:t>In</w:t>
                  </w:r>
                  <w:r w:rsidR="00BF62FD" w:rsidRPr="004B63C3">
                    <w:rPr>
                      <w:rFonts w:cs="Calibri"/>
                      <w:b/>
                      <w:highlight w:val="yellow"/>
                    </w:rPr>
                    <w:t>i</w:t>
                  </w:r>
                  <w:r w:rsidRPr="004B63C3">
                    <w:rPr>
                      <w:rFonts w:cs="Calibri"/>
                      <w:b/>
                      <w:highlight w:val="yellow"/>
                    </w:rPr>
                    <w:t>tial Fair Value</w:t>
                  </w:r>
                </w:p>
              </w:tc>
            </w:tr>
            <w:tr w:rsidR="002947FD" w:rsidRPr="004B63C3" w:rsidTr="004F5263">
              <w:trPr>
                <w:trHeight w:val="370"/>
              </w:trPr>
              <w:tc>
                <w:tcPr>
                  <w:tcW w:w="4841" w:type="dxa"/>
                  <w:tcBorders>
                    <w:top w:val="single" w:sz="4" w:space="0" w:color="auto"/>
                    <w:left w:val="nil"/>
                    <w:bottom w:val="nil"/>
                    <w:right w:val="nil"/>
                  </w:tcBorders>
                </w:tcPr>
                <w:p w:rsidR="0022119F" w:rsidRPr="004B63C3" w:rsidRDefault="007F15EB" w:rsidP="004F5263">
                  <w:pPr>
                    <w:pStyle w:val="NoSpacing"/>
                    <w:rPr>
                      <w:rFonts w:cs="Calibri"/>
                      <w:b/>
                      <w:i/>
                      <w:highlight w:val="yellow"/>
                    </w:rPr>
                  </w:pPr>
                  <w:r w:rsidRPr="004B63C3">
                    <w:rPr>
                      <w:rFonts w:cs="Calibri"/>
                      <w:i/>
                      <w:highlight w:val="yellow"/>
                    </w:rPr>
                    <w:t>[Intangible Asset 1]</w:t>
                  </w:r>
                </w:p>
              </w:tc>
              <w:tc>
                <w:tcPr>
                  <w:tcW w:w="1533" w:type="dxa"/>
                  <w:tcBorders>
                    <w:top w:val="single" w:sz="4" w:space="0" w:color="auto"/>
                    <w:left w:val="nil"/>
                    <w:bottom w:val="nil"/>
                    <w:right w:val="nil"/>
                  </w:tcBorders>
                </w:tcPr>
                <w:p w:rsidR="0022119F" w:rsidRPr="004B63C3" w:rsidRDefault="0022119F" w:rsidP="004F5263">
                  <w:pPr>
                    <w:pStyle w:val="NoSpacing"/>
                    <w:rPr>
                      <w:rFonts w:cs="Calibri"/>
                      <w:b/>
                      <w:highlight w:val="yellow"/>
                    </w:rPr>
                  </w:pPr>
                </w:p>
              </w:tc>
              <w:tc>
                <w:tcPr>
                  <w:tcW w:w="1533" w:type="dxa"/>
                  <w:tcBorders>
                    <w:top w:val="single" w:sz="4" w:space="0" w:color="auto"/>
                    <w:left w:val="nil"/>
                    <w:bottom w:val="nil"/>
                    <w:right w:val="nil"/>
                  </w:tcBorders>
                </w:tcPr>
                <w:p w:rsidR="0022119F" w:rsidRPr="004B63C3" w:rsidRDefault="0022119F" w:rsidP="004F5263">
                  <w:pPr>
                    <w:pStyle w:val="NoSpacing"/>
                    <w:rPr>
                      <w:rFonts w:cs="Calibri"/>
                      <w:b/>
                      <w:highlight w:val="yellow"/>
                    </w:rPr>
                  </w:pPr>
                </w:p>
              </w:tc>
              <w:tc>
                <w:tcPr>
                  <w:tcW w:w="1275" w:type="dxa"/>
                  <w:tcBorders>
                    <w:top w:val="single" w:sz="4" w:space="0" w:color="auto"/>
                    <w:left w:val="nil"/>
                    <w:bottom w:val="nil"/>
                    <w:right w:val="nil"/>
                  </w:tcBorders>
                </w:tcPr>
                <w:p w:rsidR="0022119F" w:rsidRPr="004B63C3" w:rsidRDefault="0022119F" w:rsidP="004F5263">
                  <w:pPr>
                    <w:pStyle w:val="NoSpacing"/>
                    <w:rPr>
                      <w:rFonts w:cs="Calibri"/>
                      <w:b/>
                      <w:highlight w:val="yellow"/>
                    </w:rPr>
                  </w:pPr>
                </w:p>
              </w:tc>
            </w:tr>
            <w:tr w:rsidR="002947FD" w:rsidRPr="004B63C3" w:rsidTr="004F5263">
              <w:trPr>
                <w:trHeight w:val="310"/>
              </w:trPr>
              <w:tc>
                <w:tcPr>
                  <w:tcW w:w="4841" w:type="dxa"/>
                  <w:tcBorders>
                    <w:top w:val="nil"/>
                    <w:left w:val="nil"/>
                    <w:bottom w:val="nil"/>
                    <w:right w:val="nil"/>
                  </w:tcBorders>
                </w:tcPr>
                <w:p w:rsidR="0022119F" w:rsidRPr="004B63C3" w:rsidRDefault="002947FD" w:rsidP="004F5263">
                  <w:pPr>
                    <w:pStyle w:val="NoSpacing"/>
                    <w:rPr>
                      <w:rFonts w:cs="Calibri"/>
                      <w:b/>
                      <w:highlight w:val="yellow"/>
                    </w:rPr>
                  </w:pPr>
                  <w:r w:rsidRPr="004B63C3">
                    <w:rPr>
                      <w:rFonts w:cs="Calibri"/>
                      <w:i/>
                      <w:highlight w:val="yellow"/>
                    </w:rPr>
                    <w:t>[Intangible Asset 2]</w:t>
                  </w:r>
                </w:p>
              </w:tc>
              <w:tc>
                <w:tcPr>
                  <w:tcW w:w="1533" w:type="dxa"/>
                  <w:tcBorders>
                    <w:top w:val="nil"/>
                    <w:left w:val="nil"/>
                    <w:bottom w:val="nil"/>
                    <w:right w:val="nil"/>
                  </w:tcBorders>
                </w:tcPr>
                <w:p w:rsidR="0022119F" w:rsidRPr="004B63C3" w:rsidRDefault="0022119F" w:rsidP="004F5263">
                  <w:pPr>
                    <w:pStyle w:val="NoSpacing"/>
                    <w:rPr>
                      <w:rFonts w:cs="Calibri"/>
                      <w:b/>
                      <w:highlight w:val="yellow"/>
                    </w:rPr>
                  </w:pPr>
                </w:p>
              </w:tc>
              <w:tc>
                <w:tcPr>
                  <w:tcW w:w="1533" w:type="dxa"/>
                  <w:tcBorders>
                    <w:top w:val="nil"/>
                    <w:left w:val="nil"/>
                    <w:bottom w:val="nil"/>
                    <w:right w:val="nil"/>
                  </w:tcBorders>
                </w:tcPr>
                <w:p w:rsidR="0022119F" w:rsidRPr="004B63C3" w:rsidRDefault="0022119F" w:rsidP="004F5263">
                  <w:pPr>
                    <w:pStyle w:val="NoSpacing"/>
                    <w:rPr>
                      <w:rFonts w:cs="Calibri"/>
                      <w:b/>
                      <w:highlight w:val="yellow"/>
                    </w:rPr>
                  </w:pPr>
                </w:p>
              </w:tc>
              <w:tc>
                <w:tcPr>
                  <w:tcW w:w="1275" w:type="dxa"/>
                  <w:tcBorders>
                    <w:top w:val="nil"/>
                    <w:left w:val="nil"/>
                    <w:bottom w:val="nil"/>
                    <w:right w:val="nil"/>
                  </w:tcBorders>
                </w:tcPr>
                <w:p w:rsidR="0022119F" w:rsidRPr="004B63C3" w:rsidRDefault="0022119F" w:rsidP="004F5263">
                  <w:pPr>
                    <w:pStyle w:val="NoSpacing"/>
                    <w:rPr>
                      <w:rFonts w:cs="Calibri"/>
                      <w:b/>
                      <w:highlight w:val="yellow"/>
                    </w:rPr>
                  </w:pPr>
                </w:p>
              </w:tc>
            </w:tr>
            <w:tr w:rsidR="002947FD" w:rsidRPr="004B63C3" w:rsidTr="004F5263">
              <w:trPr>
                <w:trHeight w:val="458"/>
              </w:trPr>
              <w:tc>
                <w:tcPr>
                  <w:tcW w:w="4841" w:type="dxa"/>
                  <w:tcBorders>
                    <w:top w:val="single" w:sz="4" w:space="0" w:color="auto"/>
                    <w:left w:val="nil"/>
                    <w:bottom w:val="double" w:sz="4" w:space="0" w:color="auto"/>
                    <w:right w:val="nil"/>
                  </w:tcBorders>
                </w:tcPr>
                <w:p w:rsidR="0022119F" w:rsidRPr="004B63C3" w:rsidRDefault="0022119F" w:rsidP="004F5263">
                  <w:pPr>
                    <w:pStyle w:val="NoSpacing"/>
                    <w:rPr>
                      <w:rFonts w:cs="Calibri"/>
                      <w:b/>
                    </w:rPr>
                  </w:pPr>
                  <w:r w:rsidRPr="004B63C3">
                    <w:rPr>
                      <w:rFonts w:cs="Calibri"/>
                      <w:highlight w:val="yellow"/>
                    </w:rPr>
                    <w:t>Total</w:t>
                  </w:r>
                  <w:r w:rsidRPr="004B63C3">
                    <w:rPr>
                      <w:rFonts w:cs="Calibri"/>
                    </w:rPr>
                    <w:t xml:space="preserve">  </w:t>
                  </w:r>
                </w:p>
              </w:tc>
              <w:tc>
                <w:tcPr>
                  <w:tcW w:w="1533" w:type="dxa"/>
                  <w:tcBorders>
                    <w:top w:val="single" w:sz="4" w:space="0" w:color="auto"/>
                    <w:left w:val="nil"/>
                    <w:bottom w:val="double" w:sz="4" w:space="0" w:color="auto"/>
                    <w:right w:val="nil"/>
                  </w:tcBorders>
                </w:tcPr>
                <w:p w:rsidR="0022119F" w:rsidRPr="004B63C3" w:rsidRDefault="0022119F" w:rsidP="004F5263">
                  <w:pPr>
                    <w:pStyle w:val="NoSpacing"/>
                    <w:rPr>
                      <w:rFonts w:cs="Calibri"/>
                      <w:b/>
                    </w:rPr>
                  </w:pPr>
                </w:p>
              </w:tc>
              <w:tc>
                <w:tcPr>
                  <w:tcW w:w="1533" w:type="dxa"/>
                  <w:tcBorders>
                    <w:top w:val="single" w:sz="4" w:space="0" w:color="auto"/>
                    <w:left w:val="nil"/>
                    <w:bottom w:val="double" w:sz="4" w:space="0" w:color="auto"/>
                    <w:right w:val="nil"/>
                  </w:tcBorders>
                </w:tcPr>
                <w:p w:rsidR="0022119F" w:rsidRPr="004B63C3" w:rsidRDefault="0022119F" w:rsidP="004F5263">
                  <w:pPr>
                    <w:pStyle w:val="NoSpacing"/>
                    <w:rPr>
                      <w:rFonts w:cs="Calibri"/>
                      <w:b/>
                    </w:rPr>
                  </w:pPr>
                </w:p>
              </w:tc>
              <w:tc>
                <w:tcPr>
                  <w:tcW w:w="1275" w:type="dxa"/>
                  <w:tcBorders>
                    <w:top w:val="single" w:sz="4" w:space="0" w:color="auto"/>
                    <w:left w:val="nil"/>
                    <w:bottom w:val="double" w:sz="4" w:space="0" w:color="auto"/>
                    <w:right w:val="nil"/>
                  </w:tcBorders>
                </w:tcPr>
                <w:p w:rsidR="0022119F" w:rsidRPr="004B63C3" w:rsidRDefault="0022119F" w:rsidP="004F5263">
                  <w:pPr>
                    <w:pStyle w:val="NoSpacing"/>
                    <w:rPr>
                      <w:rFonts w:cs="Calibri"/>
                      <w:b/>
                    </w:rPr>
                  </w:pPr>
                </w:p>
              </w:tc>
            </w:tr>
          </w:tbl>
          <w:p w:rsidR="00B577F5" w:rsidRPr="004B63C3" w:rsidRDefault="00B577F5" w:rsidP="001D739E">
            <w:pPr>
              <w:autoSpaceDE w:val="0"/>
              <w:autoSpaceDN w:val="0"/>
              <w:adjustRightInd w:val="0"/>
              <w:spacing w:before="120"/>
              <w:ind w:left="720"/>
              <w:jc w:val="both"/>
              <w:rPr>
                <w:rFonts w:ascii="Calibri" w:hAnsi="Calibri" w:cs="Calibri"/>
              </w:rPr>
            </w:pPr>
          </w:p>
        </w:tc>
        <w:tc>
          <w:tcPr>
            <w:tcW w:w="1498" w:type="dxa"/>
            <w:tcBorders>
              <w:top w:val="nil"/>
              <w:left w:val="nil"/>
              <w:bottom w:val="nil"/>
              <w:right w:val="nil"/>
            </w:tcBorders>
            <w:shd w:val="clear" w:color="auto" w:fill="auto"/>
          </w:tcPr>
          <w:p w:rsidR="0088304A" w:rsidRPr="004B63C3" w:rsidRDefault="0088304A" w:rsidP="002123F4">
            <w:pPr>
              <w:rPr>
                <w:rFonts w:ascii="Calibri" w:hAnsi="Calibri" w:cs="Calibri"/>
                <w:noProof/>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1D739E">
            <w:pPr>
              <w:autoSpaceDE w:val="0"/>
              <w:autoSpaceDN w:val="0"/>
              <w:adjustRightInd w:val="0"/>
              <w:spacing w:before="120"/>
              <w:ind w:left="720"/>
              <w:jc w:val="both"/>
              <w:rPr>
                <w:rFonts w:ascii="Calibri" w:hAnsi="Calibri" w:cs="Calibri"/>
                <w:sz w:val="22"/>
                <w:szCs w:val="22"/>
              </w:rPr>
            </w:pPr>
            <w:r w:rsidRPr="004B63C3">
              <w:rPr>
                <w:rFonts w:ascii="Calibri" w:hAnsi="Calibri" w:cs="Calibri"/>
                <w:sz w:val="22"/>
                <w:szCs w:val="22"/>
              </w:rPr>
              <w:t xml:space="preserve">Management believes that there is no indication that an impairment loss has occurred on its intangible assets. </w:t>
            </w: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pict>
                <v:shape id="_x0000_s1063" type="#_x0000_t202" style="position:absolute;margin-left:-3.9pt;margin-top:3.75pt;width:54.75pt;height:31pt;z-index:23;mso-position-horizontal-relative:text;mso-position-vertical-relative:text" fillcolor="#fabf8f" strokecolor="#f2f2f2" strokeweight="3pt">
                  <v:shadow on="t" type="perspective" color="#974706" opacity=".5" offset="1pt" offset2="-1pt"/>
                  <v:textbox style="mso-next-textbox:#_x0000_s1063">
                    <w:txbxContent>
                      <w:p w:rsidR="00B86B00" w:rsidRPr="008C1F92" w:rsidRDefault="00B86B00" w:rsidP="00A05817">
                        <w:pPr>
                          <w:rPr>
                            <w:rFonts w:ascii="Garamond" w:hAnsi="Garamond"/>
                            <w:sz w:val="20"/>
                            <w:szCs w:val="20"/>
                          </w:rPr>
                        </w:pPr>
                        <w:r>
                          <w:rPr>
                            <w:rFonts w:ascii="Garamond" w:hAnsi="Garamond"/>
                            <w:sz w:val="20"/>
                            <w:szCs w:val="20"/>
                          </w:rPr>
                          <w:t>If there is no impairment loss recognized during the year</w:t>
                        </w:r>
                      </w:p>
                    </w:txbxContent>
                  </v:textbox>
                </v:shape>
              </w:pic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numPr>
                <w:ilvl w:val="0"/>
                <w:numId w:val="13"/>
              </w:numPr>
              <w:autoSpaceDE w:val="0"/>
              <w:autoSpaceDN w:val="0"/>
              <w:adjustRightInd w:val="0"/>
              <w:spacing w:before="360" w:after="240"/>
              <w:ind w:left="18" w:hanging="18"/>
              <w:jc w:val="both"/>
              <w:rPr>
                <w:rFonts w:ascii="Calibri" w:hAnsi="Calibri" w:cs="Calibri"/>
                <w:b/>
                <w:bCs/>
                <w:color w:val="000000"/>
              </w:rPr>
            </w:pPr>
            <w:r w:rsidRPr="004B63C3">
              <w:rPr>
                <w:rFonts w:ascii="Calibri" w:hAnsi="Calibri" w:cs="Calibri"/>
                <w:b/>
                <w:bCs/>
                <w:color w:val="000000"/>
              </w:rPr>
              <w:t>TRADE AND OTHER PAYABLES</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9133" w:type="dxa"/>
              <w:tblInd w:w="828" w:type="dxa"/>
              <w:tblBorders>
                <w:top w:val="single" w:sz="4" w:space="0" w:color="auto"/>
                <w:bottom w:val="double" w:sz="4" w:space="0" w:color="auto"/>
              </w:tblBorders>
              <w:tblLayout w:type="fixed"/>
              <w:tblLook w:val="0000" w:firstRow="0" w:lastRow="0" w:firstColumn="0" w:lastColumn="0" w:noHBand="0" w:noVBand="0"/>
            </w:tblPr>
            <w:tblGrid>
              <w:gridCol w:w="5605"/>
              <w:gridCol w:w="1764"/>
              <w:gridCol w:w="1764"/>
            </w:tblGrid>
            <w:tr w:rsidR="002123F4" w:rsidRPr="004B63C3" w:rsidTr="002123F4">
              <w:trPr>
                <w:trHeight w:val="339"/>
              </w:trPr>
              <w:tc>
                <w:tcPr>
                  <w:tcW w:w="5605" w:type="dxa"/>
                  <w:tcBorders>
                    <w:top w:val="single" w:sz="4" w:space="0" w:color="auto"/>
                    <w:bottom w:val="single" w:sz="4" w:space="0" w:color="auto"/>
                  </w:tcBorders>
                </w:tcPr>
                <w:p w:rsidR="002123F4" w:rsidRPr="004B63C3" w:rsidRDefault="002123F4" w:rsidP="002123F4">
                  <w:pPr>
                    <w:pStyle w:val="NoSpacing"/>
                    <w:rPr>
                      <w:rFonts w:cs="Calibri"/>
                    </w:rPr>
                  </w:pPr>
                </w:p>
              </w:tc>
              <w:tc>
                <w:tcPr>
                  <w:tcW w:w="1764" w:type="dxa"/>
                  <w:tcBorders>
                    <w:top w:val="single" w:sz="4" w:space="0" w:color="auto"/>
                    <w:bottom w:val="single" w:sz="4" w:space="0" w:color="auto"/>
                  </w:tcBorders>
                </w:tcPr>
                <w:p w:rsidR="002123F4" w:rsidRPr="004B63C3" w:rsidRDefault="00D52F38" w:rsidP="002123F4">
                  <w:pPr>
                    <w:pStyle w:val="NoSpacing"/>
                    <w:rPr>
                      <w:rFonts w:cs="Calibri"/>
                      <w:b/>
                    </w:rPr>
                  </w:pPr>
                  <w:r w:rsidRPr="004B63C3">
                    <w:rPr>
                      <w:rFonts w:cs="Calibri"/>
                      <w:b/>
                    </w:rPr>
                    <w:t>2013</w:t>
                  </w:r>
                </w:p>
              </w:tc>
              <w:tc>
                <w:tcPr>
                  <w:tcW w:w="1764" w:type="dxa"/>
                  <w:tcBorders>
                    <w:top w:val="single" w:sz="4" w:space="0" w:color="auto"/>
                    <w:bottom w:val="single" w:sz="4" w:space="0" w:color="auto"/>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26"/>
              </w:trPr>
              <w:tc>
                <w:tcPr>
                  <w:tcW w:w="5605" w:type="dxa"/>
                  <w:tcBorders>
                    <w:top w:val="nil"/>
                    <w:bottom w:val="nil"/>
                  </w:tcBorders>
                </w:tcPr>
                <w:p w:rsidR="002123F4" w:rsidRPr="004B63C3" w:rsidRDefault="002123F4" w:rsidP="002123F4">
                  <w:pPr>
                    <w:pStyle w:val="NoSpacing"/>
                    <w:rPr>
                      <w:rFonts w:cs="Calibri"/>
                    </w:rPr>
                  </w:pPr>
                  <w:r w:rsidRPr="004B63C3">
                    <w:rPr>
                      <w:rFonts w:cs="Calibri"/>
                    </w:rPr>
                    <w:t>Trade payable</w:t>
                  </w:r>
                </w:p>
              </w:tc>
              <w:tc>
                <w:tcPr>
                  <w:tcW w:w="1764" w:type="dxa"/>
                  <w:tcBorders>
                    <w:top w:val="nil"/>
                    <w:bottom w:val="nil"/>
                  </w:tcBorders>
                </w:tcPr>
                <w:p w:rsidR="002123F4" w:rsidRPr="004B63C3" w:rsidRDefault="002123F4" w:rsidP="002123F4">
                  <w:pPr>
                    <w:pStyle w:val="NoSpacing"/>
                    <w:rPr>
                      <w:rFonts w:cs="Calibri"/>
                      <w:b/>
                    </w:rPr>
                  </w:pPr>
                  <w:r w:rsidRPr="004B63C3">
                    <w:rPr>
                      <w:rFonts w:cs="Calibri"/>
                      <w:b/>
                    </w:rPr>
                    <w:t>P</w:t>
                  </w:r>
                </w:p>
              </w:tc>
              <w:tc>
                <w:tcPr>
                  <w:tcW w:w="1764" w:type="dxa"/>
                  <w:tcBorders>
                    <w:top w:val="nil"/>
                    <w:bottom w:val="nil"/>
                  </w:tcBorders>
                </w:tcPr>
                <w:p w:rsidR="002123F4" w:rsidRPr="004B63C3" w:rsidRDefault="002123F4" w:rsidP="002123F4">
                  <w:pPr>
                    <w:pStyle w:val="NoSpacing"/>
                    <w:rPr>
                      <w:rFonts w:cs="Calibri"/>
                      <w:bCs/>
                    </w:rPr>
                  </w:pPr>
                  <w:r w:rsidRPr="004B63C3">
                    <w:rPr>
                      <w:rFonts w:cs="Calibri"/>
                      <w:bCs/>
                    </w:rPr>
                    <w:t>P</w:t>
                  </w:r>
                </w:p>
              </w:tc>
            </w:tr>
            <w:tr w:rsidR="002123F4" w:rsidRPr="004B63C3" w:rsidTr="002123F4">
              <w:trPr>
                <w:trHeight w:val="273"/>
              </w:trPr>
              <w:tc>
                <w:tcPr>
                  <w:tcW w:w="5605" w:type="dxa"/>
                  <w:tcBorders>
                    <w:top w:val="nil"/>
                  </w:tcBorders>
                </w:tcPr>
                <w:p w:rsidR="002123F4" w:rsidRPr="004B63C3" w:rsidRDefault="002123F4" w:rsidP="002123F4">
                  <w:pPr>
                    <w:pStyle w:val="NoSpacing"/>
                    <w:rPr>
                      <w:rFonts w:cs="Calibri"/>
                    </w:rPr>
                  </w:pPr>
                  <w:r w:rsidRPr="004B63C3">
                    <w:rPr>
                      <w:rFonts w:cs="Calibri"/>
                    </w:rPr>
                    <w:t>Amounts due to customers under construction contracts</w:t>
                  </w:r>
                </w:p>
              </w:tc>
              <w:tc>
                <w:tcPr>
                  <w:tcW w:w="1764" w:type="dxa"/>
                  <w:tcBorders>
                    <w:top w:val="nil"/>
                  </w:tcBorders>
                </w:tcPr>
                <w:p w:rsidR="002123F4" w:rsidRPr="004B63C3" w:rsidRDefault="002123F4" w:rsidP="002123F4">
                  <w:pPr>
                    <w:pStyle w:val="NoSpacing"/>
                    <w:rPr>
                      <w:rFonts w:cs="Calibri"/>
                      <w:b/>
                    </w:rPr>
                  </w:pPr>
                </w:p>
              </w:tc>
              <w:tc>
                <w:tcPr>
                  <w:tcW w:w="1764" w:type="dxa"/>
                  <w:tcBorders>
                    <w:top w:val="nil"/>
                  </w:tcBorders>
                </w:tcPr>
                <w:p w:rsidR="002123F4" w:rsidRPr="004B63C3" w:rsidRDefault="002123F4" w:rsidP="002123F4">
                  <w:pPr>
                    <w:pStyle w:val="NoSpacing"/>
                    <w:rPr>
                      <w:rFonts w:cs="Calibri"/>
                      <w:bCs/>
                    </w:rPr>
                  </w:pPr>
                </w:p>
              </w:tc>
            </w:tr>
            <w:tr w:rsidR="002123F4" w:rsidRPr="004B63C3" w:rsidTr="002123F4">
              <w:trPr>
                <w:trHeight w:val="273"/>
              </w:trPr>
              <w:tc>
                <w:tcPr>
                  <w:tcW w:w="5605" w:type="dxa"/>
                  <w:tcBorders>
                    <w:top w:val="nil"/>
                  </w:tcBorders>
                </w:tcPr>
                <w:p w:rsidR="002123F4" w:rsidRPr="004B63C3" w:rsidRDefault="002123F4" w:rsidP="002123F4">
                  <w:pPr>
                    <w:pStyle w:val="NoSpacing"/>
                    <w:rPr>
                      <w:rFonts w:cs="Calibri"/>
                    </w:rPr>
                  </w:pPr>
                  <w:r w:rsidRPr="004B63C3">
                    <w:rPr>
                      <w:rFonts w:cs="Calibri"/>
                    </w:rPr>
                    <w:t>Accrued expenses</w:t>
                  </w:r>
                </w:p>
              </w:tc>
              <w:tc>
                <w:tcPr>
                  <w:tcW w:w="1764" w:type="dxa"/>
                  <w:tcBorders>
                    <w:top w:val="nil"/>
                  </w:tcBorders>
                </w:tcPr>
                <w:p w:rsidR="002123F4" w:rsidRPr="004B63C3" w:rsidRDefault="002123F4" w:rsidP="002123F4">
                  <w:pPr>
                    <w:pStyle w:val="NoSpacing"/>
                    <w:rPr>
                      <w:rFonts w:cs="Calibri"/>
                      <w:b/>
                    </w:rPr>
                  </w:pPr>
                </w:p>
              </w:tc>
              <w:tc>
                <w:tcPr>
                  <w:tcW w:w="1764" w:type="dxa"/>
                  <w:tcBorders>
                    <w:top w:val="nil"/>
                  </w:tcBorders>
                </w:tcPr>
                <w:p w:rsidR="002123F4" w:rsidRPr="004B63C3" w:rsidRDefault="002123F4" w:rsidP="002123F4">
                  <w:pPr>
                    <w:pStyle w:val="NoSpacing"/>
                    <w:rPr>
                      <w:rFonts w:cs="Calibri"/>
                      <w:bCs/>
                    </w:rPr>
                  </w:pPr>
                </w:p>
              </w:tc>
            </w:tr>
            <w:tr w:rsidR="002123F4" w:rsidRPr="004B63C3" w:rsidTr="002123F4">
              <w:trPr>
                <w:trHeight w:val="273"/>
              </w:trPr>
              <w:tc>
                <w:tcPr>
                  <w:tcW w:w="5605" w:type="dxa"/>
                </w:tcPr>
                <w:p w:rsidR="002123F4" w:rsidRPr="004B63C3" w:rsidRDefault="002123F4" w:rsidP="002123F4">
                  <w:pPr>
                    <w:pStyle w:val="NoSpacing"/>
                    <w:rPr>
                      <w:rFonts w:cs="Calibri"/>
                    </w:rPr>
                  </w:pPr>
                  <w:r w:rsidRPr="004B63C3">
                    <w:rPr>
                      <w:rFonts w:cs="Calibri"/>
                    </w:rPr>
                    <w:t>Withholding and other taxes</w:t>
                  </w:r>
                </w:p>
              </w:tc>
              <w:tc>
                <w:tcPr>
                  <w:tcW w:w="1764" w:type="dxa"/>
                </w:tcPr>
                <w:p w:rsidR="002123F4" w:rsidRPr="004B63C3" w:rsidRDefault="002123F4" w:rsidP="002123F4">
                  <w:pPr>
                    <w:pStyle w:val="NoSpacing"/>
                    <w:rPr>
                      <w:rFonts w:cs="Calibri"/>
                      <w:b/>
                    </w:rPr>
                  </w:pPr>
                </w:p>
              </w:tc>
              <w:tc>
                <w:tcPr>
                  <w:tcW w:w="1764" w:type="dxa"/>
                </w:tcPr>
                <w:p w:rsidR="002123F4" w:rsidRPr="004B63C3" w:rsidRDefault="002123F4" w:rsidP="002123F4">
                  <w:pPr>
                    <w:pStyle w:val="NoSpacing"/>
                    <w:rPr>
                      <w:rFonts w:cs="Calibri"/>
                      <w:bCs/>
                    </w:rPr>
                  </w:pPr>
                </w:p>
              </w:tc>
            </w:tr>
            <w:tr w:rsidR="002123F4" w:rsidRPr="004B63C3" w:rsidTr="002123F4">
              <w:trPr>
                <w:trHeight w:val="260"/>
              </w:trPr>
              <w:tc>
                <w:tcPr>
                  <w:tcW w:w="5605" w:type="dxa"/>
                </w:tcPr>
                <w:p w:rsidR="002123F4" w:rsidRPr="004B63C3" w:rsidRDefault="002123F4" w:rsidP="002123F4">
                  <w:pPr>
                    <w:pStyle w:val="NoSpacing"/>
                    <w:rPr>
                      <w:rFonts w:cs="Calibri"/>
                    </w:rPr>
                  </w:pPr>
                  <w:r w:rsidRPr="004B63C3">
                    <w:rPr>
                      <w:rFonts w:cs="Calibri"/>
                    </w:rPr>
                    <w:t>Social Security System and other contributions</w:t>
                  </w:r>
                </w:p>
              </w:tc>
              <w:tc>
                <w:tcPr>
                  <w:tcW w:w="1764" w:type="dxa"/>
                </w:tcPr>
                <w:p w:rsidR="002123F4" w:rsidRPr="004B63C3" w:rsidRDefault="002123F4" w:rsidP="002123F4">
                  <w:pPr>
                    <w:pStyle w:val="NoSpacing"/>
                    <w:rPr>
                      <w:rFonts w:cs="Calibri"/>
                      <w:b/>
                    </w:rPr>
                  </w:pPr>
                </w:p>
              </w:tc>
              <w:tc>
                <w:tcPr>
                  <w:tcW w:w="1764" w:type="dxa"/>
                </w:tcPr>
                <w:p w:rsidR="002123F4" w:rsidRPr="004B63C3" w:rsidRDefault="002123F4" w:rsidP="002123F4">
                  <w:pPr>
                    <w:pStyle w:val="NoSpacing"/>
                    <w:rPr>
                      <w:rFonts w:cs="Calibri"/>
                      <w:bCs/>
                    </w:rPr>
                  </w:pPr>
                </w:p>
              </w:tc>
            </w:tr>
            <w:tr w:rsidR="002123F4" w:rsidRPr="004B63C3" w:rsidTr="002123F4">
              <w:trPr>
                <w:trHeight w:val="273"/>
              </w:trPr>
              <w:tc>
                <w:tcPr>
                  <w:tcW w:w="5605" w:type="dxa"/>
                </w:tcPr>
                <w:p w:rsidR="002123F4" w:rsidRPr="004B63C3" w:rsidRDefault="002123F4" w:rsidP="002123F4">
                  <w:pPr>
                    <w:pStyle w:val="NoSpacing"/>
                    <w:rPr>
                      <w:rFonts w:cs="Calibri"/>
                    </w:rPr>
                  </w:pPr>
                  <w:r w:rsidRPr="004B63C3">
                    <w:rPr>
                      <w:rFonts w:cs="Calibri"/>
                    </w:rPr>
                    <w:t>Unearned income</w:t>
                  </w:r>
                </w:p>
              </w:tc>
              <w:tc>
                <w:tcPr>
                  <w:tcW w:w="1764" w:type="dxa"/>
                </w:tcPr>
                <w:p w:rsidR="002123F4" w:rsidRPr="004B63C3" w:rsidRDefault="002123F4" w:rsidP="002123F4">
                  <w:pPr>
                    <w:pStyle w:val="NoSpacing"/>
                    <w:rPr>
                      <w:rFonts w:cs="Calibri"/>
                      <w:b/>
                    </w:rPr>
                  </w:pPr>
                </w:p>
              </w:tc>
              <w:tc>
                <w:tcPr>
                  <w:tcW w:w="1764" w:type="dxa"/>
                </w:tcPr>
                <w:p w:rsidR="002123F4" w:rsidRPr="004B63C3" w:rsidRDefault="002123F4" w:rsidP="002123F4">
                  <w:pPr>
                    <w:pStyle w:val="NoSpacing"/>
                    <w:rPr>
                      <w:rFonts w:cs="Calibri"/>
                      <w:bCs/>
                    </w:rPr>
                  </w:pPr>
                </w:p>
              </w:tc>
            </w:tr>
            <w:tr w:rsidR="002123F4" w:rsidRPr="004B63C3" w:rsidTr="002123F4">
              <w:trPr>
                <w:trHeight w:val="260"/>
              </w:trPr>
              <w:tc>
                <w:tcPr>
                  <w:tcW w:w="5605" w:type="dxa"/>
                </w:tcPr>
                <w:p w:rsidR="002123F4" w:rsidRPr="004B63C3" w:rsidRDefault="002123F4" w:rsidP="002123F4">
                  <w:pPr>
                    <w:pStyle w:val="NoSpacing"/>
                    <w:rPr>
                      <w:rFonts w:cs="Calibri"/>
                      <w:color w:val="0000FF"/>
                    </w:rPr>
                  </w:pPr>
                  <w:r w:rsidRPr="004B63C3">
                    <w:rPr>
                      <w:rFonts w:cs="Calibri"/>
                      <w:color w:val="0000FF"/>
                    </w:rPr>
                    <w:t>[</w:t>
                  </w:r>
                  <w:r w:rsidRPr="004B63C3">
                    <w:rPr>
                      <w:rFonts w:cs="Calibri"/>
                      <w:i/>
                      <w:color w:val="0000FF"/>
                      <w:u w:val="single"/>
                    </w:rPr>
                    <w:t>Others</w:t>
                  </w:r>
                  <w:r w:rsidRPr="004B63C3">
                    <w:rPr>
                      <w:rFonts w:cs="Calibri"/>
                      <w:color w:val="0000FF"/>
                    </w:rPr>
                    <w:t>]</w:t>
                  </w:r>
                </w:p>
              </w:tc>
              <w:tc>
                <w:tcPr>
                  <w:tcW w:w="1764" w:type="dxa"/>
                </w:tcPr>
                <w:p w:rsidR="002123F4" w:rsidRPr="004B63C3" w:rsidRDefault="002123F4" w:rsidP="002123F4">
                  <w:pPr>
                    <w:pStyle w:val="NoSpacing"/>
                    <w:rPr>
                      <w:rFonts w:cs="Calibri"/>
                      <w:b/>
                    </w:rPr>
                  </w:pPr>
                </w:p>
              </w:tc>
              <w:tc>
                <w:tcPr>
                  <w:tcW w:w="1764" w:type="dxa"/>
                </w:tcPr>
                <w:p w:rsidR="002123F4" w:rsidRPr="004B63C3" w:rsidRDefault="002123F4" w:rsidP="002123F4">
                  <w:pPr>
                    <w:pStyle w:val="NoSpacing"/>
                    <w:rPr>
                      <w:rFonts w:cs="Calibri"/>
                      <w:bCs/>
                    </w:rPr>
                  </w:pPr>
                </w:p>
              </w:tc>
            </w:tr>
            <w:tr w:rsidR="002123F4" w:rsidRPr="004B63C3" w:rsidTr="002123F4">
              <w:trPr>
                <w:trHeight w:val="403"/>
              </w:trPr>
              <w:tc>
                <w:tcPr>
                  <w:tcW w:w="5605" w:type="dxa"/>
                  <w:tcBorders>
                    <w:top w:val="single" w:sz="4" w:space="0" w:color="auto"/>
                    <w:bottom w:val="double" w:sz="4" w:space="0" w:color="auto"/>
                  </w:tcBorders>
                </w:tcPr>
                <w:p w:rsidR="002123F4" w:rsidRPr="004B63C3" w:rsidRDefault="002123F4" w:rsidP="002123F4">
                  <w:pPr>
                    <w:pStyle w:val="NoSpacing"/>
                    <w:rPr>
                      <w:rFonts w:cs="Calibri"/>
                    </w:rPr>
                  </w:pPr>
                </w:p>
              </w:tc>
              <w:tc>
                <w:tcPr>
                  <w:tcW w:w="1764" w:type="dxa"/>
                  <w:tcBorders>
                    <w:top w:val="single" w:sz="4" w:space="0" w:color="auto"/>
                    <w:bottom w:val="double" w:sz="4" w:space="0" w:color="auto"/>
                  </w:tcBorders>
                </w:tcPr>
                <w:p w:rsidR="002123F4" w:rsidRPr="004B63C3" w:rsidRDefault="002123F4" w:rsidP="002123F4">
                  <w:pPr>
                    <w:pStyle w:val="NoSpacing"/>
                    <w:rPr>
                      <w:rFonts w:cs="Calibri"/>
                      <w:b/>
                    </w:rPr>
                  </w:pPr>
                  <w:r w:rsidRPr="004B63C3">
                    <w:rPr>
                      <w:rFonts w:cs="Calibri"/>
                      <w:b/>
                    </w:rPr>
                    <w:t>P</w:t>
                  </w:r>
                </w:p>
              </w:tc>
              <w:tc>
                <w:tcPr>
                  <w:tcW w:w="1764" w:type="dxa"/>
                  <w:tcBorders>
                    <w:top w:val="single" w:sz="4" w:space="0" w:color="auto"/>
                    <w:bottom w:val="double" w:sz="4" w:space="0" w:color="auto"/>
                  </w:tcBorders>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F50A5F">
            <w:pPr>
              <w:spacing w:before="120"/>
              <w:jc w:val="both"/>
              <w:rPr>
                <w:rFonts w:ascii="Calibri" w:hAnsi="Calibri" w:cs="Calibri"/>
              </w:rPr>
            </w:pPr>
          </w:p>
        </w:tc>
        <w:tc>
          <w:tcPr>
            <w:tcW w:w="1498" w:type="dxa"/>
            <w:tcBorders>
              <w:top w:val="nil"/>
              <w:left w:val="nil"/>
              <w:bottom w:val="nil"/>
              <w:right w:val="nil"/>
            </w:tcBorders>
            <w:shd w:val="clear" w:color="auto" w:fill="auto"/>
          </w:tcPr>
          <w:p w:rsidR="002123F4" w:rsidRPr="004B63C3" w:rsidRDefault="002123F4" w:rsidP="00F50A5F">
            <w:pPr>
              <w:spacing w:before="120"/>
              <w:jc w:val="right"/>
              <w:rPr>
                <w:rFonts w:ascii="Calibri" w:hAnsi="Calibri" w:cs="Calibri"/>
                <w:b/>
              </w:rPr>
            </w:pPr>
            <w:r w:rsidRPr="004B63C3">
              <w:rPr>
                <w:rFonts w:ascii="Calibri" w:hAnsi="Calibri" w:cs="Calibri"/>
                <w:b/>
              </w:rPr>
              <w:t>P</w:t>
            </w:r>
          </w:p>
        </w:tc>
        <w:tc>
          <w:tcPr>
            <w:tcW w:w="1526" w:type="dxa"/>
            <w:gridSpan w:val="5"/>
            <w:tcBorders>
              <w:left w:val="nil"/>
            </w:tcBorders>
            <w:shd w:val="clear" w:color="auto" w:fill="auto"/>
          </w:tcPr>
          <w:p w:rsidR="002123F4" w:rsidRPr="004B63C3" w:rsidRDefault="002123F4" w:rsidP="00F50A5F">
            <w:pPr>
              <w:spacing w:before="120"/>
              <w:jc w:val="right"/>
              <w:rPr>
                <w:rFonts w:ascii="Calibri" w:hAnsi="Calibri" w:cs="Calibri"/>
                <w:bCs/>
              </w:rPr>
            </w:pPr>
            <w:r w:rsidRPr="004B63C3">
              <w:rPr>
                <w:rFonts w:ascii="Calibri" w:hAnsi="Calibri" w:cs="Calibri"/>
                <w:bCs/>
              </w:rPr>
              <w:t>P</w: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8D1A2D" w:rsidP="002123F4">
            <w:pPr>
              <w:rPr>
                <w:rFonts w:ascii="Calibri" w:hAnsi="Calibri" w:cs="Calibri"/>
                <w:sz w:val="18"/>
                <w:szCs w:val="18"/>
              </w:rPr>
            </w:pPr>
            <w:r w:rsidRPr="004B63C3">
              <w:rPr>
                <w:rFonts w:ascii="Calibri" w:hAnsi="Calibri" w:cs="Calibri"/>
                <w:sz w:val="18"/>
                <w:szCs w:val="18"/>
                <w:highlight w:val="yellow"/>
              </w:rPr>
              <w:t>Section 11.42</w:t>
            </w:r>
          </w:p>
        </w:tc>
        <w:tc>
          <w:tcPr>
            <w:tcW w:w="9900" w:type="dxa"/>
            <w:tcBorders>
              <w:top w:val="nil"/>
              <w:left w:val="nil"/>
              <w:bottom w:val="nil"/>
              <w:right w:val="nil"/>
            </w:tcBorders>
            <w:shd w:val="clear" w:color="auto" w:fill="auto"/>
          </w:tcPr>
          <w:p w:rsidR="002123F4" w:rsidRPr="004B63C3" w:rsidRDefault="002123F4" w:rsidP="001D739E">
            <w:pPr>
              <w:pStyle w:val="Bodycopyhanging"/>
              <w:spacing w:before="240" w:line="240" w:lineRule="auto"/>
              <w:ind w:left="720" w:firstLine="0"/>
              <w:jc w:val="both"/>
              <w:rPr>
                <w:rFonts w:ascii="Calibri" w:hAnsi="Calibri" w:cs="Calibri"/>
                <w:sz w:val="22"/>
                <w:szCs w:val="22"/>
              </w:rPr>
            </w:pPr>
            <w:r w:rsidRPr="004B63C3">
              <w:rPr>
                <w:rFonts w:ascii="Calibri" w:hAnsi="Calibri" w:cs="Calibri"/>
                <w:sz w:val="22"/>
                <w:szCs w:val="22"/>
              </w:rPr>
              <w:t xml:space="preserve">The average credit period on purchases of certain goods from suppliers is </w:t>
            </w:r>
            <w:r w:rsidRPr="004B63C3">
              <w:rPr>
                <w:rFonts w:ascii="Calibri" w:hAnsi="Calibri" w:cs="Calibri"/>
                <w:color w:val="0000FF"/>
                <w:sz w:val="22"/>
                <w:szCs w:val="22"/>
              </w:rPr>
              <w:t>[</w:t>
            </w:r>
            <w:r w:rsidRPr="004B63C3">
              <w:rPr>
                <w:rFonts w:ascii="Calibri" w:hAnsi="Calibri" w:cs="Calibri"/>
                <w:i/>
                <w:color w:val="0000FF"/>
                <w:sz w:val="22"/>
                <w:szCs w:val="22"/>
                <w:u w:val="single"/>
              </w:rPr>
              <w:t>Average credit period</w:t>
            </w:r>
            <w:r w:rsidRPr="004B63C3">
              <w:rPr>
                <w:rFonts w:ascii="Calibri" w:hAnsi="Calibri" w:cs="Calibri"/>
                <w:color w:val="0000FF"/>
                <w:sz w:val="22"/>
                <w:szCs w:val="22"/>
              </w:rPr>
              <w:t>]</w:t>
            </w:r>
            <w:r w:rsidRPr="004B63C3">
              <w:rPr>
                <w:rFonts w:ascii="Calibri" w:hAnsi="Calibri" w:cs="Calibri"/>
                <w:sz w:val="22"/>
                <w:szCs w:val="22"/>
              </w:rPr>
              <w:t xml:space="preserve">. </w:t>
            </w:r>
            <w:r w:rsidRPr="004B63C3">
              <w:rPr>
                <w:rFonts w:ascii="Calibri" w:hAnsi="Calibri" w:cs="Calibri"/>
                <w:color w:val="FF0000"/>
                <w:sz w:val="22"/>
                <w:szCs w:val="22"/>
              </w:rPr>
              <w:t xml:space="preserve">[Choose applicable statements]  </w:t>
            </w:r>
            <w:r w:rsidRPr="004B63C3">
              <w:rPr>
                <w:rFonts w:ascii="Calibri" w:hAnsi="Calibri" w:cs="Calibri"/>
                <w:sz w:val="22"/>
                <w:szCs w:val="22"/>
              </w:rPr>
              <w:t xml:space="preserve">No interest is charged on the trade payables for the first </w:t>
            </w:r>
            <w:r w:rsidRPr="004B63C3">
              <w:rPr>
                <w:rFonts w:ascii="Calibri" w:hAnsi="Calibri" w:cs="Calibri"/>
                <w:color w:val="0000FF"/>
                <w:sz w:val="22"/>
                <w:szCs w:val="22"/>
              </w:rPr>
              <w:t>[</w:t>
            </w:r>
            <w:r w:rsidRPr="004B63C3">
              <w:rPr>
                <w:rFonts w:ascii="Calibri" w:hAnsi="Calibri" w:cs="Calibri"/>
                <w:i/>
                <w:color w:val="0000FF"/>
                <w:sz w:val="22"/>
                <w:szCs w:val="22"/>
                <w:u w:val="single"/>
              </w:rPr>
              <w:t>number of days</w:t>
            </w:r>
            <w:r w:rsidRPr="004B63C3">
              <w:rPr>
                <w:rFonts w:ascii="Calibri" w:hAnsi="Calibri" w:cs="Calibri"/>
                <w:color w:val="0000FF"/>
                <w:sz w:val="22"/>
                <w:szCs w:val="22"/>
              </w:rPr>
              <w:t>]</w:t>
            </w:r>
            <w:r w:rsidRPr="004B63C3">
              <w:rPr>
                <w:rFonts w:ascii="Calibri" w:hAnsi="Calibri" w:cs="Calibri"/>
                <w:sz w:val="22"/>
                <w:szCs w:val="22"/>
              </w:rPr>
              <w:t xml:space="preserve"> days from the date of the invoice.  Thereafter, interest is charged at </w:t>
            </w:r>
            <w:r w:rsidRPr="004B63C3">
              <w:rPr>
                <w:rFonts w:ascii="Calibri" w:hAnsi="Calibri" w:cs="Calibri"/>
                <w:color w:val="0000FF"/>
                <w:sz w:val="22"/>
                <w:szCs w:val="22"/>
              </w:rPr>
              <w:t>[</w:t>
            </w:r>
            <w:r w:rsidRPr="004B63C3">
              <w:rPr>
                <w:rFonts w:ascii="Calibri" w:hAnsi="Calibri" w:cs="Calibri"/>
                <w:i/>
                <w:color w:val="0000FF"/>
                <w:sz w:val="22"/>
                <w:szCs w:val="22"/>
                <w:u w:val="single"/>
              </w:rPr>
              <w:t>interest rate</w:t>
            </w:r>
            <w:r w:rsidRPr="004B63C3">
              <w:rPr>
                <w:rFonts w:ascii="Calibri" w:hAnsi="Calibri" w:cs="Calibri"/>
                <w:color w:val="0000FF"/>
                <w:sz w:val="22"/>
                <w:szCs w:val="22"/>
              </w:rPr>
              <w:t xml:space="preserve">] </w:t>
            </w:r>
            <w:r w:rsidRPr="004B63C3">
              <w:rPr>
                <w:rFonts w:ascii="Calibri" w:hAnsi="Calibri" w:cs="Calibri"/>
                <w:sz w:val="22"/>
                <w:szCs w:val="22"/>
              </w:rPr>
              <w:t xml:space="preserve">% per annum on the outstanding balance.  The company recognized interest expense amounting to ____ and ___ in </w:t>
            </w:r>
            <w:r w:rsidR="00D52F38" w:rsidRPr="004B63C3">
              <w:rPr>
                <w:rFonts w:ascii="Calibri" w:hAnsi="Calibri" w:cs="Calibri"/>
                <w:sz w:val="22"/>
                <w:szCs w:val="22"/>
              </w:rPr>
              <w:t>2013</w:t>
            </w:r>
            <w:r w:rsidRPr="004B63C3">
              <w:rPr>
                <w:rFonts w:ascii="Calibri" w:hAnsi="Calibri" w:cs="Calibri"/>
                <w:sz w:val="22"/>
                <w:szCs w:val="22"/>
              </w:rPr>
              <w:t xml:space="preserve"> and </w:t>
            </w:r>
            <w:r w:rsidR="00D52F38" w:rsidRPr="004B63C3">
              <w:rPr>
                <w:rFonts w:ascii="Calibri" w:hAnsi="Calibri" w:cs="Calibri"/>
                <w:sz w:val="22"/>
                <w:szCs w:val="22"/>
              </w:rPr>
              <w:t>2012</w:t>
            </w:r>
            <w:r w:rsidRPr="004B63C3">
              <w:rPr>
                <w:rFonts w:ascii="Calibri" w:hAnsi="Calibri" w:cs="Calibri"/>
                <w:sz w:val="22"/>
                <w:szCs w:val="22"/>
              </w:rPr>
              <w:t>, respectively.</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5E0349" w:rsidRPr="004B63C3" w:rsidRDefault="005E0349" w:rsidP="005E0349">
            <w:pPr>
              <w:pStyle w:val="BodyTextIndent2"/>
              <w:spacing w:after="240" w:line="240" w:lineRule="auto"/>
              <w:ind w:left="0"/>
              <w:jc w:val="both"/>
              <w:rPr>
                <w:rFonts w:ascii="Calibri" w:hAnsi="Calibri" w:cs="Calibri"/>
                <w:sz w:val="22"/>
                <w:szCs w:val="22"/>
              </w:rPr>
            </w:pPr>
          </w:p>
          <w:p w:rsidR="002123F4" w:rsidRPr="004B63C3" w:rsidRDefault="002123F4" w:rsidP="005E0349">
            <w:pPr>
              <w:pStyle w:val="BodyTextIndent2"/>
              <w:spacing w:after="240" w:line="240" w:lineRule="auto"/>
              <w:ind w:left="702"/>
              <w:jc w:val="both"/>
              <w:rPr>
                <w:rFonts w:ascii="Calibri" w:hAnsi="Calibri" w:cs="Calibri"/>
                <w:color w:val="FF0000"/>
                <w:sz w:val="22"/>
                <w:szCs w:val="22"/>
              </w:rPr>
            </w:pPr>
            <w:r w:rsidRPr="004B63C3">
              <w:rPr>
                <w:rFonts w:ascii="Calibri" w:hAnsi="Calibri" w:cs="Calibri"/>
                <w:sz w:val="22"/>
                <w:szCs w:val="22"/>
              </w:rPr>
              <w:t xml:space="preserve">Details of accrued expenses as follow: </w:t>
            </w:r>
            <w:r w:rsidRPr="004B63C3">
              <w:rPr>
                <w:rFonts w:ascii="Calibri" w:hAnsi="Calibri" w:cs="Calibri"/>
                <w:color w:val="FF0000"/>
                <w:sz w:val="22"/>
                <w:szCs w:val="22"/>
              </w:rPr>
              <w:t>[S</w:t>
            </w:r>
            <w:r w:rsidRPr="004B63C3">
              <w:rPr>
                <w:rFonts w:ascii="Calibri" w:hAnsi="Calibri" w:cs="Calibri"/>
                <w:color w:val="FF0000"/>
                <w:sz w:val="22"/>
                <w:szCs w:val="22"/>
                <w:u w:val="single"/>
              </w:rPr>
              <w:t xml:space="preserve">how separately significant accruals for payrolls, taxes other </w:t>
            </w:r>
            <w:r w:rsidRPr="004B63C3">
              <w:rPr>
                <w:rFonts w:ascii="Calibri" w:hAnsi="Calibri" w:cs="Calibri"/>
                <w:color w:val="FF0000"/>
                <w:sz w:val="22"/>
                <w:szCs w:val="22"/>
                <w:u w:val="single"/>
              </w:rPr>
              <w:lastRenderedPageBreak/>
              <w:t>than income taxes, interest and other material items</w:t>
            </w:r>
            <w:r w:rsidRPr="004B63C3">
              <w:rPr>
                <w:rFonts w:ascii="Calibri" w:hAnsi="Calibri" w:cs="Calibri"/>
                <w:color w:val="FF0000"/>
                <w:sz w:val="22"/>
                <w:szCs w:val="22"/>
              </w:rPr>
              <w:t>]</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2"/>
          <w:wAfter w:w="61"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8751" w:type="dxa"/>
              <w:tblInd w:w="828" w:type="dxa"/>
              <w:tblBorders>
                <w:top w:val="single" w:sz="4" w:space="0" w:color="auto"/>
                <w:bottom w:val="double" w:sz="4" w:space="0" w:color="auto"/>
              </w:tblBorders>
              <w:tblLayout w:type="fixed"/>
              <w:tblLook w:val="0000" w:firstRow="0" w:lastRow="0" w:firstColumn="0" w:lastColumn="0" w:noHBand="0" w:noVBand="0"/>
            </w:tblPr>
            <w:tblGrid>
              <w:gridCol w:w="5369"/>
              <w:gridCol w:w="1691"/>
              <w:gridCol w:w="1691"/>
            </w:tblGrid>
            <w:tr w:rsidR="002123F4" w:rsidRPr="004B63C3" w:rsidTr="002123F4">
              <w:trPr>
                <w:trHeight w:val="320"/>
              </w:trPr>
              <w:tc>
                <w:tcPr>
                  <w:tcW w:w="5369" w:type="dxa"/>
                  <w:tcBorders>
                    <w:top w:val="single" w:sz="4" w:space="0" w:color="auto"/>
                    <w:bottom w:val="single" w:sz="4" w:space="0" w:color="auto"/>
                  </w:tcBorders>
                </w:tcPr>
                <w:p w:rsidR="002123F4" w:rsidRPr="004B63C3" w:rsidRDefault="002123F4" w:rsidP="002123F4">
                  <w:pPr>
                    <w:pStyle w:val="NoSpacing"/>
                    <w:rPr>
                      <w:rFonts w:cs="Calibri"/>
                    </w:rPr>
                  </w:pPr>
                </w:p>
              </w:tc>
              <w:tc>
                <w:tcPr>
                  <w:tcW w:w="1691" w:type="dxa"/>
                  <w:tcBorders>
                    <w:top w:val="single" w:sz="4" w:space="0" w:color="auto"/>
                    <w:bottom w:val="single" w:sz="4" w:space="0" w:color="auto"/>
                  </w:tcBorders>
                </w:tcPr>
                <w:p w:rsidR="002123F4" w:rsidRPr="004B63C3" w:rsidRDefault="00D52F38" w:rsidP="002123F4">
                  <w:pPr>
                    <w:pStyle w:val="NoSpacing"/>
                    <w:rPr>
                      <w:rFonts w:cs="Calibri"/>
                      <w:b/>
                    </w:rPr>
                  </w:pPr>
                  <w:r w:rsidRPr="004B63C3">
                    <w:rPr>
                      <w:rFonts w:cs="Calibri"/>
                      <w:b/>
                    </w:rPr>
                    <w:t>2013</w:t>
                  </w:r>
                </w:p>
              </w:tc>
              <w:tc>
                <w:tcPr>
                  <w:tcW w:w="1691" w:type="dxa"/>
                  <w:tcBorders>
                    <w:top w:val="single" w:sz="4" w:space="0" w:color="auto"/>
                    <w:bottom w:val="single" w:sz="4" w:space="0" w:color="auto"/>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20"/>
              </w:trPr>
              <w:tc>
                <w:tcPr>
                  <w:tcW w:w="5369" w:type="dxa"/>
                  <w:tcBorders>
                    <w:top w:val="nil"/>
                  </w:tcBorders>
                </w:tcPr>
                <w:p w:rsidR="002123F4" w:rsidRPr="004B63C3" w:rsidRDefault="002123F4" w:rsidP="002123F4">
                  <w:pPr>
                    <w:pStyle w:val="NoSpacing"/>
                    <w:rPr>
                      <w:rFonts w:cs="Calibri"/>
                    </w:rPr>
                  </w:pPr>
                  <w:r w:rsidRPr="004B63C3">
                    <w:rPr>
                      <w:rFonts w:cs="Calibri"/>
                    </w:rPr>
                    <w:t>Salaries and employee benefits</w:t>
                  </w:r>
                </w:p>
              </w:tc>
              <w:tc>
                <w:tcPr>
                  <w:tcW w:w="1691" w:type="dxa"/>
                  <w:tcBorders>
                    <w:top w:val="nil"/>
                  </w:tcBorders>
                </w:tcPr>
                <w:p w:rsidR="002123F4" w:rsidRPr="004B63C3" w:rsidRDefault="002123F4" w:rsidP="002123F4">
                  <w:pPr>
                    <w:pStyle w:val="NoSpacing"/>
                    <w:rPr>
                      <w:rFonts w:cs="Calibri"/>
                      <w:b/>
                    </w:rPr>
                  </w:pPr>
                  <w:r w:rsidRPr="004B63C3">
                    <w:rPr>
                      <w:rFonts w:cs="Calibri"/>
                      <w:b/>
                    </w:rPr>
                    <w:t>P</w:t>
                  </w:r>
                </w:p>
              </w:tc>
              <w:tc>
                <w:tcPr>
                  <w:tcW w:w="1691" w:type="dxa"/>
                  <w:tcBorders>
                    <w:top w:val="nil"/>
                  </w:tcBorders>
                </w:tcPr>
                <w:p w:rsidR="002123F4" w:rsidRPr="004B63C3" w:rsidRDefault="002123F4" w:rsidP="002123F4">
                  <w:pPr>
                    <w:pStyle w:val="NoSpacing"/>
                    <w:rPr>
                      <w:rFonts w:cs="Calibri"/>
                      <w:bCs/>
                    </w:rPr>
                  </w:pPr>
                  <w:r w:rsidRPr="004B63C3">
                    <w:rPr>
                      <w:rFonts w:cs="Calibri"/>
                      <w:bCs/>
                    </w:rPr>
                    <w:t>P</w:t>
                  </w:r>
                </w:p>
              </w:tc>
            </w:tr>
            <w:tr w:rsidR="002123F4" w:rsidRPr="004B63C3" w:rsidTr="002123F4">
              <w:trPr>
                <w:trHeight w:val="269"/>
              </w:trPr>
              <w:tc>
                <w:tcPr>
                  <w:tcW w:w="5369" w:type="dxa"/>
                </w:tcPr>
                <w:p w:rsidR="002123F4" w:rsidRPr="004B63C3" w:rsidRDefault="002123F4" w:rsidP="002123F4">
                  <w:pPr>
                    <w:pStyle w:val="NoSpacing"/>
                    <w:rPr>
                      <w:rFonts w:cs="Calibri"/>
                    </w:rPr>
                  </w:pPr>
                  <w:r w:rsidRPr="004B63C3">
                    <w:rPr>
                      <w:rFonts w:cs="Calibri"/>
                    </w:rPr>
                    <w:t>Retirement benefits</w:t>
                  </w:r>
                </w:p>
              </w:tc>
              <w:tc>
                <w:tcPr>
                  <w:tcW w:w="1691" w:type="dxa"/>
                </w:tcPr>
                <w:p w:rsidR="002123F4" w:rsidRPr="004B63C3" w:rsidRDefault="002123F4" w:rsidP="002123F4">
                  <w:pPr>
                    <w:pStyle w:val="NoSpacing"/>
                    <w:rPr>
                      <w:rFonts w:cs="Calibri"/>
                      <w:b/>
                    </w:rPr>
                  </w:pPr>
                </w:p>
              </w:tc>
              <w:tc>
                <w:tcPr>
                  <w:tcW w:w="1691" w:type="dxa"/>
                </w:tcPr>
                <w:p w:rsidR="002123F4" w:rsidRPr="004B63C3" w:rsidRDefault="002123F4" w:rsidP="002123F4">
                  <w:pPr>
                    <w:pStyle w:val="NoSpacing"/>
                    <w:rPr>
                      <w:rFonts w:cs="Calibri"/>
                      <w:bCs/>
                    </w:rPr>
                  </w:pPr>
                </w:p>
              </w:tc>
            </w:tr>
            <w:tr w:rsidR="002123F4" w:rsidRPr="004B63C3" w:rsidTr="002123F4">
              <w:trPr>
                <w:trHeight w:val="320"/>
              </w:trPr>
              <w:tc>
                <w:tcPr>
                  <w:tcW w:w="5369" w:type="dxa"/>
                </w:tcPr>
                <w:p w:rsidR="002123F4" w:rsidRPr="004B63C3" w:rsidRDefault="002123F4" w:rsidP="002123F4">
                  <w:pPr>
                    <w:pStyle w:val="NoSpacing"/>
                    <w:rPr>
                      <w:rFonts w:cs="Calibri"/>
                    </w:rPr>
                  </w:pPr>
                  <w:r w:rsidRPr="004B63C3">
                    <w:rPr>
                      <w:rFonts w:cs="Calibri"/>
                    </w:rPr>
                    <w:t>Rentals</w:t>
                  </w:r>
                </w:p>
              </w:tc>
              <w:tc>
                <w:tcPr>
                  <w:tcW w:w="1691" w:type="dxa"/>
                </w:tcPr>
                <w:p w:rsidR="002123F4" w:rsidRPr="004B63C3" w:rsidRDefault="002123F4" w:rsidP="002123F4">
                  <w:pPr>
                    <w:pStyle w:val="NoSpacing"/>
                    <w:rPr>
                      <w:rFonts w:cs="Calibri"/>
                      <w:b/>
                    </w:rPr>
                  </w:pPr>
                </w:p>
              </w:tc>
              <w:tc>
                <w:tcPr>
                  <w:tcW w:w="1691" w:type="dxa"/>
                </w:tcPr>
                <w:p w:rsidR="002123F4" w:rsidRPr="004B63C3" w:rsidRDefault="002123F4" w:rsidP="002123F4">
                  <w:pPr>
                    <w:pStyle w:val="NoSpacing"/>
                    <w:rPr>
                      <w:rFonts w:cs="Calibri"/>
                      <w:bCs/>
                    </w:rPr>
                  </w:pPr>
                </w:p>
              </w:tc>
            </w:tr>
            <w:tr w:rsidR="002123F4" w:rsidRPr="004B63C3" w:rsidTr="002123F4">
              <w:trPr>
                <w:trHeight w:val="269"/>
              </w:trPr>
              <w:tc>
                <w:tcPr>
                  <w:tcW w:w="5369" w:type="dxa"/>
                </w:tcPr>
                <w:p w:rsidR="002123F4" w:rsidRPr="004B63C3" w:rsidRDefault="002123F4" w:rsidP="002123F4">
                  <w:pPr>
                    <w:pStyle w:val="NoSpacing"/>
                    <w:rPr>
                      <w:rFonts w:cs="Calibri"/>
                    </w:rPr>
                  </w:pPr>
                  <w:r w:rsidRPr="004B63C3">
                    <w:rPr>
                      <w:rFonts w:cs="Calibri"/>
                    </w:rPr>
                    <w:t>Utilities</w:t>
                  </w:r>
                </w:p>
              </w:tc>
              <w:tc>
                <w:tcPr>
                  <w:tcW w:w="1691" w:type="dxa"/>
                </w:tcPr>
                <w:p w:rsidR="002123F4" w:rsidRPr="004B63C3" w:rsidRDefault="002123F4" w:rsidP="002123F4">
                  <w:pPr>
                    <w:pStyle w:val="NoSpacing"/>
                    <w:rPr>
                      <w:rFonts w:cs="Calibri"/>
                      <w:b/>
                    </w:rPr>
                  </w:pPr>
                </w:p>
              </w:tc>
              <w:tc>
                <w:tcPr>
                  <w:tcW w:w="1691" w:type="dxa"/>
                </w:tcPr>
                <w:p w:rsidR="002123F4" w:rsidRPr="004B63C3" w:rsidRDefault="002123F4" w:rsidP="002123F4">
                  <w:pPr>
                    <w:pStyle w:val="NoSpacing"/>
                    <w:rPr>
                      <w:rFonts w:cs="Calibri"/>
                      <w:bCs/>
                    </w:rPr>
                  </w:pPr>
                </w:p>
              </w:tc>
            </w:tr>
            <w:tr w:rsidR="002123F4" w:rsidRPr="004B63C3" w:rsidTr="002123F4">
              <w:trPr>
                <w:trHeight w:val="85"/>
              </w:trPr>
              <w:tc>
                <w:tcPr>
                  <w:tcW w:w="5369" w:type="dxa"/>
                </w:tcPr>
                <w:p w:rsidR="002123F4" w:rsidRPr="004B63C3" w:rsidRDefault="002123F4" w:rsidP="002123F4">
                  <w:pPr>
                    <w:pStyle w:val="NoSpacing"/>
                    <w:rPr>
                      <w:rFonts w:cs="Calibri"/>
                    </w:rPr>
                  </w:pPr>
                  <w:r w:rsidRPr="004B63C3">
                    <w:rPr>
                      <w:rFonts w:cs="Calibri"/>
                    </w:rPr>
                    <w:t>Taxes and licenses</w:t>
                  </w:r>
                </w:p>
              </w:tc>
              <w:tc>
                <w:tcPr>
                  <w:tcW w:w="1691" w:type="dxa"/>
                </w:tcPr>
                <w:p w:rsidR="002123F4" w:rsidRPr="004B63C3" w:rsidRDefault="002123F4" w:rsidP="002123F4">
                  <w:pPr>
                    <w:pStyle w:val="NoSpacing"/>
                    <w:rPr>
                      <w:rFonts w:cs="Calibri"/>
                      <w:b/>
                    </w:rPr>
                  </w:pPr>
                </w:p>
              </w:tc>
              <w:tc>
                <w:tcPr>
                  <w:tcW w:w="1691" w:type="dxa"/>
                </w:tcPr>
                <w:p w:rsidR="002123F4" w:rsidRPr="004B63C3" w:rsidRDefault="002123F4" w:rsidP="002123F4">
                  <w:pPr>
                    <w:pStyle w:val="NoSpacing"/>
                    <w:rPr>
                      <w:rFonts w:cs="Calibri"/>
                      <w:bCs/>
                    </w:rPr>
                  </w:pPr>
                </w:p>
              </w:tc>
            </w:tr>
            <w:tr w:rsidR="002123F4" w:rsidRPr="004B63C3" w:rsidTr="002123F4">
              <w:trPr>
                <w:trHeight w:val="85"/>
              </w:trPr>
              <w:tc>
                <w:tcPr>
                  <w:tcW w:w="5369" w:type="dxa"/>
                </w:tcPr>
                <w:p w:rsidR="002123F4" w:rsidRPr="004B63C3" w:rsidRDefault="002123F4" w:rsidP="002123F4">
                  <w:pPr>
                    <w:pStyle w:val="NoSpacing"/>
                    <w:rPr>
                      <w:rFonts w:cs="Calibri"/>
                    </w:rPr>
                  </w:pPr>
                  <w:r w:rsidRPr="004B63C3">
                    <w:rPr>
                      <w:rFonts w:cs="Calibri"/>
                    </w:rPr>
                    <w:t>Interest</w:t>
                  </w:r>
                </w:p>
              </w:tc>
              <w:tc>
                <w:tcPr>
                  <w:tcW w:w="1691" w:type="dxa"/>
                </w:tcPr>
                <w:p w:rsidR="002123F4" w:rsidRPr="004B63C3" w:rsidRDefault="002123F4" w:rsidP="002123F4">
                  <w:pPr>
                    <w:pStyle w:val="NoSpacing"/>
                    <w:rPr>
                      <w:rFonts w:cs="Calibri"/>
                      <w:b/>
                    </w:rPr>
                  </w:pPr>
                </w:p>
              </w:tc>
              <w:tc>
                <w:tcPr>
                  <w:tcW w:w="1691" w:type="dxa"/>
                </w:tcPr>
                <w:p w:rsidR="002123F4" w:rsidRPr="004B63C3" w:rsidRDefault="002123F4" w:rsidP="002123F4">
                  <w:pPr>
                    <w:pStyle w:val="NoSpacing"/>
                    <w:rPr>
                      <w:rFonts w:cs="Calibri"/>
                      <w:bCs/>
                    </w:rPr>
                  </w:pPr>
                </w:p>
              </w:tc>
            </w:tr>
            <w:tr w:rsidR="002123F4" w:rsidRPr="004B63C3" w:rsidTr="002123F4">
              <w:trPr>
                <w:trHeight w:val="269"/>
              </w:trPr>
              <w:tc>
                <w:tcPr>
                  <w:tcW w:w="5369" w:type="dxa"/>
                </w:tcPr>
                <w:p w:rsidR="002123F4" w:rsidRPr="004B63C3" w:rsidRDefault="002123F4" w:rsidP="002123F4">
                  <w:pPr>
                    <w:pStyle w:val="NoSpacing"/>
                    <w:rPr>
                      <w:rFonts w:cs="Calibri"/>
                    </w:rPr>
                  </w:pPr>
                  <w:r w:rsidRPr="004B63C3">
                    <w:rPr>
                      <w:rFonts w:cs="Calibri"/>
                    </w:rPr>
                    <w:t>Others</w:t>
                  </w:r>
                </w:p>
              </w:tc>
              <w:tc>
                <w:tcPr>
                  <w:tcW w:w="1691" w:type="dxa"/>
                </w:tcPr>
                <w:p w:rsidR="002123F4" w:rsidRPr="004B63C3" w:rsidRDefault="002123F4" w:rsidP="002123F4">
                  <w:pPr>
                    <w:pStyle w:val="NoSpacing"/>
                    <w:rPr>
                      <w:rFonts w:cs="Calibri"/>
                      <w:b/>
                    </w:rPr>
                  </w:pPr>
                </w:p>
              </w:tc>
              <w:tc>
                <w:tcPr>
                  <w:tcW w:w="1691" w:type="dxa"/>
                </w:tcPr>
                <w:p w:rsidR="002123F4" w:rsidRPr="004B63C3" w:rsidRDefault="002123F4" w:rsidP="002123F4">
                  <w:pPr>
                    <w:pStyle w:val="NoSpacing"/>
                    <w:rPr>
                      <w:rFonts w:cs="Calibri"/>
                      <w:bCs/>
                    </w:rPr>
                  </w:pPr>
                </w:p>
              </w:tc>
            </w:tr>
            <w:tr w:rsidR="002123F4" w:rsidRPr="004B63C3" w:rsidTr="002123F4">
              <w:trPr>
                <w:trHeight w:val="396"/>
              </w:trPr>
              <w:tc>
                <w:tcPr>
                  <w:tcW w:w="5369" w:type="dxa"/>
                  <w:tcBorders>
                    <w:top w:val="single" w:sz="4" w:space="0" w:color="auto"/>
                    <w:bottom w:val="double" w:sz="4" w:space="0" w:color="auto"/>
                  </w:tcBorders>
                </w:tcPr>
                <w:p w:rsidR="002123F4" w:rsidRPr="004B63C3" w:rsidRDefault="002123F4" w:rsidP="002123F4">
                  <w:pPr>
                    <w:pStyle w:val="NoSpacing"/>
                    <w:rPr>
                      <w:rFonts w:cs="Calibri"/>
                    </w:rPr>
                  </w:pPr>
                </w:p>
              </w:tc>
              <w:tc>
                <w:tcPr>
                  <w:tcW w:w="1691" w:type="dxa"/>
                  <w:tcBorders>
                    <w:top w:val="single" w:sz="4" w:space="0" w:color="auto"/>
                    <w:bottom w:val="double" w:sz="4" w:space="0" w:color="auto"/>
                  </w:tcBorders>
                </w:tcPr>
                <w:p w:rsidR="002123F4" w:rsidRPr="004B63C3" w:rsidRDefault="002123F4" w:rsidP="002123F4">
                  <w:pPr>
                    <w:pStyle w:val="NoSpacing"/>
                    <w:rPr>
                      <w:rFonts w:cs="Calibri"/>
                      <w:b/>
                    </w:rPr>
                  </w:pPr>
                  <w:r w:rsidRPr="004B63C3">
                    <w:rPr>
                      <w:rFonts w:cs="Calibri"/>
                      <w:b/>
                    </w:rPr>
                    <w:t>P</w:t>
                  </w:r>
                </w:p>
              </w:tc>
              <w:tc>
                <w:tcPr>
                  <w:tcW w:w="1691" w:type="dxa"/>
                  <w:tcBorders>
                    <w:top w:val="single" w:sz="4" w:space="0" w:color="auto"/>
                    <w:bottom w:val="double" w:sz="4" w:space="0" w:color="auto"/>
                  </w:tcBorders>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F50A5F">
            <w:pPr>
              <w:spacing w:before="60"/>
              <w:jc w:val="both"/>
              <w:rPr>
                <w:rFonts w:ascii="Calibri" w:hAnsi="Calibri" w:cs="Calibri"/>
              </w:rPr>
            </w:pPr>
          </w:p>
        </w:tc>
        <w:tc>
          <w:tcPr>
            <w:tcW w:w="1498" w:type="dxa"/>
            <w:tcBorders>
              <w:top w:val="nil"/>
              <w:left w:val="nil"/>
              <w:bottom w:val="nil"/>
              <w:right w:val="nil"/>
            </w:tcBorders>
            <w:shd w:val="clear" w:color="auto" w:fill="auto"/>
          </w:tcPr>
          <w:p w:rsidR="002123F4" w:rsidRPr="004B63C3" w:rsidRDefault="002123F4" w:rsidP="00F50A5F">
            <w:pPr>
              <w:spacing w:before="60"/>
              <w:ind w:left="-132" w:firstLine="132"/>
              <w:jc w:val="center"/>
              <w:rPr>
                <w:rFonts w:ascii="Calibri" w:hAnsi="Calibri" w:cs="Calibri"/>
                <w:b/>
              </w:rPr>
            </w:pPr>
          </w:p>
        </w:tc>
        <w:tc>
          <w:tcPr>
            <w:tcW w:w="1465" w:type="dxa"/>
            <w:gridSpan w:val="3"/>
            <w:tcBorders>
              <w:left w:val="nil"/>
            </w:tcBorders>
            <w:shd w:val="clear" w:color="auto" w:fill="auto"/>
          </w:tcPr>
          <w:p w:rsidR="002123F4" w:rsidRPr="004B63C3" w:rsidRDefault="00D52F38" w:rsidP="00F50A5F">
            <w:pPr>
              <w:spacing w:before="60"/>
              <w:jc w:val="center"/>
              <w:rPr>
                <w:rFonts w:ascii="Calibri" w:hAnsi="Calibri" w:cs="Calibri"/>
                <w:bCs/>
              </w:rPr>
            </w:pPr>
            <w:r w:rsidRPr="004B63C3">
              <w:rPr>
                <w:rFonts w:ascii="Calibri" w:hAnsi="Calibri" w:cs="Calibri"/>
                <w:bCs/>
              </w:rPr>
              <w:t>2012</w: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numPr>
                <w:ilvl w:val="0"/>
                <w:numId w:val="13"/>
              </w:numPr>
              <w:autoSpaceDE w:val="0"/>
              <w:autoSpaceDN w:val="0"/>
              <w:adjustRightInd w:val="0"/>
              <w:spacing w:before="360" w:after="240"/>
              <w:ind w:left="18" w:hanging="18"/>
              <w:jc w:val="both"/>
              <w:rPr>
                <w:rFonts w:ascii="Calibri" w:hAnsi="Calibri" w:cs="Calibri"/>
                <w:b/>
                <w:bCs/>
              </w:rPr>
            </w:pPr>
            <w:r w:rsidRPr="004B63C3">
              <w:rPr>
                <w:rFonts w:ascii="Calibri" w:hAnsi="Calibri" w:cs="Calibri"/>
                <w:b/>
                <w:bCs/>
              </w:rPr>
              <w:t>BANK OVERDRAFTS AND LOANS</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4"/>
          <w:wAfter w:w="195"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87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97"/>
              <w:gridCol w:w="1562"/>
              <w:gridCol w:w="1523"/>
            </w:tblGrid>
            <w:tr w:rsidR="002123F4" w:rsidRPr="004B63C3" w:rsidTr="002123F4">
              <w:trPr>
                <w:trHeight w:val="325"/>
              </w:trPr>
              <w:tc>
                <w:tcPr>
                  <w:tcW w:w="5697"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p>
              </w:tc>
              <w:tc>
                <w:tcPr>
                  <w:tcW w:w="1562" w:type="dxa"/>
                  <w:tcBorders>
                    <w:top w:val="single" w:sz="4" w:space="0" w:color="auto"/>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523" w:type="dxa"/>
                  <w:tcBorders>
                    <w:top w:val="single" w:sz="4" w:space="0" w:color="auto"/>
                    <w:left w:val="nil"/>
                    <w:bottom w:val="single" w:sz="4" w:space="0" w:color="auto"/>
                    <w:right w:val="nil"/>
                  </w:tcBorders>
                </w:tcPr>
                <w:p w:rsidR="002123F4" w:rsidRPr="004B63C3" w:rsidRDefault="00D52F38" w:rsidP="002123F4">
                  <w:pPr>
                    <w:pStyle w:val="NoSpacing"/>
                    <w:rPr>
                      <w:rFonts w:cs="Calibri"/>
                    </w:rPr>
                  </w:pPr>
                  <w:r w:rsidRPr="004B63C3">
                    <w:rPr>
                      <w:rFonts w:cs="Calibri"/>
                    </w:rPr>
                    <w:t>2012</w:t>
                  </w:r>
                </w:p>
              </w:tc>
            </w:tr>
            <w:tr w:rsidR="002123F4" w:rsidRPr="004B63C3" w:rsidTr="002123F4">
              <w:trPr>
                <w:trHeight w:val="339"/>
              </w:trPr>
              <w:tc>
                <w:tcPr>
                  <w:tcW w:w="5697"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Unsecured - at amortized costs</w:t>
                  </w:r>
                </w:p>
              </w:tc>
              <w:tc>
                <w:tcPr>
                  <w:tcW w:w="1562"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523" w:type="dxa"/>
                  <w:tcBorders>
                    <w:top w:val="single" w:sz="4" w:space="0" w:color="auto"/>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74"/>
              </w:trPr>
              <w:tc>
                <w:tcPr>
                  <w:tcW w:w="56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Bank overdrafts</w:t>
                  </w:r>
                  <w:r w:rsidRPr="004B63C3">
                    <w:rPr>
                      <w:rFonts w:cs="Calibri"/>
                    </w:rPr>
                    <w:tab/>
                  </w:r>
                </w:p>
              </w:tc>
              <w:tc>
                <w:tcPr>
                  <w:tcW w:w="156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c>
                <w:tcPr>
                  <w:tcW w:w="1523"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274"/>
              </w:trPr>
              <w:tc>
                <w:tcPr>
                  <w:tcW w:w="56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Bank loans</w:t>
                  </w:r>
                </w:p>
              </w:tc>
              <w:tc>
                <w:tcPr>
                  <w:tcW w:w="1562" w:type="dxa"/>
                  <w:tcBorders>
                    <w:top w:val="nil"/>
                    <w:left w:val="nil"/>
                    <w:bottom w:val="nil"/>
                    <w:right w:val="nil"/>
                  </w:tcBorders>
                </w:tcPr>
                <w:p w:rsidR="002123F4" w:rsidRPr="004B63C3" w:rsidRDefault="002123F4" w:rsidP="002123F4">
                  <w:pPr>
                    <w:pStyle w:val="NoSpacing"/>
                    <w:rPr>
                      <w:rFonts w:cs="Calibri"/>
                    </w:rPr>
                  </w:pPr>
                </w:p>
              </w:tc>
              <w:tc>
                <w:tcPr>
                  <w:tcW w:w="1523"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60"/>
              </w:trPr>
              <w:tc>
                <w:tcPr>
                  <w:tcW w:w="56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Loans from:</w:t>
                  </w:r>
                </w:p>
              </w:tc>
              <w:tc>
                <w:tcPr>
                  <w:tcW w:w="1562" w:type="dxa"/>
                  <w:tcBorders>
                    <w:top w:val="nil"/>
                    <w:left w:val="nil"/>
                    <w:bottom w:val="nil"/>
                    <w:right w:val="nil"/>
                  </w:tcBorders>
                </w:tcPr>
                <w:p w:rsidR="002123F4" w:rsidRPr="004B63C3" w:rsidRDefault="002123F4" w:rsidP="002123F4">
                  <w:pPr>
                    <w:pStyle w:val="NoSpacing"/>
                    <w:rPr>
                      <w:rFonts w:cs="Calibri"/>
                    </w:rPr>
                  </w:pPr>
                </w:p>
              </w:tc>
              <w:tc>
                <w:tcPr>
                  <w:tcW w:w="1523"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74"/>
              </w:trPr>
              <w:tc>
                <w:tcPr>
                  <w:tcW w:w="56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Related parties</w:t>
                  </w:r>
                </w:p>
              </w:tc>
              <w:tc>
                <w:tcPr>
                  <w:tcW w:w="1562" w:type="dxa"/>
                  <w:tcBorders>
                    <w:top w:val="nil"/>
                    <w:left w:val="nil"/>
                    <w:bottom w:val="nil"/>
                    <w:right w:val="nil"/>
                  </w:tcBorders>
                </w:tcPr>
                <w:p w:rsidR="002123F4" w:rsidRPr="004B63C3" w:rsidRDefault="002123F4" w:rsidP="002123F4">
                  <w:pPr>
                    <w:pStyle w:val="NoSpacing"/>
                    <w:rPr>
                      <w:rFonts w:cs="Calibri"/>
                    </w:rPr>
                  </w:pPr>
                </w:p>
              </w:tc>
              <w:tc>
                <w:tcPr>
                  <w:tcW w:w="1523"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74"/>
              </w:trPr>
              <w:tc>
                <w:tcPr>
                  <w:tcW w:w="56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Other entities</w:t>
                  </w:r>
                </w:p>
              </w:tc>
              <w:tc>
                <w:tcPr>
                  <w:tcW w:w="1562" w:type="dxa"/>
                  <w:tcBorders>
                    <w:top w:val="nil"/>
                    <w:left w:val="nil"/>
                    <w:bottom w:val="nil"/>
                    <w:right w:val="nil"/>
                  </w:tcBorders>
                </w:tcPr>
                <w:p w:rsidR="002123F4" w:rsidRPr="004B63C3" w:rsidRDefault="002123F4" w:rsidP="002123F4">
                  <w:pPr>
                    <w:pStyle w:val="NoSpacing"/>
                    <w:rPr>
                      <w:rFonts w:cs="Calibri"/>
                    </w:rPr>
                  </w:pPr>
                </w:p>
              </w:tc>
              <w:tc>
                <w:tcPr>
                  <w:tcW w:w="1523"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74"/>
              </w:trPr>
              <w:tc>
                <w:tcPr>
                  <w:tcW w:w="56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Redeemable preferred shares</w:t>
                  </w:r>
                </w:p>
              </w:tc>
              <w:tc>
                <w:tcPr>
                  <w:tcW w:w="1562" w:type="dxa"/>
                  <w:tcBorders>
                    <w:top w:val="nil"/>
                    <w:left w:val="nil"/>
                    <w:bottom w:val="nil"/>
                    <w:right w:val="nil"/>
                  </w:tcBorders>
                </w:tcPr>
                <w:p w:rsidR="002123F4" w:rsidRPr="004B63C3" w:rsidRDefault="002123F4" w:rsidP="002123F4">
                  <w:pPr>
                    <w:pStyle w:val="NoSpacing"/>
                    <w:rPr>
                      <w:rFonts w:cs="Calibri"/>
                    </w:rPr>
                  </w:pPr>
                </w:p>
              </w:tc>
              <w:tc>
                <w:tcPr>
                  <w:tcW w:w="1523"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74"/>
              </w:trPr>
              <w:tc>
                <w:tcPr>
                  <w:tcW w:w="56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Convertible notes</w:t>
                  </w:r>
                </w:p>
              </w:tc>
              <w:tc>
                <w:tcPr>
                  <w:tcW w:w="1562" w:type="dxa"/>
                  <w:tcBorders>
                    <w:top w:val="nil"/>
                    <w:left w:val="nil"/>
                    <w:bottom w:val="nil"/>
                    <w:right w:val="nil"/>
                  </w:tcBorders>
                </w:tcPr>
                <w:p w:rsidR="002123F4" w:rsidRPr="004B63C3" w:rsidRDefault="002123F4" w:rsidP="002123F4">
                  <w:pPr>
                    <w:pStyle w:val="NoSpacing"/>
                    <w:rPr>
                      <w:rFonts w:cs="Calibri"/>
                    </w:rPr>
                  </w:pPr>
                </w:p>
              </w:tc>
              <w:tc>
                <w:tcPr>
                  <w:tcW w:w="1523"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74"/>
              </w:trPr>
              <w:tc>
                <w:tcPr>
                  <w:tcW w:w="5697"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color w:val="0000FF"/>
                    </w:rPr>
                    <w:t>[</w:t>
                  </w:r>
                  <w:r w:rsidRPr="004B63C3">
                    <w:rPr>
                      <w:rFonts w:cs="Calibri"/>
                      <w:i/>
                      <w:iCs/>
                      <w:color w:val="0000FF"/>
                      <w:u w:val="single"/>
                    </w:rPr>
                    <w:t>Others</w:t>
                  </w:r>
                  <w:r w:rsidRPr="004B63C3">
                    <w:rPr>
                      <w:rFonts w:cs="Calibri"/>
                      <w:color w:val="0000FF"/>
                    </w:rPr>
                    <w:t>]</w:t>
                  </w:r>
                </w:p>
              </w:tc>
              <w:tc>
                <w:tcPr>
                  <w:tcW w:w="1562"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523" w:type="dxa"/>
                  <w:tcBorders>
                    <w:top w:val="nil"/>
                    <w:left w:val="nil"/>
                    <w:bottom w:val="single" w:sz="4" w:space="0" w:color="auto"/>
                    <w:right w:val="nil"/>
                  </w:tcBorders>
                </w:tcPr>
                <w:p w:rsidR="002123F4" w:rsidRPr="004B63C3" w:rsidRDefault="002123F4" w:rsidP="002123F4">
                  <w:pPr>
                    <w:pStyle w:val="NoSpacing"/>
                    <w:rPr>
                      <w:rFonts w:cs="Calibri"/>
                    </w:rPr>
                  </w:pPr>
                </w:p>
              </w:tc>
            </w:tr>
            <w:tr w:rsidR="002123F4" w:rsidRPr="004B63C3" w:rsidTr="002123F4">
              <w:trPr>
                <w:trHeight w:val="325"/>
              </w:trPr>
              <w:tc>
                <w:tcPr>
                  <w:tcW w:w="5697"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562"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523" w:type="dxa"/>
                  <w:tcBorders>
                    <w:top w:val="single" w:sz="4" w:space="0" w:color="auto"/>
                    <w:left w:val="nil"/>
                    <w:bottom w:val="nil"/>
                    <w:right w:val="nil"/>
                  </w:tcBorders>
                </w:tcPr>
                <w:p w:rsidR="002123F4" w:rsidRPr="004B63C3" w:rsidRDefault="002123F4" w:rsidP="002123F4">
                  <w:pPr>
                    <w:pStyle w:val="NoSpacing"/>
                    <w:rPr>
                      <w:rFonts w:cs="Calibri"/>
                    </w:rPr>
                  </w:pPr>
                </w:p>
              </w:tc>
            </w:tr>
            <w:tr w:rsidR="002123F4" w:rsidRPr="004B63C3" w:rsidTr="002123F4">
              <w:trPr>
                <w:trHeight w:val="325"/>
              </w:trPr>
              <w:tc>
                <w:tcPr>
                  <w:tcW w:w="5697"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Secured - at amortized costs</w:t>
                  </w:r>
                </w:p>
              </w:tc>
              <w:tc>
                <w:tcPr>
                  <w:tcW w:w="1562"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523" w:type="dxa"/>
                  <w:tcBorders>
                    <w:top w:val="single" w:sz="4" w:space="0" w:color="auto"/>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74"/>
              </w:trPr>
              <w:tc>
                <w:tcPr>
                  <w:tcW w:w="56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Bank overdrafts</w:t>
                  </w:r>
                  <w:r w:rsidRPr="004B63C3">
                    <w:rPr>
                      <w:rFonts w:cs="Calibri"/>
                    </w:rPr>
                    <w:tab/>
                  </w:r>
                </w:p>
              </w:tc>
              <w:tc>
                <w:tcPr>
                  <w:tcW w:w="156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c>
                <w:tcPr>
                  <w:tcW w:w="1523"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260"/>
              </w:trPr>
              <w:tc>
                <w:tcPr>
                  <w:tcW w:w="56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Bank loans</w:t>
                  </w:r>
                </w:p>
              </w:tc>
              <w:tc>
                <w:tcPr>
                  <w:tcW w:w="1562" w:type="dxa"/>
                  <w:tcBorders>
                    <w:top w:val="nil"/>
                    <w:left w:val="nil"/>
                    <w:bottom w:val="nil"/>
                    <w:right w:val="nil"/>
                  </w:tcBorders>
                </w:tcPr>
                <w:p w:rsidR="002123F4" w:rsidRPr="004B63C3" w:rsidRDefault="002123F4" w:rsidP="002123F4">
                  <w:pPr>
                    <w:pStyle w:val="NoSpacing"/>
                    <w:rPr>
                      <w:rFonts w:cs="Calibri"/>
                    </w:rPr>
                  </w:pPr>
                </w:p>
              </w:tc>
              <w:tc>
                <w:tcPr>
                  <w:tcW w:w="1523"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74"/>
              </w:trPr>
              <w:tc>
                <w:tcPr>
                  <w:tcW w:w="56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Loans from other entities</w:t>
                  </w:r>
                </w:p>
              </w:tc>
              <w:tc>
                <w:tcPr>
                  <w:tcW w:w="1562" w:type="dxa"/>
                  <w:tcBorders>
                    <w:top w:val="nil"/>
                    <w:left w:val="nil"/>
                    <w:bottom w:val="nil"/>
                    <w:right w:val="nil"/>
                  </w:tcBorders>
                </w:tcPr>
                <w:p w:rsidR="002123F4" w:rsidRPr="004B63C3" w:rsidRDefault="002123F4" w:rsidP="002123F4">
                  <w:pPr>
                    <w:pStyle w:val="NoSpacing"/>
                    <w:rPr>
                      <w:rFonts w:cs="Calibri"/>
                    </w:rPr>
                  </w:pPr>
                </w:p>
              </w:tc>
              <w:tc>
                <w:tcPr>
                  <w:tcW w:w="1523"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74"/>
              </w:trPr>
              <w:tc>
                <w:tcPr>
                  <w:tcW w:w="56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Transferred receivables</w:t>
                  </w:r>
                </w:p>
              </w:tc>
              <w:tc>
                <w:tcPr>
                  <w:tcW w:w="1562" w:type="dxa"/>
                  <w:tcBorders>
                    <w:top w:val="nil"/>
                    <w:left w:val="nil"/>
                    <w:bottom w:val="nil"/>
                    <w:right w:val="nil"/>
                  </w:tcBorders>
                </w:tcPr>
                <w:p w:rsidR="002123F4" w:rsidRPr="004B63C3" w:rsidRDefault="002123F4" w:rsidP="002123F4">
                  <w:pPr>
                    <w:pStyle w:val="NoSpacing"/>
                    <w:rPr>
                      <w:rFonts w:cs="Calibri"/>
                    </w:rPr>
                  </w:pPr>
                </w:p>
              </w:tc>
              <w:tc>
                <w:tcPr>
                  <w:tcW w:w="1523"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74"/>
              </w:trPr>
              <w:tc>
                <w:tcPr>
                  <w:tcW w:w="56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Finance lease liabilities</w:t>
                  </w:r>
                </w:p>
              </w:tc>
              <w:tc>
                <w:tcPr>
                  <w:tcW w:w="1562" w:type="dxa"/>
                  <w:tcBorders>
                    <w:top w:val="nil"/>
                    <w:left w:val="nil"/>
                    <w:bottom w:val="nil"/>
                    <w:right w:val="nil"/>
                  </w:tcBorders>
                </w:tcPr>
                <w:p w:rsidR="002123F4" w:rsidRPr="004B63C3" w:rsidRDefault="002123F4" w:rsidP="002123F4">
                  <w:pPr>
                    <w:pStyle w:val="NoSpacing"/>
                    <w:rPr>
                      <w:rFonts w:cs="Calibri"/>
                    </w:rPr>
                  </w:pPr>
                </w:p>
              </w:tc>
              <w:tc>
                <w:tcPr>
                  <w:tcW w:w="1523"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74"/>
              </w:trPr>
              <w:tc>
                <w:tcPr>
                  <w:tcW w:w="5697"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color w:val="0000FF"/>
                    </w:rPr>
                    <w:t>[</w:t>
                  </w:r>
                  <w:r w:rsidRPr="004B63C3">
                    <w:rPr>
                      <w:rFonts w:cs="Calibri"/>
                      <w:i/>
                      <w:iCs/>
                      <w:color w:val="0000FF"/>
                      <w:u w:val="single"/>
                    </w:rPr>
                    <w:t>Others</w:t>
                  </w:r>
                  <w:r w:rsidRPr="004B63C3">
                    <w:rPr>
                      <w:rFonts w:cs="Calibri"/>
                      <w:color w:val="0000FF"/>
                    </w:rPr>
                    <w:t>]</w:t>
                  </w:r>
                </w:p>
              </w:tc>
              <w:tc>
                <w:tcPr>
                  <w:tcW w:w="1562"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523" w:type="dxa"/>
                  <w:tcBorders>
                    <w:top w:val="nil"/>
                    <w:left w:val="nil"/>
                    <w:bottom w:val="single" w:sz="4" w:space="0" w:color="auto"/>
                    <w:right w:val="nil"/>
                  </w:tcBorders>
                </w:tcPr>
                <w:p w:rsidR="002123F4" w:rsidRPr="004B63C3" w:rsidRDefault="002123F4" w:rsidP="002123F4">
                  <w:pPr>
                    <w:pStyle w:val="NoSpacing"/>
                    <w:rPr>
                      <w:rFonts w:cs="Calibri"/>
                    </w:rPr>
                  </w:pPr>
                </w:p>
              </w:tc>
            </w:tr>
            <w:tr w:rsidR="002123F4" w:rsidRPr="004B63C3" w:rsidTr="002123F4">
              <w:trPr>
                <w:trHeight w:val="403"/>
              </w:trPr>
              <w:tc>
                <w:tcPr>
                  <w:tcW w:w="5697"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p>
              </w:tc>
              <w:tc>
                <w:tcPr>
                  <w:tcW w:w="1562"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p>
              </w:tc>
              <w:tc>
                <w:tcPr>
                  <w:tcW w:w="1523"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p>
              </w:tc>
            </w:tr>
          </w:tbl>
          <w:p w:rsidR="002123F4" w:rsidRPr="004B63C3" w:rsidRDefault="002123F4" w:rsidP="002123F4">
            <w:pPr>
              <w:pStyle w:val="NoSpacing"/>
              <w:rPr>
                <w:rFonts w:cs="Calibri"/>
              </w:rPr>
            </w:pPr>
          </w:p>
        </w:tc>
        <w:tc>
          <w:tcPr>
            <w:tcW w:w="1498" w:type="dxa"/>
            <w:tcBorders>
              <w:top w:val="nil"/>
              <w:left w:val="nil"/>
              <w:bottom w:val="nil"/>
              <w:right w:val="nil"/>
            </w:tcBorders>
            <w:shd w:val="clear" w:color="auto" w:fill="auto"/>
          </w:tcPr>
          <w:p w:rsidR="002123F4" w:rsidRPr="004B63C3" w:rsidRDefault="002123F4" w:rsidP="002123F4">
            <w:pPr>
              <w:pStyle w:val="NoSpacing"/>
              <w:rPr>
                <w:rFonts w:cs="Calibri"/>
              </w:rPr>
            </w:pPr>
          </w:p>
        </w:tc>
        <w:tc>
          <w:tcPr>
            <w:tcW w:w="1331" w:type="dxa"/>
            <w:tcBorders>
              <w:left w:val="nil"/>
            </w:tcBorders>
            <w:shd w:val="clear" w:color="auto" w:fill="auto"/>
          </w:tcPr>
          <w:p w:rsidR="002123F4" w:rsidRPr="004B63C3" w:rsidRDefault="00D52F38" w:rsidP="00F50A5F">
            <w:pPr>
              <w:tabs>
                <w:tab w:val="left" w:pos="882"/>
              </w:tabs>
              <w:autoSpaceDE w:val="0"/>
              <w:autoSpaceDN w:val="0"/>
              <w:adjustRightInd w:val="0"/>
              <w:spacing w:before="60"/>
              <w:jc w:val="center"/>
              <w:rPr>
                <w:rFonts w:ascii="Calibri" w:hAnsi="Calibri" w:cs="Calibri"/>
                <w:bCs/>
              </w:rPr>
            </w:pPr>
            <w:r w:rsidRPr="004B63C3">
              <w:rPr>
                <w:rFonts w:ascii="Calibri" w:hAnsi="Calibri" w:cs="Calibri"/>
                <w:bCs/>
              </w:rPr>
              <w:t>2012</w:t>
            </w:r>
          </w:p>
        </w:tc>
      </w:tr>
      <w:tr w:rsidR="002123F4" w:rsidRPr="004B63C3" w:rsidTr="006E4708">
        <w:trPr>
          <w:gridAfter w:val="4"/>
          <w:wAfter w:w="195"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11.47(a) (b) (c)</w:t>
            </w:r>
            <w:r w:rsidRPr="004B63C3">
              <w:rPr>
                <w:rFonts w:ascii="Calibri" w:hAnsi="Calibri" w:cs="Calibri"/>
                <w:sz w:val="18"/>
                <w:szCs w:val="18"/>
              </w:rPr>
              <w:t xml:space="preserve"> </w:t>
            </w:r>
          </w:p>
        </w:tc>
        <w:tc>
          <w:tcPr>
            <w:tcW w:w="9900" w:type="dxa"/>
            <w:tcBorders>
              <w:top w:val="nil"/>
              <w:left w:val="nil"/>
              <w:bottom w:val="nil"/>
              <w:right w:val="nil"/>
            </w:tcBorders>
            <w:shd w:val="clear" w:color="auto" w:fill="auto"/>
          </w:tcPr>
          <w:p w:rsidR="002123F4" w:rsidRPr="004B63C3" w:rsidRDefault="002123F4" w:rsidP="00F50A5F">
            <w:pPr>
              <w:autoSpaceDE w:val="0"/>
              <w:autoSpaceDN w:val="0"/>
              <w:adjustRightInd w:val="0"/>
              <w:spacing w:before="240"/>
              <w:ind w:left="720"/>
              <w:jc w:val="both"/>
              <w:rPr>
                <w:rFonts w:ascii="Calibri" w:hAnsi="Calibri" w:cs="Calibri"/>
                <w:color w:val="FF0000"/>
                <w:sz w:val="22"/>
                <w:szCs w:val="22"/>
              </w:rPr>
            </w:pPr>
            <w:r w:rsidRPr="004B63C3">
              <w:rPr>
                <w:rFonts w:ascii="Calibri" w:hAnsi="Calibri" w:cs="Calibri"/>
                <w:color w:val="FF0000"/>
                <w:sz w:val="22"/>
                <w:szCs w:val="22"/>
              </w:rPr>
              <w:t>[</w:t>
            </w:r>
            <w:r w:rsidRPr="004B63C3">
              <w:rPr>
                <w:rFonts w:ascii="Calibri" w:hAnsi="Calibri" w:cs="Calibri"/>
                <w:i/>
                <w:color w:val="FF0000"/>
                <w:sz w:val="22"/>
                <w:szCs w:val="22"/>
                <w:u w:val="single"/>
              </w:rPr>
              <w:t xml:space="preserve">Disclose any breach of or default on loan agreements during the year and any remedies made before FS were authorized for issue: During </w:t>
            </w:r>
            <w:r w:rsidR="00D52F38" w:rsidRPr="004B63C3">
              <w:rPr>
                <w:rFonts w:ascii="Calibri" w:hAnsi="Calibri" w:cs="Calibri"/>
                <w:i/>
                <w:color w:val="FF0000"/>
                <w:sz w:val="22"/>
                <w:szCs w:val="22"/>
                <w:u w:val="single"/>
              </w:rPr>
              <w:t>2013</w:t>
            </w:r>
            <w:r w:rsidRPr="004B63C3">
              <w:rPr>
                <w:rFonts w:ascii="Calibri" w:hAnsi="Calibri" w:cs="Calibri"/>
                <w:i/>
                <w:color w:val="FF0000"/>
                <w:sz w:val="22"/>
                <w:szCs w:val="22"/>
                <w:u w:val="single"/>
              </w:rPr>
              <w:t xml:space="preserve">, the Company was late in paying interest for the first quarter on one of its loans with a carrying amount of P5 million. The delay arose because of a temporary lack of funds on the date interest was payable due to a technical problem on settlement. The interest payment outstanding of P107,500 was repaid in full on the following day, including the additional interest and penalty. The lender did not request accelerated repayment of the loan and the terms of the loan were not changed. Management has reviewed the Company’s settlement procedures to ensure that such circumstances do not recur. </w:t>
            </w:r>
            <w:r w:rsidRPr="004B63C3">
              <w:rPr>
                <w:rFonts w:ascii="Calibri" w:hAnsi="Calibri" w:cs="Calibri"/>
                <w:color w:val="FF0000"/>
                <w:sz w:val="22"/>
                <w:szCs w:val="22"/>
              </w:rPr>
              <w:t>]</w:t>
            </w:r>
          </w:p>
        </w:tc>
        <w:tc>
          <w:tcPr>
            <w:tcW w:w="1498" w:type="dxa"/>
            <w:tcBorders>
              <w:top w:val="nil"/>
              <w:left w:val="nil"/>
              <w:bottom w:val="nil"/>
              <w:right w:val="nil"/>
            </w:tcBorders>
            <w:shd w:val="clear" w:color="auto" w:fill="auto"/>
          </w:tcPr>
          <w:p w:rsidR="002123F4" w:rsidRPr="004B63C3" w:rsidRDefault="002123F4" w:rsidP="00F50A5F">
            <w:pPr>
              <w:autoSpaceDE w:val="0"/>
              <w:autoSpaceDN w:val="0"/>
              <w:adjustRightInd w:val="0"/>
              <w:spacing w:before="120"/>
              <w:jc w:val="right"/>
              <w:rPr>
                <w:rFonts w:ascii="Calibri" w:hAnsi="Calibri" w:cs="Calibri"/>
                <w:b/>
                <w:bCs/>
              </w:rPr>
            </w:pPr>
          </w:p>
        </w:tc>
        <w:tc>
          <w:tcPr>
            <w:tcW w:w="1331" w:type="dxa"/>
            <w:tcBorders>
              <w:left w:val="nil"/>
            </w:tcBorders>
            <w:shd w:val="clear" w:color="auto" w:fill="auto"/>
          </w:tcPr>
          <w:p w:rsidR="002123F4" w:rsidRPr="004B63C3" w:rsidRDefault="002123F4" w:rsidP="00F50A5F">
            <w:pPr>
              <w:autoSpaceDE w:val="0"/>
              <w:autoSpaceDN w:val="0"/>
              <w:adjustRightInd w:val="0"/>
              <w:spacing w:before="120"/>
              <w:jc w:val="right"/>
              <w:rPr>
                <w:rFonts w:ascii="Calibri" w:hAnsi="Calibri" w:cs="Calibri"/>
                <w:bCs/>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11.28(b)</w:t>
            </w:r>
          </w:p>
        </w:tc>
        <w:tc>
          <w:tcPr>
            <w:tcW w:w="9900" w:type="dxa"/>
            <w:tcBorders>
              <w:top w:val="nil"/>
              <w:left w:val="nil"/>
              <w:bottom w:val="nil"/>
              <w:right w:val="nil"/>
            </w:tcBorders>
            <w:shd w:val="clear" w:color="auto" w:fill="auto"/>
          </w:tcPr>
          <w:p w:rsidR="002123F4" w:rsidRPr="004B63C3" w:rsidRDefault="002123F4" w:rsidP="00F50A5F">
            <w:pPr>
              <w:autoSpaceDE w:val="0"/>
              <w:autoSpaceDN w:val="0"/>
              <w:adjustRightInd w:val="0"/>
              <w:spacing w:before="240"/>
              <w:ind w:left="720"/>
              <w:jc w:val="both"/>
              <w:rPr>
                <w:rFonts w:ascii="Calibri" w:hAnsi="Calibri" w:cs="Calibri"/>
                <w:sz w:val="22"/>
                <w:szCs w:val="22"/>
              </w:rPr>
            </w:pPr>
            <w:r w:rsidRPr="004B63C3">
              <w:rPr>
                <w:rFonts w:ascii="Calibri" w:hAnsi="Calibri" w:cs="Calibri"/>
                <w:sz w:val="22"/>
                <w:szCs w:val="22"/>
              </w:rPr>
              <w:t xml:space="preserve">The Company incurred ____ and ___ finance cost in </w:t>
            </w:r>
            <w:r w:rsidR="00D52F38" w:rsidRPr="004B63C3">
              <w:rPr>
                <w:rFonts w:ascii="Calibri" w:hAnsi="Calibri" w:cs="Calibri"/>
                <w:sz w:val="22"/>
                <w:szCs w:val="22"/>
              </w:rPr>
              <w:t>2013</w:t>
            </w:r>
            <w:r w:rsidRPr="004B63C3">
              <w:rPr>
                <w:rFonts w:ascii="Calibri" w:hAnsi="Calibri" w:cs="Calibri"/>
                <w:sz w:val="22"/>
                <w:szCs w:val="22"/>
              </w:rPr>
              <w:t xml:space="preserve"> and </w:t>
            </w:r>
            <w:r w:rsidR="00D52F38" w:rsidRPr="004B63C3">
              <w:rPr>
                <w:rFonts w:ascii="Calibri" w:hAnsi="Calibri" w:cs="Calibri"/>
                <w:sz w:val="22"/>
                <w:szCs w:val="22"/>
              </w:rPr>
              <w:t>2012</w:t>
            </w:r>
            <w:r w:rsidRPr="004B63C3">
              <w:rPr>
                <w:rFonts w:ascii="Calibri" w:hAnsi="Calibri" w:cs="Calibri"/>
                <w:sz w:val="22"/>
                <w:szCs w:val="22"/>
              </w:rPr>
              <w:t xml:space="preserve">, respectively, for these loans. </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numPr>
                <w:ilvl w:val="0"/>
                <w:numId w:val="13"/>
              </w:numPr>
              <w:autoSpaceDE w:val="0"/>
              <w:autoSpaceDN w:val="0"/>
              <w:adjustRightInd w:val="0"/>
              <w:spacing w:before="360"/>
              <w:ind w:left="18" w:hanging="18"/>
              <w:jc w:val="both"/>
              <w:rPr>
                <w:rFonts w:ascii="Calibri" w:hAnsi="Calibri" w:cs="Calibri"/>
                <w:b/>
                <w:bCs/>
                <w:color w:val="000000"/>
              </w:rPr>
            </w:pPr>
            <w:r w:rsidRPr="004B63C3">
              <w:rPr>
                <w:rFonts w:ascii="Calibri" w:hAnsi="Calibri" w:cs="Calibri"/>
                <w:b/>
                <w:bCs/>
                <w:color w:val="000000"/>
              </w:rPr>
              <w:t>CONVERTIBLE LOAN NOTES</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1D739E">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convertible loan notes were issued by the Company on </w:t>
            </w:r>
            <w:r w:rsidRPr="004B63C3">
              <w:rPr>
                <w:rFonts w:ascii="Calibri" w:hAnsi="Calibri" w:cs="Calibri"/>
                <w:color w:val="0000FF"/>
                <w:sz w:val="22"/>
                <w:szCs w:val="22"/>
              </w:rPr>
              <w:t>[</w:t>
            </w:r>
            <w:r w:rsidRPr="004B63C3">
              <w:rPr>
                <w:rFonts w:ascii="Calibri" w:hAnsi="Calibri" w:cs="Calibri"/>
                <w:i/>
                <w:color w:val="0000FF"/>
                <w:sz w:val="22"/>
                <w:szCs w:val="22"/>
                <w:u w:val="single"/>
              </w:rPr>
              <w:t>Date of issuance</w:t>
            </w:r>
            <w:r w:rsidRPr="004B63C3">
              <w:rPr>
                <w:rFonts w:ascii="Calibri" w:hAnsi="Calibri" w:cs="Calibri"/>
                <w:color w:val="0000FF"/>
                <w:sz w:val="22"/>
                <w:szCs w:val="22"/>
              </w:rPr>
              <w:t>]</w:t>
            </w:r>
            <w:r w:rsidRPr="004B63C3">
              <w:rPr>
                <w:rFonts w:ascii="Calibri" w:hAnsi="Calibri" w:cs="Calibri"/>
                <w:color w:val="000000"/>
                <w:sz w:val="22"/>
                <w:szCs w:val="22"/>
              </w:rPr>
              <w:t xml:space="preserve">.  The notes are convertible into ordinary shares of the Company at any time between the date of issue of the notes and their settlement date.  On issue, the loan notes were convertible at </w:t>
            </w:r>
            <w:r w:rsidRPr="004B63C3">
              <w:rPr>
                <w:rFonts w:ascii="Calibri" w:hAnsi="Calibri" w:cs="Calibri"/>
                <w:color w:val="0000FF"/>
                <w:sz w:val="22"/>
                <w:szCs w:val="22"/>
              </w:rPr>
              <w:t>[</w:t>
            </w:r>
            <w:r w:rsidRPr="004B63C3">
              <w:rPr>
                <w:rFonts w:ascii="Calibri" w:hAnsi="Calibri" w:cs="Calibri"/>
                <w:i/>
                <w:color w:val="0000FF"/>
                <w:sz w:val="22"/>
                <w:szCs w:val="22"/>
                <w:u w:val="single"/>
              </w:rPr>
              <w:t>Number of shares</w:t>
            </w:r>
            <w:r w:rsidRPr="004B63C3">
              <w:rPr>
                <w:rFonts w:ascii="Calibri" w:hAnsi="Calibri" w:cs="Calibri"/>
                <w:color w:val="0000FF"/>
                <w:sz w:val="22"/>
                <w:szCs w:val="22"/>
              </w:rPr>
              <w:t>]</w:t>
            </w:r>
            <w:r w:rsidRPr="004B63C3">
              <w:rPr>
                <w:rFonts w:ascii="Calibri" w:hAnsi="Calibri" w:cs="Calibri"/>
                <w:color w:val="000000"/>
                <w:sz w:val="22"/>
                <w:szCs w:val="22"/>
              </w:rPr>
              <w:t xml:space="preserve"> shares per every P</w:t>
            </w:r>
            <w:r w:rsidRPr="004B63C3">
              <w:rPr>
                <w:rFonts w:ascii="Calibri" w:hAnsi="Calibri" w:cs="Calibri"/>
                <w:color w:val="0000FF"/>
                <w:sz w:val="22"/>
                <w:szCs w:val="22"/>
              </w:rPr>
              <w:t>[</w:t>
            </w:r>
            <w:r w:rsidRPr="004B63C3">
              <w:rPr>
                <w:rFonts w:ascii="Calibri" w:hAnsi="Calibri" w:cs="Calibri"/>
                <w:i/>
                <w:color w:val="0000FF"/>
                <w:sz w:val="22"/>
                <w:szCs w:val="22"/>
                <w:u w:val="single"/>
              </w:rPr>
              <w:t>Denomination</w:t>
            </w:r>
            <w:r w:rsidRPr="004B63C3">
              <w:rPr>
                <w:rFonts w:ascii="Calibri" w:hAnsi="Calibri" w:cs="Calibri"/>
                <w:color w:val="0000FF"/>
                <w:sz w:val="22"/>
                <w:szCs w:val="22"/>
              </w:rPr>
              <w:t>]</w:t>
            </w:r>
            <w:r w:rsidRPr="004B63C3">
              <w:rPr>
                <w:rFonts w:ascii="Calibri" w:hAnsi="Calibri" w:cs="Calibri"/>
                <w:color w:val="000000"/>
                <w:sz w:val="22"/>
                <w:szCs w:val="22"/>
              </w:rPr>
              <w:t xml:space="preserve"> denomination of the notes.</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1D739E">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If the notes have not been converted, they will be redeemed on </w:t>
            </w:r>
            <w:r w:rsidRPr="004B63C3">
              <w:rPr>
                <w:rFonts w:ascii="Calibri" w:hAnsi="Calibri" w:cs="Calibri"/>
                <w:color w:val="0000FF"/>
                <w:sz w:val="22"/>
                <w:szCs w:val="22"/>
              </w:rPr>
              <w:t>[</w:t>
            </w:r>
            <w:r w:rsidRPr="004B63C3">
              <w:rPr>
                <w:rFonts w:ascii="Calibri" w:hAnsi="Calibri" w:cs="Calibri"/>
                <w:i/>
                <w:color w:val="0000FF"/>
                <w:sz w:val="22"/>
                <w:szCs w:val="22"/>
                <w:u w:val="single"/>
              </w:rPr>
              <w:t>Settlement date</w:t>
            </w:r>
            <w:r w:rsidRPr="004B63C3">
              <w:rPr>
                <w:rFonts w:ascii="Calibri" w:hAnsi="Calibri" w:cs="Calibri"/>
                <w:color w:val="0000FF"/>
                <w:sz w:val="22"/>
                <w:szCs w:val="22"/>
              </w:rPr>
              <w:t>]</w:t>
            </w:r>
            <w:r w:rsidRPr="004B63C3">
              <w:rPr>
                <w:rFonts w:ascii="Calibri" w:hAnsi="Calibri" w:cs="Calibri"/>
                <w:color w:val="000000"/>
                <w:sz w:val="22"/>
                <w:szCs w:val="22"/>
              </w:rPr>
              <w:t xml:space="preserve"> at face value. Interest of </w:t>
            </w:r>
            <w:r w:rsidRPr="004B63C3">
              <w:rPr>
                <w:rFonts w:ascii="Calibri" w:hAnsi="Calibri" w:cs="Calibri"/>
                <w:color w:val="0000FF"/>
                <w:sz w:val="22"/>
                <w:szCs w:val="22"/>
              </w:rPr>
              <w:t>[</w:t>
            </w:r>
            <w:r w:rsidRPr="004B63C3">
              <w:rPr>
                <w:rFonts w:ascii="Calibri" w:hAnsi="Calibri" w:cs="Calibri"/>
                <w:i/>
                <w:color w:val="0000FF"/>
                <w:sz w:val="22"/>
                <w:szCs w:val="22"/>
                <w:u w:val="single"/>
              </w:rPr>
              <w:t>Interest rate</w:t>
            </w:r>
            <w:r w:rsidRPr="004B63C3">
              <w:rPr>
                <w:rFonts w:ascii="Calibri" w:hAnsi="Calibri" w:cs="Calibri"/>
                <w:color w:val="0000FF"/>
                <w:sz w:val="22"/>
                <w:szCs w:val="22"/>
              </w:rPr>
              <w:t>]</w:t>
            </w:r>
            <w:r w:rsidRPr="004B63C3">
              <w:rPr>
                <w:rFonts w:ascii="Calibri" w:hAnsi="Calibri" w:cs="Calibri"/>
                <w:color w:val="000000"/>
                <w:sz w:val="22"/>
                <w:szCs w:val="22"/>
              </w:rPr>
              <w:t>% will be paid annually up until that settlement date.</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1D739E">
            <w:pPr>
              <w:autoSpaceDE w:val="0"/>
              <w:autoSpaceDN w:val="0"/>
              <w:adjustRightInd w:val="0"/>
              <w:spacing w:before="120" w:after="240"/>
              <w:ind w:left="720"/>
              <w:jc w:val="both"/>
              <w:rPr>
                <w:rFonts w:ascii="Calibri" w:hAnsi="Calibri" w:cs="Calibri"/>
                <w:color w:val="000000"/>
                <w:sz w:val="22"/>
                <w:szCs w:val="22"/>
              </w:rPr>
            </w:pPr>
            <w:r w:rsidRPr="004B63C3">
              <w:rPr>
                <w:rFonts w:ascii="Calibri" w:hAnsi="Calibri" w:cs="Calibri"/>
                <w:color w:val="000000"/>
                <w:sz w:val="22"/>
                <w:szCs w:val="22"/>
              </w:rPr>
              <w:t xml:space="preserve">The net proceeds received from the issue of the convertible loan notes have been split between the liability element and an equity component, representing the fair value of the embedded option to convert the liability into equity of the </w:t>
            </w:r>
            <w:r w:rsidRPr="004B63C3">
              <w:rPr>
                <w:rFonts w:ascii="Calibri" w:hAnsi="Calibri" w:cs="Calibri"/>
                <w:sz w:val="22"/>
                <w:szCs w:val="22"/>
              </w:rPr>
              <w:t>Company</w:t>
            </w:r>
            <w:r w:rsidRPr="004B63C3">
              <w:rPr>
                <w:rFonts w:ascii="Calibri" w:hAnsi="Calibri" w:cs="Calibri"/>
                <w:color w:val="000000"/>
                <w:sz w:val="22"/>
                <w:szCs w:val="22"/>
              </w:rPr>
              <w:t>, as follow:</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91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1"/>
              <w:gridCol w:w="1533"/>
              <w:gridCol w:w="1533"/>
              <w:gridCol w:w="1275"/>
            </w:tblGrid>
            <w:tr w:rsidR="002123F4" w:rsidRPr="004B63C3" w:rsidTr="002123F4">
              <w:trPr>
                <w:trHeight w:val="384"/>
              </w:trPr>
              <w:tc>
                <w:tcPr>
                  <w:tcW w:w="4841"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3066" w:type="dxa"/>
                  <w:gridSpan w:val="2"/>
                  <w:tcBorders>
                    <w:top w:val="single" w:sz="4" w:space="0" w:color="auto"/>
                    <w:left w:val="nil"/>
                    <w:bottom w:val="nil"/>
                    <w:right w:val="nil"/>
                  </w:tcBorders>
                </w:tcPr>
                <w:p w:rsidR="002123F4" w:rsidRPr="004B63C3" w:rsidRDefault="002123F4" w:rsidP="002123F4">
                  <w:pPr>
                    <w:pStyle w:val="NoSpacing"/>
                    <w:rPr>
                      <w:rFonts w:cs="Calibri"/>
                      <w:b/>
                    </w:rPr>
                  </w:pPr>
                  <w:r w:rsidRPr="004B63C3">
                    <w:rPr>
                      <w:rFonts w:cs="Calibri"/>
                      <w:b/>
                      <w:color w:val="000000"/>
                    </w:rPr>
                    <w:t>Classified as</w:t>
                  </w:r>
                </w:p>
              </w:tc>
              <w:tc>
                <w:tcPr>
                  <w:tcW w:w="1275" w:type="dxa"/>
                  <w:tcBorders>
                    <w:top w:val="single" w:sz="4" w:space="0" w:color="auto"/>
                    <w:left w:val="nil"/>
                    <w:bottom w:val="nil"/>
                    <w:right w:val="nil"/>
                  </w:tcBorders>
                </w:tcPr>
                <w:p w:rsidR="002123F4" w:rsidRPr="004B63C3" w:rsidRDefault="002123F4" w:rsidP="002123F4">
                  <w:pPr>
                    <w:pStyle w:val="NoSpacing"/>
                    <w:rPr>
                      <w:rFonts w:cs="Calibri"/>
                    </w:rPr>
                  </w:pPr>
                </w:p>
              </w:tc>
            </w:tr>
            <w:tr w:rsidR="002123F4" w:rsidRPr="004B63C3" w:rsidTr="002123F4">
              <w:trPr>
                <w:trHeight w:val="384"/>
              </w:trPr>
              <w:tc>
                <w:tcPr>
                  <w:tcW w:w="4841"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533" w:type="dxa"/>
                  <w:tcBorders>
                    <w:top w:val="nil"/>
                    <w:left w:val="nil"/>
                    <w:bottom w:val="single" w:sz="4" w:space="0" w:color="auto"/>
                    <w:right w:val="nil"/>
                  </w:tcBorders>
                </w:tcPr>
                <w:p w:rsidR="002123F4" w:rsidRPr="004B63C3" w:rsidRDefault="002123F4" w:rsidP="002123F4">
                  <w:pPr>
                    <w:pStyle w:val="NoSpacing"/>
                    <w:rPr>
                      <w:rFonts w:cs="Calibri"/>
                      <w:b/>
                    </w:rPr>
                  </w:pPr>
                  <w:r w:rsidRPr="004B63C3">
                    <w:rPr>
                      <w:rFonts w:cs="Calibri"/>
                      <w:b/>
                    </w:rPr>
                    <w:t>Liability</w:t>
                  </w:r>
                </w:p>
              </w:tc>
              <w:tc>
                <w:tcPr>
                  <w:tcW w:w="1533" w:type="dxa"/>
                  <w:tcBorders>
                    <w:top w:val="nil"/>
                    <w:left w:val="nil"/>
                    <w:bottom w:val="single" w:sz="4" w:space="0" w:color="auto"/>
                    <w:right w:val="nil"/>
                  </w:tcBorders>
                </w:tcPr>
                <w:p w:rsidR="002123F4" w:rsidRPr="004B63C3" w:rsidRDefault="002123F4" w:rsidP="002123F4">
                  <w:pPr>
                    <w:pStyle w:val="NoSpacing"/>
                    <w:rPr>
                      <w:rFonts w:cs="Calibri"/>
                      <w:b/>
                    </w:rPr>
                  </w:pPr>
                  <w:r w:rsidRPr="004B63C3">
                    <w:rPr>
                      <w:rFonts w:cs="Calibri"/>
                      <w:b/>
                    </w:rPr>
                    <w:t xml:space="preserve">Equity </w:t>
                  </w:r>
                </w:p>
              </w:tc>
              <w:tc>
                <w:tcPr>
                  <w:tcW w:w="1275" w:type="dxa"/>
                  <w:tcBorders>
                    <w:top w:val="nil"/>
                    <w:left w:val="nil"/>
                    <w:bottom w:val="single" w:sz="4" w:space="0" w:color="auto"/>
                    <w:right w:val="nil"/>
                  </w:tcBorders>
                </w:tcPr>
                <w:p w:rsidR="002123F4" w:rsidRPr="004B63C3" w:rsidRDefault="002123F4" w:rsidP="002123F4">
                  <w:pPr>
                    <w:pStyle w:val="NoSpacing"/>
                    <w:rPr>
                      <w:rFonts w:cs="Calibri"/>
                      <w:b/>
                    </w:rPr>
                  </w:pPr>
                  <w:r w:rsidRPr="004B63C3">
                    <w:rPr>
                      <w:rFonts w:cs="Calibri"/>
                      <w:b/>
                    </w:rPr>
                    <w:t>total</w:t>
                  </w:r>
                </w:p>
              </w:tc>
            </w:tr>
            <w:tr w:rsidR="002123F4" w:rsidRPr="004B63C3" w:rsidTr="002123F4">
              <w:trPr>
                <w:trHeight w:val="370"/>
              </w:trPr>
              <w:tc>
                <w:tcPr>
                  <w:tcW w:w="4841" w:type="dxa"/>
                  <w:tcBorders>
                    <w:top w:val="single" w:sz="4" w:space="0" w:color="auto"/>
                    <w:left w:val="nil"/>
                    <w:bottom w:val="nil"/>
                    <w:right w:val="nil"/>
                  </w:tcBorders>
                </w:tcPr>
                <w:p w:rsidR="002123F4" w:rsidRPr="004B63C3" w:rsidRDefault="002123F4" w:rsidP="002123F4">
                  <w:pPr>
                    <w:pStyle w:val="NoSpacing"/>
                    <w:rPr>
                      <w:rFonts w:cs="Calibri"/>
                      <w:b/>
                      <w:color w:val="000000"/>
                    </w:rPr>
                  </w:pPr>
                  <w:r w:rsidRPr="004B63C3">
                    <w:rPr>
                      <w:rFonts w:cs="Calibri"/>
                      <w:color w:val="000000"/>
                    </w:rPr>
                    <w:t>Share of the proceed before transaction cost(</w:t>
                  </w:r>
                  <w:r w:rsidRPr="004B63C3">
                    <w:rPr>
                      <w:rFonts w:cs="Calibri"/>
                      <w:color w:val="C00000"/>
                    </w:rPr>
                    <w:t>FV of liability, residual will be for equity)</w:t>
                  </w:r>
                </w:p>
              </w:tc>
              <w:tc>
                <w:tcPr>
                  <w:tcW w:w="1533" w:type="dxa"/>
                  <w:tcBorders>
                    <w:top w:val="single" w:sz="4" w:space="0" w:color="auto"/>
                    <w:left w:val="nil"/>
                    <w:bottom w:val="nil"/>
                    <w:right w:val="nil"/>
                  </w:tcBorders>
                </w:tcPr>
                <w:p w:rsidR="002123F4" w:rsidRPr="004B63C3" w:rsidRDefault="002123F4" w:rsidP="002123F4">
                  <w:pPr>
                    <w:pStyle w:val="NoSpacing"/>
                    <w:rPr>
                      <w:rFonts w:cs="Calibri"/>
                      <w:b/>
                      <w:color w:val="000000"/>
                    </w:rPr>
                  </w:pPr>
                </w:p>
              </w:tc>
              <w:tc>
                <w:tcPr>
                  <w:tcW w:w="1533" w:type="dxa"/>
                  <w:tcBorders>
                    <w:top w:val="single" w:sz="4" w:space="0" w:color="auto"/>
                    <w:left w:val="nil"/>
                    <w:bottom w:val="nil"/>
                    <w:right w:val="nil"/>
                  </w:tcBorders>
                </w:tcPr>
                <w:p w:rsidR="002123F4" w:rsidRPr="004B63C3" w:rsidRDefault="002123F4" w:rsidP="002123F4">
                  <w:pPr>
                    <w:pStyle w:val="NoSpacing"/>
                    <w:rPr>
                      <w:rFonts w:cs="Calibri"/>
                      <w:b/>
                      <w:color w:val="000000"/>
                    </w:rPr>
                  </w:pPr>
                </w:p>
              </w:tc>
              <w:tc>
                <w:tcPr>
                  <w:tcW w:w="1275" w:type="dxa"/>
                  <w:tcBorders>
                    <w:top w:val="single" w:sz="4" w:space="0" w:color="auto"/>
                    <w:left w:val="nil"/>
                    <w:bottom w:val="nil"/>
                    <w:right w:val="nil"/>
                  </w:tcBorders>
                </w:tcPr>
                <w:p w:rsidR="002123F4" w:rsidRPr="004B63C3" w:rsidRDefault="002123F4" w:rsidP="002123F4">
                  <w:pPr>
                    <w:pStyle w:val="NoSpacing"/>
                    <w:rPr>
                      <w:rFonts w:cs="Calibri"/>
                      <w:b/>
                      <w:color w:val="000000"/>
                    </w:rPr>
                  </w:pPr>
                </w:p>
              </w:tc>
            </w:tr>
            <w:tr w:rsidR="002123F4" w:rsidRPr="004B63C3" w:rsidTr="002123F4">
              <w:trPr>
                <w:trHeight w:val="310"/>
              </w:trPr>
              <w:tc>
                <w:tcPr>
                  <w:tcW w:w="4841" w:type="dxa"/>
                  <w:tcBorders>
                    <w:top w:val="nil"/>
                    <w:left w:val="nil"/>
                    <w:bottom w:val="nil"/>
                    <w:right w:val="nil"/>
                  </w:tcBorders>
                </w:tcPr>
                <w:p w:rsidR="002123F4" w:rsidRPr="004B63C3" w:rsidRDefault="002123F4" w:rsidP="002123F4">
                  <w:pPr>
                    <w:pStyle w:val="NoSpacing"/>
                    <w:rPr>
                      <w:rFonts w:cs="Calibri"/>
                      <w:b/>
                      <w:color w:val="000000"/>
                    </w:rPr>
                  </w:pPr>
                  <w:r w:rsidRPr="004B63C3">
                    <w:rPr>
                      <w:rFonts w:cs="Calibri"/>
                      <w:color w:val="000000"/>
                    </w:rPr>
                    <w:t>Prorated share in transaction cost</w:t>
                  </w:r>
                  <w:r w:rsidRPr="004B63C3">
                    <w:rPr>
                      <w:rFonts w:cs="Calibri"/>
                      <w:color w:val="C00000"/>
                    </w:rPr>
                    <w:t>(based on FV of both equity and liability component)</w:t>
                  </w:r>
                </w:p>
              </w:tc>
              <w:tc>
                <w:tcPr>
                  <w:tcW w:w="1533" w:type="dxa"/>
                  <w:tcBorders>
                    <w:top w:val="nil"/>
                    <w:left w:val="nil"/>
                    <w:bottom w:val="nil"/>
                    <w:right w:val="nil"/>
                  </w:tcBorders>
                </w:tcPr>
                <w:p w:rsidR="002123F4" w:rsidRPr="004B63C3" w:rsidRDefault="002123F4" w:rsidP="002123F4">
                  <w:pPr>
                    <w:pStyle w:val="NoSpacing"/>
                    <w:rPr>
                      <w:rFonts w:cs="Calibri"/>
                      <w:b/>
                      <w:color w:val="000000"/>
                    </w:rPr>
                  </w:pPr>
                </w:p>
              </w:tc>
              <w:tc>
                <w:tcPr>
                  <w:tcW w:w="1533" w:type="dxa"/>
                  <w:tcBorders>
                    <w:top w:val="nil"/>
                    <w:left w:val="nil"/>
                    <w:bottom w:val="nil"/>
                    <w:right w:val="nil"/>
                  </w:tcBorders>
                </w:tcPr>
                <w:p w:rsidR="002123F4" w:rsidRPr="004B63C3" w:rsidRDefault="002123F4" w:rsidP="002123F4">
                  <w:pPr>
                    <w:pStyle w:val="NoSpacing"/>
                    <w:rPr>
                      <w:rFonts w:cs="Calibri"/>
                      <w:b/>
                      <w:color w:val="000000"/>
                    </w:rPr>
                  </w:pPr>
                </w:p>
              </w:tc>
              <w:tc>
                <w:tcPr>
                  <w:tcW w:w="1275" w:type="dxa"/>
                  <w:tcBorders>
                    <w:top w:val="nil"/>
                    <w:left w:val="nil"/>
                    <w:bottom w:val="nil"/>
                    <w:right w:val="nil"/>
                  </w:tcBorders>
                </w:tcPr>
                <w:p w:rsidR="002123F4" w:rsidRPr="004B63C3" w:rsidRDefault="002123F4" w:rsidP="002123F4">
                  <w:pPr>
                    <w:pStyle w:val="NoSpacing"/>
                    <w:rPr>
                      <w:rFonts w:cs="Calibri"/>
                      <w:b/>
                      <w:color w:val="000000"/>
                    </w:rPr>
                  </w:pPr>
                </w:p>
              </w:tc>
            </w:tr>
            <w:tr w:rsidR="002123F4" w:rsidRPr="004B63C3" w:rsidTr="002123F4">
              <w:trPr>
                <w:trHeight w:val="458"/>
              </w:trPr>
              <w:tc>
                <w:tcPr>
                  <w:tcW w:w="4841" w:type="dxa"/>
                  <w:tcBorders>
                    <w:top w:val="single" w:sz="4" w:space="0" w:color="auto"/>
                    <w:left w:val="nil"/>
                    <w:bottom w:val="double" w:sz="4" w:space="0" w:color="auto"/>
                    <w:right w:val="nil"/>
                  </w:tcBorders>
                </w:tcPr>
                <w:p w:rsidR="002123F4" w:rsidRPr="004B63C3" w:rsidRDefault="002123F4" w:rsidP="002123F4">
                  <w:pPr>
                    <w:pStyle w:val="NoSpacing"/>
                    <w:rPr>
                      <w:rFonts w:cs="Calibri"/>
                      <w:b/>
                      <w:color w:val="000000"/>
                    </w:rPr>
                  </w:pPr>
                  <w:r w:rsidRPr="004B63C3">
                    <w:rPr>
                      <w:rFonts w:cs="Calibri"/>
                      <w:color w:val="000000"/>
                    </w:rPr>
                    <w:t xml:space="preserve">Total  </w:t>
                  </w:r>
                </w:p>
              </w:tc>
              <w:tc>
                <w:tcPr>
                  <w:tcW w:w="1533" w:type="dxa"/>
                  <w:tcBorders>
                    <w:top w:val="single" w:sz="4" w:space="0" w:color="auto"/>
                    <w:left w:val="nil"/>
                    <w:bottom w:val="double" w:sz="4" w:space="0" w:color="auto"/>
                    <w:right w:val="nil"/>
                  </w:tcBorders>
                </w:tcPr>
                <w:p w:rsidR="002123F4" w:rsidRPr="004B63C3" w:rsidRDefault="002123F4" w:rsidP="002123F4">
                  <w:pPr>
                    <w:pStyle w:val="NoSpacing"/>
                    <w:rPr>
                      <w:rFonts w:cs="Calibri"/>
                      <w:b/>
                      <w:color w:val="000000"/>
                    </w:rPr>
                  </w:pPr>
                </w:p>
              </w:tc>
              <w:tc>
                <w:tcPr>
                  <w:tcW w:w="1533" w:type="dxa"/>
                  <w:tcBorders>
                    <w:top w:val="single" w:sz="4" w:space="0" w:color="auto"/>
                    <w:left w:val="nil"/>
                    <w:bottom w:val="double" w:sz="4" w:space="0" w:color="auto"/>
                    <w:right w:val="nil"/>
                  </w:tcBorders>
                </w:tcPr>
                <w:p w:rsidR="002123F4" w:rsidRPr="004B63C3" w:rsidRDefault="002123F4" w:rsidP="002123F4">
                  <w:pPr>
                    <w:pStyle w:val="NoSpacing"/>
                    <w:rPr>
                      <w:rFonts w:cs="Calibri"/>
                      <w:b/>
                      <w:color w:val="000000"/>
                    </w:rPr>
                  </w:pPr>
                </w:p>
              </w:tc>
              <w:tc>
                <w:tcPr>
                  <w:tcW w:w="1275" w:type="dxa"/>
                  <w:tcBorders>
                    <w:top w:val="single" w:sz="4" w:space="0" w:color="auto"/>
                    <w:left w:val="nil"/>
                    <w:bottom w:val="double" w:sz="4" w:space="0" w:color="auto"/>
                    <w:right w:val="nil"/>
                  </w:tcBorders>
                </w:tcPr>
                <w:p w:rsidR="002123F4" w:rsidRPr="004B63C3" w:rsidRDefault="002123F4" w:rsidP="002123F4">
                  <w:pPr>
                    <w:pStyle w:val="NoSpacing"/>
                    <w:rPr>
                      <w:rFonts w:cs="Calibri"/>
                      <w:b/>
                      <w:color w:val="000000"/>
                    </w:rPr>
                  </w:pPr>
                </w:p>
              </w:tc>
            </w:tr>
          </w:tbl>
          <w:p w:rsidR="002123F4" w:rsidRPr="004B63C3" w:rsidRDefault="002123F4" w:rsidP="001D739E">
            <w:pPr>
              <w:autoSpaceDE w:val="0"/>
              <w:autoSpaceDN w:val="0"/>
              <w:adjustRightInd w:val="0"/>
              <w:spacing w:before="240" w:after="120"/>
              <w:ind w:left="720"/>
              <w:jc w:val="both"/>
              <w:rPr>
                <w:rFonts w:ascii="Calibri" w:hAnsi="Calibri" w:cs="Calibri"/>
                <w:sz w:val="22"/>
                <w:szCs w:val="22"/>
              </w:rPr>
            </w:pPr>
            <w:r w:rsidRPr="004B63C3">
              <w:rPr>
                <w:rFonts w:ascii="Calibri" w:hAnsi="Calibri" w:cs="Calibri"/>
                <w:color w:val="000000"/>
                <w:sz w:val="22"/>
                <w:szCs w:val="22"/>
              </w:rPr>
              <w:t xml:space="preserve">The equity component has been credited to option premium on convertible notes as disclosed in note </w:t>
            </w:r>
            <w:r w:rsidRPr="004B63C3">
              <w:rPr>
                <w:rFonts w:ascii="Calibri" w:hAnsi="Calibri" w:cs="Calibri"/>
                <w:color w:val="0000FF"/>
                <w:sz w:val="22"/>
                <w:szCs w:val="22"/>
              </w:rPr>
              <w:t>[</w:t>
            </w:r>
            <w:r w:rsidRPr="004B63C3">
              <w:rPr>
                <w:rFonts w:ascii="Calibri" w:hAnsi="Calibri" w:cs="Calibri"/>
                <w:i/>
                <w:color w:val="0000FF"/>
                <w:sz w:val="22"/>
                <w:szCs w:val="22"/>
                <w:u w:val="single"/>
              </w:rPr>
              <w:t>Note number for reserves</w:t>
            </w:r>
            <w:r w:rsidRPr="004B63C3">
              <w:rPr>
                <w:rFonts w:ascii="Calibri" w:hAnsi="Calibri" w:cs="Calibri"/>
                <w:color w:val="0000FF"/>
                <w:sz w:val="22"/>
                <w:szCs w:val="22"/>
              </w:rPr>
              <w:t>]</w:t>
            </w:r>
            <w:r w:rsidRPr="004B63C3">
              <w:rPr>
                <w:rFonts w:ascii="Calibri" w:hAnsi="Calibri" w:cs="Calibri"/>
                <w:sz w:val="22"/>
                <w:szCs w:val="22"/>
              </w:rPr>
              <w:t>.</w:t>
            </w:r>
          </w:p>
          <w:p w:rsidR="002123F4" w:rsidRPr="004B63C3" w:rsidRDefault="002123F4" w:rsidP="002827F9">
            <w:pPr>
              <w:autoSpaceDE w:val="0"/>
              <w:autoSpaceDN w:val="0"/>
              <w:adjustRightInd w:val="0"/>
              <w:spacing w:after="240"/>
              <w:ind w:left="720"/>
              <w:jc w:val="both"/>
              <w:rPr>
                <w:rFonts w:ascii="Calibri" w:hAnsi="Calibri" w:cs="Calibri"/>
                <w:color w:val="000000"/>
                <w:sz w:val="22"/>
                <w:szCs w:val="22"/>
              </w:rPr>
            </w:pPr>
            <w:r w:rsidRPr="004B63C3">
              <w:rPr>
                <w:rFonts w:ascii="Calibri" w:hAnsi="Calibri" w:cs="Calibri"/>
                <w:color w:val="000000"/>
                <w:sz w:val="22"/>
                <w:szCs w:val="22"/>
              </w:rPr>
              <w:t>Movements in the liability component of the Convertible loan notes follow</w:t>
            </w:r>
          </w:p>
          <w:tbl>
            <w:tblPr>
              <w:tblW w:w="911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2"/>
              <w:gridCol w:w="1865"/>
              <w:gridCol w:w="1451"/>
            </w:tblGrid>
            <w:tr w:rsidR="002123F4" w:rsidRPr="004B63C3" w:rsidTr="002123F4">
              <w:trPr>
                <w:trHeight w:val="329"/>
              </w:trPr>
              <w:tc>
                <w:tcPr>
                  <w:tcW w:w="5802"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p>
              </w:tc>
              <w:tc>
                <w:tcPr>
                  <w:tcW w:w="1865" w:type="dxa"/>
                  <w:tcBorders>
                    <w:top w:val="single" w:sz="4" w:space="0" w:color="auto"/>
                    <w:left w:val="nil"/>
                    <w:bottom w:val="single" w:sz="4" w:space="0" w:color="auto"/>
                    <w:right w:val="nil"/>
                  </w:tcBorders>
                </w:tcPr>
                <w:p w:rsidR="002123F4" w:rsidRPr="004B63C3" w:rsidRDefault="00D52F38" w:rsidP="002123F4">
                  <w:pPr>
                    <w:pStyle w:val="NoSpacing"/>
                    <w:rPr>
                      <w:rFonts w:cs="Calibri"/>
                      <w:b/>
                    </w:rPr>
                  </w:pPr>
                  <w:r w:rsidRPr="004B63C3">
                    <w:rPr>
                      <w:rFonts w:cs="Calibri"/>
                      <w:b/>
                    </w:rPr>
                    <w:t>2013</w:t>
                  </w:r>
                </w:p>
              </w:tc>
              <w:tc>
                <w:tcPr>
                  <w:tcW w:w="1451" w:type="dxa"/>
                  <w:tcBorders>
                    <w:top w:val="single" w:sz="4" w:space="0" w:color="auto"/>
                    <w:left w:val="nil"/>
                    <w:bottom w:val="single" w:sz="4" w:space="0" w:color="auto"/>
                    <w:right w:val="nil"/>
                  </w:tcBorders>
                </w:tcPr>
                <w:p w:rsidR="002123F4" w:rsidRPr="004B63C3" w:rsidRDefault="00D52F38" w:rsidP="002123F4">
                  <w:pPr>
                    <w:pStyle w:val="NoSpacing"/>
                    <w:rPr>
                      <w:rFonts w:cs="Calibri"/>
                    </w:rPr>
                  </w:pPr>
                  <w:r w:rsidRPr="004B63C3">
                    <w:rPr>
                      <w:rFonts w:cs="Calibri"/>
                    </w:rPr>
                    <w:t>2012</w:t>
                  </w:r>
                </w:p>
              </w:tc>
            </w:tr>
            <w:tr w:rsidR="002123F4" w:rsidRPr="004B63C3" w:rsidTr="002123F4">
              <w:trPr>
                <w:trHeight w:val="317"/>
              </w:trPr>
              <w:tc>
                <w:tcPr>
                  <w:tcW w:w="5802" w:type="dxa"/>
                  <w:tcBorders>
                    <w:top w:val="single" w:sz="4" w:space="0" w:color="auto"/>
                    <w:left w:val="nil"/>
                    <w:bottom w:val="nil"/>
                    <w:right w:val="nil"/>
                  </w:tcBorders>
                </w:tcPr>
                <w:p w:rsidR="002123F4" w:rsidRPr="004B63C3" w:rsidRDefault="002123F4" w:rsidP="002123F4">
                  <w:pPr>
                    <w:pStyle w:val="NoSpacing"/>
                    <w:rPr>
                      <w:rFonts w:cs="Calibri"/>
                      <w:b/>
                      <w:color w:val="000000"/>
                    </w:rPr>
                  </w:pPr>
                  <w:r w:rsidRPr="004B63C3">
                    <w:rPr>
                      <w:rFonts w:cs="Calibri"/>
                      <w:color w:val="000000"/>
                    </w:rPr>
                    <w:t xml:space="preserve">Balance, beginning </w:t>
                  </w:r>
                </w:p>
              </w:tc>
              <w:tc>
                <w:tcPr>
                  <w:tcW w:w="1865" w:type="dxa"/>
                  <w:tcBorders>
                    <w:top w:val="single" w:sz="4" w:space="0" w:color="auto"/>
                    <w:left w:val="nil"/>
                    <w:bottom w:val="nil"/>
                    <w:right w:val="nil"/>
                  </w:tcBorders>
                </w:tcPr>
                <w:p w:rsidR="002123F4" w:rsidRPr="004B63C3" w:rsidRDefault="002123F4" w:rsidP="002123F4">
                  <w:pPr>
                    <w:pStyle w:val="NoSpacing"/>
                    <w:rPr>
                      <w:rFonts w:cs="Calibri"/>
                      <w:b/>
                      <w:color w:val="000000"/>
                    </w:rPr>
                  </w:pPr>
                </w:p>
              </w:tc>
              <w:tc>
                <w:tcPr>
                  <w:tcW w:w="1451" w:type="dxa"/>
                  <w:tcBorders>
                    <w:top w:val="single" w:sz="4" w:space="0" w:color="auto"/>
                    <w:left w:val="nil"/>
                    <w:bottom w:val="nil"/>
                    <w:right w:val="nil"/>
                  </w:tcBorders>
                </w:tcPr>
                <w:p w:rsidR="002123F4" w:rsidRPr="004B63C3" w:rsidRDefault="002123F4" w:rsidP="002123F4">
                  <w:pPr>
                    <w:pStyle w:val="NoSpacing"/>
                    <w:rPr>
                      <w:rFonts w:cs="Calibri"/>
                      <w:b/>
                      <w:color w:val="000000"/>
                    </w:rPr>
                  </w:pPr>
                </w:p>
              </w:tc>
            </w:tr>
            <w:tr w:rsidR="002123F4" w:rsidRPr="004B63C3" w:rsidTr="002123F4">
              <w:trPr>
                <w:trHeight w:val="266"/>
              </w:trPr>
              <w:tc>
                <w:tcPr>
                  <w:tcW w:w="5802" w:type="dxa"/>
                  <w:tcBorders>
                    <w:top w:val="nil"/>
                    <w:left w:val="nil"/>
                    <w:bottom w:val="nil"/>
                    <w:right w:val="nil"/>
                  </w:tcBorders>
                </w:tcPr>
                <w:p w:rsidR="002123F4" w:rsidRPr="004B63C3" w:rsidRDefault="002123F4" w:rsidP="002123F4">
                  <w:pPr>
                    <w:pStyle w:val="NoSpacing"/>
                    <w:rPr>
                      <w:rFonts w:cs="Calibri"/>
                      <w:b/>
                      <w:color w:val="000000"/>
                    </w:rPr>
                  </w:pPr>
                  <w:r w:rsidRPr="004B63C3">
                    <w:rPr>
                      <w:rFonts w:cs="Calibri"/>
                      <w:color w:val="000000"/>
                    </w:rPr>
                    <w:t>Interest charged</w:t>
                  </w:r>
                </w:p>
              </w:tc>
              <w:tc>
                <w:tcPr>
                  <w:tcW w:w="1865" w:type="dxa"/>
                  <w:tcBorders>
                    <w:top w:val="nil"/>
                    <w:left w:val="nil"/>
                    <w:bottom w:val="nil"/>
                    <w:right w:val="nil"/>
                  </w:tcBorders>
                </w:tcPr>
                <w:p w:rsidR="002123F4" w:rsidRPr="004B63C3" w:rsidRDefault="002123F4" w:rsidP="002123F4">
                  <w:pPr>
                    <w:pStyle w:val="NoSpacing"/>
                    <w:rPr>
                      <w:rFonts w:cs="Calibri"/>
                      <w:b/>
                      <w:color w:val="000000"/>
                    </w:rPr>
                  </w:pPr>
                </w:p>
              </w:tc>
              <w:tc>
                <w:tcPr>
                  <w:tcW w:w="1451" w:type="dxa"/>
                  <w:tcBorders>
                    <w:top w:val="nil"/>
                    <w:left w:val="nil"/>
                    <w:bottom w:val="nil"/>
                    <w:right w:val="nil"/>
                  </w:tcBorders>
                </w:tcPr>
                <w:p w:rsidR="002123F4" w:rsidRPr="004B63C3" w:rsidRDefault="002123F4" w:rsidP="002123F4">
                  <w:pPr>
                    <w:pStyle w:val="NoSpacing"/>
                    <w:rPr>
                      <w:rFonts w:cs="Calibri"/>
                      <w:b/>
                      <w:color w:val="000000"/>
                    </w:rPr>
                  </w:pPr>
                </w:p>
              </w:tc>
            </w:tr>
            <w:tr w:rsidR="002123F4" w:rsidRPr="004B63C3" w:rsidTr="002123F4">
              <w:trPr>
                <w:trHeight w:val="266"/>
              </w:trPr>
              <w:tc>
                <w:tcPr>
                  <w:tcW w:w="5802" w:type="dxa"/>
                  <w:tcBorders>
                    <w:top w:val="nil"/>
                    <w:left w:val="nil"/>
                    <w:bottom w:val="single" w:sz="4" w:space="0" w:color="auto"/>
                    <w:right w:val="nil"/>
                  </w:tcBorders>
                </w:tcPr>
                <w:p w:rsidR="002123F4" w:rsidRPr="004B63C3" w:rsidRDefault="002123F4" w:rsidP="002123F4">
                  <w:pPr>
                    <w:pStyle w:val="NoSpacing"/>
                    <w:rPr>
                      <w:rFonts w:cs="Calibri"/>
                      <w:b/>
                      <w:color w:val="000000"/>
                    </w:rPr>
                  </w:pPr>
                  <w:r w:rsidRPr="004B63C3">
                    <w:rPr>
                      <w:rFonts w:cs="Calibri"/>
                      <w:color w:val="000000"/>
                    </w:rPr>
                    <w:t>Interest paid</w:t>
                  </w:r>
                </w:p>
              </w:tc>
              <w:tc>
                <w:tcPr>
                  <w:tcW w:w="1865" w:type="dxa"/>
                  <w:tcBorders>
                    <w:top w:val="nil"/>
                    <w:left w:val="nil"/>
                    <w:bottom w:val="single" w:sz="4" w:space="0" w:color="auto"/>
                    <w:right w:val="nil"/>
                  </w:tcBorders>
                </w:tcPr>
                <w:p w:rsidR="002123F4" w:rsidRPr="004B63C3" w:rsidRDefault="002123F4" w:rsidP="002123F4">
                  <w:pPr>
                    <w:pStyle w:val="NoSpacing"/>
                    <w:rPr>
                      <w:rFonts w:cs="Calibri"/>
                      <w:b/>
                      <w:color w:val="000000"/>
                    </w:rPr>
                  </w:pPr>
                </w:p>
              </w:tc>
              <w:tc>
                <w:tcPr>
                  <w:tcW w:w="1451" w:type="dxa"/>
                  <w:tcBorders>
                    <w:top w:val="nil"/>
                    <w:left w:val="nil"/>
                    <w:bottom w:val="single" w:sz="4" w:space="0" w:color="auto"/>
                    <w:right w:val="nil"/>
                  </w:tcBorders>
                </w:tcPr>
                <w:p w:rsidR="002123F4" w:rsidRPr="004B63C3" w:rsidRDefault="002123F4" w:rsidP="002123F4">
                  <w:pPr>
                    <w:pStyle w:val="NoSpacing"/>
                    <w:rPr>
                      <w:rFonts w:cs="Calibri"/>
                      <w:b/>
                      <w:color w:val="000000"/>
                    </w:rPr>
                  </w:pPr>
                </w:p>
              </w:tc>
            </w:tr>
            <w:tr w:rsidR="002123F4" w:rsidRPr="004B63C3" w:rsidTr="002123F4">
              <w:trPr>
                <w:trHeight w:val="393"/>
              </w:trPr>
              <w:tc>
                <w:tcPr>
                  <w:tcW w:w="5802" w:type="dxa"/>
                  <w:tcBorders>
                    <w:top w:val="single" w:sz="4" w:space="0" w:color="auto"/>
                    <w:left w:val="nil"/>
                    <w:bottom w:val="double" w:sz="4" w:space="0" w:color="auto"/>
                    <w:right w:val="nil"/>
                  </w:tcBorders>
                </w:tcPr>
                <w:p w:rsidR="002123F4" w:rsidRPr="004B63C3" w:rsidRDefault="002123F4" w:rsidP="002123F4">
                  <w:pPr>
                    <w:pStyle w:val="NoSpacing"/>
                    <w:rPr>
                      <w:rFonts w:cs="Calibri"/>
                      <w:b/>
                      <w:color w:val="000000"/>
                    </w:rPr>
                  </w:pPr>
                  <w:r w:rsidRPr="004B63C3">
                    <w:rPr>
                      <w:rFonts w:cs="Calibri"/>
                      <w:color w:val="000000"/>
                    </w:rPr>
                    <w:t xml:space="preserve">Balance, end </w:t>
                  </w:r>
                </w:p>
              </w:tc>
              <w:tc>
                <w:tcPr>
                  <w:tcW w:w="1865" w:type="dxa"/>
                  <w:tcBorders>
                    <w:top w:val="single" w:sz="4" w:space="0" w:color="auto"/>
                    <w:left w:val="nil"/>
                    <w:bottom w:val="double" w:sz="4" w:space="0" w:color="auto"/>
                    <w:right w:val="nil"/>
                  </w:tcBorders>
                </w:tcPr>
                <w:p w:rsidR="002123F4" w:rsidRPr="004B63C3" w:rsidRDefault="002123F4" w:rsidP="002123F4">
                  <w:pPr>
                    <w:pStyle w:val="NoSpacing"/>
                    <w:rPr>
                      <w:rFonts w:cs="Calibri"/>
                      <w:b/>
                      <w:color w:val="000000"/>
                    </w:rPr>
                  </w:pPr>
                </w:p>
              </w:tc>
              <w:tc>
                <w:tcPr>
                  <w:tcW w:w="1451" w:type="dxa"/>
                  <w:tcBorders>
                    <w:top w:val="single" w:sz="4" w:space="0" w:color="auto"/>
                    <w:left w:val="nil"/>
                    <w:bottom w:val="double" w:sz="4" w:space="0" w:color="auto"/>
                    <w:right w:val="nil"/>
                  </w:tcBorders>
                </w:tcPr>
                <w:p w:rsidR="002123F4" w:rsidRPr="004B63C3" w:rsidRDefault="002123F4" w:rsidP="002123F4">
                  <w:pPr>
                    <w:pStyle w:val="NoSpacing"/>
                    <w:rPr>
                      <w:rFonts w:cs="Calibri"/>
                      <w:b/>
                      <w:color w:val="000000"/>
                    </w:rPr>
                  </w:pPr>
                </w:p>
              </w:tc>
            </w:tr>
          </w:tbl>
          <w:p w:rsidR="002123F4" w:rsidRPr="004B63C3" w:rsidRDefault="002123F4" w:rsidP="002123F4">
            <w:pPr>
              <w:rPr>
                <w:rFonts w:ascii="Calibri" w:hAnsi="Calibri" w:cs="Calibri"/>
              </w:rPr>
            </w:pP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2827F9">
            <w:pPr>
              <w:autoSpaceDE w:val="0"/>
              <w:autoSpaceDN w:val="0"/>
              <w:adjustRightInd w:val="0"/>
              <w:spacing w:before="240"/>
              <w:ind w:left="720"/>
              <w:jc w:val="both"/>
              <w:rPr>
                <w:rFonts w:ascii="Calibri" w:hAnsi="Calibri" w:cs="Calibri"/>
                <w:color w:val="000000"/>
                <w:sz w:val="22"/>
                <w:szCs w:val="22"/>
              </w:rPr>
            </w:pPr>
            <w:r w:rsidRPr="004B63C3">
              <w:rPr>
                <w:rFonts w:ascii="Calibri" w:hAnsi="Calibri" w:cs="Calibri"/>
                <w:bCs/>
                <w:sz w:val="22"/>
                <w:szCs w:val="22"/>
              </w:rPr>
              <w:t xml:space="preserve">The interest charged for the year is calculated by applying an effective interest rate of </w:t>
            </w:r>
            <w:r w:rsidRPr="004B63C3">
              <w:rPr>
                <w:rFonts w:ascii="Calibri" w:hAnsi="Calibri" w:cs="Calibri"/>
                <w:bCs/>
                <w:color w:val="0000FF"/>
                <w:sz w:val="22"/>
                <w:szCs w:val="22"/>
              </w:rPr>
              <w:t>[</w:t>
            </w:r>
            <w:r w:rsidRPr="004B63C3">
              <w:rPr>
                <w:rFonts w:ascii="Calibri" w:hAnsi="Calibri" w:cs="Calibri"/>
                <w:bCs/>
                <w:i/>
                <w:color w:val="0000FF"/>
                <w:sz w:val="22"/>
                <w:szCs w:val="22"/>
                <w:u w:val="single"/>
              </w:rPr>
              <w:t>Effective interest rate</w:t>
            </w:r>
            <w:r w:rsidRPr="004B63C3">
              <w:rPr>
                <w:rFonts w:ascii="Calibri" w:hAnsi="Calibri" w:cs="Calibri"/>
                <w:bCs/>
                <w:color w:val="0000FF"/>
                <w:sz w:val="22"/>
                <w:szCs w:val="22"/>
              </w:rPr>
              <w:t>]</w:t>
            </w:r>
            <w:r w:rsidRPr="004B63C3">
              <w:rPr>
                <w:rFonts w:ascii="Calibri" w:hAnsi="Calibri" w:cs="Calibri"/>
                <w:bCs/>
                <w:sz w:val="22"/>
                <w:szCs w:val="22"/>
              </w:rPr>
              <w:t xml:space="preserve">. The amount of finance cost for this convertible notes amounted to ___ and ___ in </w:t>
            </w:r>
            <w:r w:rsidR="00D52F38" w:rsidRPr="004B63C3">
              <w:rPr>
                <w:rFonts w:ascii="Calibri" w:hAnsi="Calibri" w:cs="Calibri"/>
                <w:bCs/>
                <w:sz w:val="22"/>
                <w:szCs w:val="22"/>
              </w:rPr>
              <w:t>2013</w:t>
            </w:r>
            <w:r w:rsidRPr="004B63C3">
              <w:rPr>
                <w:rFonts w:ascii="Calibri" w:hAnsi="Calibri" w:cs="Calibri"/>
                <w:bCs/>
                <w:sz w:val="22"/>
                <w:szCs w:val="22"/>
              </w:rPr>
              <w:t xml:space="preserve"> and </w:t>
            </w:r>
            <w:r w:rsidR="00D52F38" w:rsidRPr="004B63C3">
              <w:rPr>
                <w:rFonts w:ascii="Calibri" w:hAnsi="Calibri" w:cs="Calibri"/>
                <w:bCs/>
                <w:sz w:val="22"/>
                <w:szCs w:val="22"/>
              </w:rPr>
              <w:t>2012</w:t>
            </w:r>
            <w:r w:rsidRPr="004B63C3">
              <w:rPr>
                <w:rFonts w:ascii="Calibri" w:hAnsi="Calibri" w:cs="Calibri"/>
                <w:bCs/>
                <w:sz w:val="22"/>
                <w:szCs w:val="22"/>
              </w:rPr>
              <w:t xml:space="preserve">, respectively. The liability component is measured at amortized cost. </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pStyle w:val="CM67"/>
              <w:numPr>
                <w:ilvl w:val="0"/>
                <w:numId w:val="13"/>
              </w:numPr>
              <w:spacing w:before="240" w:after="0" w:line="231" w:lineRule="atLeast"/>
              <w:ind w:left="18" w:hanging="18"/>
              <w:rPr>
                <w:rFonts w:ascii="Calibri" w:hAnsi="Calibri" w:cs="Calibri"/>
                <w:b/>
                <w:bCs/>
                <w:color w:val="000000"/>
                <w:sz w:val="22"/>
                <w:szCs w:val="22"/>
              </w:rPr>
            </w:pPr>
            <w:r w:rsidRPr="004B63C3">
              <w:rPr>
                <w:rFonts w:ascii="Calibri" w:hAnsi="Calibri" w:cs="Calibri"/>
                <w:b/>
                <w:bCs/>
                <w:color w:val="000000"/>
                <w:sz w:val="22"/>
                <w:szCs w:val="22"/>
              </w:rPr>
              <w:t>RETIREMENT BENEFIT PLANS</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2827F9">
            <w:pPr>
              <w:pStyle w:val="CM67"/>
              <w:spacing w:before="120" w:after="0" w:line="231" w:lineRule="atLeast"/>
              <w:ind w:left="720"/>
              <w:jc w:val="both"/>
              <w:rPr>
                <w:rFonts w:ascii="Calibri" w:hAnsi="Calibri" w:cs="Calibri"/>
                <w:color w:val="000000"/>
                <w:sz w:val="22"/>
                <w:szCs w:val="22"/>
              </w:rPr>
            </w:pPr>
            <w:r w:rsidRPr="004B63C3">
              <w:rPr>
                <w:rFonts w:ascii="Calibri" w:hAnsi="Calibri" w:cs="Calibri"/>
                <w:color w:val="000000"/>
                <w:sz w:val="22"/>
                <w:szCs w:val="22"/>
              </w:rPr>
              <w:t xml:space="preserve">The </w:t>
            </w:r>
            <w:r w:rsidRPr="004B63C3">
              <w:rPr>
                <w:rFonts w:ascii="Calibri" w:hAnsi="Calibri" w:cs="Calibri"/>
                <w:sz w:val="22"/>
                <w:szCs w:val="22"/>
              </w:rPr>
              <w:t>Company</w:t>
            </w:r>
            <w:r w:rsidRPr="004B63C3">
              <w:rPr>
                <w:rFonts w:ascii="Calibri" w:hAnsi="Calibri" w:cs="Calibri"/>
                <w:color w:val="000000"/>
                <w:sz w:val="22"/>
                <w:szCs w:val="22"/>
              </w:rPr>
              <w:t xml:space="preserve"> has defined contribution retirement plans for all qualifying employees.  The assets of the plans are held separately from those of the </w:t>
            </w:r>
            <w:r w:rsidRPr="004B63C3">
              <w:rPr>
                <w:rFonts w:ascii="Calibri" w:hAnsi="Calibri" w:cs="Calibri"/>
                <w:sz w:val="22"/>
                <w:szCs w:val="22"/>
              </w:rPr>
              <w:t>Company</w:t>
            </w:r>
            <w:r w:rsidRPr="004B63C3">
              <w:rPr>
                <w:rFonts w:ascii="Calibri" w:hAnsi="Calibri" w:cs="Calibri"/>
                <w:color w:val="000000"/>
                <w:sz w:val="22"/>
                <w:szCs w:val="22"/>
              </w:rPr>
              <w:t xml:space="preserve"> in funds under the control of trustees.  When there are employees who leave the plans prior to vesting fully in the contributions, the contributions payable by the </w:t>
            </w:r>
            <w:r w:rsidRPr="004B63C3">
              <w:rPr>
                <w:rFonts w:ascii="Calibri" w:hAnsi="Calibri" w:cs="Calibri"/>
                <w:sz w:val="22"/>
                <w:szCs w:val="22"/>
              </w:rPr>
              <w:t>Company</w:t>
            </w:r>
            <w:r w:rsidRPr="004B63C3">
              <w:rPr>
                <w:rFonts w:ascii="Calibri" w:hAnsi="Calibri" w:cs="Calibri"/>
                <w:color w:val="000000"/>
                <w:sz w:val="22"/>
                <w:szCs w:val="22"/>
              </w:rPr>
              <w:t xml:space="preserve"> are reduced by the amount of forfeited contributions.  The only obligation of the </w:t>
            </w:r>
            <w:r w:rsidRPr="004B63C3">
              <w:rPr>
                <w:rFonts w:ascii="Calibri" w:hAnsi="Calibri" w:cs="Calibri"/>
                <w:sz w:val="22"/>
                <w:szCs w:val="22"/>
              </w:rPr>
              <w:t>Company</w:t>
            </w:r>
            <w:r w:rsidRPr="004B63C3">
              <w:rPr>
                <w:rFonts w:ascii="Calibri" w:hAnsi="Calibri" w:cs="Calibri"/>
                <w:color w:val="000000"/>
                <w:sz w:val="22"/>
                <w:szCs w:val="22"/>
              </w:rPr>
              <w:t xml:space="preserve"> with respect to the retirement benefit plans is to make the specified contributions. </w:t>
            </w: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pict>
                <v:shape id="_x0000_s1064" type="#_x0000_t202" style="position:absolute;margin-left:-3.15pt;margin-top:3.75pt;width:54.75pt;height:33.75pt;z-index:24;mso-position-horizontal-relative:text;mso-position-vertical-relative:text" fillcolor="#fabf8f" strokecolor="#f2f2f2" strokeweight="3pt">
                  <v:shadow on="t" type="perspective" color="#974706" opacity=".5" offset="1pt" offset2="-1pt"/>
                  <v:textbox style="mso-next-textbox:#_x0000_s1064">
                    <w:txbxContent>
                      <w:p w:rsidR="00B86B00" w:rsidRPr="008C1F92" w:rsidRDefault="00B86B00" w:rsidP="00A05817">
                        <w:pPr>
                          <w:rPr>
                            <w:rFonts w:ascii="Garamond" w:hAnsi="Garamond"/>
                            <w:sz w:val="20"/>
                            <w:szCs w:val="20"/>
                          </w:rPr>
                        </w:pPr>
                        <w:r>
                          <w:rPr>
                            <w:rFonts w:ascii="Garamond" w:hAnsi="Garamond"/>
                            <w:sz w:val="20"/>
                            <w:szCs w:val="20"/>
                          </w:rPr>
                          <w:t>If defined contribution plan</w:t>
                        </w:r>
                      </w:p>
                    </w:txbxContent>
                  </v:textbox>
                </v:shape>
              </w:pic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 xml:space="preserve">Section </w:t>
            </w:r>
            <w:r w:rsidRPr="004B63C3">
              <w:rPr>
                <w:rFonts w:ascii="Calibri" w:hAnsi="Calibri" w:cs="Calibri"/>
                <w:sz w:val="18"/>
                <w:szCs w:val="18"/>
                <w:highlight w:val="yellow"/>
              </w:rPr>
              <w:lastRenderedPageBreak/>
              <w:t>28.40</w:t>
            </w:r>
          </w:p>
        </w:tc>
        <w:tc>
          <w:tcPr>
            <w:tcW w:w="9900" w:type="dxa"/>
            <w:tcBorders>
              <w:top w:val="nil"/>
              <w:left w:val="nil"/>
              <w:bottom w:val="nil"/>
              <w:right w:val="nil"/>
            </w:tcBorders>
            <w:shd w:val="clear" w:color="auto" w:fill="auto"/>
          </w:tcPr>
          <w:p w:rsidR="002123F4" w:rsidRPr="004B63C3" w:rsidRDefault="002123F4" w:rsidP="002827F9">
            <w:pPr>
              <w:pStyle w:val="CM67"/>
              <w:spacing w:before="120" w:after="0" w:line="231" w:lineRule="atLeast"/>
              <w:ind w:left="720" w:right="86"/>
              <w:jc w:val="both"/>
              <w:rPr>
                <w:rFonts w:ascii="Calibri" w:hAnsi="Calibri" w:cs="Calibri"/>
                <w:color w:val="000000"/>
                <w:sz w:val="22"/>
                <w:szCs w:val="22"/>
              </w:rPr>
            </w:pPr>
            <w:r w:rsidRPr="004B63C3">
              <w:rPr>
                <w:rFonts w:ascii="Calibri" w:hAnsi="Calibri" w:cs="Calibri"/>
                <w:color w:val="000000"/>
                <w:sz w:val="22"/>
                <w:szCs w:val="22"/>
              </w:rPr>
              <w:lastRenderedPageBreak/>
              <w:t>The total retirement expense charged to profit or loss</w:t>
            </w:r>
            <w:r w:rsidRPr="004B63C3">
              <w:rPr>
                <w:rFonts w:ascii="Calibri" w:hAnsi="Calibri" w:cs="Calibri"/>
                <w:color w:val="008000"/>
                <w:sz w:val="22"/>
                <w:szCs w:val="22"/>
              </w:rPr>
              <w:t xml:space="preserve"> </w:t>
            </w:r>
            <w:r w:rsidRPr="004B63C3">
              <w:rPr>
                <w:rFonts w:ascii="Calibri" w:hAnsi="Calibri" w:cs="Calibri"/>
                <w:color w:val="000000"/>
                <w:sz w:val="22"/>
                <w:szCs w:val="22"/>
              </w:rPr>
              <w:t xml:space="preserve">amounted to </w:t>
            </w:r>
            <w:r w:rsidRPr="004B63C3">
              <w:rPr>
                <w:rFonts w:ascii="Calibri" w:hAnsi="Calibri" w:cs="Calibri"/>
                <w:color w:val="0000FF"/>
                <w:sz w:val="22"/>
                <w:szCs w:val="22"/>
              </w:rPr>
              <w:t>[</w:t>
            </w:r>
            <w:r w:rsidRPr="004B63C3">
              <w:rPr>
                <w:rFonts w:ascii="Calibri" w:hAnsi="Calibri" w:cs="Calibri"/>
                <w:i/>
                <w:color w:val="0000FF"/>
                <w:sz w:val="22"/>
                <w:szCs w:val="22"/>
                <w:u w:val="single"/>
              </w:rPr>
              <w:t xml:space="preserve">Amounts of retirement </w:t>
            </w:r>
            <w:r w:rsidRPr="004B63C3">
              <w:rPr>
                <w:rFonts w:ascii="Calibri" w:hAnsi="Calibri" w:cs="Calibri"/>
                <w:i/>
                <w:color w:val="0000FF"/>
                <w:sz w:val="22"/>
                <w:szCs w:val="22"/>
                <w:u w:val="single"/>
              </w:rPr>
              <w:lastRenderedPageBreak/>
              <w:t>expenses in the current and comparative periods</w:t>
            </w:r>
            <w:r w:rsidRPr="004B63C3">
              <w:rPr>
                <w:rFonts w:ascii="Calibri" w:hAnsi="Calibri" w:cs="Calibri"/>
                <w:color w:val="0000FF"/>
                <w:sz w:val="22"/>
                <w:szCs w:val="22"/>
              </w:rPr>
              <w:t xml:space="preserve">] </w:t>
            </w:r>
            <w:r w:rsidRPr="004B63C3">
              <w:rPr>
                <w:rFonts w:ascii="Calibri" w:hAnsi="Calibri" w:cs="Calibri"/>
                <w:color w:val="000000"/>
                <w:sz w:val="22"/>
                <w:szCs w:val="22"/>
              </w:rPr>
              <w:t xml:space="preserve">for the years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xml:space="preserve">, respectively.  </w:t>
            </w:r>
            <w:r w:rsidRPr="004B63C3">
              <w:rPr>
                <w:rFonts w:ascii="Calibri" w:hAnsi="Calibri" w:cs="Calibri"/>
                <w:color w:val="FF0000"/>
                <w:sz w:val="22"/>
                <w:szCs w:val="22"/>
              </w:rPr>
              <w:t>[</w:t>
            </w:r>
            <w:r w:rsidRPr="004B63C3">
              <w:rPr>
                <w:rFonts w:ascii="Calibri" w:hAnsi="Calibri" w:cs="Calibri"/>
                <w:i/>
                <w:color w:val="FF0000"/>
                <w:sz w:val="22"/>
                <w:szCs w:val="22"/>
                <w:u w:val="single"/>
              </w:rPr>
              <w:t>If applicable</w:t>
            </w:r>
            <w:r w:rsidRPr="004B63C3">
              <w:rPr>
                <w:rFonts w:ascii="Calibri" w:hAnsi="Calibri" w:cs="Calibri"/>
                <w:color w:val="FF0000"/>
                <w:sz w:val="22"/>
                <w:szCs w:val="22"/>
              </w:rPr>
              <w:t>]</w:t>
            </w:r>
            <w:r w:rsidRPr="004B63C3">
              <w:rPr>
                <w:rFonts w:ascii="Calibri" w:hAnsi="Calibri" w:cs="Calibri"/>
                <w:color w:val="000000"/>
                <w:sz w:val="22"/>
                <w:szCs w:val="22"/>
              </w:rPr>
              <w:t xml:space="preserve"> As at </w:t>
            </w:r>
            <w:r w:rsidRPr="004B63C3">
              <w:rPr>
                <w:rFonts w:ascii="Calibri" w:hAnsi="Calibri" w:cs="Calibri"/>
                <w:color w:val="0000FF"/>
                <w:sz w:val="22"/>
                <w:szCs w:val="22"/>
              </w:rPr>
              <w:t>[</w:t>
            </w:r>
            <w:r w:rsidRPr="004B63C3">
              <w:rPr>
                <w:rFonts w:ascii="Calibri" w:hAnsi="Calibri" w:cs="Calibri"/>
                <w:i/>
                <w:color w:val="0000FF"/>
                <w:sz w:val="22"/>
                <w:szCs w:val="22"/>
                <w:u w:val="single"/>
              </w:rPr>
              <w:t>Reporting date</w:t>
            </w:r>
            <w:r w:rsidRPr="004B63C3">
              <w:rPr>
                <w:rFonts w:ascii="Calibri" w:hAnsi="Calibri" w:cs="Calibri"/>
                <w:color w:val="0000FF"/>
                <w:sz w:val="22"/>
                <w:szCs w:val="22"/>
              </w:rPr>
              <w:t>]</w:t>
            </w:r>
            <w:r w:rsidRPr="004B63C3">
              <w:rPr>
                <w:rFonts w:ascii="Calibri" w:hAnsi="Calibri" w:cs="Calibri"/>
                <w:color w:val="000000"/>
                <w:sz w:val="22"/>
                <w:szCs w:val="22"/>
              </w:rPr>
              <w:t xml:space="preserve">,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required contributions of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contributions not yet made in the current period</w:t>
            </w:r>
            <w:r w:rsidRPr="004B63C3">
              <w:rPr>
                <w:rFonts w:ascii="Calibri" w:hAnsi="Calibri" w:cs="Calibri"/>
                <w:color w:val="0000FF"/>
                <w:sz w:val="22"/>
                <w:szCs w:val="22"/>
              </w:rPr>
              <w:t>]</w:t>
            </w:r>
            <w:r w:rsidRPr="004B63C3">
              <w:rPr>
                <w:rFonts w:ascii="Calibri" w:hAnsi="Calibri" w:cs="Calibri"/>
                <w:color w:val="000000"/>
                <w:sz w:val="22"/>
                <w:szCs w:val="22"/>
              </w:rPr>
              <w:t xml:space="preserve"> due in respect of the current reporting period had not been paid over to the plans. </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2827F9">
            <w:pPr>
              <w:autoSpaceDE w:val="0"/>
              <w:autoSpaceDN w:val="0"/>
              <w:adjustRightInd w:val="0"/>
              <w:spacing w:before="120"/>
              <w:ind w:left="720"/>
              <w:jc w:val="both"/>
              <w:rPr>
                <w:rFonts w:ascii="Calibri" w:hAnsi="Calibri" w:cs="Calibri"/>
                <w:sz w:val="22"/>
                <w:szCs w:val="22"/>
              </w:rPr>
            </w:pPr>
            <w:r w:rsidRPr="004B63C3">
              <w:rPr>
                <w:rFonts w:ascii="Calibri" w:hAnsi="Calibri" w:cs="Calibri"/>
                <w:sz w:val="22"/>
                <w:szCs w:val="22"/>
              </w:rPr>
              <w:t xml:space="preserve">The Company operates defined benefit plans for qualifying employees.  Under the plans, the employees are entitled to retirement benefits varying between </w:t>
            </w:r>
            <w:r w:rsidRPr="004B63C3">
              <w:rPr>
                <w:rFonts w:ascii="Calibri" w:hAnsi="Calibri" w:cs="Calibri"/>
                <w:color w:val="0000FF"/>
                <w:sz w:val="22"/>
                <w:szCs w:val="22"/>
              </w:rPr>
              <w:t>[</w:t>
            </w:r>
            <w:r w:rsidRPr="004B63C3">
              <w:rPr>
                <w:rFonts w:ascii="Calibri" w:hAnsi="Calibri" w:cs="Calibri"/>
                <w:i/>
                <w:color w:val="0000FF"/>
                <w:sz w:val="22"/>
                <w:szCs w:val="22"/>
                <w:u w:val="single"/>
              </w:rPr>
              <w:t>Range of percentage to final salary</w:t>
            </w:r>
            <w:r w:rsidRPr="004B63C3">
              <w:rPr>
                <w:rFonts w:ascii="Calibri" w:hAnsi="Calibri" w:cs="Calibri"/>
                <w:color w:val="0000FF"/>
                <w:sz w:val="22"/>
                <w:szCs w:val="22"/>
              </w:rPr>
              <w:t>]</w:t>
            </w:r>
            <w:r w:rsidRPr="004B63C3">
              <w:rPr>
                <w:rFonts w:ascii="Calibri" w:hAnsi="Calibri" w:cs="Calibri"/>
                <w:sz w:val="22"/>
                <w:szCs w:val="22"/>
              </w:rPr>
              <w:t xml:space="preserve"> of final salary on attainment of a retirement age of </w:t>
            </w:r>
            <w:r w:rsidRPr="004B63C3">
              <w:rPr>
                <w:rFonts w:ascii="Calibri" w:hAnsi="Calibri" w:cs="Calibri"/>
                <w:color w:val="0000FF"/>
                <w:sz w:val="22"/>
                <w:szCs w:val="22"/>
              </w:rPr>
              <w:t>[</w:t>
            </w:r>
            <w:r w:rsidRPr="004B63C3">
              <w:rPr>
                <w:rFonts w:ascii="Calibri" w:hAnsi="Calibri" w:cs="Calibri"/>
                <w:i/>
                <w:color w:val="0000FF"/>
                <w:sz w:val="22"/>
                <w:szCs w:val="22"/>
                <w:u w:val="single"/>
              </w:rPr>
              <w:t>Retirement age</w:t>
            </w:r>
            <w:r w:rsidRPr="004B63C3">
              <w:rPr>
                <w:rFonts w:ascii="Calibri" w:hAnsi="Calibri" w:cs="Calibri"/>
                <w:color w:val="0000FF"/>
                <w:sz w:val="22"/>
                <w:szCs w:val="22"/>
              </w:rPr>
              <w:t>]</w:t>
            </w:r>
            <w:r w:rsidRPr="004B63C3">
              <w:rPr>
                <w:rFonts w:ascii="Calibri" w:hAnsi="Calibri" w:cs="Calibri"/>
                <w:sz w:val="22"/>
                <w:szCs w:val="22"/>
              </w:rPr>
              <w:t xml:space="preserve">. </w:t>
            </w:r>
          </w:p>
        </w:tc>
        <w:tc>
          <w:tcPr>
            <w:tcW w:w="1498" w:type="dxa"/>
            <w:tcBorders>
              <w:top w:val="nil"/>
              <w:left w:val="nil"/>
              <w:bottom w:val="nil"/>
              <w:right w:val="nil"/>
            </w:tcBorders>
            <w:shd w:val="clear" w:color="auto" w:fill="auto"/>
          </w:tcPr>
          <w:p w:rsidR="002123F4" w:rsidRPr="004B63C3" w:rsidRDefault="00D965F7" w:rsidP="002123F4">
            <w:pPr>
              <w:rPr>
                <w:rFonts w:ascii="Calibri" w:hAnsi="Calibri" w:cs="Calibri"/>
              </w:rPr>
            </w:pPr>
            <w:r>
              <w:rPr>
                <w:rFonts w:ascii="Calibri" w:hAnsi="Calibri" w:cs="Calibri"/>
                <w:noProof/>
              </w:rPr>
              <w:pict>
                <v:shape id="_x0000_s1065" type="#_x0000_t202" style="position:absolute;margin-left:-3.15pt;margin-top:2.35pt;width:54.75pt;height:59.25pt;z-index:25;mso-position-horizontal-relative:text;mso-position-vertical-relative:text" fillcolor="#fabf8f" strokecolor="#f2f2f2" strokeweight="3pt">
                  <v:shadow on="t" type="perspective" color="#974706" opacity=".5" offset="1pt" offset2="-1pt"/>
                  <v:textbox style="mso-next-textbox:#_x0000_s1065">
                    <w:txbxContent>
                      <w:p w:rsidR="00B86B00" w:rsidRPr="008C1F92" w:rsidRDefault="00B86B00" w:rsidP="00A05817">
                        <w:pPr>
                          <w:rPr>
                            <w:rFonts w:ascii="Garamond" w:hAnsi="Garamond"/>
                            <w:sz w:val="20"/>
                            <w:szCs w:val="20"/>
                          </w:rPr>
                        </w:pPr>
                        <w:r>
                          <w:rPr>
                            <w:rFonts w:ascii="Garamond" w:hAnsi="Garamond"/>
                            <w:sz w:val="20"/>
                            <w:szCs w:val="20"/>
                          </w:rPr>
                          <w:t>If defined benefit plan</w:t>
                        </w:r>
                      </w:p>
                    </w:txbxContent>
                  </v:textbox>
                </v:shape>
              </w:pic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28.41(d)</w:t>
            </w:r>
          </w:p>
        </w:tc>
        <w:tc>
          <w:tcPr>
            <w:tcW w:w="9900" w:type="dxa"/>
            <w:tcBorders>
              <w:top w:val="nil"/>
              <w:left w:val="nil"/>
              <w:bottom w:val="nil"/>
              <w:right w:val="nil"/>
            </w:tcBorders>
            <w:shd w:val="clear" w:color="auto" w:fill="auto"/>
          </w:tcPr>
          <w:p w:rsidR="002123F4" w:rsidRPr="004B63C3" w:rsidRDefault="002123F4" w:rsidP="002827F9">
            <w:pPr>
              <w:pStyle w:val="CM67"/>
              <w:spacing w:before="120" w:after="0" w:line="231" w:lineRule="atLeast"/>
              <w:ind w:left="720"/>
              <w:jc w:val="both"/>
              <w:rPr>
                <w:rFonts w:ascii="Calibri" w:hAnsi="Calibri" w:cs="Calibri"/>
                <w:color w:val="000000"/>
                <w:sz w:val="22"/>
                <w:szCs w:val="22"/>
              </w:rPr>
            </w:pPr>
            <w:r w:rsidRPr="004B63C3">
              <w:rPr>
                <w:rFonts w:ascii="Calibri" w:hAnsi="Calibri" w:cs="Calibri"/>
                <w:color w:val="000000"/>
                <w:sz w:val="22"/>
                <w:szCs w:val="22"/>
              </w:rPr>
              <w:t xml:space="preserve">The most recent actuarial valuations of plan assets and the present value of the defined benefit obligation were carried out at </w:t>
            </w:r>
            <w:r w:rsidRPr="004B63C3">
              <w:rPr>
                <w:rFonts w:ascii="Calibri" w:hAnsi="Calibri" w:cs="Calibri"/>
                <w:color w:val="0000FF"/>
                <w:sz w:val="22"/>
                <w:szCs w:val="22"/>
              </w:rPr>
              <w:t>[</w:t>
            </w:r>
            <w:r w:rsidRPr="004B63C3">
              <w:rPr>
                <w:rFonts w:ascii="Calibri" w:hAnsi="Calibri" w:cs="Calibri"/>
                <w:i/>
                <w:color w:val="0000FF"/>
                <w:sz w:val="22"/>
                <w:szCs w:val="22"/>
                <w:u w:val="single"/>
              </w:rPr>
              <w:t>Date of valuation</w:t>
            </w:r>
            <w:r w:rsidRPr="004B63C3">
              <w:rPr>
                <w:rFonts w:ascii="Calibri" w:hAnsi="Calibri" w:cs="Calibri"/>
                <w:color w:val="0000FF"/>
                <w:sz w:val="22"/>
                <w:szCs w:val="22"/>
              </w:rPr>
              <w:t>]</w:t>
            </w:r>
            <w:r w:rsidRPr="004B63C3">
              <w:rPr>
                <w:rFonts w:ascii="Calibri" w:hAnsi="Calibri" w:cs="Calibri"/>
                <w:color w:val="000000"/>
                <w:sz w:val="22"/>
                <w:szCs w:val="22"/>
              </w:rPr>
              <w:t xml:space="preserve"> by an independent actuary.  The present value of the defined benefit obligation, and the related expenses, were measured using the Projected Unit Credit Method.</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9F1C59" w:rsidP="002123F4">
            <w:pPr>
              <w:rPr>
                <w:rFonts w:ascii="Calibri" w:hAnsi="Calibri" w:cs="Calibri"/>
                <w:sz w:val="18"/>
                <w:szCs w:val="18"/>
              </w:rPr>
            </w:pPr>
            <w:r w:rsidRPr="004B63C3">
              <w:rPr>
                <w:rFonts w:ascii="Calibri" w:hAnsi="Calibri" w:cs="Calibri"/>
                <w:sz w:val="18"/>
                <w:szCs w:val="18"/>
                <w:highlight w:val="yellow"/>
              </w:rPr>
              <w:t>Section 28.41(k)</w:t>
            </w:r>
          </w:p>
        </w:tc>
        <w:tc>
          <w:tcPr>
            <w:tcW w:w="9900" w:type="dxa"/>
            <w:tcBorders>
              <w:top w:val="nil"/>
              <w:left w:val="nil"/>
              <w:bottom w:val="nil"/>
              <w:right w:val="nil"/>
            </w:tcBorders>
            <w:shd w:val="clear" w:color="auto" w:fill="auto"/>
          </w:tcPr>
          <w:p w:rsidR="002123F4" w:rsidRPr="004B63C3" w:rsidRDefault="002123F4" w:rsidP="002827F9">
            <w:pPr>
              <w:pStyle w:val="Default"/>
              <w:spacing w:before="120" w:after="240"/>
              <w:ind w:left="720"/>
              <w:rPr>
                <w:rFonts w:ascii="Calibri" w:hAnsi="Calibri" w:cs="Calibri"/>
                <w:sz w:val="22"/>
                <w:szCs w:val="22"/>
              </w:rPr>
            </w:pPr>
            <w:r w:rsidRPr="004B63C3">
              <w:rPr>
                <w:rFonts w:ascii="Calibri" w:hAnsi="Calibri" w:cs="Calibri"/>
                <w:sz w:val="22"/>
                <w:szCs w:val="22"/>
              </w:rPr>
              <w:t>The principal assumptions used for the purposes of the actuarial valuations were as follows:</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3"/>
          <w:wAfter w:w="71"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906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3"/>
              <w:gridCol w:w="1958"/>
              <w:gridCol w:w="1545"/>
            </w:tblGrid>
            <w:tr w:rsidR="002123F4" w:rsidRPr="004B63C3" w:rsidTr="002123F4">
              <w:trPr>
                <w:trHeight w:val="316"/>
              </w:trPr>
              <w:tc>
                <w:tcPr>
                  <w:tcW w:w="5563" w:type="dxa"/>
                  <w:tcBorders>
                    <w:left w:val="nil"/>
                    <w:bottom w:val="nil"/>
                    <w:right w:val="nil"/>
                  </w:tcBorders>
                </w:tcPr>
                <w:p w:rsidR="002123F4" w:rsidRPr="004B63C3" w:rsidRDefault="002123F4" w:rsidP="002123F4">
                  <w:pPr>
                    <w:pStyle w:val="NoSpacing"/>
                    <w:rPr>
                      <w:rFonts w:cs="Calibri"/>
                    </w:rPr>
                  </w:pPr>
                </w:p>
              </w:tc>
              <w:tc>
                <w:tcPr>
                  <w:tcW w:w="3503" w:type="dxa"/>
                  <w:gridSpan w:val="2"/>
                  <w:tcBorders>
                    <w:left w:val="nil"/>
                    <w:bottom w:val="nil"/>
                    <w:right w:val="nil"/>
                  </w:tcBorders>
                </w:tcPr>
                <w:p w:rsidR="002123F4" w:rsidRPr="004B63C3" w:rsidRDefault="002123F4" w:rsidP="002123F4">
                  <w:pPr>
                    <w:pStyle w:val="NoSpacing"/>
                    <w:rPr>
                      <w:rFonts w:cs="Calibri"/>
                      <w:bCs/>
                    </w:rPr>
                  </w:pPr>
                  <w:r w:rsidRPr="004B63C3">
                    <w:rPr>
                      <w:rFonts w:cs="Calibri"/>
                    </w:rPr>
                    <w:t>Valuation at</w:t>
                  </w:r>
                </w:p>
              </w:tc>
            </w:tr>
            <w:tr w:rsidR="002123F4" w:rsidRPr="004B63C3" w:rsidTr="002123F4">
              <w:trPr>
                <w:trHeight w:val="265"/>
              </w:trPr>
              <w:tc>
                <w:tcPr>
                  <w:tcW w:w="5563"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958" w:type="dxa"/>
                  <w:tcBorders>
                    <w:top w:val="nil"/>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545" w:type="dxa"/>
                  <w:tcBorders>
                    <w:top w:val="nil"/>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28"/>
              </w:trPr>
              <w:tc>
                <w:tcPr>
                  <w:tcW w:w="5563"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Discount rate</w:t>
                  </w:r>
                </w:p>
              </w:tc>
              <w:tc>
                <w:tcPr>
                  <w:tcW w:w="1958" w:type="dxa"/>
                  <w:tcBorders>
                    <w:top w:val="nil"/>
                    <w:left w:val="nil"/>
                    <w:bottom w:val="nil"/>
                    <w:right w:val="nil"/>
                  </w:tcBorders>
                  <w:vAlign w:val="bottom"/>
                </w:tcPr>
                <w:p w:rsidR="002123F4" w:rsidRPr="004B63C3" w:rsidRDefault="002123F4" w:rsidP="002123F4">
                  <w:pPr>
                    <w:pStyle w:val="NoSpacing"/>
                    <w:rPr>
                      <w:rFonts w:cs="Calibri"/>
                    </w:rPr>
                  </w:pPr>
                  <w:r w:rsidRPr="004B63C3">
                    <w:rPr>
                      <w:rFonts w:cs="Calibri"/>
                    </w:rPr>
                    <w:t>%</w:t>
                  </w:r>
                </w:p>
              </w:tc>
              <w:tc>
                <w:tcPr>
                  <w:tcW w:w="1545" w:type="dxa"/>
                  <w:tcBorders>
                    <w:top w:val="nil"/>
                    <w:left w:val="nil"/>
                    <w:bottom w:val="nil"/>
                    <w:right w:val="nil"/>
                  </w:tcBorders>
                  <w:vAlign w:val="bottom"/>
                </w:tcPr>
                <w:p w:rsidR="002123F4" w:rsidRPr="004B63C3" w:rsidRDefault="002123F4" w:rsidP="002123F4">
                  <w:pPr>
                    <w:pStyle w:val="NoSpacing"/>
                    <w:rPr>
                      <w:rFonts w:cs="Calibri"/>
                      <w:bCs/>
                    </w:rPr>
                  </w:pPr>
                  <w:r w:rsidRPr="004B63C3">
                    <w:rPr>
                      <w:rFonts w:cs="Calibri"/>
                      <w:bCs/>
                    </w:rPr>
                    <w:t>%</w:t>
                  </w:r>
                </w:p>
              </w:tc>
            </w:tr>
            <w:tr w:rsidR="002123F4" w:rsidRPr="004B63C3" w:rsidTr="002123F4">
              <w:trPr>
                <w:trHeight w:val="252"/>
              </w:trPr>
              <w:tc>
                <w:tcPr>
                  <w:tcW w:w="5563"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Expected return on plan assets</w:t>
                  </w:r>
                </w:p>
              </w:tc>
              <w:tc>
                <w:tcPr>
                  <w:tcW w:w="1958" w:type="dxa"/>
                  <w:tcBorders>
                    <w:top w:val="nil"/>
                    <w:left w:val="nil"/>
                    <w:bottom w:val="nil"/>
                    <w:right w:val="nil"/>
                  </w:tcBorders>
                  <w:vAlign w:val="bottom"/>
                </w:tcPr>
                <w:p w:rsidR="002123F4" w:rsidRPr="004B63C3" w:rsidRDefault="002123F4" w:rsidP="002123F4">
                  <w:pPr>
                    <w:pStyle w:val="NoSpacing"/>
                    <w:rPr>
                      <w:rFonts w:cs="Calibri"/>
                    </w:rPr>
                  </w:pPr>
                  <w:r w:rsidRPr="004B63C3">
                    <w:rPr>
                      <w:rFonts w:cs="Calibri"/>
                    </w:rPr>
                    <w:t>%</w:t>
                  </w:r>
                </w:p>
              </w:tc>
              <w:tc>
                <w:tcPr>
                  <w:tcW w:w="1545" w:type="dxa"/>
                  <w:tcBorders>
                    <w:top w:val="nil"/>
                    <w:left w:val="nil"/>
                    <w:bottom w:val="nil"/>
                    <w:right w:val="nil"/>
                  </w:tcBorders>
                  <w:vAlign w:val="bottom"/>
                </w:tcPr>
                <w:p w:rsidR="002123F4" w:rsidRPr="004B63C3" w:rsidRDefault="002123F4" w:rsidP="002123F4">
                  <w:pPr>
                    <w:pStyle w:val="NoSpacing"/>
                    <w:rPr>
                      <w:rFonts w:cs="Calibri"/>
                      <w:bCs/>
                    </w:rPr>
                  </w:pPr>
                  <w:r w:rsidRPr="004B63C3">
                    <w:rPr>
                      <w:rFonts w:cs="Calibri"/>
                      <w:bCs/>
                    </w:rPr>
                    <w:t>%</w:t>
                  </w:r>
                </w:p>
              </w:tc>
            </w:tr>
            <w:tr w:rsidR="002123F4" w:rsidRPr="004B63C3" w:rsidTr="002123F4">
              <w:trPr>
                <w:trHeight w:val="277"/>
              </w:trPr>
              <w:tc>
                <w:tcPr>
                  <w:tcW w:w="5563"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Expected rate of salary increases</w:t>
                  </w:r>
                </w:p>
              </w:tc>
              <w:tc>
                <w:tcPr>
                  <w:tcW w:w="1958" w:type="dxa"/>
                  <w:tcBorders>
                    <w:top w:val="nil"/>
                    <w:left w:val="nil"/>
                    <w:bottom w:val="single" w:sz="4" w:space="0" w:color="auto"/>
                    <w:right w:val="nil"/>
                  </w:tcBorders>
                  <w:vAlign w:val="bottom"/>
                </w:tcPr>
                <w:p w:rsidR="002123F4" w:rsidRPr="004B63C3" w:rsidRDefault="002123F4" w:rsidP="002123F4">
                  <w:pPr>
                    <w:pStyle w:val="NoSpacing"/>
                    <w:rPr>
                      <w:rFonts w:cs="Calibri"/>
                    </w:rPr>
                  </w:pPr>
                  <w:r w:rsidRPr="004B63C3">
                    <w:rPr>
                      <w:rFonts w:cs="Calibri"/>
                    </w:rPr>
                    <w:t>%</w:t>
                  </w:r>
                </w:p>
              </w:tc>
              <w:tc>
                <w:tcPr>
                  <w:tcW w:w="1545"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r w:rsidRPr="004B63C3">
                    <w:rPr>
                      <w:rFonts w:cs="Calibri"/>
                      <w:bCs/>
                    </w:rPr>
                    <w:t>%</w:t>
                  </w:r>
                </w:p>
              </w:tc>
            </w:tr>
          </w:tbl>
          <w:p w:rsidR="002123F4" w:rsidRPr="004B63C3" w:rsidRDefault="002123F4" w:rsidP="00F50A5F">
            <w:pPr>
              <w:jc w:val="both"/>
              <w:rPr>
                <w:rFonts w:ascii="Calibri" w:hAnsi="Calibri" w:cs="Calibri"/>
                <w:b/>
                <w:color w:val="000000"/>
              </w:rPr>
            </w:pP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b/>
                <w:color w:val="000000"/>
              </w:rPr>
            </w:pPr>
          </w:p>
        </w:tc>
        <w:tc>
          <w:tcPr>
            <w:tcW w:w="1455" w:type="dxa"/>
            <w:gridSpan w:val="2"/>
            <w:tcBorders>
              <w:left w:val="nil"/>
            </w:tcBorders>
            <w:shd w:val="clear" w:color="auto" w:fill="auto"/>
          </w:tcPr>
          <w:p w:rsidR="002123F4" w:rsidRPr="004B63C3" w:rsidRDefault="00D52F38" w:rsidP="00F50A5F">
            <w:pPr>
              <w:jc w:val="center"/>
              <w:rPr>
                <w:rFonts w:ascii="Calibri" w:hAnsi="Calibri" w:cs="Calibri"/>
                <w:bCs/>
                <w:color w:val="000000"/>
              </w:rPr>
            </w:pPr>
            <w:r w:rsidRPr="004B63C3">
              <w:rPr>
                <w:rFonts w:ascii="Calibri" w:hAnsi="Calibri" w:cs="Calibri"/>
                <w:bCs/>
                <w:color w:val="000000"/>
              </w:rPr>
              <w:t>2012</w: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pStyle w:val="CM67"/>
              <w:spacing w:before="240" w:after="240"/>
              <w:ind w:left="720"/>
              <w:jc w:val="both"/>
              <w:rPr>
                <w:rFonts w:ascii="Calibri" w:hAnsi="Calibri" w:cs="Calibri"/>
                <w:color w:val="000000"/>
                <w:sz w:val="22"/>
                <w:szCs w:val="22"/>
              </w:rPr>
            </w:pPr>
            <w:r w:rsidRPr="004B63C3">
              <w:rPr>
                <w:rFonts w:ascii="Calibri" w:hAnsi="Calibri" w:cs="Calibri"/>
                <w:color w:val="000000"/>
                <w:sz w:val="22"/>
                <w:szCs w:val="22"/>
              </w:rPr>
              <w:t>Amounts recognized in profit or loss</w:t>
            </w:r>
            <w:r w:rsidRPr="004B63C3">
              <w:rPr>
                <w:rFonts w:ascii="Calibri" w:hAnsi="Calibri" w:cs="Calibri"/>
                <w:color w:val="008000"/>
                <w:sz w:val="22"/>
                <w:szCs w:val="22"/>
              </w:rPr>
              <w:t xml:space="preserve"> </w:t>
            </w:r>
            <w:r w:rsidRPr="004B63C3">
              <w:rPr>
                <w:rFonts w:ascii="Calibri" w:hAnsi="Calibri" w:cs="Calibri"/>
                <w:color w:val="000000"/>
                <w:sz w:val="22"/>
                <w:szCs w:val="22"/>
              </w:rPr>
              <w:t xml:space="preserve">in respect of these defined benefit plans are as follows: </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2"/>
          <w:wAfter w:w="61"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911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90"/>
              <w:gridCol w:w="1968"/>
              <w:gridCol w:w="1553"/>
            </w:tblGrid>
            <w:tr w:rsidR="002123F4" w:rsidRPr="004B63C3" w:rsidTr="002123F4">
              <w:trPr>
                <w:trHeight w:val="300"/>
              </w:trPr>
              <w:tc>
                <w:tcPr>
                  <w:tcW w:w="5590"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p>
              </w:tc>
              <w:tc>
                <w:tcPr>
                  <w:tcW w:w="1968" w:type="dxa"/>
                  <w:tcBorders>
                    <w:top w:val="single" w:sz="4" w:space="0" w:color="auto"/>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553" w:type="dxa"/>
                  <w:tcBorders>
                    <w:top w:val="single" w:sz="4" w:space="0" w:color="auto"/>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12"/>
              </w:trPr>
              <w:tc>
                <w:tcPr>
                  <w:tcW w:w="559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Current service cost</w:t>
                  </w:r>
                </w:p>
              </w:tc>
              <w:tc>
                <w:tcPr>
                  <w:tcW w:w="1968" w:type="dxa"/>
                  <w:tcBorders>
                    <w:top w:val="single" w:sz="4" w:space="0" w:color="auto"/>
                    <w:left w:val="nil"/>
                    <w:bottom w:val="nil"/>
                    <w:right w:val="nil"/>
                  </w:tcBorders>
                </w:tcPr>
                <w:p w:rsidR="002123F4" w:rsidRPr="004B63C3" w:rsidRDefault="002123F4" w:rsidP="002123F4">
                  <w:pPr>
                    <w:pStyle w:val="NoSpacing"/>
                    <w:rPr>
                      <w:rFonts w:cs="Calibri"/>
                      <w:bCs/>
                    </w:rPr>
                  </w:pPr>
                  <w:r w:rsidRPr="004B63C3">
                    <w:rPr>
                      <w:rFonts w:cs="Calibri"/>
                      <w:bCs/>
                    </w:rPr>
                    <w:t>P</w:t>
                  </w:r>
                </w:p>
              </w:tc>
              <w:tc>
                <w:tcPr>
                  <w:tcW w:w="1553"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252"/>
              </w:trPr>
              <w:tc>
                <w:tcPr>
                  <w:tcW w:w="559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Interest cost</w:t>
                  </w:r>
                </w:p>
              </w:tc>
              <w:tc>
                <w:tcPr>
                  <w:tcW w:w="1968" w:type="dxa"/>
                  <w:tcBorders>
                    <w:top w:val="nil"/>
                    <w:left w:val="nil"/>
                    <w:bottom w:val="nil"/>
                    <w:right w:val="nil"/>
                  </w:tcBorders>
                  <w:vAlign w:val="bottom"/>
                </w:tcPr>
                <w:p w:rsidR="002123F4" w:rsidRPr="004B63C3" w:rsidRDefault="002123F4" w:rsidP="002123F4">
                  <w:pPr>
                    <w:pStyle w:val="NoSpacing"/>
                    <w:rPr>
                      <w:rFonts w:cs="Calibri"/>
                      <w:bCs/>
                    </w:rPr>
                  </w:pPr>
                </w:p>
              </w:tc>
              <w:tc>
                <w:tcPr>
                  <w:tcW w:w="1553"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2"/>
              </w:trPr>
              <w:tc>
                <w:tcPr>
                  <w:tcW w:w="559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Expected return on plan assets</w:t>
                  </w:r>
                </w:p>
              </w:tc>
              <w:tc>
                <w:tcPr>
                  <w:tcW w:w="1968" w:type="dxa"/>
                  <w:tcBorders>
                    <w:top w:val="nil"/>
                    <w:left w:val="nil"/>
                    <w:bottom w:val="nil"/>
                    <w:right w:val="nil"/>
                  </w:tcBorders>
                  <w:vAlign w:val="bottom"/>
                </w:tcPr>
                <w:p w:rsidR="002123F4" w:rsidRPr="004B63C3" w:rsidRDefault="002123F4" w:rsidP="002123F4">
                  <w:pPr>
                    <w:pStyle w:val="NoSpacing"/>
                    <w:rPr>
                      <w:rFonts w:cs="Calibri"/>
                      <w:bCs/>
                    </w:rPr>
                  </w:pPr>
                </w:p>
              </w:tc>
              <w:tc>
                <w:tcPr>
                  <w:tcW w:w="1553"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2"/>
              </w:trPr>
              <w:tc>
                <w:tcPr>
                  <w:tcW w:w="559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Actuarial loss (gains) recognized in the year</w:t>
                  </w:r>
                </w:p>
              </w:tc>
              <w:tc>
                <w:tcPr>
                  <w:tcW w:w="1968" w:type="dxa"/>
                  <w:tcBorders>
                    <w:top w:val="nil"/>
                    <w:left w:val="nil"/>
                    <w:bottom w:val="nil"/>
                    <w:right w:val="nil"/>
                  </w:tcBorders>
                  <w:vAlign w:val="bottom"/>
                </w:tcPr>
                <w:p w:rsidR="002123F4" w:rsidRPr="004B63C3" w:rsidRDefault="002123F4" w:rsidP="002123F4">
                  <w:pPr>
                    <w:pStyle w:val="NoSpacing"/>
                    <w:rPr>
                      <w:rFonts w:cs="Calibri"/>
                      <w:bCs/>
                    </w:rPr>
                  </w:pPr>
                </w:p>
              </w:tc>
              <w:tc>
                <w:tcPr>
                  <w:tcW w:w="1553"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2"/>
              </w:trPr>
              <w:tc>
                <w:tcPr>
                  <w:tcW w:w="559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Effects of increase (decrease) on plan liability</w:t>
                  </w:r>
                </w:p>
              </w:tc>
              <w:tc>
                <w:tcPr>
                  <w:tcW w:w="1968"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c>
                <w:tcPr>
                  <w:tcW w:w="1553"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2"/>
              </w:trPr>
              <w:tc>
                <w:tcPr>
                  <w:tcW w:w="559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Losses (gains) arising from curtailments</w:t>
                  </w:r>
                </w:p>
              </w:tc>
              <w:tc>
                <w:tcPr>
                  <w:tcW w:w="1968"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c>
                <w:tcPr>
                  <w:tcW w:w="1553"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372"/>
              </w:trPr>
              <w:tc>
                <w:tcPr>
                  <w:tcW w:w="5590"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p>
              </w:tc>
              <w:tc>
                <w:tcPr>
                  <w:tcW w:w="1968"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r w:rsidRPr="004B63C3">
                    <w:rPr>
                      <w:rFonts w:cs="Calibri"/>
                      <w:bCs/>
                    </w:rPr>
                    <w:t>P</w:t>
                  </w:r>
                </w:p>
              </w:tc>
              <w:tc>
                <w:tcPr>
                  <w:tcW w:w="1553"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rPr>
                <w:rFonts w:ascii="Calibri" w:hAnsi="Calibri" w:cs="Calibri"/>
              </w:rPr>
            </w:pP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c>
          <w:tcPr>
            <w:tcW w:w="1465" w:type="dxa"/>
            <w:gridSpan w:val="3"/>
            <w:tcBorders>
              <w:left w:val="nil"/>
            </w:tcBorders>
            <w:shd w:val="clear" w:color="auto" w:fill="auto"/>
          </w:tcPr>
          <w:p w:rsidR="002123F4" w:rsidRPr="004B63C3" w:rsidRDefault="00D52F38" w:rsidP="002123F4">
            <w:pPr>
              <w:rPr>
                <w:rFonts w:ascii="Calibri" w:hAnsi="Calibri" w:cs="Calibri"/>
              </w:rPr>
            </w:pPr>
            <w:r w:rsidRPr="004B63C3">
              <w:rPr>
                <w:rFonts w:ascii="Calibri" w:hAnsi="Calibri" w:cs="Calibri"/>
                <w:bCs/>
                <w:color w:val="000000"/>
              </w:rPr>
              <w:t>2012</w:t>
            </w:r>
          </w:p>
        </w:tc>
      </w:tr>
      <w:tr w:rsidR="00F50A5F" w:rsidRPr="004B63C3" w:rsidTr="006E4708">
        <w:trPr>
          <w:gridAfter w:val="2"/>
          <w:wAfter w:w="61"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28.41(g)(i)</w:t>
            </w:r>
          </w:p>
        </w:tc>
        <w:tc>
          <w:tcPr>
            <w:tcW w:w="9900" w:type="dxa"/>
            <w:tcBorders>
              <w:top w:val="nil"/>
              <w:left w:val="nil"/>
              <w:bottom w:val="nil"/>
              <w:right w:val="nil"/>
            </w:tcBorders>
            <w:shd w:val="clear" w:color="auto" w:fill="auto"/>
          </w:tcPr>
          <w:p w:rsidR="002123F4" w:rsidRPr="004B63C3" w:rsidRDefault="002123F4" w:rsidP="002827F9">
            <w:pPr>
              <w:pStyle w:val="CM67"/>
              <w:spacing w:before="240" w:after="0" w:line="231" w:lineRule="atLeast"/>
              <w:ind w:left="720"/>
              <w:jc w:val="both"/>
              <w:rPr>
                <w:rFonts w:ascii="Calibri" w:hAnsi="Calibri" w:cs="Calibri"/>
                <w:color w:val="000000"/>
                <w:sz w:val="22"/>
                <w:szCs w:val="22"/>
              </w:rPr>
            </w:pPr>
            <w:r w:rsidRPr="004B63C3">
              <w:rPr>
                <w:rFonts w:ascii="Calibri" w:hAnsi="Calibri" w:cs="Calibri"/>
                <w:color w:val="000000"/>
                <w:sz w:val="22"/>
                <w:szCs w:val="22"/>
              </w:rPr>
              <w:t xml:space="preserve">The Company recognized in </w:t>
            </w:r>
            <w:r w:rsidRPr="004B63C3">
              <w:rPr>
                <w:rFonts w:ascii="Calibri" w:hAnsi="Calibri" w:cs="Calibri"/>
                <w:color w:val="FF0000"/>
                <w:sz w:val="22"/>
                <w:szCs w:val="22"/>
              </w:rPr>
              <w:t>[profit or loss or other comprehensive income actuarial gain or loss]</w:t>
            </w:r>
            <w:r w:rsidRPr="004B63C3">
              <w:rPr>
                <w:rFonts w:ascii="Calibri" w:hAnsi="Calibri" w:cs="Calibri"/>
                <w:color w:val="000000"/>
                <w:sz w:val="22"/>
                <w:szCs w:val="22"/>
              </w:rPr>
              <w:t xml:space="preserve"> for the years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xml:space="preserve"> amounting to ___ and____ respectively.</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rPr>
            </w:pPr>
            <w:r w:rsidRPr="004B63C3">
              <w:rPr>
                <w:rFonts w:ascii="Calibri" w:hAnsi="Calibri" w:cs="Calibri"/>
                <w:bCs/>
                <w:color w:val="000000"/>
              </w:rPr>
              <w:t>P</w:t>
            </w:r>
          </w:p>
        </w:tc>
        <w:tc>
          <w:tcPr>
            <w:tcW w:w="1465" w:type="dxa"/>
            <w:gridSpan w:val="3"/>
            <w:tcBorders>
              <w:left w:val="nil"/>
            </w:tcBorders>
            <w:shd w:val="clear" w:color="auto" w:fill="auto"/>
            <w:vAlign w:val="bottom"/>
          </w:tcPr>
          <w:p w:rsidR="002123F4" w:rsidRPr="004B63C3" w:rsidRDefault="002123F4" w:rsidP="002123F4">
            <w:pPr>
              <w:rPr>
                <w:rFonts w:ascii="Calibri" w:hAnsi="Calibri" w:cs="Calibri"/>
              </w:rPr>
            </w:pPr>
            <w:r w:rsidRPr="004B63C3">
              <w:rPr>
                <w:rFonts w:ascii="Calibri" w:hAnsi="Calibri" w:cs="Calibri"/>
                <w:bCs/>
                <w:color w:val="000000"/>
              </w:rPr>
              <w:t>P</w:t>
            </w: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28.41(g)(ii)</w:t>
            </w: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9C20A6">
            <w:pPr>
              <w:pStyle w:val="CM67"/>
              <w:spacing w:before="120" w:after="120" w:line="231" w:lineRule="atLeast"/>
              <w:ind w:left="720"/>
              <w:jc w:val="both"/>
              <w:rPr>
                <w:rFonts w:ascii="Calibri" w:hAnsi="Calibri" w:cs="Calibri"/>
                <w:color w:val="000000"/>
                <w:sz w:val="22"/>
                <w:szCs w:val="22"/>
              </w:rPr>
            </w:pPr>
            <w:r w:rsidRPr="004B63C3">
              <w:rPr>
                <w:rFonts w:ascii="Calibri" w:hAnsi="Calibri" w:cs="Calibri"/>
                <w:color w:val="000000"/>
                <w:sz w:val="22"/>
                <w:szCs w:val="22"/>
              </w:rPr>
              <w:t xml:space="preserve">Of the total retirement expense recognized,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expense included in cost for sales during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has been included in cost of sales in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xml:space="preserve">, respectively, and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expense included in operating expenses during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has been included in </w:t>
            </w:r>
            <w:r w:rsidRPr="004B63C3">
              <w:rPr>
                <w:rFonts w:ascii="Calibri" w:hAnsi="Calibri" w:cs="Calibri"/>
                <w:color w:val="0070C0"/>
                <w:sz w:val="22"/>
                <w:szCs w:val="22"/>
              </w:rPr>
              <w:t>operating expense</w:t>
            </w:r>
            <w:r w:rsidRPr="004B63C3">
              <w:rPr>
                <w:rFonts w:ascii="Calibri" w:hAnsi="Calibri" w:cs="Calibri"/>
                <w:i/>
                <w:color w:val="0070C0"/>
                <w:sz w:val="22"/>
                <w:szCs w:val="22"/>
                <w:u w:val="single"/>
              </w:rPr>
              <w:t xml:space="preserve"> 0r included as part of the cost of an ___asset</w:t>
            </w:r>
            <w:r w:rsidRPr="004B63C3">
              <w:rPr>
                <w:rFonts w:ascii="Calibri" w:hAnsi="Calibri" w:cs="Calibri"/>
                <w:color w:val="000000"/>
                <w:sz w:val="22"/>
                <w:szCs w:val="22"/>
              </w:rPr>
              <w:t xml:space="preserve"> in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xml:space="preserve">, respectively. </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5"/>
          <w:wAfter w:w="1526"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9C20A6">
            <w:pPr>
              <w:pStyle w:val="CM67"/>
              <w:spacing w:before="120" w:after="240" w:line="231" w:lineRule="atLeast"/>
              <w:ind w:left="720"/>
              <w:jc w:val="both"/>
              <w:rPr>
                <w:rFonts w:ascii="Calibri" w:hAnsi="Calibri" w:cs="Calibri"/>
                <w:color w:val="000000"/>
                <w:sz w:val="22"/>
                <w:szCs w:val="22"/>
              </w:rPr>
            </w:pPr>
            <w:r w:rsidRPr="004B63C3">
              <w:rPr>
                <w:rFonts w:ascii="Calibri" w:hAnsi="Calibri" w:cs="Calibri"/>
                <w:color w:val="000000"/>
                <w:sz w:val="22"/>
                <w:szCs w:val="22"/>
              </w:rPr>
              <w:t xml:space="preserve">The amount included in the statements of financial position arising from the </w:t>
            </w:r>
            <w:r w:rsidRPr="004B63C3">
              <w:rPr>
                <w:rFonts w:ascii="Calibri" w:hAnsi="Calibri" w:cs="Calibri"/>
                <w:sz w:val="22"/>
                <w:szCs w:val="22"/>
              </w:rPr>
              <w:t>Company</w:t>
            </w:r>
            <w:r w:rsidRPr="004B63C3">
              <w:rPr>
                <w:rFonts w:ascii="Calibri" w:hAnsi="Calibri" w:cs="Calibri"/>
                <w:color w:val="000000"/>
                <w:sz w:val="22"/>
                <w:szCs w:val="22"/>
              </w:rPr>
              <w:t xml:space="preserve">’s obligations in respect of its defined benefit retirement benefit plans as follows: </w:t>
            </w: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r>
      <w:tr w:rsidR="002123F4" w:rsidRPr="004B63C3" w:rsidTr="006E4708">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9164"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40"/>
              <w:gridCol w:w="1562"/>
              <w:gridCol w:w="1562"/>
            </w:tblGrid>
            <w:tr w:rsidR="002123F4" w:rsidRPr="004B63C3" w:rsidTr="002123F4">
              <w:trPr>
                <w:trHeight w:val="312"/>
              </w:trPr>
              <w:tc>
                <w:tcPr>
                  <w:tcW w:w="6040"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p>
              </w:tc>
              <w:tc>
                <w:tcPr>
                  <w:tcW w:w="1562" w:type="dxa"/>
                  <w:tcBorders>
                    <w:top w:val="single" w:sz="4" w:space="0" w:color="auto"/>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562" w:type="dxa"/>
                  <w:tcBorders>
                    <w:top w:val="single" w:sz="4" w:space="0" w:color="auto"/>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25"/>
              </w:trPr>
              <w:tc>
                <w:tcPr>
                  <w:tcW w:w="604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Present value of defined benefit obligations</w:t>
                  </w:r>
                </w:p>
              </w:tc>
              <w:tc>
                <w:tcPr>
                  <w:tcW w:w="1562" w:type="dxa"/>
                  <w:tcBorders>
                    <w:top w:val="nil"/>
                    <w:left w:val="nil"/>
                    <w:bottom w:val="nil"/>
                    <w:right w:val="nil"/>
                  </w:tcBorders>
                </w:tcPr>
                <w:p w:rsidR="002123F4" w:rsidRPr="004B63C3" w:rsidRDefault="002123F4" w:rsidP="002123F4">
                  <w:pPr>
                    <w:pStyle w:val="NoSpacing"/>
                    <w:rPr>
                      <w:rFonts w:cs="Calibri"/>
                      <w:bCs/>
                    </w:rPr>
                  </w:pPr>
                  <w:r w:rsidRPr="004B63C3">
                    <w:rPr>
                      <w:rFonts w:cs="Calibri"/>
                      <w:bCs/>
                    </w:rPr>
                    <w:t>P</w:t>
                  </w:r>
                </w:p>
              </w:tc>
              <w:tc>
                <w:tcPr>
                  <w:tcW w:w="156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262"/>
              </w:trPr>
              <w:tc>
                <w:tcPr>
                  <w:tcW w:w="6040"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Fair value of plan assets</w:t>
                  </w:r>
                </w:p>
              </w:tc>
              <w:tc>
                <w:tcPr>
                  <w:tcW w:w="1562"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c>
                <w:tcPr>
                  <w:tcW w:w="1562"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88"/>
              </w:trPr>
              <w:tc>
                <w:tcPr>
                  <w:tcW w:w="6040"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r w:rsidRPr="004B63C3">
                    <w:rPr>
                      <w:rFonts w:cs="Calibri"/>
                    </w:rPr>
                    <w:lastRenderedPageBreak/>
                    <w:t>Net liability arising from defined benefit obligation</w:t>
                  </w:r>
                </w:p>
              </w:tc>
              <w:tc>
                <w:tcPr>
                  <w:tcW w:w="1562"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r w:rsidRPr="004B63C3">
                    <w:rPr>
                      <w:rFonts w:cs="Calibri"/>
                      <w:bCs/>
                    </w:rPr>
                    <w:t>P</w:t>
                  </w:r>
                </w:p>
              </w:tc>
              <w:tc>
                <w:tcPr>
                  <w:tcW w:w="1562"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rPr>
                <w:rFonts w:ascii="Calibri" w:hAnsi="Calibri" w:cs="Calibri"/>
              </w:rPr>
            </w:pPr>
          </w:p>
        </w:tc>
        <w:tc>
          <w:tcPr>
            <w:tcW w:w="1498" w:type="dxa"/>
            <w:tcBorders>
              <w:top w:val="nil"/>
              <w:left w:val="nil"/>
              <w:bottom w:val="nil"/>
              <w:right w:val="nil"/>
            </w:tcBorders>
            <w:shd w:val="clear" w:color="auto" w:fill="auto"/>
          </w:tcPr>
          <w:p w:rsidR="002123F4" w:rsidRPr="004B63C3" w:rsidRDefault="002123F4" w:rsidP="002123F4">
            <w:pPr>
              <w:rPr>
                <w:rFonts w:ascii="Calibri" w:hAnsi="Calibri" w:cs="Calibri"/>
              </w:rPr>
            </w:pPr>
          </w:p>
        </w:tc>
        <w:tc>
          <w:tcPr>
            <w:tcW w:w="1473" w:type="dxa"/>
            <w:gridSpan w:val="4"/>
            <w:tcBorders>
              <w:left w:val="nil"/>
            </w:tcBorders>
            <w:shd w:val="clear" w:color="auto" w:fill="auto"/>
          </w:tcPr>
          <w:p w:rsidR="002123F4" w:rsidRPr="004B63C3" w:rsidRDefault="00D52F38" w:rsidP="002123F4">
            <w:pPr>
              <w:rPr>
                <w:rFonts w:ascii="Calibri" w:hAnsi="Calibri" w:cs="Calibri"/>
              </w:rPr>
            </w:pPr>
            <w:r w:rsidRPr="004B63C3">
              <w:rPr>
                <w:rFonts w:ascii="Calibri" w:hAnsi="Calibri" w:cs="Calibri"/>
                <w:bCs/>
                <w:color w:val="000000"/>
              </w:rPr>
              <w:t>2012</w:t>
            </w: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2123F4" w:rsidRPr="004B63C3" w:rsidRDefault="009F1C59" w:rsidP="002123F4">
            <w:pPr>
              <w:rPr>
                <w:rFonts w:ascii="Calibri" w:hAnsi="Calibri" w:cs="Calibri"/>
                <w:sz w:val="18"/>
                <w:szCs w:val="18"/>
              </w:rPr>
            </w:pPr>
            <w:r w:rsidRPr="004B63C3">
              <w:rPr>
                <w:rFonts w:ascii="Calibri" w:hAnsi="Calibri" w:cs="Calibri"/>
                <w:sz w:val="18"/>
                <w:szCs w:val="18"/>
                <w:highlight w:val="yellow"/>
              </w:rPr>
              <w:t>Section 28.41(e)</w:t>
            </w:r>
          </w:p>
        </w:tc>
        <w:tc>
          <w:tcPr>
            <w:tcW w:w="9900" w:type="dxa"/>
            <w:tcBorders>
              <w:top w:val="nil"/>
              <w:left w:val="nil"/>
              <w:bottom w:val="nil"/>
              <w:right w:val="nil"/>
            </w:tcBorders>
            <w:shd w:val="clear" w:color="auto" w:fill="auto"/>
          </w:tcPr>
          <w:p w:rsidR="005E0349" w:rsidRPr="004B63C3" w:rsidRDefault="005E0349" w:rsidP="00F50A5F">
            <w:pPr>
              <w:pStyle w:val="CM67"/>
              <w:spacing w:before="240" w:after="240"/>
              <w:ind w:left="720"/>
              <w:jc w:val="both"/>
              <w:rPr>
                <w:rFonts w:ascii="Calibri" w:hAnsi="Calibri" w:cs="Calibri"/>
                <w:color w:val="000000"/>
                <w:sz w:val="22"/>
                <w:szCs w:val="22"/>
              </w:rPr>
            </w:pPr>
          </w:p>
          <w:p w:rsidR="005E0349" w:rsidRPr="004B63C3" w:rsidRDefault="005E0349" w:rsidP="00F50A5F">
            <w:pPr>
              <w:pStyle w:val="CM67"/>
              <w:spacing w:before="240" w:after="240"/>
              <w:ind w:left="720"/>
              <w:jc w:val="both"/>
              <w:rPr>
                <w:rFonts w:ascii="Calibri" w:hAnsi="Calibri" w:cs="Calibri"/>
                <w:color w:val="000000"/>
                <w:sz w:val="22"/>
                <w:szCs w:val="22"/>
              </w:rPr>
            </w:pPr>
          </w:p>
          <w:p w:rsidR="005E0349" w:rsidRPr="004B63C3" w:rsidRDefault="005E0349" w:rsidP="00F50A5F">
            <w:pPr>
              <w:pStyle w:val="CM67"/>
              <w:spacing w:before="240" w:after="240"/>
              <w:ind w:left="720"/>
              <w:jc w:val="both"/>
              <w:rPr>
                <w:rFonts w:ascii="Calibri" w:hAnsi="Calibri" w:cs="Calibri"/>
                <w:color w:val="000000"/>
                <w:sz w:val="22"/>
                <w:szCs w:val="22"/>
              </w:rPr>
            </w:pPr>
          </w:p>
          <w:p w:rsidR="002123F4" w:rsidRPr="004B63C3" w:rsidRDefault="002123F4" w:rsidP="00F50A5F">
            <w:pPr>
              <w:pStyle w:val="CM67"/>
              <w:spacing w:before="240" w:after="240"/>
              <w:ind w:left="720"/>
              <w:jc w:val="both"/>
              <w:rPr>
                <w:rFonts w:ascii="Calibri" w:hAnsi="Calibri" w:cs="Calibri"/>
                <w:color w:val="000000"/>
                <w:sz w:val="22"/>
                <w:szCs w:val="22"/>
              </w:rPr>
            </w:pPr>
            <w:r w:rsidRPr="004B63C3">
              <w:rPr>
                <w:rFonts w:ascii="Calibri" w:hAnsi="Calibri" w:cs="Calibri"/>
                <w:color w:val="000000"/>
                <w:sz w:val="22"/>
                <w:szCs w:val="22"/>
              </w:rPr>
              <w:t xml:space="preserve">Movements in the present value of defined benefit obligations in the current period are as follows: </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Height w:val="368"/>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913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47"/>
              <w:gridCol w:w="1689"/>
            </w:tblGrid>
            <w:tr w:rsidR="002123F4" w:rsidRPr="004B63C3" w:rsidTr="002123F4">
              <w:trPr>
                <w:trHeight w:val="300"/>
              </w:trPr>
              <w:tc>
                <w:tcPr>
                  <w:tcW w:w="7447"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p>
              </w:tc>
              <w:tc>
                <w:tcPr>
                  <w:tcW w:w="1689" w:type="dxa"/>
                  <w:tcBorders>
                    <w:top w:val="single" w:sz="4" w:space="0" w:color="auto"/>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2013</w:t>
                  </w:r>
                </w:p>
              </w:tc>
            </w:tr>
            <w:tr w:rsidR="002123F4" w:rsidRPr="004B63C3" w:rsidTr="002123F4">
              <w:trPr>
                <w:trHeight w:val="313"/>
              </w:trPr>
              <w:tc>
                <w:tcPr>
                  <w:tcW w:w="744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Beginning of accounting period</w:t>
                  </w:r>
                  <w:r w:rsidRPr="004B63C3">
                    <w:rPr>
                      <w:rFonts w:cs="Calibri"/>
                      <w:color w:val="0000FF"/>
                    </w:rPr>
                    <w:t>]</w:t>
                  </w:r>
                </w:p>
              </w:tc>
              <w:tc>
                <w:tcPr>
                  <w:tcW w:w="1689"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252"/>
              </w:trPr>
              <w:tc>
                <w:tcPr>
                  <w:tcW w:w="744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Current service cost</w:t>
                  </w:r>
                </w:p>
              </w:tc>
              <w:tc>
                <w:tcPr>
                  <w:tcW w:w="1689"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41"/>
              </w:trPr>
              <w:tc>
                <w:tcPr>
                  <w:tcW w:w="744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Interest cost</w:t>
                  </w:r>
                </w:p>
              </w:tc>
              <w:tc>
                <w:tcPr>
                  <w:tcW w:w="1689"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188"/>
              </w:trPr>
              <w:tc>
                <w:tcPr>
                  <w:tcW w:w="744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Contributions from plan members</w:t>
                  </w:r>
                </w:p>
              </w:tc>
              <w:tc>
                <w:tcPr>
                  <w:tcW w:w="1689"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41"/>
              </w:trPr>
              <w:tc>
                <w:tcPr>
                  <w:tcW w:w="744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Actuarial loss (gains)</w:t>
                  </w:r>
                </w:p>
              </w:tc>
              <w:tc>
                <w:tcPr>
                  <w:tcW w:w="1689"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41"/>
              </w:trPr>
              <w:tc>
                <w:tcPr>
                  <w:tcW w:w="744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Losses (gains) on curtailments</w:t>
                  </w:r>
                </w:p>
              </w:tc>
              <w:tc>
                <w:tcPr>
                  <w:tcW w:w="1689"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2"/>
              </w:trPr>
              <w:tc>
                <w:tcPr>
                  <w:tcW w:w="744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Liabilities extinguished on settlements</w:t>
                  </w:r>
                </w:p>
              </w:tc>
              <w:tc>
                <w:tcPr>
                  <w:tcW w:w="1689"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2"/>
              </w:trPr>
              <w:tc>
                <w:tcPr>
                  <w:tcW w:w="744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Exchange difference</w:t>
                  </w:r>
                </w:p>
              </w:tc>
              <w:tc>
                <w:tcPr>
                  <w:tcW w:w="1689"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41"/>
              </w:trPr>
              <w:tc>
                <w:tcPr>
                  <w:tcW w:w="744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Benefits paid</w:t>
                  </w:r>
                </w:p>
              </w:tc>
              <w:tc>
                <w:tcPr>
                  <w:tcW w:w="1689"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2"/>
              </w:trPr>
              <w:tc>
                <w:tcPr>
                  <w:tcW w:w="7447" w:type="dxa"/>
                  <w:tcBorders>
                    <w:top w:val="nil"/>
                    <w:left w:val="nil"/>
                    <w:bottom w:val="nil"/>
                    <w:right w:val="nil"/>
                  </w:tcBorders>
                </w:tcPr>
                <w:p w:rsidR="002123F4" w:rsidRPr="004B63C3" w:rsidRDefault="002123F4" w:rsidP="002123F4">
                  <w:pPr>
                    <w:pStyle w:val="NoSpacing"/>
                    <w:rPr>
                      <w:rFonts w:cs="Calibri"/>
                      <w:color w:val="0000FF"/>
                    </w:rPr>
                  </w:pPr>
                  <w:r w:rsidRPr="004B63C3">
                    <w:rPr>
                      <w:rFonts w:cs="Calibri"/>
                      <w:color w:val="0000FF"/>
                    </w:rPr>
                    <w:t>[</w:t>
                  </w:r>
                  <w:r w:rsidRPr="004B63C3">
                    <w:rPr>
                      <w:rFonts w:cs="Calibri"/>
                      <w:i/>
                      <w:iCs/>
                      <w:color w:val="0000FF"/>
                      <w:u w:val="single"/>
                    </w:rPr>
                    <w:t>Others</w:t>
                  </w:r>
                  <w:r w:rsidRPr="004B63C3">
                    <w:rPr>
                      <w:rFonts w:cs="Calibri"/>
                      <w:color w:val="0000FF"/>
                    </w:rPr>
                    <w:t>]</w:t>
                  </w:r>
                </w:p>
              </w:tc>
              <w:tc>
                <w:tcPr>
                  <w:tcW w:w="1689"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373"/>
              </w:trPr>
              <w:tc>
                <w:tcPr>
                  <w:tcW w:w="7447"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Reporting date</w:t>
                  </w:r>
                  <w:r w:rsidRPr="004B63C3">
                    <w:rPr>
                      <w:rFonts w:cs="Calibri"/>
                      <w:color w:val="0000FF"/>
                    </w:rPr>
                    <w:t>]</w:t>
                  </w:r>
                </w:p>
              </w:tc>
              <w:tc>
                <w:tcPr>
                  <w:tcW w:w="1689"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F50A5F">
            <w:pPr>
              <w:pStyle w:val="CM67"/>
              <w:spacing w:before="240" w:after="240"/>
              <w:jc w:val="both"/>
              <w:rPr>
                <w:rFonts w:ascii="Calibri" w:hAnsi="Calibri" w:cs="Calibri"/>
                <w:color w:val="000000"/>
                <w:sz w:val="22"/>
                <w:szCs w:val="22"/>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9F1C59" w:rsidP="002123F4">
            <w:pPr>
              <w:rPr>
                <w:rFonts w:ascii="Calibri" w:hAnsi="Calibri" w:cs="Calibri"/>
                <w:sz w:val="18"/>
                <w:szCs w:val="18"/>
              </w:rPr>
            </w:pPr>
            <w:r w:rsidRPr="004B63C3">
              <w:rPr>
                <w:rFonts w:ascii="Calibri" w:hAnsi="Calibri" w:cs="Calibri"/>
                <w:sz w:val="18"/>
                <w:szCs w:val="18"/>
                <w:highlight w:val="yellow"/>
              </w:rPr>
              <w:t>Section 28.41(f)</w:t>
            </w:r>
          </w:p>
        </w:tc>
        <w:tc>
          <w:tcPr>
            <w:tcW w:w="9900" w:type="dxa"/>
            <w:tcBorders>
              <w:top w:val="nil"/>
              <w:left w:val="nil"/>
              <w:bottom w:val="nil"/>
              <w:right w:val="nil"/>
            </w:tcBorders>
            <w:shd w:val="clear" w:color="auto" w:fill="auto"/>
          </w:tcPr>
          <w:p w:rsidR="002123F4" w:rsidRPr="004B63C3" w:rsidRDefault="002123F4" w:rsidP="009C20A6">
            <w:pPr>
              <w:pStyle w:val="CM67"/>
              <w:spacing w:before="240" w:after="240" w:line="231" w:lineRule="atLeast"/>
              <w:ind w:left="720"/>
              <w:jc w:val="both"/>
              <w:rPr>
                <w:rFonts w:ascii="Calibri" w:hAnsi="Calibri" w:cs="Calibri"/>
                <w:color w:val="000000"/>
                <w:sz w:val="22"/>
                <w:szCs w:val="22"/>
              </w:rPr>
            </w:pPr>
            <w:r w:rsidRPr="004B63C3">
              <w:rPr>
                <w:rFonts w:ascii="Calibri" w:hAnsi="Calibri" w:cs="Calibri"/>
                <w:color w:val="000000"/>
                <w:sz w:val="22"/>
                <w:szCs w:val="22"/>
              </w:rPr>
              <w:t xml:space="preserve">Movements in the fair value of plan assets in the current period as follow: </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91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16"/>
              <w:gridCol w:w="1790"/>
            </w:tblGrid>
            <w:tr w:rsidR="002123F4" w:rsidRPr="004B63C3" w:rsidTr="002123F4">
              <w:trPr>
                <w:trHeight w:val="291"/>
              </w:trPr>
              <w:tc>
                <w:tcPr>
                  <w:tcW w:w="7316"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p>
              </w:tc>
              <w:tc>
                <w:tcPr>
                  <w:tcW w:w="1790" w:type="dxa"/>
                  <w:tcBorders>
                    <w:top w:val="single" w:sz="4" w:space="0" w:color="auto"/>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r>
            <w:tr w:rsidR="002123F4" w:rsidRPr="004B63C3" w:rsidTr="002123F4">
              <w:trPr>
                <w:trHeight w:val="304"/>
              </w:trPr>
              <w:tc>
                <w:tcPr>
                  <w:tcW w:w="7316"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Beginning of accounting period</w:t>
                  </w:r>
                  <w:r w:rsidRPr="004B63C3">
                    <w:rPr>
                      <w:rFonts w:cs="Calibri"/>
                      <w:color w:val="0000FF"/>
                    </w:rPr>
                    <w:t>]</w:t>
                  </w:r>
                </w:p>
              </w:tc>
              <w:tc>
                <w:tcPr>
                  <w:tcW w:w="179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233"/>
              </w:trPr>
              <w:tc>
                <w:tcPr>
                  <w:tcW w:w="7316"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Expected return on plan assets</w:t>
                  </w:r>
                </w:p>
              </w:tc>
              <w:tc>
                <w:tcPr>
                  <w:tcW w:w="1790" w:type="dxa"/>
                  <w:tcBorders>
                    <w:top w:val="nil"/>
                    <w:left w:val="nil"/>
                    <w:bottom w:val="nil"/>
                    <w:right w:val="nil"/>
                  </w:tcBorders>
                  <w:vAlign w:val="bottom"/>
                </w:tcPr>
                <w:p w:rsidR="002123F4" w:rsidRPr="004B63C3" w:rsidRDefault="002123F4" w:rsidP="002123F4">
                  <w:pPr>
                    <w:pStyle w:val="NoSpacing"/>
                    <w:rPr>
                      <w:rFonts w:cs="Calibri"/>
                    </w:rPr>
                  </w:pPr>
                </w:p>
              </w:tc>
            </w:tr>
            <w:tr w:rsidR="002123F4" w:rsidRPr="004B63C3" w:rsidTr="002123F4">
              <w:trPr>
                <w:trHeight w:val="245"/>
              </w:trPr>
              <w:tc>
                <w:tcPr>
                  <w:tcW w:w="7316"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Actuarial gains (losses)</w:t>
                  </w:r>
                </w:p>
              </w:tc>
              <w:tc>
                <w:tcPr>
                  <w:tcW w:w="1790" w:type="dxa"/>
                  <w:tcBorders>
                    <w:top w:val="nil"/>
                    <w:left w:val="nil"/>
                    <w:bottom w:val="nil"/>
                    <w:right w:val="nil"/>
                  </w:tcBorders>
                  <w:vAlign w:val="bottom"/>
                </w:tcPr>
                <w:p w:rsidR="002123F4" w:rsidRPr="004B63C3" w:rsidRDefault="002123F4" w:rsidP="002123F4">
                  <w:pPr>
                    <w:pStyle w:val="NoSpacing"/>
                    <w:rPr>
                      <w:rFonts w:cs="Calibri"/>
                    </w:rPr>
                  </w:pPr>
                </w:p>
              </w:tc>
            </w:tr>
            <w:tr w:rsidR="002123F4" w:rsidRPr="004B63C3" w:rsidTr="002123F4">
              <w:trPr>
                <w:trHeight w:val="233"/>
              </w:trPr>
              <w:tc>
                <w:tcPr>
                  <w:tcW w:w="7316"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Exchange difference</w:t>
                  </w:r>
                </w:p>
              </w:tc>
              <w:tc>
                <w:tcPr>
                  <w:tcW w:w="1790" w:type="dxa"/>
                  <w:tcBorders>
                    <w:top w:val="nil"/>
                    <w:left w:val="nil"/>
                    <w:bottom w:val="nil"/>
                    <w:right w:val="nil"/>
                  </w:tcBorders>
                  <w:vAlign w:val="bottom"/>
                </w:tcPr>
                <w:p w:rsidR="002123F4" w:rsidRPr="004B63C3" w:rsidRDefault="002123F4" w:rsidP="002123F4">
                  <w:pPr>
                    <w:pStyle w:val="NoSpacing"/>
                    <w:rPr>
                      <w:rFonts w:cs="Calibri"/>
                    </w:rPr>
                  </w:pPr>
                </w:p>
              </w:tc>
            </w:tr>
            <w:tr w:rsidR="002123F4" w:rsidRPr="004B63C3" w:rsidTr="002123F4">
              <w:trPr>
                <w:trHeight w:val="245"/>
              </w:trPr>
              <w:tc>
                <w:tcPr>
                  <w:tcW w:w="7316"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Contributions from the employer</w:t>
                  </w:r>
                </w:p>
              </w:tc>
              <w:tc>
                <w:tcPr>
                  <w:tcW w:w="1790" w:type="dxa"/>
                  <w:tcBorders>
                    <w:top w:val="nil"/>
                    <w:left w:val="nil"/>
                    <w:bottom w:val="nil"/>
                    <w:right w:val="nil"/>
                  </w:tcBorders>
                  <w:vAlign w:val="bottom"/>
                </w:tcPr>
                <w:p w:rsidR="002123F4" w:rsidRPr="004B63C3" w:rsidRDefault="002123F4" w:rsidP="002123F4">
                  <w:pPr>
                    <w:pStyle w:val="NoSpacing"/>
                    <w:rPr>
                      <w:rFonts w:cs="Calibri"/>
                    </w:rPr>
                  </w:pPr>
                </w:p>
              </w:tc>
            </w:tr>
            <w:tr w:rsidR="002123F4" w:rsidRPr="004B63C3" w:rsidTr="002123F4">
              <w:trPr>
                <w:trHeight w:val="233"/>
              </w:trPr>
              <w:tc>
                <w:tcPr>
                  <w:tcW w:w="7316"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Contributions from plan members</w:t>
                  </w:r>
                </w:p>
              </w:tc>
              <w:tc>
                <w:tcPr>
                  <w:tcW w:w="1790" w:type="dxa"/>
                  <w:tcBorders>
                    <w:top w:val="nil"/>
                    <w:left w:val="nil"/>
                    <w:bottom w:val="nil"/>
                    <w:right w:val="nil"/>
                  </w:tcBorders>
                  <w:vAlign w:val="bottom"/>
                </w:tcPr>
                <w:p w:rsidR="002123F4" w:rsidRPr="004B63C3" w:rsidRDefault="002123F4" w:rsidP="002123F4">
                  <w:pPr>
                    <w:pStyle w:val="NoSpacing"/>
                    <w:rPr>
                      <w:rFonts w:cs="Calibri"/>
                    </w:rPr>
                  </w:pPr>
                </w:p>
              </w:tc>
            </w:tr>
            <w:tr w:rsidR="002123F4" w:rsidRPr="004B63C3" w:rsidTr="002123F4">
              <w:trPr>
                <w:trHeight w:val="245"/>
              </w:trPr>
              <w:tc>
                <w:tcPr>
                  <w:tcW w:w="7316"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Benefits paid</w:t>
                  </w:r>
                </w:p>
              </w:tc>
              <w:tc>
                <w:tcPr>
                  <w:tcW w:w="1790" w:type="dxa"/>
                  <w:tcBorders>
                    <w:top w:val="nil"/>
                    <w:left w:val="nil"/>
                    <w:bottom w:val="nil"/>
                    <w:right w:val="nil"/>
                  </w:tcBorders>
                  <w:vAlign w:val="bottom"/>
                </w:tcPr>
                <w:p w:rsidR="002123F4" w:rsidRPr="004B63C3" w:rsidRDefault="002123F4" w:rsidP="002123F4">
                  <w:pPr>
                    <w:pStyle w:val="NoSpacing"/>
                    <w:rPr>
                      <w:rFonts w:cs="Calibri"/>
                    </w:rPr>
                  </w:pPr>
                </w:p>
              </w:tc>
            </w:tr>
            <w:tr w:rsidR="002123F4" w:rsidRPr="004B63C3" w:rsidTr="002123F4">
              <w:trPr>
                <w:trHeight w:val="233"/>
              </w:trPr>
              <w:tc>
                <w:tcPr>
                  <w:tcW w:w="7316"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Assets distributed on settlements</w:t>
                  </w:r>
                </w:p>
              </w:tc>
              <w:tc>
                <w:tcPr>
                  <w:tcW w:w="1790" w:type="dxa"/>
                  <w:tcBorders>
                    <w:top w:val="nil"/>
                    <w:left w:val="nil"/>
                    <w:bottom w:val="nil"/>
                    <w:right w:val="nil"/>
                  </w:tcBorders>
                  <w:vAlign w:val="bottom"/>
                </w:tcPr>
                <w:p w:rsidR="002123F4" w:rsidRPr="004B63C3" w:rsidRDefault="002123F4" w:rsidP="002123F4">
                  <w:pPr>
                    <w:pStyle w:val="NoSpacing"/>
                    <w:rPr>
                      <w:rFonts w:cs="Calibri"/>
                    </w:rPr>
                  </w:pPr>
                </w:p>
              </w:tc>
            </w:tr>
            <w:tr w:rsidR="002123F4" w:rsidRPr="004B63C3" w:rsidTr="002123F4">
              <w:trPr>
                <w:trHeight w:val="245"/>
              </w:trPr>
              <w:tc>
                <w:tcPr>
                  <w:tcW w:w="7316" w:type="dxa"/>
                  <w:tcBorders>
                    <w:top w:val="nil"/>
                    <w:left w:val="nil"/>
                    <w:bottom w:val="nil"/>
                    <w:right w:val="nil"/>
                  </w:tcBorders>
                </w:tcPr>
                <w:p w:rsidR="002123F4" w:rsidRPr="004B63C3" w:rsidRDefault="002123F4" w:rsidP="002123F4">
                  <w:pPr>
                    <w:pStyle w:val="NoSpacing"/>
                    <w:rPr>
                      <w:rFonts w:cs="Calibri"/>
                    </w:rPr>
                  </w:pPr>
                  <w:r w:rsidRPr="004B63C3">
                    <w:rPr>
                      <w:rFonts w:cs="Calibri"/>
                      <w:color w:val="0000FF"/>
                    </w:rPr>
                    <w:t>[</w:t>
                  </w:r>
                  <w:r w:rsidRPr="004B63C3">
                    <w:rPr>
                      <w:rFonts w:cs="Calibri"/>
                      <w:i/>
                      <w:iCs/>
                      <w:color w:val="0000FF"/>
                      <w:u w:val="single"/>
                    </w:rPr>
                    <w:t>Others</w:t>
                  </w:r>
                  <w:r w:rsidRPr="004B63C3">
                    <w:rPr>
                      <w:rFonts w:cs="Calibri"/>
                      <w:color w:val="0000FF"/>
                    </w:rPr>
                    <w:t>]</w:t>
                  </w:r>
                  <w:r w:rsidRPr="004B63C3" w:rsidDel="000833EF">
                    <w:rPr>
                      <w:rFonts w:cs="Calibri"/>
                    </w:rPr>
                    <w:t xml:space="preserve"> </w:t>
                  </w:r>
                </w:p>
              </w:tc>
              <w:tc>
                <w:tcPr>
                  <w:tcW w:w="1790" w:type="dxa"/>
                  <w:tcBorders>
                    <w:top w:val="nil"/>
                    <w:left w:val="nil"/>
                    <w:bottom w:val="nil"/>
                    <w:right w:val="nil"/>
                  </w:tcBorders>
                  <w:vAlign w:val="bottom"/>
                </w:tcPr>
                <w:p w:rsidR="002123F4" w:rsidRPr="004B63C3" w:rsidRDefault="002123F4" w:rsidP="002123F4">
                  <w:pPr>
                    <w:pStyle w:val="NoSpacing"/>
                    <w:rPr>
                      <w:rFonts w:cs="Calibri"/>
                    </w:rPr>
                  </w:pPr>
                </w:p>
              </w:tc>
            </w:tr>
            <w:tr w:rsidR="002123F4" w:rsidRPr="004B63C3" w:rsidTr="002123F4">
              <w:trPr>
                <w:trHeight w:val="362"/>
              </w:trPr>
              <w:tc>
                <w:tcPr>
                  <w:tcW w:w="7316"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Reporting date</w:t>
                  </w:r>
                  <w:r w:rsidRPr="004B63C3">
                    <w:rPr>
                      <w:rFonts w:cs="Calibri"/>
                      <w:color w:val="0000FF"/>
                    </w:rPr>
                    <w:t>]</w:t>
                  </w:r>
                </w:p>
              </w:tc>
              <w:tc>
                <w:tcPr>
                  <w:tcW w:w="1790"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rPr>
                  </w:pPr>
                  <w:r w:rsidRPr="004B63C3">
                    <w:rPr>
                      <w:rFonts w:cs="Calibri"/>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9F1C59" w:rsidRPr="004B63C3" w:rsidRDefault="009F1C59" w:rsidP="009F1C59">
            <w:pPr>
              <w:rPr>
                <w:rFonts w:ascii="Calibri" w:hAnsi="Calibri" w:cs="Calibri"/>
                <w:sz w:val="18"/>
                <w:szCs w:val="18"/>
                <w:highlight w:val="yellow"/>
              </w:rPr>
            </w:pPr>
            <w:r w:rsidRPr="004B63C3">
              <w:rPr>
                <w:rFonts w:ascii="Calibri" w:hAnsi="Calibri" w:cs="Calibri"/>
                <w:sz w:val="18"/>
                <w:szCs w:val="18"/>
                <w:highlight w:val="yellow"/>
              </w:rPr>
              <w:t>Section 28.41(h)</w:t>
            </w:r>
          </w:p>
          <w:p w:rsidR="002123F4" w:rsidRPr="004B63C3" w:rsidRDefault="009F1C59" w:rsidP="009F1C59">
            <w:pPr>
              <w:rPr>
                <w:rFonts w:ascii="Calibri" w:hAnsi="Calibri" w:cs="Calibri"/>
                <w:sz w:val="22"/>
                <w:szCs w:val="22"/>
              </w:rPr>
            </w:pPr>
            <w:r w:rsidRPr="004B63C3">
              <w:rPr>
                <w:rFonts w:ascii="Calibri" w:hAnsi="Calibri" w:cs="Calibri"/>
                <w:sz w:val="18"/>
                <w:szCs w:val="18"/>
                <w:highlight w:val="yellow"/>
              </w:rPr>
              <w:t>(i)</w:t>
            </w:r>
          </w:p>
        </w:tc>
        <w:tc>
          <w:tcPr>
            <w:tcW w:w="9900" w:type="dxa"/>
            <w:tcBorders>
              <w:top w:val="nil"/>
              <w:left w:val="nil"/>
              <w:bottom w:val="nil"/>
              <w:right w:val="nil"/>
            </w:tcBorders>
            <w:shd w:val="clear" w:color="auto" w:fill="auto"/>
          </w:tcPr>
          <w:p w:rsidR="002123F4" w:rsidRPr="004B63C3" w:rsidRDefault="002123F4" w:rsidP="009C20A6">
            <w:pPr>
              <w:pStyle w:val="CM67"/>
              <w:spacing w:before="240" w:after="240" w:line="231" w:lineRule="atLeast"/>
              <w:ind w:left="720"/>
              <w:jc w:val="both"/>
              <w:rPr>
                <w:rFonts w:ascii="Calibri" w:hAnsi="Calibri" w:cs="Calibri"/>
                <w:color w:val="000000"/>
                <w:sz w:val="22"/>
                <w:szCs w:val="22"/>
              </w:rPr>
            </w:pPr>
            <w:r w:rsidRPr="004B63C3">
              <w:rPr>
                <w:rFonts w:ascii="Calibri" w:hAnsi="Calibri" w:cs="Calibri"/>
                <w:color w:val="000000"/>
                <w:sz w:val="22"/>
                <w:szCs w:val="22"/>
              </w:rPr>
              <w:t xml:space="preserve">The analysis of the fair value of plan assets and the expected rate of return at the reporting date was as follows: </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9164"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3"/>
              <w:gridCol w:w="1661"/>
              <w:gridCol w:w="1583"/>
              <w:gridCol w:w="1499"/>
              <w:gridCol w:w="1298"/>
            </w:tblGrid>
            <w:tr w:rsidR="002123F4" w:rsidRPr="004B63C3" w:rsidTr="002123F4">
              <w:trPr>
                <w:trHeight w:val="593"/>
              </w:trPr>
              <w:tc>
                <w:tcPr>
                  <w:tcW w:w="3124"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3243" w:type="dxa"/>
                  <w:gridSpan w:val="2"/>
                  <w:tcBorders>
                    <w:top w:val="single" w:sz="4" w:space="0" w:color="auto"/>
                    <w:left w:val="nil"/>
                    <w:bottom w:val="nil"/>
                    <w:right w:val="nil"/>
                  </w:tcBorders>
                </w:tcPr>
                <w:p w:rsidR="002123F4" w:rsidRPr="004B63C3" w:rsidRDefault="002123F4" w:rsidP="002123F4">
                  <w:pPr>
                    <w:pStyle w:val="NoSpacing"/>
                    <w:rPr>
                      <w:rFonts w:cs="Calibri"/>
                    </w:rPr>
                  </w:pPr>
                </w:p>
                <w:p w:rsidR="002123F4" w:rsidRPr="004B63C3" w:rsidRDefault="002123F4" w:rsidP="002123F4">
                  <w:pPr>
                    <w:pStyle w:val="NoSpacing"/>
                    <w:rPr>
                      <w:rFonts w:cs="Calibri"/>
                    </w:rPr>
                  </w:pPr>
                  <w:r w:rsidRPr="004B63C3">
                    <w:rPr>
                      <w:rFonts w:cs="Calibri"/>
                    </w:rPr>
                    <w:t>Fair Value</w:t>
                  </w:r>
                </w:p>
              </w:tc>
              <w:tc>
                <w:tcPr>
                  <w:tcW w:w="2797" w:type="dxa"/>
                  <w:gridSpan w:val="2"/>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Weighted Average</w:t>
                  </w:r>
                </w:p>
                <w:p w:rsidR="002123F4" w:rsidRPr="004B63C3" w:rsidRDefault="002123F4" w:rsidP="002123F4">
                  <w:pPr>
                    <w:pStyle w:val="NoSpacing"/>
                    <w:rPr>
                      <w:rFonts w:cs="Calibri"/>
                    </w:rPr>
                  </w:pPr>
                  <w:r w:rsidRPr="004B63C3">
                    <w:rPr>
                      <w:rFonts w:cs="Calibri"/>
                    </w:rPr>
                    <w:t>Expected Rate of Return</w:t>
                  </w:r>
                </w:p>
              </w:tc>
            </w:tr>
            <w:tr w:rsidR="002123F4" w:rsidRPr="004B63C3" w:rsidTr="002123F4">
              <w:trPr>
                <w:trHeight w:val="245"/>
              </w:trPr>
              <w:tc>
                <w:tcPr>
                  <w:tcW w:w="3124"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661" w:type="dxa"/>
                  <w:tcBorders>
                    <w:top w:val="nil"/>
                    <w:left w:val="nil"/>
                    <w:bottom w:val="single" w:sz="4" w:space="0" w:color="auto"/>
                    <w:right w:val="nil"/>
                  </w:tcBorders>
                </w:tcPr>
                <w:p w:rsidR="002123F4" w:rsidRPr="004B63C3" w:rsidRDefault="00D52F38" w:rsidP="002123F4">
                  <w:pPr>
                    <w:pStyle w:val="NoSpacing"/>
                    <w:rPr>
                      <w:rFonts w:cs="Calibri"/>
                    </w:rPr>
                  </w:pPr>
                  <w:r w:rsidRPr="004B63C3">
                    <w:rPr>
                      <w:rFonts w:cs="Calibri"/>
                    </w:rPr>
                    <w:t>2012</w:t>
                  </w:r>
                </w:p>
              </w:tc>
              <w:tc>
                <w:tcPr>
                  <w:tcW w:w="1583"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2008</w:t>
                  </w:r>
                </w:p>
              </w:tc>
              <w:tc>
                <w:tcPr>
                  <w:tcW w:w="1499" w:type="dxa"/>
                  <w:tcBorders>
                    <w:top w:val="nil"/>
                    <w:left w:val="nil"/>
                    <w:bottom w:val="single" w:sz="4" w:space="0" w:color="auto"/>
                    <w:right w:val="nil"/>
                  </w:tcBorders>
                </w:tcPr>
                <w:p w:rsidR="002123F4" w:rsidRPr="004B63C3" w:rsidRDefault="00D52F38" w:rsidP="002123F4">
                  <w:pPr>
                    <w:pStyle w:val="NoSpacing"/>
                    <w:rPr>
                      <w:rFonts w:cs="Calibri"/>
                    </w:rPr>
                  </w:pPr>
                  <w:r w:rsidRPr="004B63C3">
                    <w:rPr>
                      <w:rFonts w:cs="Calibri"/>
                    </w:rPr>
                    <w:t>2012</w:t>
                  </w:r>
                </w:p>
              </w:tc>
              <w:tc>
                <w:tcPr>
                  <w:tcW w:w="1297"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2008</w:t>
                  </w:r>
                </w:p>
              </w:tc>
            </w:tr>
            <w:tr w:rsidR="002123F4" w:rsidRPr="004B63C3" w:rsidTr="002123F4">
              <w:trPr>
                <w:trHeight w:val="302"/>
              </w:trPr>
              <w:tc>
                <w:tcPr>
                  <w:tcW w:w="3124"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Equity instruments</w:t>
                  </w:r>
                </w:p>
              </w:tc>
              <w:tc>
                <w:tcPr>
                  <w:tcW w:w="1661"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P</w:t>
                  </w:r>
                </w:p>
              </w:tc>
              <w:tc>
                <w:tcPr>
                  <w:tcW w:w="1583"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P</w:t>
                  </w:r>
                </w:p>
              </w:tc>
              <w:tc>
                <w:tcPr>
                  <w:tcW w:w="1499"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w:t>
                  </w:r>
                </w:p>
              </w:tc>
              <w:tc>
                <w:tcPr>
                  <w:tcW w:w="1297"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w:t>
                  </w:r>
                </w:p>
              </w:tc>
            </w:tr>
            <w:tr w:rsidR="002123F4" w:rsidRPr="004B63C3" w:rsidTr="002123F4">
              <w:trPr>
                <w:trHeight w:val="245"/>
              </w:trPr>
              <w:tc>
                <w:tcPr>
                  <w:tcW w:w="312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Debt instruments</w:t>
                  </w:r>
                </w:p>
              </w:tc>
              <w:tc>
                <w:tcPr>
                  <w:tcW w:w="1661" w:type="dxa"/>
                  <w:tcBorders>
                    <w:top w:val="nil"/>
                    <w:left w:val="nil"/>
                    <w:bottom w:val="nil"/>
                    <w:right w:val="nil"/>
                  </w:tcBorders>
                </w:tcPr>
                <w:p w:rsidR="002123F4" w:rsidRPr="004B63C3" w:rsidRDefault="002123F4" w:rsidP="002123F4">
                  <w:pPr>
                    <w:pStyle w:val="NoSpacing"/>
                    <w:rPr>
                      <w:rFonts w:cs="Calibri"/>
                    </w:rPr>
                  </w:pPr>
                </w:p>
              </w:tc>
              <w:tc>
                <w:tcPr>
                  <w:tcW w:w="1583" w:type="dxa"/>
                  <w:tcBorders>
                    <w:top w:val="nil"/>
                    <w:left w:val="nil"/>
                    <w:bottom w:val="nil"/>
                    <w:right w:val="nil"/>
                  </w:tcBorders>
                </w:tcPr>
                <w:p w:rsidR="002123F4" w:rsidRPr="004B63C3" w:rsidRDefault="002123F4" w:rsidP="002123F4">
                  <w:pPr>
                    <w:pStyle w:val="NoSpacing"/>
                    <w:rPr>
                      <w:rFonts w:cs="Calibri"/>
                    </w:rPr>
                  </w:pPr>
                </w:p>
              </w:tc>
              <w:tc>
                <w:tcPr>
                  <w:tcW w:w="1499"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w:t>
                  </w:r>
                </w:p>
              </w:tc>
              <w:tc>
                <w:tcPr>
                  <w:tcW w:w="12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w:t>
                  </w:r>
                </w:p>
              </w:tc>
            </w:tr>
            <w:tr w:rsidR="002123F4" w:rsidRPr="004B63C3" w:rsidTr="002123F4">
              <w:trPr>
                <w:trHeight w:val="245"/>
              </w:trPr>
              <w:tc>
                <w:tcPr>
                  <w:tcW w:w="312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lastRenderedPageBreak/>
                    <w:t>Property</w:t>
                  </w:r>
                </w:p>
              </w:tc>
              <w:tc>
                <w:tcPr>
                  <w:tcW w:w="1661" w:type="dxa"/>
                  <w:tcBorders>
                    <w:top w:val="nil"/>
                    <w:left w:val="nil"/>
                    <w:bottom w:val="nil"/>
                    <w:right w:val="nil"/>
                  </w:tcBorders>
                </w:tcPr>
                <w:p w:rsidR="002123F4" w:rsidRPr="004B63C3" w:rsidRDefault="002123F4" w:rsidP="002123F4">
                  <w:pPr>
                    <w:pStyle w:val="NoSpacing"/>
                    <w:rPr>
                      <w:rFonts w:cs="Calibri"/>
                    </w:rPr>
                  </w:pPr>
                </w:p>
              </w:tc>
              <w:tc>
                <w:tcPr>
                  <w:tcW w:w="1583" w:type="dxa"/>
                  <w:tcBorders>
                    <w:top w:val="nil"/>
                    <w:left w:val="nil"/>
                    <w:bottom w:val="nil"/>
                    <w:right w:val="nil"/>
                  </w:tcBorders>
                </w:tcPr>
                <w:p w:rsidR="002123F4" w:rsidRPr="004B63C3" w:rsidRDefault="002123F4" w:rsidP="002123F4">
                  <w:pPr>
                    <w:pStyle w:val="NoSpacing"/>
                    <w:rPr>
                      <w:rFonts w:cs="Calibri"/>
                    </w:rPr>
                  </w:pPr>
                </w:p>
              </w:tc>
              <w:tc>
                <w:tcPr>
                  <w:tcW w:w="1499"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w:t>
                  </w:r>
                </w:p>
              </w:tc>
              <w:tc>
                <w:tcPr>
                  <w:tcW w:w="129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w:t>
                  </w:r>
                </w:p>
              </w:tc>
            </w:tr>
            <w:tr w:rsidR="002123F4" w:rsidRPr="004B63C3" w:rsidTr="002123F4">
              <w:trPr>
                <w:trHeight w:val="232"/>
              </w:trPr>
              <w:tc>
                <w:tcPr>
                  <w:tcW w:w="3124"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color w:val="0000FF"/>
                    </w:rPr>
                    <w:t>[</w:t>
                  </w:r>
                  <w:r w:rsidRPr="004B63C3">
                    <w:rPr>
                      <w:rFonts w:cs="Calibri"/>
                      <w:i/>
                      <w:iCs/>
                      <w:color w:val="0000FF"/>
                      <w:u w:val="single"/>
                    </w:rPr>
                    <w:t>Others</w:t>
                  </w:r>
                  <w:r w:rsidRPr="004B63C3">
                    <w:rPr>
                      <w:rFonts w:cs="Calibri"/>
                      <w:color w:val="0000FF"/>
                    </w:rPr>
                    <w:t>]</w:t>
                  </w:r>
                </w:p>
              </w:tc>
              <w:tc>
                <w:tcPr>
                  <w:tcW w:w="1661"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583"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499"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w:t>
                  </w:r>
                </w:p>
              </w:tc>
              <w:tc>
                <w:tcPr>
                  <w:tcW w:w="1297"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w:t>
                  </w:r>
                </w:p>
              </w:tc>
            </w:tr>
            <w:tr w:rsidR="002123F4" w:rsidRPr="004B63C3" w:rsidTr="002123F4">
              <w:trPr>
                <w:trHeight w:val="361"/>
              </w:trPr>
              <w:tc>
                <w:tcPr>
                  <w:tcW w:w="3124"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p>
              </w:tc>
              <w:tc>
                <w:tcPr>
                  <w:tcW w:w="1661"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r w:rsidRPr="004B63C3">
                    <w:rPr>
                      <w:rFonts w:cs="Calibri"/>
                    </w:rPr>
                    <w:t>P</w:t>
                  </w:r>
                </w:p>
              </w:tc>
              <w:tc>
                <w:tcPr>
                  <w:tcW w:w="1583"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r w:rsidRPr="004B63C3">
                    <w:rPr>
                      <w:rFonts w:cs="Calibri"/>
                    </w:rPr>
                    <w:t>P</w:t>
                  </w:r>
                </w:p>
              </w:tc>
              <w:tc>
                <w:tcPr>
                  <w:tcW w:w="1499"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r w:rsidRPr="004B63C3">
                    <w:rPr>
                      <w:rFonts w:cs="Calibri"/>
                    </w:rPr>
                    <w:t>%</w:t>
                  </w:r>
                </w:p>
              </w:tc>
              <w:tc>
                <w:tcPr>
                  <w:tcW w:w="1297"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r w:rsidRPr="004B63C3">
                    <w:rPr>
                      <w:rFonts w:cs="Calibri"/>
                    </w:rPr>
                    <w:t>%</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28.41(j)</w:t>
            </w:r>
          </w:p>
        </w:tc>
        <w:tc>
          <w:tcPr>
            <w:tcW w:w="9900" w:type="dxa"/>
            <w:tcBorders>
              <w:top w:val="nil"/>
              <w:left w:val="nil"/>
              <w:bottom w:val="nil"/>
              <w:right w:val="nil"/>
            </w:tcBorders>
            <w:shd w:val="clear" w:color="auto" w:fill="auto"/>
          </w:tcPr>
          <w:p w:rsidR="002123F4" w:rsidRPr="004B63C3" w:rsidRDefault="002123F4" w:rsidP="009C20A6">
            <w:pPr>
              <w:pStyle w:val="Default"/>
              <w:spacing w:before="240"/>
              <w:ind w:left="720"/>
              <w:rPr>
                <w:rFonts w:ascii="Calibri" w:hAnsi="Calibri" w:cs="Calibri"/>
                <w:sz w:val="22"/>
                <w:szCs w:val="22"/>
              </w:rPr>
            </w:pPr>
            <w:r w:rsidRPr="004B63C3">
              <w:rPr>
                <w:rFonts w:ascii="Calibri" w:hAnsi="Calibri" w:cs="Calibri"/>
                <w:sz w:val="22"/>
                <w:szCs w:val="22"/>
              </w:rPr>
              <w:t xml:space="preserve">The actual return on plan assets was ___ and ____ in </w:t>
            </w:r>
            <w:r w:rsidR="00D52F38" w:rsidRPr="004B63C3">
              <w:rPr>
                <w:rFonts w:ascii="Calibri" w:hAnsi="Calibri" w:cs="Calibri"/>
                <w:sz w:val="22"/>
                <w:szCs w:val="22"/>
              </w:rPr>
              <w:t>2013</w:t>
            </w:r>
            <w:r w:rsidRPr="004B63C3">
              <w:rPr>
                <w:rFonts w:ascii="Calibri" w:hAnsi="Calibri" w:cs="Calibri"/>
                <w:sz w:val="22"/>
                <w:szCs w:val="22"/>
              </w:rPr>
              <w:t xml:space="preserve"> and </w:t>
            </w:r>
            <w:r w:rsidR="00D52F38" w:rsidRPr="004B63C3">
              <w:rPr>
                <w:rFonts w:ascii="Calibri" w:hAnsi="Calibri" w:cs="Calibri"/>
                <w:sz w:val="22"/>
                <w:szCs w:val="22"/>
              </w:rPr>
              <w:t>2012</w:t>
            </w:r>
            <w:r w:rsidRPr="004B63C3">
              <w:rPr>
                <w:rFonts w:ascii="Calibri" w:hAnsi="Calibri" w:cs="Calibri"/>
                <w:sz w:val="22"/>
                <w:szCs w:val="22"/>
              </w:rPr>
              <w:t>, respectively.</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28.41(c)</w:t>
            </w:r>
          </w:p>
        </w:tc>
        <w:tc>
          <w:tcPr>
            <w:tcW w:w="9900" w:type="dxa"/>
            <w:tcBorders>
              <w:top w:val="nil"/>
              <w:left w:val="nil"/>
              <w:bottom w:val="nil"/>
              <w:right w:val="nil"/>
            </w:tcBorders>
            <w:shd w:val="clear" w:color="auto" w:fill="auto"/>
          </w:tcPr>
          <w:p w:rsidR="002123F4" w:rsidRPr="004B63C3" w:rsidRDefault="002123F4" w:rsidP="009C20A6">
            <w:pPr>
              <w:tabs>
                <w:tab w:val="left" w:pos="720"/>
              </w:tabs>
              <w:autoSpaceDE w:val="0"/>
              <w:autoSpaceDN w:val="0"/>
              <w:adjustRightInd w:val="0"/>
              <w:spacing w:before="120"/>
              <w:ind w:left="720" w:hanging="720"/>
              <w:jc w:val="both"/>
              <w:rPr>
                <w:rFonts w:ascii="Calibri" w:eastAsia="Calibri" w:hAnsi="Calibri" w:cs="Calibri"/>
                <w:sz w:val="22"/>
                <w:szCs w:val="22"/>
              </w:rPr>
            </w:pPr>
            <w:r w:rsidRPr="004B63C3">
              <w:rPr>
                <w:rFonts w:ascii="Calibri" w:hAnsi="Calibri" w:cs="Calibri"/>
              </w:rPr>
              <w:tab/>
            </w:r>
            <w:r w:rsidRPr="004B63C3">
              <w:rPr>
                <w:rFonts w:ascii="Calibri" w:hAnsi="Calibri" w:cs="Calibri"/>
                <w:sz w:val="22"/>
                <w:szCs w:val="22"/>
              </w:rPr>
              <w:t xml:space="preserve">Since the Company where not able to use projected unit method without undue cost or effort, the Company </w:t>
            </w:r>
            <w:r w:rsidRPr="004B63C3">
              <w:rPr>
                <w:rFonts w:ascii="Calibri" w:hAnsi="Calibri" w:cs="Calibri"/>
                <w:color w:val="FF0000"/>
                <w:sz w:val="22"/>
                <w:szCs w:val="22"/>
              </w:rPr>
              <w:t>[chose the applicable simplification]</w:t>
            </w:r>
            <w:r w:rsidRPr="004B63C3">
              <w:rPr>
                <w:rFonts w:ascii="Calibri" w:hAnsi="Calibri" w:cs="Calibri"/>
                <w:sz w:val="22"/>
                <w:szCs w:val="22"/>
              </w:rPr>
              <w:t xml:space="preserve"> </w:t>
            </w:r>
            <w:r w:rsidRPr="004B63C3">
              <w:rPr>
                <w:rFonts w:ascii="Calibri" w:eastAsia="Calibri" w:hAnsi="Calibri" w:cs="Calibri"/>
                <w:color w:val="00B050"/>
                <w:sz w:val="22"/>
                <w:szCs w:val="22"/>
                <w:u w:val="single"/>
              </w:rPr>
              <w:t>ignore estimated future salary increases, ignore future service of current employees, ignore possible in-service mortality of current employees between then reporting date and the date employees are expected to begin receiving post-employment benefits. However, mortality after service is still considered.</w:t>
            </w:r>
          </w:p>
        </w:tc>
        <w:tc>
          <w:tcPr>
            <w:tcW w:w="1498" w:type="dxa"/>
            <w:tcBorders>
              <w:top w:val="nil"/>
              <w:left w:val="nil"/>
              <w:bottom w:val="nil"/>
              <w:right w:val="nil"/>
            </w:tcBorders>
            <w:shd w:val="clear" w:color="auto" w:fill="auto"/>
            <w:vAlign w:val="bottom"/>
          </w:tcPr>
          <w:p w:rsidR="002123F4" w:rsidRPr="004B63C3" w:rsidRDefault="00D965F7" w:rsidP="002123F4">
            <w:pPr>
              <w:rPr>
                <w:rFonts w:ascii="Calibri" w:hAnsi="Calibri" w:cs="Calibri"/>
                <w:b/>
                <w:bCs/>
                <w:color w:val="000000"/>
              </w:rPr>
            </w:pPr>
            <w:r>
              <w:rPr>
                <w:rFonts w:ascii="Calibri" w:hAnsi="Calibri" w:cs="Calibri"/>
                <w:b/>
                <w:bCs/>
                <w:noProof/>
                <w:color w:val="000000"/>
              </w:rPr>
              <w:pict>
                <v:shape id="_x0000_s1066" type="#_x0000_t202" style="position:absolute;margin-left:-3.5pt;margin-top:2.7pt;width:54.75pt;height:121.9pt;z-index:26;mso-position-horizontal-relative:text;mso-position-vertical-relative:text" fillcolor="#fabf8f" strokecolor="#f2f2f2" strokeweight="3pt">
                  <v:shadow on="t" type="perspective" color="#974706" opacity=".5" offset="1pt" offset2="-1pt"/>
                  <v:textbox style="mso-next-textbox:#_x0000_s1066">
                    <w:txbxContent>
                      <w:p w:rsidR="00B86B00" w:rsidRPr="008C1F92" w:rsidRDefault="00B86B00" w:rsidP="00A05817">
                        <w:pPr>
                          <w:rPr>
                            <w:rFonts w:ascii="Garamond" w:hAnsi="Garamond"/>
                            <w:sz w:val="20"/>
                            <w:szCs w:val="20"/>
                          </w:rPr>
                        </w:pPr>
                        <w:r>
                          <w:rPr>
                            <w:rFonts w:ascii="Garamond" w:hAnsi="Garamond"/>
                            <w:sz w:val="20"/>
                            <w:szCs w:val="20"/>
                          </w:rPr>
                          <w:t>If simplification is used instead of projected unit  credit method</w:t>
                        </w:r>
                      </w:p>
                    </w:txbxContent>
                  </v:textbox>
                </v:shape>
              </w:pict>
            </w: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pStyle w:val="CM69"/>
              <w:numPr>
                <w:ilvl w:val="0"/>
                <w:numId w:val="13"/>
              </w:numPr>
              <w:spacing w:before="360" w:after="240"/>
              <w:ind w:left="18" w:hanging="18"/>
              <w:rPr>
                <w:rFonts w:ascii="Calibri" w:hAnsi="Calibri" w:cs="Calibri"/>
                <w:b/>
                <w:sz w:val="22"/>
                <w:szCs w:val="22"/>
              </w:rPr>
            </w:pPr>
            <w:r w:rsidRPr="004B63C3">
              <w:rPr>
                <w:rFonts w:ascii="Calibri" w:hAnsi="Calibri" w:cs="Calibri"/>
                <w:b/>
                <w:bCs/>
                <w:color w:val="000000"/>
                <w:sz w:val="22"/>
                <w:szCs w:val="22"/>
              </w:rPr>
              <w:t>OBLIGATIONS UNDER FINANCE LEASES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E4185F" w:rsidRPr="004B63C3" w:rsidRDefault="00E4185F" w:rsidP="002123F4">
            <w:pPr>
              <w:rPr>
                <w:rFonts w:ascii="Calibri" w:hAnsi="Calibri" w:cs="Calibri"/>
                <w:sz w:val="22"/>
                <w:szCs w:val="22"/>
              </w:rPr>
            </w:pPr>
          </w:p>
          <w:p w:rsidR="00E4185F" w:rsidRPr="004B63C3" w:rsidRDefault="00E4185F" w:rsidP="002123F4">
            <w:pPr>
              <w:rPr>
                <w:rFonts w:ascii="Calibri" w:hAnsi="Calibri" w:cs="Calibri"/>
                <w:sz w:val="22"/>
                <w:szCs w:val="22"/>
              </w:rPr>
            </w:pPr>
          </w:p>
          <w:p w:rsidR="00E4185F" w:rsidRPr="004B63C3" w:rsidRDefault="00E4185F" w:rsidP="002123F4">
            <w:pPr>
              <w:rPr>
                <w:rFonts w:ascii="Calibri" w:hAnsi="Calibri" w:cs="Calibri"/>
                <w:sz w:val="22"/>
                <w:szCs w:val="22"/>
              </w:rPr>
            </w:pPr>
          </w:p>
          <w:p w:rsidR="00E4185F" w:rsidRPr="004B63C3" w:rsidRDefault="00E4185F" w:rsidP="002123F4">
            <w:pPr>
              <w:rPr>
                <w:rFonts w:ascii="Calibri" w:hAnsi="Calibri" w:cs="Calibri"/>
                <w:sz w:val="22"/>
                <w:szCs w:val="22"/>
              </w:rPr>
            </w:pPr>
          </w:p>
          <w:p w:rsidR="00E4185F" w:rsidRPr="004B63C3" w:rsidRDefault="00E4185F"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20.13(b)</w:t>
            </w:r>
          </w:p>
        </w:tc>
        <w:tc>
          <w:tcPr>
            <w:tcW w:w="9900" w:type="dxa"/>
            <w:tcBorders>
              <w:top w:val="nil"/>
              <w:left w:val="nil"/>
              <w:bottom w:val="nil"/>
              <w:right w:val="nil"/>
            </w:tcBorders>
            <w:shd w:val="clear" w:color="auto" w:fill="auto"/>
          </w:tcPr>
          <w:tbl>
            <w:tblPr>
              <w:tblW w:w="75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9"/>
              <w:gridCol w:w="1381"/>
              <w:gridCol w:w="1247"/>
              <w:gridCol w:w="1247"/>
              <w:gridCol w:w="1132"/>
            </w:tblGrid>
            <w:tr w:rsidR="002123F4" w:rsidRPr="004B63C3" w:rsidTr="002123F4">
              <w:trPr>
                <w:trHeight w:val="808"/>
              </w:trPr>
              <w:tc>
                <w:tcPr>
                  <w:tcW w:w="2589"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p>
              </w:tc>
              <w:tc>
                <w:tcPr>
                  <w:tcW w:w="2628" w:type="dxa"/>
                  <w:gridSpan w:val="2"/>
                  <w:tcBorders>
                    <w:top w:val="single" w:sz="4" w:space="0" w:color="auto"/>
                    <w:left w:val="nil"/>
                    <w:bottom w:val="single" w:sz="4" w:space="0" w:color="auto"/>
                    <w:right w:val="nil"/>
                  </w:tcBorders>
                </w:tcPr>
                <w:p w:rsidR="002123F4" w:rsidRPr="004B63C3" w:rsidRDefault="002123F4" w:rsidP="002123F4">
                  <w:pPr>
                    <w:pStyle w:val="NoSpacing"/>
                    <w:rPr>
                      <w:rFonts w:cs="Calibri"/>
                    </w:rPr>
                  </w:pPr>
                </w:p>
                <w:p w:rsidR="002123F4" w:rsidRPr="004B63C3" w:rsidRDefault="002123F4" w:rsidP="002123F4">
                  <w:pPr>
                    <w:pStyle w:val="NoSpacing"/>
                    <w:rPr>
                      <w:rFonts w:cs="Calibri"/>
                    </w:rPr>
                  </w:pPr>
                  <w:r w:rsidRPr="004B63C3">
                    <w:rPr>
                      <w:rFonts w:cs="Calibri"/>
                    </w:rPr>
                    <w:t>Minimum Lease Payable</w:t>
                  </w:r>
                </w:p>
              </w:tc>
              <w:tc>
                <w:tcPr>
                  <w:tcW w:w="2378" w:type="dxa"/>
                  <w:gridSpan w:val="2"/>
                  <w:tcBorders>
                    <w:top w:val="single" w:sz="4" w:space="0" w:color="auto"/>
                    <w:left w:val="nil"/>
                    <w:bottom w:val="single" w:sz="4" w:space="0" w:color="auto"/>
                    <w:right w:val="nil"/>
                  </w:tcBorders>
                </w:tcPr>
                <w:p w:rsidR="002123F4" w:rsidRPr="004B63C3" w:rsidRDefault="002123F4" w:rsidP="002123F4">
                  <w:pPr>
                    <w:pStyle w:val="NoSpacing"/>
                    <w:rPr>
                      <w:rFonts w:cs="Calibri"/>
                    </w:rPr>
                  </w:pPr>
                  <w:r w:rsidRPr="004B63C3">
                    <w:rPr>
                      <w:rFonts w:cs="Calibri"/>
                    </w:rPr>
                    <w:t>Present Value of Minimum</w:t>
                  </w:r>
                </w:p>
                <w:p w:rsidR="002123F4" w:rsidRPr="004B63C3" w:rsidRDefault="002123F4" w:rsidP="002123F4">
                  <w:pPr>
                    <w:pStyle w:val="NoSpacing"/>
                    <w:rPr>
                      <w:rFonts w:cs="Calibri"/>
                    </w:rPr>
                  </w:pPr>
                  <w:r w:rsidRPr="004B63C3">
                    <w:rPr>
                      <w:rFonts w:cs="Calibri"/>
                    </w:rPr>
                    <w:t xml:space="preserve"> Lease Payable</w:t>
                  </w:r>
                </w:p>
              </w:tc>
            </w:tr>
            <w:tr w:rsidR="002123F4" w:rsidRPr="004B63C3" w:rsidTr="002123F4">
              <w:trPr>
                <w:trHeight w:val="314"/>
              </w:trPr>
              <w:tc>
                <w:tcPr>
                  <w:tcW w:w="2589"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p>
              </w:tc>
              <w:tc>
                <w:tcPr>
                  <w:tcW w:w="1381" w:type="dxa"/>
                  <w:tcBorders>
                    <w:top w:val="single" w:sz="4" w:space="0" w:color="auto"/>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247" w:type="dxa"/>
                  <w:tcBorders>
                    <w:top w:val="single" w:sz="4" w:space="0" w:color="auto"/>
                    <w:left w:val="nil"/>
                    <w:bottom w:val="single" w:sz="4" w:space="0" w:color="auto"/>
                    <w:right w:val="nil"/>
                  </w:tcBorders>
                </w:tcPr>
                <w:p w:rsidR="002123F4" w:rsidRPr="004B63C3" w:rsidRDefault="00D52F38" w:rsidP="002123F4">
                  <w:pPr>
                    <w:pStyle w:val="NoSpacing"/>
                    <w:rPr>
                      <w:rFonts w:cs="Calibri"/>
                    </w:rPr>
                  </w:pPr>
                  <w:r w:rsidRPr="004B63C3">
                    <w:rPr>
                      <w:rFonts w:cs="Calibri"/>
                    </w:rPr>
                    <w:t>2012</w:t>
                  </w:r>
                </w:p>
              </w:tc>
              <w:tc>
                <w:tcPr>
                  <w:tcW w:w="1247" w:type="dxa"/>
                  <w:tcBorders>
                    <w:top w:val="single" w:sz="4" w:space="0" w:color="auto"/>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132" w:type="dxa"/>
                  <w:tcBorders>
                    <w:top w:val="single" w:sz="4" w:space="0" w:color="auto"/>
                    <w:left w:val="nil"/>
                    <w:bottom w:val="single" w:sz="4" w:space="0" w:color="auto"/>
                    <w:right w:val="nil"/>
                  </w:tcBorders>
                </w:tcPr>
                <w:p w:rsidR="002123F4" w:rsidRPr="004B63C3" w:rsidRDefault="00D52F38" w:rsidP="002123F4">
                  <w:pPr>
                    <w:pStyle w:val="NoSpacing"/>
                    <w:rPr>
                      <w:rFonts w:cs="Calibri"/>
                    </w:rPr>
                  </w:pPr>
                  <w:r w:rsidRPr="004B63C3">
                    <w:rPr>
                      <w:rFonts w:cs="Calibri"/>
                    </w:rPr>
                    <w:t>2012</w:t>
                  </w:r>
                </w:p>
              </w:tc>
            </w:tr>
            <w:tr w:rsidR="002123F4" w:rsidRPr="004B63C3" w:rsidTr="002123F4">
              <w:trPr>
                <w:trHeight w:val="555"/>
              </w:trPr>
              <w:tc>
                <w:tcPr>
                  <w:tcW w:w="2589"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Amounts payable under finance leases:</w:t>
                  </w:r>
                </w:p>
              </w:tc>
              <w:tc>
                <w:tcPr>
                  <w:tcW w:w="1381"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P</w:t>
                  </w:r>
                </w:p>
              </w:tc>
              <w:tc>
                <w:tcPr>
                  <w:tcW w:w="1247"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P</w:t>
                  </w:r>
                </w:p>
              </w:tc>
              <w:tc>
                <w:tcPr>
                  <w:tcW w:w="1247"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P</w:t>
                  </w:r>
                </w:p>
              </w:tc>
              <w:tc>
                <w:tcPr>
                  <w:tcW w:w="1132"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253"/>
              </w:trPr>
              <w:tc>
                <w:tcPr>
                  <w:tcW w:w="2589"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Not later than one year</w:t>
                  </w:r>
                </w:p>
              </w:tc>
              <w:tc>
                <w:tcPr>
                  <w:tcW w:w="1381" w:type="dxa"/>
                  <w:tcBorders>
                    <w:top w:val="nil"/>
                    <w:left w:val="nil"/>
                    <w:bottom w:val="nil"/>
                    <w:right w:val="nil"/>
                  </w:tcBorders>
                </w:tcPr>
                <w:p w:rsidR="002123F4" w:rsidRPr="004B63C3" w:rsidRDefault="002123F4" w:rsidP="002123F4">
                  <w:pPr>
                    <w:pStyle w:val="NoSpacing"/>
                    <w:rPr>
                      <w:rFonts w:cs="Calibri"/>
                    </w:rPr>
                  </w:pPr>
                </w:p>
              </w:tc>
              <w:tc>
                <w:tcPr>
                  <w:tcW w:w="1247" w:type="dxa"/>
                  <w:tcBorders>
                    <w:top w:val="nil"/>
                    <w:left w:val="nil"/>
                    <w:bottom w:val="nil"/>
                    <w:right w:val="nil"/>
                  </w:tcBorders>
                </w:tcPr>
                <w:p w:rsidR="002123F4" w:rsidRPr="004B63C3" w:rsidRDefault="002123F4" w:rsidP="002123F4">
                  <w:pPr>
                    <w:pStyle w:val="NoSpacing"/>
                    <w:rPr>
                      <w:rFonts w:cs="Calibri"/>
                    </w:rPr>
                  </w:pPr>
                </w:p>
              </w:tc>
              <w:tc>
                <w:tcPr>
                  <w:tcW w:w="1247" w:type="dxa"/>
                  <w:tcBorders>
                    <w:top w:val="nil"/>
                    <w:left w:val="nil"/>
                    <w:bottom w:val="nil"/>
                    <w:right w:val="nil"/>
                  </w:tcBorders>
                </w:tcPr>
                <w:p w:rsidR="002123F4" w:rsidRPr="004B63C3" w:rsidRDefault="002123F4" w:rsidP="002123F4">
                  <w:pPr>
                    <w:pStyle w:val="NoSpacing"/>
                    <w:rPr>
                      <w:rFonts w:cs="Calibri"/>
                    </w:rPr>
                  </w:pPr>
                </w:p>
              </w:tc>
              <w:tc>
                <w:tcPr>
                  <w:tcW w:w="1132"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506"/>
              </w:trPr>
              <w:tc>
                <w:tcPr>
                  <w:tcW w:w="2589"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Later than one year but not later than five years</w:t>
                  </w:r>
                </w:p>
              </w:tc>
              <w:tc>
                <w:tcPr>
                  <w:tcW w:w="1381" w:type="dxa"/>
                  <w:tcBorders>
                    <w:top w:val="nil"/>
                    <w:left w:val="nil"/>
                    <w:bottom w:val="nil"/>
                    <w:right w:val="nil"/>
                  </w:tcBorders>
                </w:tcPr>
                <w:p w:rsidR="002123F4" w:rsidRPr="004B63C3" w:rsidRDefault="002123F4" w:rsidP="002123F4">
                  <w:pPr>
                    <w:pStyle w:val="NoSpacing"/>
                    <w:rPr>
                      <w:rFonts w:cs="Calibri"/>
                    </w:rPr>
                  </w:pPr>
                </w:p>
              </w:tc>
              <w:tc>
                <w:tcPr>
                  <w:tcW w:w="1247" w:type="dxa"/>
                  <w:tcBorders>
                    <w:top w:val="nil"/>
                    <w:left w:val="nil"/>
                    <w:bottom w:val="nil"/>
                    <w:right w:val="nil"/>
                  </w:tcBorders>
                </w:tcPr>
                <w:p w:rsidR="002123F4" w:rsidRPr="004B63C3" w:rsidRDefault="002123F4" w:rsidP="002123F4">
                  <w:pPr>
                    <w:pStyle w:val="NoSpacing"/>
                    <w:rPr>
                      <w:rFonts w:cs="Calibri"/>
                    </w:rPr>
                  </w:pPr>
                </w:p>
              </w:tc>
              <w:tc>
                <w:tcPr>
                  <w:tcW w:w="1247" w:type="dxa"/>
                  <w:tcBorders>
                    <w:top w:val="nil"/>
                    <w:left w:val="nil"/>
                    <w:bottom w:val="nil"/>
                    <w:right w:val="nil"/>
                  </w:tcBorders>
                </w:tcPr>
                <w:p w:rsidR="002123F4" w:rsidRPr="004B63C3" w:rsidRDefault="002123F4" w:rsidP="002123F4">
                  <w:pPr>
                    <w:pStyle w:val="NoSpacing"/>
                    <w:rPr>
                      <w:rFonts w:cs="Calibri"/>
                    </w:rPr>
                  </w:pPr>
                </w:p>
              </w:tc>
              <w:tc>
                <w:tcPr>
                  <w:tcW w:w="1132"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41"/>
              </w:trPr>
              <w:tc>
                <w:tcPr>
                  <w:tcW w:w="2589"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Later than five years</w:t>
                  </w:r>
                </w:p>
              </w:tc>
              <w:tc>
                <w:tcPr>
                  <w:tcW w:w="1381" w:type="dxa"/>
                  <w:tcBorders>
                    <w:top w:val="nil"/>
                    <w:left w:val="nil"/>
                    <w:bottom w:val="nil"/>
                    <w:right w:val="nil"/>
                  </w:tcBorders>
                </w:tcPr>
                <w:p w:rsidR="002123F4" w:rsidRPr="004B63C3" w:rsidRDefault="002123F4" w:rsidP="002123F4">
                  <w:pPr>
                    <w:pStyle w:val="NoSpacing"/>
                    <w:rPr>
                      <w:rFonts w:cs="Calibri"/>
                    </w:rPr>
                  </w:pPr>
                </w:p>
              </w:tc>
              <w:tc>
                <w:tcPr>
                  <w:tcW w:w="1247" w:type="dxa"/>
                  <w:tcBorders>
                    <w:top w:val="nil"/>
                    <w:left w:val="nil"/>
                    <w:bottom w:val="nil"/>
                    <w:right w:val="nil"/>
                  </w:tcBorders>
                </w:tcPr>
                <w:p w:rsidR="002123F4" w:rsidRPr="004B63C3" w:rsidRDefault="002123F4" w:rsidP="002123F4">
                  <w:pPr>
                    <w:pStyle w:val="NoSpacing"/>
                    <w:rPr>
                      <w:rFonts w:cs="Calibri"/>
                    </w:rPr>
                  </w:pPr>
                </w:p>
              </w:tc>
              <w:tc>
                <w:tcPr>
                  <w:tcW w:w="1247" w:type="dxa"/>
                  <w:tcBorders>
                    <w:top w:val="nil"/>
                    <w:left w:val="nil"/>
                    <w:bottom w:val="nil"/>
                    <w:right w:val="nil"/>
                  </w:tcBorders>
                </w:tcPr>
                <w:p w:rsidR="002123F4" w:rsidRPr="004B63C3" w:rsidRDefault="002123F4" w:rsidP="002123F4">
                  <w:pPr>
                    <w:pStyle w:val="NoSpacing"/>
                    <w:rPr>
                      <w:rFonts w:cs="Calibri"/>
                    </w:rPr>
                  </w:pPr>
                </w:p>
              </w:tc>
              <w:tc>
                <w:tcPr>
                  <w:tcW w:w="1132"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53"/>
              </w:trPr>
              <w:tc>
                <w:tcPr>
                  <w:tcW w:w="2589"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381"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247"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247"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132" w:type="dxa"/>
                  <w:tcBorders>
                    <w:top w:val="single" w:sz="4" w:space="0" w:color="auto"/>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53"/>
              </w:trPr>
              <w:tc>
                <w:tcPr>
                  <w:tcW w:w="2589"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Future finance charges</w:t>
                  </w:r>
                </w:p>
              </w:tc>
              <w:tc>
                <w:tcPr>
                  <w:tcW w:w="1381"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247"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247"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132" w:type="dxa"/>
                  <w:tcBorders>
                    <w:top w:val="nil"/>
                    <w:left w:val="nil"/>
                    <w:bottom w:val="single" w:sz="4" w:space="0" w:color="auto"/>
                    <w:right w:val="nil"/>
                  </w:tcBorders>
                </w:tcPr>
                <w:p w:rsidR="002123F4" w:rsidRPr="004B63C3" w:rsidRDefault="002123F4" w:rsidP="002123F4">
                  <w:pPr>
                    <w:pStyle w:val="NoSpacing"/>
                    <w:rPr>
                      <w:rFonts w:cs="Calibri"/>
                    </w:rPr>
                  </w:pPr>
                </w:p>
              </w:tc>
            </w:tr>
            <w:tr w:rsidR="002123F4" w:rsidRPr="004B63C3" w:rsidTr="002123F4">
              <w:trPr>
                <w:trHeight w:val="555"/>
              </w:trPr>
              <w:tc>
                <w:tcPr>
                  <w:tcW w:w="2589"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Present value of lease obligations</w:t>
                  </w:r>
                </w:p>
              </w:tc>
              <w:tc>
                <w:tcPr>
                  <w:tcW w:w="1381"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247"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247"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132" w:type="dxa"/>
                  <w:tcBorders>
                    <w:top w:val="single" w:sz="4" w:space="0" w:color="auto"/>
                    <w:left w:val="nil"/>
                    <w:bottom w:val="nil"/>
                    <w:right w:val="nil"/>
                  </w:tcBorders>
                </w:tcPr>
                <w:p w:rsidR="002123F4" w:rsidRPr="004B63C3" w:rsidRDefault="002123F4" w:rsidP="002123F4">
                  <w:pPr>
                    <w:pStyle w:val="NoSpacing"/>
                    <w:rPr>
                      <w:rFonts w:cs="Calibri"/>
                    </w:rPr>
                  </w:pPr>
                </w:p>
              </w:tc>
            </w:tr>
            <w:tr w:rsidR="002123F4" w:rsidRPr="004B63C3" w:rsidTr="002123F4">
              <w:trPr>
                <w:trHeight w:val="567"/>
              </w:trPr>
              <w:tc>
                <w:tcPr>
                  <w:tcW w:w="2589"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Less: Current obligations under finance lease</w:t>
                  </w:r>
                </w:p>
              </w:tc>
              <w:tc>
                <w:tcPr>
                  <w:tcW w:w="1381"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247"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247" w:type="dxa"/>
                  <w:tcBorders>
                    <w:top w:val="nil"/>
                    <w:left w:val="nil"/>
                    <w:bottom w:val="single" w:sz="4" w:space="0" w:color="auto"/>
                    <w:right w:val="nil"/>
                  </w:tcBorders>
                </w:tcPr>
                <w:p w:rsidR="002123F4" w:rsidRPr="004B63C3" w:rsidRDefault="002123F4" w:rsidP="002123F4">
                  <w:pPr>
                    <w:pStyle w:val="NoSpacing"/>
                    <w:rPr>
                      <w:rFonts w:cs="Calibri"/>
                    </w:rPr>
                  </w:pPr>
                </w:p>
              </w:tc>
              <w:tc>
                <w:tcPr>
                  <w:tcW w:w="1132" w:type="dxa"/>
                  <w:tcBorders>
                    <w:top w:val="nil"/>
                    <w:left w:val="nil"/>
                    <w:bottom w:val="single" w:sz="4" w:space="0" w:color="auto"/>
                    <w:right w:val="nil"/>
                  </w:tcBorders>
                </w:tcPr>
                <w:p w:rsidR="002123F4" w:rsidRPr="004B63C3" w:rsidRDefault="002123F4" w:rsidP="002123F4">
                  <w:pPr>
                    <w:pStyle w:val="NoSpacing"/>
                    <w:rPr>
                      <w:rFonts w:cs="Calibri"/>
                    </w:rPr>
                  </w:pPr>
                </w:p>
              </w:tc>
            </w:tr>
            <w:tr w:rsidR="002123F4" w:rsidRPr="004B63C3" w:rsidTr="002123F4">
              <w:trPr>
                <w:trHeight w:val="555"/>
              </w:trPr>
              <w:tc>
                <w:tcPr>
                  <w:tcW w:w="2589"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r w:rsidRPr="004B63C3">
                    <w:rPr>
                      <w:rFonts w:cs="Calibri"/>
                    </w:rPr>
                    <w:t>Non-current obligations under finance lease</w:t>
                  </w:r>
                </w:p>
              </w:tc>
              <w:tc>
                <w:tcPr>
                  <w:tcW w:w="1381"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p>
                <w:p w:rsidR="002123F4" w:rsidRPr="004B63C3" w:rsidRDefault="002123F4" w:rsidP="002123F4">
                  <w:pPr>
                    <w:pStyle w:val="NoSpacing"/>
                    <w:rPr>
                      <w:rFonts w:cs="Calibri"/>
                    </w:rPr>
                  </w:pPr>
                  <w:r w:rsidRPr="004B63C3">
                    <w:rPr>
                      <w:rFonts w:cs="Calibri"/>
                    </w:rPr>
                    <w:t>P</w:t>
                  </w:r>
                </w:p>
              </w:tc>
              <w:tc>
                <w:tcPr>
                  <w:tcW w:w="1247"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p>
                <w:p w:rsidR="002123F4" w:rsidRPr="004B63C3" w:rsidRDefault="002123F4" w:rsidP="002123F4">
                  <w:pPr>
                    <w:pStyle w:val="NoSpacing"/>
                    <w:rPr>
                      <w:rFonts w:cs="Calibri"/>
                    </w:rPr>
                  </w:pPr>
                  <w:r w:rsidRPr="004B63C3">
                    <w:rPr>
                      <w:rFonts w:cs="Calibri"/>
                    </w:rPr>
                    <w:t>P</w:t>
                  </w:r>
                </w:p>
              </w:tc>
              <w:tc>
                <w:tcPr>
                  <w:tcW w:w="1247"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p>
                <w:p w:rsidR="002123F4" w:rsidRPr="004B63C3" w:rsidRDefault="002123F4" w:rsidP="002123F4">
                  <w:pPr>
                    <w:pStyle w:val="NoSpacing"/>
                    <w:rPr>
                      <w:rFonts w:cs="Calibri"/>
                    </w:rPr>
                  </w:pPr>
                  <w:r w:rsidRPr="004B63C3">
                    <w:rPr>
                      <w:rFonts w:cs="Calibri"/>
                    </w:rPr>
                    <w:t>P</w:t>
                  </w:r>
                </w:p>
              </w:tc>
              <w:tc>
                <w:tcPr>
                  <w:tcW w:w="1132"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p>
                <w:p w:rsidR="002123F4" w:rsidRPr="004B63C3" w:rsidRDefault="002123F4" w:rsidP="002123F4">
                  <w:pPr>
                    <w:pStyle w:val="NoSpacing"/>
                    <w:rPr>
                      <w:rFonts w:cs="Calibri"/>
                    </w:rPr>
                  </w:pPr>
                  <w:r w:rsidRPr="004B63C3">
                    <w:rPr>
                      <w:rFonts w:cs="Calibri"/>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E4185F" w:rsidRPr="004B63C3" w:rsidRDefault="00E4185F"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20.13(c)</w:t>
            </w:r>
          </w:p>
        </w:tc>
        <w:tc>
          <w:tcPr>
            <w:tcW w:w="9900" w:type="dxa"/>
            <w:tcBorders>
              <w:top w:val="nil"/>
              <w:left w:val="nil"/>
              <w:bottom w:val="nil"/>
              <w:right w:val="nil"/>
            </w:tcBorders>
            <w:shd w:val="clear" w:color="auto" w:fill="auto"/>
          </w:tcPr>
          <w:p w:rsidR="002123F4" w:rsidRPr="004B63C3" w:rsidRDefault="002123F4" w:rsidP="009C20A6">
            <w:pPr>
              <w:autoSpaceDE w:val="0"/>
              <w:autoSpaceDN w:val="0"/>
              <w:adjustRightInd w:val="0"/>
              <w:spacing w:before="240"/>
              <w:ind w:left="720"/>
              <w:jc w:val="both"/>
              <w:rPr>
                <w:rFonts w:ascii="Calibri" w:hAnsi="Calibri" w:cs="Calibri"/>
                <w:color w:val="000000"/>
                <w:sz w:val="22"/>
                <w:szCs w:val="22"/>
              </w:rPr>
            </w:pPr>
            <w:r w:rsidRPr="004B63C3">
              <w:rPr>
                <w:rFonts w:ascii="Calibri" w:hAnsi="Calibri" w:cs="Calibri"/>
                <w:color w:val="000000"/>
                <w:sz w:val="22"/>
                <w:szCs w:val="22"/>
              </w:rPr>
              <w:t xml:space="preserve">It is the </w:t>
            </w:r>
            <w:r w:rsidRPr="004B63C3">
              <w:rPr>
                <w:rFonts w:ascii="Calibri" w:hAnsi="Calibri" w:cs="Calibri"/>
                <w:sz w:val="22"/>
                <w:szCs w:val="22"/>
              </w:rPr>
              <w:t>Company</w:t>
            </w:r>
            <w:r w:rsidRPr="004B63C3">
              <w:rPr>
                <w:rFonts w:ascii="Calibri" w:hAnsi="Calibri" w:cs="Calibri"/>
                <w:color w:val="000000"/>
                <w:sz w:val="22"/>
                <w:szCs w:val="22"/>
              </w:rPr>
              <w:t xml:space="preserve">’s policy to lease </w:t>
            </w:r>
            <w:r w:rsidRPr="004B63C3">
              <w:rPr>
                <w:rFonts w:ascii="Calibri" w:hAnsi="Calibri" w:cs="Calibri"/>
                <w:color w:val="0000FF"/>
                <w:sz w:val="22"/>
                <w:szCs w:val="22"/>
              </w:rPr>
              <w:t>[</w:t>
            </w:r>
            <w:r w:rsidRPr="004B63C3">
              <w:rPr>
                <w:rFonts w:ascii="Calibri" w:hAnsi="Calibri" w:cs="Calibri"/>
                <w:i/>
                <w:color w:val="0000FF"/>
                <w:sz w:val="22"/>
                <w:szCs w:val="22"/>
                <w:u w:val="single"/>
              </w:rPr>
              <w:t>Assets subject to finance lease</w:t>
            </w:r>
            <w:r w:rsidRPr="004B63C3">
              <w:rPr>
                <w:rFonts w:ascii="Calibri" w:hAnsi="Calibri" w:cs="Calibri"/>
                <w:color w:val="0000FF"/>
                <w:sz w:val="22"/>
                <w:szCs w:val="22"/>
              </w:rPr>
              <w:t>]</w:t>
            </w:r>
            <w:r w:rsidRPr="004B63C3">
              <w:rPr>
                <w:rFonts w:ascii="Calibri" w:hAnsi="Calibri" w:cs="Calibri"/>
                <w:color w:val="000000"/>
                <w:sz w:val="22"/>
                <w:szCs w:val="22"/>
              </w:rPr>
              <w:t xml:space="preserve">.  The average lease term is </w:t>
            </w:r>
            <w:r w:rsidRPr="004B63C3">
              <w:rPr>
                <w:rFonts w:ascii="Calibri" w:hAnsi="Calibri" w:cs="Calibri"/>
                <w:color w:val="0000FF"/>
                <w:sz w:val="22"/>
                <w:szCs w:val="22"/>
              </w:rPr>
              <w:t>[</w:t>
            </w:r>
            <w:r w:rsidRPr="004B63C3">
              <w:rPr>
                <w:rFonts w:ascii="Calibri" w:hAnsi="Calibri" w:cs="Calibri"/>
                <w:i/>
                <w:color w:val="0000FF"/>
                <w:sz w:val="22"/>
                <w:szCs w:val="22"/>
                <w:u w:val="single"/>
              </w:rPr>
              <w:t>Number of years</w:t>
            </w:r>
            <w:r w:rsidRPr="004B63C3">
              <w:rPr>
                <w:rFonts w:ascii="Calibri" w:hAnsi="Calibri" w:cs="Calibri"/>
                <w:color w:val="0000FF"/>
                <w:sz w:val="22"/>
                <w:szCs w:val="22"/>
              </w:rPr>
              <w:t xml:space="preserve">] </w:t>
            </w:r>
            <w:r w:rsidRPr="004B63C3">
              <w:rPr>
                <w:rFonts w:ascii="Calibri" w:hAnsi="Calibri" w:cs="Calibri"/>
                <w:color w:val="000000"/>
                <w:sz w:val="22"/>
                <w:szCs w:val="22"/>
              </w:rPr>
              <w:t xml:space="preserve">years. </w:t>
            </w:r>
            <w:r w:rsidRPr="004B63C3">
              <w:rPr>
                <w:rFonts w:ascii="Calibri" w:hAnsi="Calibri" w:cs="Calibri"/>
                <w:color w:val="FF0000"/>
                <w:sz w:val="22"/>
                <w:szCs w:val="22"/>
              </w:rPr>
              <w:t>[</w:t>
            </w:r>
            <w:r w:rsidRPr="004B63C3">
              <w:rPr>
                <w:rFonts w:ascii="Calibri" w:hAnsi="Calibri" w:cs="Calibri"/>
                <w:i/>
                <w:color w:val="FF0000"/>
                <w:sz w:val="22"/>
                <w:szCs w:val="22"/>
                <w:u w:val="single"/>
              </w:rPr>
              <w:t>Disclose additional description of significant leasing arrangements</w:t>
            </w:r>
            <w:r w:rsidRPr="004B63C3">
              <w:rPr>
                <w:rFonts w:ascii="Calibri" w:hAnsi="Calibri" w:cs="Calibri"/>
                <w:color w:val="FF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9C20A6">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Interest rates are fixed at the contract date.  The average effective interest rate contracted approximates </w:t>
            </w:r>
            <w:r w:rsidRPr="004B63C3">
              <w:rPr>
                <w:rFonts w:ascii="Calibri" w:hAnsi="Calibri" w:cs="Calibri"/>
                <w:color w:val="0000FF"/>
                <w:sz w:val="22"/>
                <w:szCs w:val="22"/>
              </w:rPr>
              <w:t>[</w:t>
            </w:r>
            <w:r w:rsidRPr="004B63C3">
              <w:rPr>
                <w:rFonts w:ascii="Calibri" w:hAnsi="Calibri" w:cs="Calibri"/>
                <w:i/>
                <w:color w:val="0000FF"/>
                <w:sz w:val="22"/>
                <w:szCs w:val="22"/>
                <w:u w:val="single"/>
              </w:rPr>
              <w:t>Interest rate during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per annum during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xml:space="preserve">, respectively. Finance costs for these lease mount to ___ and ___ in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respectively.</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E4185F" w:rsidRPr="004B63C3" w:rsidRDefault="00E4185F"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20.13(c)</w:t>
            </w:r>
          </w:p>
        </w:tc>
        <w:tc>
          <w:tcPr>
            <w:tcW w:w="9900" w:type="dxa"/>
            <w:tcBorders>
              <w:top w:val="nil"/>
              <w:left w:val="nil"/>
              <w:bottom w:val="nil"/>
              <w:right w:val="nil"/>
            </w:tcBorders>
            <w:shd w:val="clear" w:color="auto" w:fill="auto"/>
          </w:tcPr>
          <w:p w:rsidR="002123F4" w:rsidRPr="004B63C3" w:rsidRDefault="002123F4" w:rsidP="009C20A6">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w:t>
            </w:r>
            <w:r w:rsidRPr="004B63C3">
              <w:rPr>
                <w:rFonts w:ascii="Calibri" w:hAnsi="Calibri" w:cs="Calibri"/>
                <w:sz w:val="22"/>
                <w:szCs w:val="22"/>
              </w:rPr>
              <w:t>Company</w:t>
            </w:r>
            <w:r w:rsidRPr="004B63C3">
              <w:rPr>
                <w:rFonts w:ascii="Calibri" w:hAnsi="Calibri" w:cs="Calibri"/>
                <w:color w:val="000000"/>
                <w:sz w:val="22"/>
                <w:szCs w:val="22"/>
              </w:rPr>
              <w:t xml:space="preserve"> recognized as expense contingent rents arising from the finance lease agreements amounting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contingent rents incurred during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during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respectively.</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9C20A6">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w:t>
            </w:r>
            <w:r w:rsidRPr="004B63C3">
              <w:rPr>
                <w:rFonts w:ascii="Calibri" w:hAnsi="Calibri" w:cs="Calibri"/>
                <w:sz w:val="22"/>
                <w:szCs w:val="22"/>
              </w:rPr>
              <w:t>Company</w:t>
            </w:r>
            <w:r w:rsidRPr="004B63C3">
              <w:rPr>
                <w:rFonts w:ascii="Calibri" w:hAnsi="Calibri" w:cs="Calibri"/>
                <w:color w:val="000000"/>
                <w:sz w:val="22"/>
                <w:szCs w:val="22"/>
              </w:rPr>
              <w:t>’s obligations under finance leases are secured by the lessors’ charges over the leased assets.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pStyle w:val="CM69"/>
              <w:numPr>
                <w:ilvl w:val="0"/>
                <w:numId w:val="13"/>
              </w:numPr>
              <w:spacing w:before="360" w:after="240" w:line="231" w:lineRule="atLeast"/>
              <w:ind w:left="18" w:hanging="18"/>
              <w:rPr>
                <w:rFonts w:ascii="Calibri" w:hAnsi="Calibri" w:cs="Calibri"/>
                <w:b/>
                <w:sz w:val="22"/>
                <w:szCs w:val="22"/>
              </w:rPr>
            </w:pPr>
            <w:r w:rsidRPr="004B63C3">
              <w:rPr>
                <w:rFonts w:ascii="Calibri" w:hAnsi="Calibri" w:cs="Calibri"/>
                <w:b/>
                <w:bCs/>
                <w:sz w:val="22"/>
                <w:szCs w:val="22"/>
              </w:rPr>
              <w:t>PROVISIONS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21.14(a)</w:t>
            </w:r>
          </w:p>
        </w:tc>
        <w:tc>
          <w:tcPr>
            <w:tcW w:w="9900" w:type="dxa"/>
            <w:tcBorders>
              <w:top w:val="nil"/>
              <w:left w:val="nil"/>
              <w:bottom w:val="nil"/>
              <w:right w:val="nil"/>
            </w:tcBorders>
            <w:shd w:val="clear" w:color="auto" w:fill="auto"/>
          </w:tcPr>
          <w:tbl>
            <w:tblPr>
              <w:tblW w:w="90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64"/>
              <w:gridCol w:w="1827"/>
            </w:tblGrid>
            <w:tr w:rsidR="002123F4" w:rsidRPr="004B63C3" w:rsidTr="002123F4">
              <w:trPr>
                <w:trHeight w:val="329"/>
              </w:trPr>
              <w:tc>
                <w:tcPr>
                  <w:tcW w:w="7264"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p>
              </w:tc>
              <w:tc>
                <w:tcPr>
                  <w:tcW w:w="1827" w:type="dxa"/>
                  <w:tcBorders>
                    <w:top w:val="single" w:sz="4" w:space="0" w:color="auto"/>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2013</w:t>
                  </w:r>
                </w:p>
              </w:tc>
            </w:tr>
            <w:tr w:rsidR="002123F4" w:rsidRPr="004B63C3" w:rsidTr="002123F4">
              <w:trPr>
                <w:trHeight w:val="342"/>
              </w:trPr>
              <w:tc>
                <w:tcPr>
                  <w:tcW w:w="726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Balance, beginning </w:t>
                  </w:r>
                </w:p>
              </w:tc>
              <w:tc>
                <w:tcPr>
                  <w:tcW w:w="182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263"/>
              </w:trPr>
              <w:tc>
                <w:tcPr>
                  <w:tcW w:w="726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Additions provisions during the year</w:t>
                  </w:r>
                </w:p>
              </w:tc>
              <w:tc>
                <w:tcPr>
                  <w:tcW w:w="1827"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76"/>
              </w:trPr>
              <w:tc>
                <w:tcPr>
                  <w:tcW w:w="726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Reductions arising from settlements</w:t>
                  </w:r>
                </w:p>
              </w:tc>
              <w:tc>
                <w:tcPr>
                  <w:tcW w:w="1827"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76"/>
              </w:trPr>
              <w:tc>
                <w:tcPr>
                  <w:tcW w:w="726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Reduction resulting from remeasurement</w:t>
                  </w:r>
                </w:p>
              </w:tc>
              <w:tc>
                <w:tcPr>
                  <w:tcW w:w="1827"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76"/>
              </w:trPr>
              <w:tc>
                <w:tcPr>
                  <w:tcW w:w="726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Reduction through reversals</w:t>
                  </w:r>
                </w:p>
              </w:tc>
              <w:tc>
                <w:tcPr>
                  <w:tcW w:w="1827"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63"/>
              </w:trPr>
              <w:tc>
                <w:tcPr>
                  <w:tcW w:w="726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Unwinding of discount</w:t>
                  </w:r>
                </w:p>
              </w:tc>
              <w:tc>
                <w:tcPr>
                  <w:tcW w:w="1827"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76"/>
              </w:trPr>
              <w:tc>
                <w:tcPr>
                  <w:tcW w:w="7264"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Effects of changes in estimates</w:t>
                  </w:r>
                </w:p>
              </w:tc>
              <w:tc>
                <w:tcPr>
                  <w:tcW w:w="1827"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408"/>
              </w:trPr>
              <w:tc>
                <w:tcPr>
                  <w:tcW w:w="7264"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r w:rsidRPr="004B63C3">
                    <w:rPr>
                      <w:rFonts w:cs="Calibri"/>
                    </w:rPr>
                    <w:t xml:space="preserve">Balance, end </w:t>
                  </w:r>
                </w:p>
              </w:tc>
              <w:tc>
                <w:tcPr>
                  <w:tcW w:w="1827" w:type="dxa"/>
                  <w:tcBorders>
                    <w:top w:val="single" w:sz="4" w:space="0" w:color="auto"/>
                    <w:left w:val="nil"/>
                    <w:bottom w:val="double" w:sz="4" w:space="0" w:color="auto"/>
                    <w:right w:val="nil"/>
                  </w:tcBorders>
                </w:tcPr>
                <w:p w:rsidR="002123F4" w:rsidRPr="004B63C3" w:rsidRDefault="002123F4" w:rsidP="002123F4">
                  <w:pPr>
                    <w:pStyle w:val="NoSpacing"/>
                    <w:rPr>
                      <w:rFonts w:cs="Calibri"/>
                      <w:bCs/>
                    </w:rPr>
                  </w:pPr>
                  <w:r w:rsidRPr="004B63C3">
                    <w:rPr>
                      <w:rFonts w:cs="Calibri"/>
                      <w:bCs/>
                    </w:rPr>
                    <w:t>P</w:t>
                  </w:r>
                </w:p>
              </w:tc>
            </w:tr>
            <w:tr w:rsidR="002123F4" w:rsidRPr="004B63C3" w:rsidTr="002123F4">
              <w:trPr>
                <w:trHeight w:val="394"/>
              </w:trPr>
              <w:tc>
                <w:tcPr>
                  <w:tcW w:w="7264" w:type="dxa"/>
                  <w:tcBorders>
                    <w:top w:val="double" w:sz="4" w:space="0" w:color="auto"/>
                    <w:left w:val="nil"/>
                    <w:bottom w:val="nil"/>
                    <w:right w:val="nil"/>
                  </w:tcBorders>
                </w:tcPr>
                <w:p w:rsidR="002123F4" w:rsidRPr="004B63C3" w:rsidRDefault="002123F4" w:rsidP="002123F4">
                  <w:pPr>
                    <w:pStyle w:val="NoSpacing"/>
                    <w:rPr>
                      <w:rFonts w:cs="Calibri"/>
                    </w:rPr>
                  </w:pPr>
                  <w:r w:rsidRPr="004B63C3">
                    <w:rPr>
                      <w:rFonts w:cs="Calibri"/>
                    </w:rPr>
                    <w:t>Analyzed as:</w:t>
                  </w:r>
                </w:p>
              </w:tc>
              <w:tc>
                <w:tcPr>
                  <w:tcW w:w="1827" w:type="dxa"/>
                  <w:tcBorders>
                    <w:top w:val="double" w:sz="4" w:space="0" w:color="auto"/>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63"/>
              </w:trPr>
              <w:tc>
                <w:tcPr>
                  <w:tcW w:w="726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Short-term provisions</w:t>
                  </w:r>
                </w:p>
              </w:tc>
              <w:tc>
                <w:tcPr>
                  <w:tcW w:w="1827" w:type="dxa"/>
                  <w:tcBorders>
                    <w:top w:val="nil"/>
                    <w:left w:val="nil"/>
                    <w:bottom w:val="nil"/>
                    <w:right w:val="nil"/>
                  </w:tcBorders>
                  <w:vAlign w:val="bottom"/>
                </w:tcPr>
                <w:p w:rsidR="002123F4" w:rsidRPr="004B63C3" w:rsidRDefault="002123F4" w:rsidP="002123F4">
                  <w:pPr>
                    <w:pStyle w:val="NoSpacing"/>
                    <w:rPr>
                      <w:rFonts w:cs="Calibri"/>
                      <w:bCs/>
                    </w:rPr>
                  </w:pPr>
                  <w:r w:rsidRPr="004B63C3">
                    <w:rPr>
                      <w:rFonts w:cs="Calibri"/>
                      <w:bCs/>
                    </w:rPr>
                    <w:t>P</w:t>
                  </w:r>
                </w:p>
              </w:tc>
            </w:tr>
            <w:tr w:rsidR="002123F4" w:rsidRPr="004B63C3" w:rsidTr="002123F4">
              <w:trPr>
                <w:trHeight w:val="276"/>
              </w:trPr>
              <w:tc>
                <w:tcPr>
                  <w:tcW w:w="7264" w:type="dxa"/>
                  <w:tcBorders>
                    <w:top w:val="nil"/>
                    <w:left w:val="nil"/>
                    <w:bottom w:val="double" w:sz="4" w:space="0" w:color="auto"/>
                    <w:right w:val="nil"/>
                  </w:tcBorders>
                </w:tcPr>
                <w:p w:rsidR="002123F4" w:rsidRPr="004B63C3" w:rsidRDefault="002123F4" w:rsidP="002123F4">
                  <w:pPr>
                    <w:pStyle w:val="NoSpacing"/>
                    <w:rPr>
                      <w:rFonts w:cs="Calibri"/>
                    </w:rPr>
                  </w:pPr>
                  <w:r w:rsidRPr="004B63C3">
                    <w:rPr>
                      <w:rFonts w:cs="Calibri"/>
                    </w:rPr>
                    <w:t xml:space="preserve">   Long-term provisions</w:t>
                  </w:r>
                </w:p>
              </w:tc>
              <w:tc>
                <w:tcPr>
                  <w:tcW w:w="1827" w:type="dxa"/>
                  <w:tcBorders>
                    <w:top w:val="nil"/>
                    <w:left w:val="nil"/>
                    <w:bottom w:val="doub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94"/>
              </w:trPr>
              <w:tc>
                <w:tcPr>
                  <w:tcW w:w="7264" w:type="dxa"/>
                  <w:tcBorders>
                    <w:top w:val="double" w:sz="4" w:space="0" w:color="auto"/>
                    <w:left w:val="nil"/>
                    <w:bottom w:val="double" w:sz="4" w:space="0" w:color="auto"/>
                    <w:right w:val="nil"/>
                  </w:tcBorders>
                </w:tcPr>
                <w:p w:rsidR="002123F4" w:rsidRPr="004B63C3" w:rsidRDefault="002123F4" w:rsidP="002123F4">
                  <w:pPr>
                    <w:pStyle w:val="NoSpacing"/>
                    <w:rPr>
                      <w:rFonts w:cs="Calibri"/>
                    </w:rPr>
                  </w:pPr>
                </w:p>
              </w:tc>
              <w:tc>
                <w:tcPr>
                  <w:tcW w:w="1827" w:type="dxa"/>
                  <w:tcBorders>
                    <w:top w:val="double" w:sz="4" w:space="0" w:color="auto"/>
                    <w:left w:val="nil"/>
                    <w:bottom w:val="double" w:sz="4" w:space="0" w:color="auto"/>
                    <w:right w:val="nil"/>
                  </w:tcBorders>
                  <w:vAlign w:val="bottom"/>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pStyle w:val="NoSpacing"/>
              <w:rPr>
                <w:rFonts w:cs="Calibri"/>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9C20A6">
            <w:pPr>
              <w:pStyle w:val="NoSpacing"/>
              <w:spacing w:before="240" w:after="240"/>
              <w:ind w:left="720"/>
              <w:rPr>
                <w:rFonts w:cs="Calibri"/>
              </w:rPr>
            </w:pPr>
            <w:r w:rsidRPr="004B63C3">
              <w:rPr>
                <w:rFonts w:cs="Calibri"/>
              </w:rPr>
              <w:t>The provisions are broken down as follows: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8697" w:type="dxa"/>
              <w:tblInd w:w="735" w:type="dxa"/>
              <w:tblLayout w:type="fixed"/>
              <w:tblCellMar>
                <w:left w:w="0" w:type="dxa"/>
                <w:right w:w="0" w:type="dxa"/>
              </w:tblCellMar>
              <w:tblLook w:val="0000" w:firstRow="0" w:lastRow="0" w:firstColumn="0" w:lastColumn="0" w:noHBand="0" w:noVBand="0"/>
            </w:tblPr>
            <w:tblGrid>
              <w:gridCol w:w="3135"/>
              <w:gridCol w:w="61"/>
              <w:gridCol w:w="1295"/>
              <w:gridCol w:w="1356"/>
              <w:gridCol w:w="1071"/>
              <w:gridCol w:w="1779"/>
            </w:tblGrid>
            <w:tr w:rsidR="002123F4" w:rsidRPr="004B63C3" w:rsidTr="002123F4">
              <w:trPr>
                <w:trHeight w:val="65"/>
              </w:trPr>
              <w:tc>
                <w:tcPr>
                  <w:tcW w:w="3135" w:type="dxa"/>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 </w:t>
                  </w:r>
                </w:p>
              </w:tc>
              <w:tc>
                <w:tcPr>
                  <w:tcW w:w="1356" w:type="dxa"/>
                  <w:gridSpan w:val="2"/>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Current</w:t>
                  </w:r>
                </w:p>
              </w:tc>
              <w:tc>
                <w:tcPr>
                  <w:tcW w:w="2427" w:type="dxa"/>
                  <w:gridSpan w:val="2"/>
                  <w:tcBorders>
                    <w:top w:val="single" w:sz="4" w:space="0" w:color="auto"/>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Non-Current</w:t>
                  </w:r>
                </w:p>
              </w:tc>
              <w:tc>
                <w:tcPr>
                  <w:tcW w:w="1779" w:type="dxa"/>
                  <w:tcBorders>
                    <w:top w:val="single" w:sz="4" w:space="0" w:color="auto"/>
                    <w:lef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Total</w:t>
                  </w:r>
                </w:p>
              </w:tc>
            </w:tr>
            <w:tr w:rsidR="002123F4" w:rsidRPr="004B63C3" w:rsidTr="002123F4">
              <w:trPr>
                <w:trHeight w:val="78"/>
              </w:trPr>
              <w:tc>
                <w:tcPr>
                  <w:tcW w:w="3135" w:type="dxa"/>
                  <w:tcBorders>
                    <w:top w:val="nil"/>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61" w:type="dxa"/>
                  <w:tcBorders>
                    <w:top w:val="nil"/>
                    <w:left w:val="nil"/>
                    <w:bottom w:val="single" w:sz="4"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95" w:type="dxa"/>
                  <w:tcBorders>
                    <w:top w:val="nil"/>
                    <w:left w:val="nil"/>
                    <w:bottom w:val="single" w:sz="4" w:space="0" w:color="auto"/>
                    <w:right w:val="nil"/>
                  </w:tcBorders>
                  <w:tcMar>
                    <w:top w:w="15" w:type="dxa"/>
                    <w:left w:w="15" w:type="dxa"/>
                    <w:bottom w:w="0" w:type="dxa"/>
                    <w:right w:w="15" w:type="dxa"/>
                  </w:tcMar>
                  <w:vAlign w:val="bottom"/>
                </w:tcPr>
                <w:p w:rsidR="002123F4" w:rsidRPr="004B63C3" w:rsidRDefault="00D52F38" w:rsidP="002123F4">
                  <w:pPr>
                    <w:pStyle w:val="NoSpacing"/>
                    <w:rPr>
                      <w:rFonts w:cs="Calibri"/>
                    </w:rPr>
                  </w:pPr>
                  <w:r w:rsidRPr="004B63C3">
                    <w:rPr>
                      <w:rFonts w:cs="Calibri"/>
                    </w:rPr>
                    <w:t>2013</w:t>
                  </w:r>
                </w:p>
              </w:tc>
              <w:tc>
                <w:tcPr>
                  <w:tcW w:w="2427" w:type="dxa"/>
                  <w:gridSpan w:val="2"/>
                  <w:tcBorders>
                    <w:top w:val="nil"/>
                    <w:left w:val="nil"/>
                    <w:bottom w:val="single" w:sz="4" w:space="0" w:color="auto"/>
                    <w:right w:val="nil"/>
                  </w:tcBorders>
                  <w:tcMar>
                    <w:top w:w="15" w:type="dxa"/>
                    <w:left w:w="15" w:type="dxa"/>
                    <w:bottom w:w="0" w:type="dxa"/>
                    <w:right w:w="15" w:type="dxa"/>
                  </w:tcMar>
                  <w:vAlign w:val="bottom"/>
                </w:tcPr>
                <w:p w:rsidR="002123F4" w:rsidRPr="004B63C3" w:rsidRDefault="00D52F38" w:rsidP="002123F4">
                  <w:pPr>
                    <w:pStyle w:val="NoSpacing"/>
                    <w:rPr>
                      <w:rFonts w:cs="Calibri"/>
                    </w:rPr>
                  </w:pPr>
                  <w:r w:rsidRPr="004B63C3">
                    <w:rPr>
                      <w:rFonts w:cs="Calibri"/>
                    </w:rPr>
                    <w:t>2013</w:t>
                  </w:r>
                </w:p>
              </w:tc>
              <w:tc>
                <w:tcPr>
                  <w:tcW w:w="1779" w:type="dxa"/>
                  <w:tcBorders>
                    <w:top w:val="nil"/>
                    <w:left w:val="nil"/>
                    <w:bottom w:val="single" w:sz="4" w:space="0" w:color="auto"/>
                    <w:right w:val="nil"/>
                  </w:tcBorders>
                  <w:tcMar>
                    <w:top w:w="15" w:type="dxa"/>
                    <w:left w:w="15" w:type="dxa"/>
                    <w:bottom w:w="0" w:type="dxa"/>
                    <w:right w:w="15" w:type="dxa"/>
                  </w:tcMar>
                  <w:vAlign w:val="bottom"/>
                </w:tcPr>
                <w:p w:rsidR="002123F4" w:rsidRPr="004B63C3" w:rsidRDefault="00D52F38" w:rsidP="002123F4">
                  <w:pPr>
                    <w:pStyle w:val="NoSpacing"/>
                    <w:rPr>
                      <w:rFonts w:cs="Calibri"/>
                    </w:rPr>
                  </w:pPr>
                  <w:r w:rsidRPr="004B63C3">
                    <w:rPr>
                      <w:rFonts w:cs="Calibri"/>
                    </w:rPr>
                    <w:t>2013</w:t>
                  </w:r>
                </w:p>
              </w:tc>
            </w:tr>
            <w:tr w:rsidR="002123F4" w:rsidRPr="004B63C3" w:rsidTr="002123F4">
              <w:trPr>
                <w:trHeight w:val="78"/>
              </w:trPr>
              <w:tc>
                <w:tcPr>
                  <w:tcW w:w="3135"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Provision 1</w:t>
                  </w:r>
                  <w:r w:rsidRPr="004B63C3">
                    <w:rPr>
                      <w:rFonts w:cs="Calibri"/>
                      <w:color w:val="0000FF"/>
                    </w:rPr>
                    <w:t>]</w:t>
                  </w:r>
                </w:p>
              </w:tc>
              <w:tc>
                <w:tcPr>
                  <w:tcW w:w="61"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95"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c>
                <w:tcPr>
                  <w:tcW w:w="1356"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071"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c>
                <w:tcPr>
                  <w:tcW w:w="1779" w:type="dxa"/>
                  <w:tcBorders>
                    <w:top w:val="single" w:sz="4" w:space="0" w:color="auto"/>
                    <w:left w:val="nil"/>
                    <w:bottom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78"/>
              </w:trPr>
              <w:tc>
                <w:tcPr>
                  <w:tcW w:w="31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Provision 1</w:t>
                  </w:r>
                  <w:r w:rsidRPr="004B63C3">
                    <w:rPr>
                      <w:rFonts w:cs="Calibri"/>
                      <w:color w:val="0000FF"/>
                    </w:rPr>
                    <w:t>]</w:t>
                  </w:r>
                </w:p>
              </w:tc>
              <w:tc>
                <w:tcPr>
                  <w:tcW w:w="61"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9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3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071"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779"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r>
            <w:tr w:rsidR="002123F4" w:rsidRPr="004B63C3" w:rsidTr="002123F4">
              <w:trPr>
                <w:trHeight w:val="78"/>
              </w:trPr>
              <w:tc>
                <w:tcPr>
                  <w:tcW w:w="313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Provision 1</w:t>
                  </w:r>
                  <w:r w:rsidRPr="004B63C3">
                    <w:rPr>
                      <w:rFonts w:cs="Calibri"/>
                      <w:color w:val="0000FF"/>
                    </w:rPr>
                    <w:t>]</w:t>
                  </w:r>
                </w:p>
              </w:tc>
              <w:tc>
                <w:tcPr>
                  <w:tcW w:w="61"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95"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356"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071"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779" w:type="dxa"/>
                  <w:tcBorders>
                    <w:top w:val="nil"/>
                    <w:left w:val="nil"/>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r>
            <w:tr w:rsidR="002123F4" w:rsidRPr="004B63C3" w:rsidTr="002123F4">
              <w:trPr>
                <w:trHeight w:val="78"/>
              </w:trPr>
              <w:tc>
                <w:tcPr>
                  <w:tcW w:w="3135"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61"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295"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c>
                <w:tcPr>
                  <w:tcW w:w="1356"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p>
              </w:tc>
              <w:tc>
                <w:tcPr>
                  <w:tcW w:w="1071"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c>
                <w:tcPr>
                  <w:tcW w:w="1779" w:type="dxa"/>
                  <w:tcBorders>
                    <w:top w:val="single" w:sz="4" w:space="0" w:color="auto"/>
                    <w:left w:val="nil"/>
                    <w:bottom w:val="double" w:sz="6" w:space="0" w:color="auto"/>
                    <w:right w:val="nil"/>
                  </w:tcBorders>
                  <w:tcMar>
                    <w:top w:w="15" w:type="dxa"/>
                    <w:left w:w="15" w:type="dxa"/>
                    <w:bottom w:w="0" w:type="dxa"/>
                    <w:right w:w="15" w:type="dxa"/>
                  </w:tcMar>
                  <w:vAlign w:val="bottom"/>
                </w:tcPr>
                <w:p w:rsidR="002123F4" w:rsidRPr="004B63C3" w:rsidRDefault="002123F4" w:rsidP="002123F4">
                  <w:pPr>
                    <w:pStyle w:val="NoSpacing"/>
                    <w:rPr>
                      <w:rFonts w:cs="Calibri"/>
                    </w:rPr>
                  </w:pPr>
                  <w:r w:rsidRPr="004B63C3">
                    <w:rPr>
                      <w:rFonts w:cs="Calibri"/>
                    </w:rPr>
                    <w:t>P</w:t>
                  </w:r>
                </w:p>
              </w:tc>
            </w:tr>
          </w:tbl>
          <w:p w:rsidR="002123F4" w:rsidRPr="004B63C3" w:rsidRDefault="002123F4" w:rsidP="002123F4">
            <w:pPr>
              <w:pStyle w:val="NoSpacing"/>
              <w:rPr>
                <w:rFonts w:cs="Calibri"/>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9C20A6">
            <w:pPr>
              <w:pStyle w:val="Default"/>
              <w:spacing w:before="240"/>
              <w:ind w:left="720"/>
              <w:rPr>
                <w:rFonts w:ascii="Calibri" w:hAnsi="Calibri" w:cs="Calibri"/>
                <w:color w:val="FF0000"/>
                <w:sz w:val="22"/>
                <w:szCs w:val="22"/>
              </w:rPr>
            </w:pPr>
            <w:r w:rsidRPr="004B63C3">
              <w:rPr>
                <w:rFonts w:ascii="Calibri" w:hAnsi="Calibri" w:cs="Calibri"/>
                <w:color w:val="FF0000"/>
                <w:sz w:val="22"/>
                <w:szCs w:val="22"/>
              </w:rPr>
              <w:t>[</w:t>
            </w:r>
            <w:r w:rsidRPr="004B63C3">
              <w:rPr>
                <w:rFonts w:ascii="Calibri" w:hAnsi="Calibri" w:cs="Calibri"/>
                <w:i/>
                <w:color w:val="FF0000"/>
                <w:sz w:val="22"/>
                <w:szCs w:val="22"/>
                <w:u w:val="single"/>
              </w:rPr>
              <w:t>Describe the nature of each provision including the estimate of financial effect and any possible reimbursements.</w:t>
            </w:r>
            <w:r w:rsidRPr="004B63C3">
              <w:rPr>
                <w:rFonts w:ascii="Calibri" w:hAnsi="Calibri" w:cs="Calibri"/>
                <w:color w:val="FF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pStyle w:val="Default"/>
              <w:numPr>
                <w:ilvl w:val="0"/>
                <w:numId w:val="13"/>
              </w:numPr>
              <w:spacing w:before="360"/>
              <w:ind w:left="18" w:hanging="18"/>
              <w:rPr>
                <w:rFonts w:ascii="Calibri" w:hAnsi="Calibri" w:cs="Calibri"/>
                <w:b/>
                <w:sz w:val="22"/>
                <w:szCs w:val="22"/>
                <w:highlight w:val="yellow"/>
              </w:rPr>
            </w:pPr>
            <w:r w:rsidRPr="004B63C3">
              <w:rPr>
                <w:rFonts w:ascii="Calibri" w:hAnsi="Calibri" w:cs="Calibri"/>
                <w:b/>
                <w:sz w:val="22"/>
                <w:szCs w:val="22"/>
                <w:highlight w:val="yellow"/>
              </w:rPr>
              <w:t>ASSET RETIREMENT OBLIGATION</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2123F4" w:rsidRPr="004B63C3" w:rsidRDefault="002123F4" w:rsidP="00F50A5F">
            <w:pPr>
              <w:pStyle w:val="Default"/>
              <w:spacing w:before="120" w:after="240"/>
              <w:ind w:firstLine="720"/>
              <w:rPr>
                <w:rFonts w:ascii="Calibri" w:hAnsi="Calibri" w:cs="Calibri"/>
                <w:color w:val="FF0000"/>
                <w:sz w:val="22"/>
                <w:szCs w:val="22"/>
              </w:rPr>
            </w:pPr>
            <w:r w:rsidRPr="004B63C3">
              <w:rPr>
                <w:rFonts w:ascii="Calibri" w:hAnsi="Calibri" w:cs="Calibri"/>
                <w:sz w:val="22"/>
                <w:szCs w:val="22"/>
              </w:rPr>
              <w:t>Movements in the asset retirement obligation follow:</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Height w:val="1953"/>
        </w:trPr>
        <w:tc>
          <w:tcPr>
            <w:tcW w:w="1170" w:type="dxa"/>
            <w:tcBorders>
              <w:top w:val="nil"/>
              <w:left w:val="nil"/>
              <w:bottom w:val="nil"/>
              <w:right w:val="nil"/>
            </w:tcBorders>
            <w:shd w:val="clear" w:color="auto" w:fill="auto"/>
          </w:tcPr>
          <w:p w:rsidR="00E4185F" w:rsidRPr="004B63C3" w:rsidRDefault="00E4185F" w:rsidP="002123F4">
            <w:pPr>
              <w:rPr>
                <w:rFonts w:ascii="Calibri" w:hAnsi="Calibri" w:cs="Calibri"/>
                <w:sz w:val="18"/>
                <w:szCs w:val="18"/>
              </w:rPr>
            </w:pPr>
          </w:p>
          <w:p w:rsidR="00E4185F" w:rsidRPr="004B63C3" w:rsidRDefault="00E4185F" w:rsidP="002123F4">
            <w:pPr>
              <w:rPr>
                <w:rFonts w:ascii="Calibri" w:hAnsi="Calibri" w:cs="Calibri"/>
                <w:sz w:val="18"/>
                <w:szCs w:val="18"/>
              </w:rPr>
            </w:pPr>
          </w:p>
          <w:p w:rsidR="00E4185F" w:rsidRPr="004B63C3" w:rsidRDefault="00E4185F" w:rsidP="002123F4">
            <w:pPr>
              <w:rPr>
                <w:rFonts w:ascii="Calibri" w:hAnsi="Calibri" w:cs="Calibri"/>
                <w:sz w:val="18"/>
                <w:szCs w:val="18"/>
              </w:rPr>
            </w:pPr>
          </w:p>
          <w:p w:rsidR="00E4185F" w:rsidRPr="004B63C3" w:rsidRDefault="00E4185F" w:rsidP="002123F4">
            <w:pPr>
              <w:rPr>
                <w:rFonts w:ascii="Calibri" w:hAnsi="Calibri" w:cs="Calibri"/>
                <w:sz w:val="18"/>
                <w:szCs w:val="18"/>
              </w:rPr>
            </w:pPr>
          </w:p>
          <w:p w:rsidR="00E4185F" w:rsidRPr="004B63C3" w:rsidRDefault="00E4185F" w:rsidP="002123F4">
            <w:pPr>
              <w:rPr>
                <w:rFonts w:ascii="Calibri" w:hAnsi="Calibri" w:cs="Calibri"/>
                <w:sz w:val="18"/>
                <w:szCs w:val="18"/>
              </w:rPr>
            </w:pPr>
          </w:p>
          <w:p w:rsidR="00E4185F" w:rsidRPr="004B63C3" w:rsidRDefault="00E4185F" w:rsidP="002123F4">
            <w:pPr>
              <w:rPr>
                <w:rFonts w:ascii="Calibri" w:hAnsi="Calibri" w:cs="Calibri"/>
                <w:sz w:val="18"/>
                <w:szCs w:val="18"/>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8.7(b)</w:t>
            </w:r>
          </w:p>
        </w:tc>
        <w:tc>
          <w:tcPr>
            <w:tcW w:w="9900" w:type="dxa"/>
            <w:tcBorders>
              <w:top w:val="nil"/>
              <w:left w:val="nil"/>
              <w:bottom w:val="nil"/>
              <w:right w:val="nil"/>
            </w:tcBorders>
            <w:shd w:val="clear" w:color="auto" w:fill="FFFF00"/>
          </w:tcPr>
          <w:tbl>
            <w:tblPr>
              <w:tblW w:w="863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7"/>
              <w:gridCol w:w="1865"/>
              <w:gridCol w:w="1865"/>
            </w:tblGrid>
            <w:tr w:rsidR="002123F4" w:rsidRPr="004B63C3" w:rsidTr="002123F4">
              <w:trPr>
                <w:trHeight w:val="358"/>
              </w:trPr>
              <w:tc>
                <w:tcPr>
                  <w:tcW w:w="4907" w:type="dxa"/>
                  <w:tcBorders>
                    <w:top w:val="single" w:sz="4" w:space="0" w:color="auto"/>
                    <w:left w:val="nil"/>
                    <w:bottom w:val="single" w:sz="4" w:space="0" w:color="auto"/>
                    <w:right w:val="nil"/>
                  </w:tcBorders>
                </w:tcPr>
                <w:p w:rsidR="002123F4" w:rsidRPr="004B63C3" w:rsidRDefault="002123F4" w:rsidP="002123F4">
                  <w:pPr>
                    <w:pStyle w:val="NoSpacing"/>
                    <w:rPr>
                      <w:rFonts w:cs="Calibri"/>
                      <w:highlight w:val="yellow"/>
                    </w:rPr>
                  </w:pPr>
                </w:p>
              </w:tc>
              <w:tc>
                <w:tcPr>
                  <w:tcW w:w="1865" w:type="dxa"/>
                  <w:tcBorders>
                    <w:top w:val="single" w:sz="4" w:space="0" w:color="auto"/>
                    <w:left w:val="nil"/>
                    <w:bottom w:val="single" w:sz="4" w:space="0" w:color="auto"/>
                    <w:right w:val="nil"/>
                  </w:tcBorders>
                </w:tcPr>
                <w:p w:rsidR="002123F4" w:rsidRPr="004B63C3" w:rsidRDefault="00D52F38" w:rsidP="002123F4">
                  <w:pPr>
                    <w:pStyle w:val="NoSpacing"/>
                    <w:rPr>
                      <w:rFonts w:cs="Calibri"/>
                      <w:highlight w:val="yellow"/>
                    </w:rPr>
                  </w:pPr>
                  <w:r w:rsidRPr="004B63C3">
                    <w:rPr>
                      <w:rFonts w:cs="Calibri"/>
                      <w:highlight w:val="yellow"/>
                    </w:rPr>
                    <w:t>2013</w:t>
                  </w:r>
                </w:p>
              </w:tc>
              <w:tc>
                <w:tcPr>
                  <w:tcW w:w="1865" w:type="dxa"/>
                  <w:tcBorders>
                    <w:top w:val="single" w:sz="4" w:space="0" w:color="auto"/>
                    <w:left w:val="nil"/>
                    <w:bottom w:val="single" w:sz="4" w:space="0" w:color="auto"/>
                    <w:right w:val="nil"/>
                  </w:tcBorders>
                </w:tcPr>
                <w:p w:rsidR="002123F4" w:rsidRPr="004B63C3" w:rsidRDefault="00D52F38" w:rsidP="002123F4">
                  <w:pPr>
                    <w:pStyle w:val="NoSpacing"/>
                    <w:rPr>
                      <w:rFonts w:cs="Calibri"/>
                      <w:bCs/>
                      <w:highlight w:val="yellow"/>
                    </w:rPr>
                  </w:pPr>
                  <w:r w:rsidRPr="004B63C3">
                    <w:rPr>
                      <w:rFonts w:cs="Calibri"/>
                      <w:bCs/>
                      <w:highlight w:val="yellow"/>
                    </w:rPr>
                    <w:t>2012</w:t>
                  </w:r>
                </w:p>
              </w:tc>
            </w:tr>
            <w:tr w:rsidR="002123F4" w:rsidRPr="004B63C3" w:rsidTr="002123F4">
              <w:trPr>
                <w:trHeight w:val="345"/>
              </w:trPr>
              <w:tc>
                <w:tcPr>
                  <w:tcW w:w="4907" w:type="dxa"/>
                  <w:tcBorders>
                    <w:top w:val="nil"/>
                    <w:left w:val="nil"/>
                    <w:bottom w:val="nil"/>
                    <w:right w:val="nil"/>
                  </w:tcBorders>
                </w:tcPr>
                <w:p w:rsidR="002123F4" w:rsidRPr="004B63C3" w:rsidRDefault="002123F4" w:rsidP="002123F4">
                  <w:pPr>
                    <w:pStyle w:val="NoSpacing"/>
                    <w:rPr>
                      <w:rFonts w:cs="Calibri"/>
                      <w:highlight w:val="yellow"/>
                    </w:rPr>
                  </w:pPr>
                  <w:r w:rsidRPr="004B63C3">
                    <w:rPr>
                      <w:rFonts w:cs="Calibri"/>
                      <w:highlight w:val="yellow"/>
                    </w:rPr>
                    <w:t xml:space="preserve">Balance, beginning </w:t>
                  </w:r>
                </w:p>
              </w:tc>
              <w:tc>
                <w:tcPr>
                  <w:tcW w:w="1865" w:type="dxa"/>
                  <w:tcBorders>
                    <w:top w:val="nil"/>
                    <w:left w:val="nil"/>
                    <w:bottom w:val="nil"/>
                    <w:right w:val="nil"/>
                  </w:tcBorders>
                </w:tcPr>
                <w:p w:rsidR="002123F4" w:rsidRPr="004B63C3" w:rsidRDefault="002123F4" w:rsidP="002123F4">
                  <w:pPr>
                    <w:pStyle w:val="NoSpacing"/>
                    <w:rPr>
                      <w:rFonts w:cs="Calibri"/>
                      <w:bCs/>
                      <w:highlight w:val="yellow"/>
                    </w:rPr>
                  </w:pPr>
                  <w:r w:rsidRPr="004B63C3">
                    <w:rPr>
                      <w:rFonts w:cs="Calibri"/>
                      <w:bCs/>
                      <w:highlight w:val="yellow"/>
                    </w:rPr>
                    <w:t>P</w:t>
                  </w:r>
                </w:p>
              </w:tc>
              <w:tc>
                <w:tcPr>
                  <w:tcW w:w="1865" w:type="dxa"/>
                  <w:tcBorders>
                    <w:top w:val="nil"/>
                    <w:left w:val="nil"/>
                    <w:bottom w:val="nil"/>
                    <w:right w:val="nil"/>
                  </w:tcBorders>
                </w:tcPr>
                <w:p w:rsidR="002123F4" w:rsidRPr="004B63C3" w:rsidRDefault="002123F4" w:rsidP="002123F4">
                  <w:pPr>
                    <w:pStyle w:val="NoSpacing"/>
                    <w:rPr>
                      <w:rFonts w:cs="Calibri"/>
                      <w:highlight w:val="yellow"/>
                    </w:rPr>
                  </w:pPr>
                  <w:r w:rsidRPr="004B63C3">
                    <w:rPr>
                      <w:rFonts w:cs="Calibri"/>
                      <w:highlight w:val="yellow"/>
                    </w:rPr>
                    <w:t>P</w:t>
                  </w:r>
                </w:p>
              </w:tc>
            </w:tr>
            <w:tr w:rsidR="002123F4" w:rsidRPr="004B63C3" w:rsidTr="002123F4">
              <w:trPr>
                <w:trHeight w:val="275"/>
              </w:trPr>
              <w:tc>
                <w:tcPr>
                  <w:tcW w:w="4907" w:type="dxa"/>
                  <w:tcBorders>
                    <w:top w:val="nil"/>
                    <w:left w:val="nil"/>
                    <w:bottom w:val="nil"/>
                    <w:right w:val="nil"/>
                  </w:tcBorders>
                </w:tcPr>
                <w:p w:rsidR="002123F4" w:rsidRPr="004B63C3" w:rsidRDefault="002123F4" w:rsidP="002123F4">
                  <w:pPr>
                    <w:pStyle w:val="NoSpacing"/>
                    <w:rPr>
                      <w:rFonts w:cs="Calibri"/>
                      <w:highlight w:val="yellow"/>
                    </w:rPr>
                  </w:pPr>
                  <w:r w:rsidRPr="004B63C3">
                    <w:rPr>
                      <w:rFonts w:cs="Calibri"/>
                      <w:highlight w:val="yellow"/>
                    </w:rPr>
                    <w:t>Additions during the year</w:t>
                  </w:r>
                </w:p>
              </w:tc>
              <w:tc>
                <w:tcPr>
                  <w:tcW w:w="1865" w:type="dxa"/>
                  <w:tcBorders>
                    <w:top w:val="nil"/>
                    <w:left w:val="nil"/>
                    <w:bottom w:val="nil"/>
                    <w:right w:val="nil"/>
                  </w:tcBorders>
                  <w:vAlign w:val="bottom"/>
                </w:tcPr>
                <w:p w:rsidR="002123F4" w:rsidRPr="004B63C3" w:rsidRDefault="002123F4" w:rsidP="002123F4">
                  <w:pPr>
                    <w:pStyle w:val="NoSpacing"/>
                    <w:rPr>
                      <w:rFonts w:cs="Calibri"/>
                      <w:bCs/>
                      <w:highlight w:val="yellow"/>
                    </w:rPr>
                  </w:pPr>
                </w:p>
              </w:tc>
              <w:tc>
                <w:tcPr>
                  <w:tcW w:w="1865" w:type="dxa"/>
                  <w:tcBorders>
                    <w:top w:val="nil"/>
                    <w:left w:val="nil"/>
                    <w:bottom w:val="nil"/>
                    <w:right w:val="nil"/>
                  </w:tcBorders>
                  <w:vAlign w:val="bottom"/>
                </w:tcPr>
                <w:p w:rsidR="002123F4" w:rsidRPr="004B63C3" w:rsidRDefault="002123F4" w:rsidP="002123F4">
                  <w:pPr>
                    <w:pStyle w:val="NoSpacing"/>
                    <w:rPr>
                      <w:rFonts w:cs="Calibri"/>
                      <w:bCs/>
                      <w:highlight w:val="yellow"/>
                    </w:rPr>
                  </w:pPr>
                </w:p>
              </w:tc>
            </w:tr>
            <w:tr w:rsidR="002123F4" w:rsidRPr="004B63C3" w:rsidTr="002123F4">
              <w:trPr>
                <w:trHeight w:val="275"/>
              </w:trPr>
              <w:tc>
                <w:tcPr>
                  <w:tcW w:w="4907" w:type="dxa"/>
                  <w:tcBorders>
                    <w:top w:val="nil"/>
                    <w:left w:val="nil"/>
                    <w:bottom w:val="nil"/>
                    <w:right w:val="nil"/>
                  </w:tcBorders>
                </w:tcPr>
                <w:p w:rsidR="002123F4" w:rsidRPr="004B63C3" w:rsidRDefault="002123F4" w:rsidP="002123F4">
                  <w:pPr>
                    <w:pStyle w:val="NoSpacing"/>
                    <w:rPr>
                      <w:rFonts w:cs="Calibri"/>
                      <w:highlight w:val="yellow"/>
                    </w:rPr>
                  </w:pPr>
                  <w:r w:rsidRPr="004B63C3">
                    <w:rPr>
                      <w:rFonts w:cs="Calibri"/>
                      <w:highlight w:val="yellow"/>
                    </w:rPr>
                    <w:t>Accretion expense</w:t>
                  </w:r>
                </w:p>
              </w:tc>
              <w:tc>
                <w:tcPr>
                  <w:tcW w:w="1865" w:type="dxa"/>
                  <w:tcBorders>
                    <w:top w:val="nil"/>
                    <w:left w:val="nil"/>
                    <w:bottom w:val="nil"/>
                    <w:right w:val="nil"/>
                  </w:tcBorders>
                  <w:vAlign w:val="bottom"/>
                </w:tcPr>
                <w:p w:rsidR="002123F4" w:rsidRPr="004B63C3" w:rsidRDefault="002123F4" w:rsidP="002123F4">
                  <w:pPr>
                    <w:pStyle w:val="NoSpacing"/>
                    <w:rPr>
                      <w:rFonts w:cs="Calibri"/>
                      <w:bCs/>
                      <w:highlight w:val="yellow"/>
                    </w:rPr>
                  </w:pPr>
                </w:p>
              </w:tc>
              <w:tc>
                <w:tcPr>
                  <w:tcW w:w="1865" w:type="dxa"/>
                  <w:tcBorders>
                    <w:top w:val="nil"/>
                    <w:left w:val="nil"/>
                    <w:bottom w:val="nil"/>
                    <w:right w:val="nil"/>
                  </w:tcBorders>
                  <w:vAlign w:val="bottom"/>
                </w:tcPr>
                <w:p w:rsidR="002123F4" w:rsidRPr="004B63C3" w:rsidRDefault="002123F4" w:rsidP="002123F4">
                  <w:pPr>
                    <w:pStyle w:val="NoSpacing"/>
                    <w:rPr>
                      <w:rFonts w:cs="Calibri"/>
                      <w:bCs/>
                      <w:highlight w:val="yellow"/>
                    </w:rPr>
                  </w:pPr>
                </w:p>
              </w:tc>
            </w:tr>
            <w:tr w:rsidR="002123F4" w:rsidRPr="004B63C3" w:rsidTr="002123F4">
              <w:trPr>
                <w:trHeight w:val="427"/>
              </w:trPr>
              <w:tc>
                <w:tcPr>
                  <w:tcW w:w="4907" w:type="dxa"/>
                  <w:tcBorders>
                    <w:top w:val="single" w:sz="4" w:space="0" w:color="auto"/>
                    <w:left w:val="nil"/>
                    <w:bottom w:val="double" w:sz="4" w:space="0" w:color="auto"/>
                    <w:right w:val="nil"/>
                  </w:tcBorders>
                </w:tcPr>
                <w:p w:rsidR="002123F4" w:rsidRPr="004B63C3" w:rsidRDefault="002123F4" w:rsidP="002123F4">
                  <w:pPr>
                    <w:pStyle w:val="NoSpacing"/>
                    <w:rPr>
                      <w:rFonts w:cs="Calibri"/>
                      <w:highlight w:val="yellow"/>
                    </w:rPr>
                  </w:pPr>
                  <w:r w:rsidRPr="004B63C3">
                    <w:rPr>
                      <w:rFonts w:cs="Calibri"/>
                      <w:highlight w:val="yellow"/>
                    </w:rPr>
                    <w:t xml:space="preserve">Balance, end </w:t>
                  </w:r>
                </w:p>
              </w:tc>
              <w:tc>
                <w:tcPr>
                  <w:tcW w:w="1865"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highlight w:val="yellow"/>
                    </w:rPr>
                  </w:pPr>
                  <w:r w:rsidRPr="004B63C3">
                    <w:rPr>
                      <w:rFonts w:cs="Calibri"/>
                      <w:bCs/>
                      <w:highlight w:val="yellow"/>
                    </w:rPr>
                    <w:t>P</w:t>
                  </w:r>
                </w:p>
              </w:tc>
              <w:tc>
                <w:tcPr>
                  <w:tcW w:w="1865"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r w:rsidRPr="004B63C3">
                    <w:rPr>
                      <w:rFonts w:cs="Calibri"/>
                      <w:bCs/>
                      <w:highlight w:val="yellow"/>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pStyle w:val="CM69"/>
              <w:numPr>
                <w:ilvl w:val="0"/>
                <w:numId w:val="13"/>
              </w:numPr>
              <w:spacing w:before="360" w:after="0" w:line="231" w:lineRule="atLeast"/>
              <w:ind w:left="18" w:hanging="18"/>
              <w:rPr>
                <w:rFonts w:ascii="Calibri" w:hAnsi="Calibri" w:cs="Calibri"/>
                <w:b/>
                <w:sz w:val="22"/>
                <w:szCs w:val="22"/>
              </w:rPr>
            </w:pPr>
            <w:r w:rsidRPr="004B63C3">
              <w:rPr>
                <w:rFonts w:ascii="Calibri" w:hAnsi="Calibri" w:cs="Calibri"/>
                <w:b/>
                <w:bCs/>
                <w:sz w:val="22"/>
                <w:szCs w:val="22"/>
              </w:rPr>
              <w:t>CONTINGENT LIABILITIES AND ASSETS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640EE6">
            <w:pPr>
              <w:pStyle w:val="CM67"/>
              <w:spacing w:before="240" w:after="0"/>
              <w:ind w:left="720"/>
              <w:jc w:val="both"/>
              <w:outlineLvl w:val="0"/>
              <w:rPr>
                <w:rFonts w:ascii="Calibri" w:hAnsi="Calibri" w:cs="Calibri"/>
                <w:b/>
                <w:color w:val="000000"/>
                <w:sz w:val="22"/>
                <w:szCs w:val="22"/>
              </w:rPr>
            </w:pPr>
            <w:r w:rsidRPr="004B63C3">
              <w:rPr>
                <w:rFonts w:ascii="Calibri" w:hAnsi="Calibri" w:cs="Calibri"/>
                <w:b/>
                <w:color w:val="000000"/>
                <w:sz w:val="22"/>
                <w:szCs w:val="22"/>
              </w:rPr>
              <w:t>Contingent Liabilities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E4185F" w:rsidRPr="004B63C3" w:rsidRDefault="00E4185F"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21.15 (a) (b) (c)</w:t>
            </w:r>
            <w:r w:rsidRPr="004B63C3">
              <w:rPr>
                <w:rFonts w:ascii="Calibri" w:hAnsi="Calibri" w:cs="Calibri"/>
                <w:sz w:val="18"/>
                <w:szCs w:val="18"/>
              </w:rPr>
              <w:t xml:space="preserve"> </w:t>
            </w:r>
          </w:p>
        </w:tc>
        <w:tc>
          <w:tcPr>
            <w:tcW w:w="9900" w:type="dxa"/>
            <w:tcBorders>
              <w:top w:val="nil"/>
              <w:left w:val="nil"/>
              <w:bottom w:val="nil"/>
              <w:right w:val="nil"/>
            </w:tcBorders>
            <w:shd w:val="clear" w:color="auto" w:fill="auto"/>
          </w:tcPr>
          <w:p w:rsidR="002123F4" w:rsidRPr="004B63C3" w:rsidRDefault="002123F4" w:rsidP="00640EE6">
            <w:pPr>
              <w:pStyle w:val="Default"/>
              <w:spacing w:before="120"/>
              <w:ind w:left="720"/>
              <w:rPr>
                <w:rFonts w:ascii="Calibri" w:hAnsi="Calibri" w:cs="Calibri"/>
                <w:color w:val="FF0000"/>
                <w:sz w:val="22"/>
                <w:szCs w:val="22"/>
              </w:rPr>
            </w:pPr>
            <w:r w:rsidRPr="004B63C3">
              <w:rPr>
                <w:rFonts w:ascii="Calibri" w:hAnsi="Calibri" w:cs="Calibri"/>
                <w:color w:val="FF0000"/>
                <w:sz w:val="22"/>
                <w:szCs w:val="22"/>
              </w:rPr>
              <w:t>[</w:t>
            </w:r>
            <w:r w:rsidRPr="004B63C3">
              <w:rPr>
                <w:rFonts w:ascii="Calibri" w:hAnsi="Calibri" w:cs="Calibri"/>
                <w:i/>
                <w:color w:val="FF0000"/>
                <w:sz w:val="22"/>
                <w:szCs w:val="22"/>
                <w:u w:val="single"/>
              </w:rPr>
              <w:t>Describe the nature of each contingent liability including the estimate of financial effect, uncertainties on the timing of cash flow and possibility of reimbursement if estimation is possible.</w:t>
            </w:r>
            <w:r w:rsidRPr="004B63C3">
              <w:rPr>
                <w:rFonts w:ascii="Calibri" w:hAnsi="Calibri" w:cs="Calibri"/>
                <w:color w:val="FF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640EE6">
            <w:pPr>
              <w:pStyle w:val="Default"/>
              <w:spacing w:before="240"/>
              <w:ind w:left="720"/>
              <w:outlineLvl w:val="0"/>
              <w:rPr>
                <w:rFonts w:ascii="Calibri" w:hAnsi="Calibri" w:cs="Calibri"/>
                <w:b/>
                <w:sz w:val="22"/>
                <w:szCs w:val="22"/>
              </w:rPr>
            </w:pPr>
            <w:r w:rsidRPr="004B63C3">
              <w:rPr>
                <w:rFonts w:ascii="Calibri" w:hAnsi="Calibri" w:cs="Calibri"/>
                <w:b/>
                <w:sz w:val="22"/>
                <w:szCs w:val="22"/>
              </w:rPr>
              <w:t>Contingent Assets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DE1328">
            <w:pPr>
              <w:pStyle w:val="Default"/>
              <w:spacing w:before="120"/>
              <w:ind w:left="720"/>
              <w:rPr>
                <w:rFonts w:ascii="Calibri" w:hAnsi="Calibri" w:cs="Calibri"/>
                <w:color w:val="FF0000"/>
                <w:sz w:val="22"/>
                <w:szCs w:val="22"/>
              </w:rPr>
            </w:pPr>
            <w:r w:rsidRPr="004B63C3">
              <w:rPr>
                <w:rFonts w:ascii="Calibri" w:hAnsi="Calibri" w:cs="Calibri"/>
                <w:color w:val="FF0000"/>
                <w:sz w:val="22"/>
                <w:szCs w:val="22"/>
              </w:rPr>
              <w:t>[</w:t>
            </w:r>
            <w:r w:rsidRPr="004B63C3">
              <w:rPr>
                <w:rFonts w:ascii="Calibri" w:hAnsi="Calibri" w:cs="Calibri"/>
                <w:i/>
                <w:color w:val="FF0000"/>
                <w:sz w:val="22"/>
                <w:szCs w:val="22"/>
                <w:u w:val="single"/>
              </w:rPr>
              <w:t>Describe the nature of each contingent asset including the estimate of financial effect.</w:t>
            </w:r>
            <w:r w:rsidRPr="004B63C3">
              <w:rPr>
                <w:rFonts w:ascii="Calibri" w:hAnsi="Calibri" w:cs="Calibri"/>
                <w:color w:val="FF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numPr>
                <w:ilvl w:val="0"/>
                <w:numId w:val="13"/>
              </w:numPr>
              <w:autoSpaceDE w:val="0"/>
              <w:autoSpaceDN w:val="0"/>
              <w:adjustRightInd w:val="0"/>
              <w:spacing w:before="360"/>
              <w:ind w:left="18" w:hanging="18"/>
              <w:jc w:val="both"/>
              <w:rPr>
                <w:rFonts w:ascii="Calibri" w:hAnsi="Calibri" w:cs="Calibri"/>
                <w:b/>
                <w:bCs/>
                <w:color w:val="000000"/>
              </w:rPr>
            </w:pPr>
            <w:r w:rsidRPr="004B63C3">
              <w:rPr>
                <w:rFonts w:ascii="Calibri" w:hAnsi="Calibri" w:cs="Calibri"/>
                <w:b/>
                <w:bCs/>
                <w:color w:val="000000"/>
              </w:rPr>
              <w:t>DERIVATIVE FINANCIAL INSTRUMENTS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DE1328">
            <w:pPr>
              <w:autoSpaceDE w:val="0"/>
              <w:autoSpaceDN w:val="0"/>
              <w:adjustRightInd w:val="0"/>
              <w:spacing w:before="240"/>
              <w:ind w:left="720"/>
              <w:jc w:val="both"/>
              <w:outlineLvl w:val="0"/>
              <w:rPr>
                <w:rFonts w:ascii="Calibri" w:hAnsi="Calibri" w:cs="Calibri"/>
                <w:b/>
                <w:bCs/>
                <w:color w:val="000000"/>
                <w:sz w:val="22"/>
                <w:szCs w:val="22"/>
              </w:rPr>
            </w:pPr>
            <w:r w:rsidRPr="004B63C3">
              <w:rPr>
                <w:rFonts w:ascii="Calibri" w:hAnsi="Calibri" w:cs="Calibri"/>
                <w:b/>
                <w:bCs/>
                <w:color w:val="000000"/>
                <w:sz w:val="22"/>
                <w:szCs w:val="22"/>
              </w:rPr>
              <w:t>Currency Derivatives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DE1328">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w:t>
            </w:r>
            <w:r w:rsidRPr="004B63C3">
              <w:rPr>
                <w:rFonts w:ascii="Calibri" w:hAnsi="Calibri" w:cs="Calibri"/>
                <w:sz w:val="22"/>
                <w:szCs w:val="22"/>
              </w:rPr>
              <w:t>Company</w:t>
            </w:r>
            <w:r w:rsidRPr="004B63C3">
              <w:rPr>
                <w:rFonts w:ascii="Calibri" w:hAnsi="Calibri" w:cs="Calibri"/>
                <w:color w:val="000000"/>
                <w:sz w:val="22"/>
                <w:szCs w:val="22"/>
              </w:rPr>
              <w:t xml:space="preserve"> utilizes currency derivatives to hedge significant future transactions and cash flows.  The </w:t>
            </w:r>
            <w:r w:rsidRPr="004B63C3">
              <w:rPr>
                <w:rFonts w:ascii="Calibri" w:hAnsi="Calibri" w:cs="Calibri"/>
                <w:sz w:val="22"/>
                <w:szCs w:val="22"/>
              </w:rPr>
              <w:t>Company</w:t>
            </w:r>
            <w:r w:rsidRPr="004B63C3">
              <w:rPr>
                <w:rFonts w:ascii="Calibri" w:hAnsi="Calibri" w:cs="Calibri"/>
                <w:color w:val="000000"/>
                <w:sz w:val="22"/>
                <w:szCs w:val="22"/>
              </w:rPr>
              <w:t xml:space="preserve"> is a party to a variety of foreign currency forward contracts and options in the management of its exchange rate exposures.  The instruments purchased are primarily denominated in the currencies of the </w:t>
            </w:r>
            <w:r w:rsidRPr="004B63C3">
              <w:rPr>
                <w:rFonts w:ascii="Calibri" w:hAnsi="Calibri" w:cs="Calibri"/>
                <w:sz w:val="22"/>
                <w:szCs w:val="22"/>
              </w:rPr>
              <w:t>Company</w:t>
            </w:r>
            <w:r w:rsidRPr="004B63C3">
              <w:rPr>
                <w:rFonts w:ascii="Calibri" w:hAnsi="Calibri" w:cs="Calibri"/>
                <w:color w:val="000000"/>
                <w:sz w:val="22"/>
                <w:szCs w:val="22"/>
              </w:rPr>
              <w:t>’s principal markets.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5E0349" w:rsidRPr="004B63C3" w:rsidRDefault="005E0349" w:rsidP="005E0349">
            <w:pPr>
              <w:autoSpaceDE w:val="0"/>
              <w:autoSpaceDN w:val="0"/>
              <w:adjustRightInd w:val="0"/>
              <w:spacing w:after="240"/>
              <w:jc w:val="both"/>
              <w:rPr>
                <w:rFonts w:ascii="Calibri" w:hAnsi="Calibri" w:cs="Calibri"/>
                <w:color w:val="000000"/>
                <w:sz w:val="22"/>
                <w:szCs w:val="22"/>
              </w:rPr>
            </w:pPr>
          </w:p>
          <w:p w:rsidR="002123F4" w:rsidRPr="004B63C3" w:rsidRDefault="002123F4" w:rsidP="005E0349">
            <w:pPr>
              <w:autoSpaceDE w:val="0"/>
              <w:autoSpaceDN w:val="0"/>
              <w:adjustRightInd w:val="0"/>
              <w:spacing w:after="240"/>
              <w:ind w:left="702"/>
              <w:jc w:val="both"/>
              <w:rPr>
                <w:rFonts w:ascii="Calibri" w:hAnsi="Calibri" w:cs="Calibri"/>
                <w:color w:val="000000"/>
                <w:sz w:val="22"/>
                <w:szCs w:val="22"/>
              </w:rPr>
            </w:pPr>
            <w:r w:rsidRPr="004B63C3">
              <w:rPr>
                <w:rFonts w:ascii="Calibri" w:hAnsi="Calibri" w:cs="Calibri"/>
                <w:color w:val="000000"/>
                <w:sz w:val="22"/>
                <w:szCs w:val="22"/>
              </w:rPr>
              <w:t xml:space="preserve">At the reporting date, total notional amount of outstanding forward foreign exchange contracts that the </w:t>
            </w:r>
            <w:r w:rsidRPr="004B63C3">
              <w:rPr>
                <w:rFonts w:ascii="Calibri" w:hAnsi="Calibri" w:cs="Calibri"/>
                <w:sz w:val="22"/>
                <w:szCs w:val="22"/>
              </w:rPr>
              <w:t>Company</w:t>
            </w:r>
            <w:r w:rsidRPr="004B63C3">
              <w:rPr>
                <w:rFonts w:ascii="Calibri" w:hAnsi="Calibri" w:cs="Calibri"/>
                <w:color w:val="000000"/>
                <w:sz w:val="22"/>
                <w:szCs w:val="22"/>
              </w:rPr>
              <w:t xml:space="preserve"> has committed are as below.</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9157" w:type="dxa"/>
              <w:tblInd w:w="778" w:type="dxa"/>
              <w:tblLayout w:type="fixed"/>
              <w:tblCellMar>
                <w:left w:w="58" w:type="dxa"/>
                <w:right w:w="58" w:type="dxa"/>
              </w:tblCellMar>
              <w:tblLook w:val="0000" w:firstRow="0" w:lastRow="0" w:firstColumn="0" w:lastColumn="0" w:noHBand="0" w:noVBand="0"/>
            </w:tblPr>
            <w:tblGrid>
              <w:gridCol w:w="2231"/>
              <w:gridCol w:w="851"/>
              <w:gridCol w:w="851"/>
              <w:gridCol w:w="851"/>
              <w:gridCol w:w="852"/>
              <w:gridCol w:w="851"/>
              <w:gridCol w:w="851"/>
              <w:gridCol w:w="851"/>
              <w:gridCol w:w="968"/>
            </w:tblGrid>
            <w:tr w:rsidR="002123F4" w:rsidRPr="004B63C3" w:rsidTr="002123F4">
              <w:trPr>
                <w:cantSplit/>
                <w:trHeight w:val="500"/>
              </w:trPr>
              <w:tc>
                <w:tcPr>
                  <w:tcW w:w="2231" w:type="dxa"/>
                  <w:tcBorders>
                    <w:top w:val="single" w:sz="4" w:space="0" w:color="auto"/>
                    <w:bottom w:val="single" w:sz="4" w:space="0" w:color="auto"/>
                  </w:tcBorders>
                  <w:vAlign w:val="bottom"/>
                </w:tcPr>
                <w:p w:rsidR="002123F4" w:rsidRPr="004B63C3" w:rsidRDefault="002123F4" w:rsidP="002123F4">
                  <w:pPr>
                    <w:pStyle w:val="NoSpacing"/>
                    <w:rPr>
                      <w:rFonts w:cs="Calibri"/>
                    </w:rPr>
                  </w:pPr>
                  <w:r w:rsidRPr="004B63C3">
                    <w:rPr>
                      <w:rFonts w:cs="Calibri"/>
                    </w:rPr>
                    <w:t>Outstanding Contracts</w:t>
                  </w:r>
                </w:p>
              </w:tc>
              <w:tc>
                <w:tcPr>
                  <w:tcW w:w="1702" w:type="dxa"/>
                  <w:gridSpan w:val="2"/>
                  <w:tcBorders>
                    <w:top w:val="single" w:sz="4" w:space="0" w:color="auto"/>
                    <w:bottom w:val="single" w:sz="4" w:space="0" w:color="auto"/>
                  </w:tcBorders>
                  <w:vAlign w:val="bottom"/>
                </w:tcPr>
                <w:p w:rsidR="002123F4" w:rsidRPr="004B63C3" w:rsidRDefault="002123F4" w:rsidP="002123F4">
                  <w:pPr>
                    <w:pStyle w:val="NoSpacing"/>
                    <w:rPr>
                      <w:rFonts w:cs="Calibri"/>
                    </w:rPr>
                  </w:pPr>
                  <w:r w:rsidRPr="004B63C3">
                    <w:rPr>
                      <w:rFonts w:cs="Calibri"/>
                    </w:rPr>
                    <w:t>Average Exchange Rate</w:t>
                  </w:r>
                </w:p>
              </w:tc>
              <w:tc>
                <w:tcPr>
                  <w:tcW w:w="1703" w:type="dxa"/>
                  <w:gridSpan w:val="2"/>
                  <w:tcBorders>
                    <w:top w:val="single" w:sz="4" w:space="0" w:color="auto"/>
                    <w:bottom w:val="single" w:sz="4" w:space="0" w:color="auto"/>
                  </w:tcBorders>
                  <w:vAlign w:val="bottom"/>
                </w:tcPr>
                <w:p w:rsidR="002123F4" w:rsidRPr="004B63C3" w:rsidRDefault="002123F4" w:rsidP="002123F4">
                  <w:pPr>
                    <w:pStyle w:val="NoSpacing"/>
                    <w:rPr>
                      <w:rFonts w:cs="Calibri"/>
                    </w:rPr>
                  </w:pPr>
                  <w:r w:rsidRPr="004B63C3">
                    <w:rPr>
                      <w:rFonts w:cs="Calibri"/>
                    </w:rPr>
                    <w:t>Foreign Currency</w:t>
                  </w:r>
                </w:p>
              </w:tc>
              <w:tc>
                <w:tcPr>
                  <w:tcW w:w="1702" w:type="dxa"/>
                  <w:gridSpan w:val="2"/>
                  <w:tcBorders>
                    <w:top w:val="single" w:sz="4" w:space="0" w:color="auto"/>
                    <w:bottom w:val="single" w:sz="4" w:space="0" w:color="auto"/>
                  </w:tcBorders>
                  <w:vAlign w:val="bottom"/>
                </w:tcPr>
                <w:p w:rsidR="002123F4" w:rsidRPr="004B63C3" w:rsidRDefault="002123F4" w:rsidP="002123F4">
                  <w:pPr>
                    <w:pStyle w:val="NoSpacing"/>
                    <w:rPr>
                      <w:rFonts w:cs="Calibri"/>
                    </w:rPr>
                  </w:pPr>
                  <w:r w:rsidRPr="004B63C3">
                    <w:rPr>
                      <w:rFonts w:cs="Calibri"/>
                    </w:rPr>
                    <w:t>Contract Value</w:t>
                  </w:r>
                </w:p>
              </w:tc>
              <w:tc>
                <w:tcPr>
                  <w:tcW w:w="1819" w:type="dxa"/>
                  <w:gridSpan w:val="2"/>
                  <w:tcBorders>
                    <w:top w:val="single" w:sz="4" w:space="0" w:color="auto"/>
                    <w:bottom w:val="single" w:sz="4" w:space="0" w:color="auto"/>
                  </w:tcBorders>
                  <w:vAlign w:val="bottom"/>
                </w:tcPr>
                <w:p w:rsidR="002123F4" w:rsidRPr="004B63C3" w:rsidRDefault="002123F4" w:rsidP="002123F4">
                  <w:pPr>
                    <w:pStyle w:val="NoSpacing"/>
                    <w:rPr>
                      <w:rFonts w:cs="Calibri"/>
                    </w:rPr>
                  </w:pPr>
                  <w:r w:rsidRPr="004B63C3">
                    <w:rPr>
                      <w:rFonts w:cs="Calibri"/>
                    </w:rPr>
                    <w:t>Fair Value</w:t>
                  </w:r>
                </w:p>
              </w:tc>
            </w:tr>
            <w:tr w:rsidR="002123F4" w:rsidRPr="004B63C3" w:rsidTr="002123F4">
              <w:trPr>
                <w:cantSplit/>
                <w:trHeight w:val="317"/>
              </w:trPr>
              <w:tc>
                <w:tcPr>
                  <w:tcW w:w="2231" w:type="dxa"/>
                  <w:tcBorders>
                    <w:top w:val="single" w:sz="4" w:space="0" w:color="auto"/>
                    <w:bottom w:val="single" w:sz="4" w:space="0" w:color="auto"/>
                  </w:tcBorders>
                  <w:vAlign w:val="bottom"/>
                </w:tcPr>
                <w:p w:rsidR="002123F4" w:rsidRPr="004B63C3" w:rsidRDefault="002123F4" w:rsidP="002123F4">
                  <w:pPr>
                    <w:pStyle w:val="NoSpacing"/>
                    <w:rPr>
                      <w:rFonts w:cs="Calibri"/>
                    </w:rPr>
                  </w:pPr>
                </w:p>
              </w:tc>
              <w:tc>
                <w:tcPr>
                  <w:tcW w:w="851" w:type="dxa"/>
                  <w:tcBorders>
                    <w:top w:val="single" w:sz="4" w:space="0" w:color="auto"/>
                    <w:bottom w:val="single" w:sz="4" w:space="0" w:color="auto"/>
                  </w:tcBorders>
                  <w:vAlign w:val="bottom"/>
                </w:tcPr>
                <w:p w:rsidR="002123F4" w:rsidRPr="004B63C3" w:rsidRDefault="00D52F38" w:rsidP="002123F4">
                  <w:pPr>
                    <w:pStyle w:val="NoSpacing"/>
                    <w:rPr>
                      <w:rFonts w:cs="Calibri"/>
                    </w:rPr>
                  </w:pPr>
                  <w:r w:rsidRPr="004B63C3">
                    <w:rPr>
                      <w:rFonts w:cs="Calibri"/>
                    </w:rPr>
                    <w:t>2013</w:t>
                  </w:r>
                </w:p>
              </w:tc>
              <w:tc>
                <w:tcPr>
                  <w:tcW w:w="851" w:type="dxa"/>
                  <w:tcBorders>
                    <w:top w:val="single" w:sz="4" w:space="0" w:color="auto"/>
                    <w:bottom w:val="single" w:sz="4" w:space="0" w:color="auto"/>
                  </w:tcBorders>
                  <w:vAlign w:val="bottom"/>
                </w:tcPr>
                <w:p w:rsidR="002123F4" w:rsidRPr="004B63C3" w:rsidRDefault="00D52F38" w:rsidP="002123F4">
                  <w:pPr>
                    <w:pStyle w:val="NoSpacing"/>
                    <w:rPr>
                      <w:rFonts w:cs="Calibri"/>
                    </w:rPr>
                  </w:pPr>
                  <w:r w:rsidRPr="004B63C3">
                    <w:rPr>
                      <w:rFonts w:cs="Calibri"/>
                    </w:rPr>
                    <w:t>2012</w:t>
                  </w:r>
                </w:p>
              </w:tc>
              <w:tc>
                <w:tcPr>
                  <w:tcW w:w="851" w:type="dxa"/>
                  <w:tcBorders>
                    <w:top w:val="single" w:sz="4" w:space="0" w:color="auto"/>
                    <w:bottom w:val="single" w:sz="4" w:space="0" w:color="auto"/>
                  </w:tcBorders>
                  <w:vAlign w:val="bottom"/>
                </w:tcPr>
                <w:p w:rsidR="002123F4" w:rsidRPr="004B63C3" w:rsidRDefault="00D52F38" w:rsidP="002123F4">
                  <w:pPr>
                    <w:pStyle w:val="NoSpacing"/>
                    <w:rPr>
                      <w:rFonts w:cs="Calibri"/>
                    </w:rPr>
                  </w:pPr>
                  <w:r w:rsidRPr="004B63C3">
                    <w:rPr>
                      <w:rFonts w:cs="Calibri"/>
                    </w:rPr>
                    <w:t>2013</w:t>
                  </w:r>
                </w:p>
              </w:tc>
              <w:tc>
                <w:tcPr>
                  <w:tcW w:w="852" w:type="dxa"/>
                  <w:tcBorders>
                    <w:top w:val="single" w:sz="4" w:space="0" w:color="auto"/>
                    <w:bottom w:val="single" w:sz="4" w:space="0" w:color="auto"/>
                  </w:tcBorders>
                  <w:vAlign w:val="bottom"/>
                </w:tcPr>
                <w:p w:rsidR="002123F4" w:rsidRPr="004B63C3" w:rsidRDefault="00D52F38" w:rsidP="002123F4">
                  <w:pPr>
                    <w:pStyle w:val="NoSpacing"/>
                    <w:rPr>
                      <w:rFonts w:cs="Calibri"/>
                    </w:rPr>
                  </w:pPr>
                  <w:r w:rsidRPr="004B63C3">
                    <w:rPr>
                      <w:rFonts w:cs="Calibri"/>
                    </w:rPr>
                    <w:t>2012</w:t>
                  </w:r>
                </w:p>
              </w:tc>
              <w:tc>
                <w:tcPr>
                  <w:tcW w:w="851" w:type="dxa"/>
                  <w:tcBorders>
                    <w:top w:val="single" w:sz="4" w:space="0" w:color="auto"/>
                    <w:bottom w:val="single" w:sz="4" w:space="0" w:color="auto"/>
                  </w:tcBorders>
                  <w:vAlign w:val="bottom"/>
                </w:tcPr>
                <w:p w:rsidR="002123F4" w:rsidRPr="004B63C3" w:rsidRDefault="00D52F38" w:rsidP="002123F4">
                  <w:pPr>
                    <w:pStyle w:val="NoSpacing"/>
                    <w:rPr>
                      <w:rFonts w:cs="Calibri"/>
                    </w:rPr>
                  </w:pPr>
                  <w:r w:rsidRPr="004B63C3">
                    <w:rPr>
                      <w:rFonts w:cs="Calibri"/>
                    </w:rPr>
                    <w:t>2013</w:t>
                  </w:r>
                </w:p>
              </w:tc>
              <w:tc>
                <w:tcPr>
                  <w:tcW w:w="851" w:type="dxa"/>
                  <w:tcBorders>
                    <w:top w:val="single" w:sz="4" w:space="0" w:color="auto"/>
                    <w:bottom w:val="single" w:sz="4" w:space="0" w:color="auto"/>
                  </w:tcBorders>
                  <w:vAlign w:val="bottom"/>
                </w:tcPr>
                <w:p w:rsidR="002123F4" w:rsidRPr="004B63C3" w:rsidRDefault="00D52F38" w:rsidP="002123F4">
                  <w:pPr>
                    <w:pStyle w:val="NoSpacing"/>
                    <w:rPr>
                      <w:rFonts w:cs="Calibri"/>
                    </w:rPr>
                  </w:pPr>
                  <w:r w:rsidRPr="004B63C3">
                    <w:rPr>
                      <w:rFonts w:cs="Calibri"/>
                    </w:rPr>
                    <w:t>2012</w:t>
                  </w:r>
                </w:p>
              </w:tc>
              <w:tc>
                <w:tcPr>
                  <w:tcW w:w="851" w:type="dxa"/>
                  <w:tcBorders>
                    <w:top w:val="single" w:sz="4" w:space="0" w:color="auto"/>
                    <w:bottom w:val="single" w:sz="4" w:space="0" w:color="auto"/>
                  </w:tcBorders>
                  <w:vAlign w:val="bottom"/>
                </w:tcPr>
                <w:p w:rsidR="002123F4" w:rsidRPr="004B63C3" w:rsidRDefault="00D52F38" w:rsidP="002123F4">
                  <w:pPr>
                    <w:pStyle w:val="NoSpacing"/>
                    <w:rPr>
                      <w:rFonts w:cs="Calibri"/>
                    </w:rPr>
                  </w:pPr>
                  <w:r w:rsidRPr="004B63C3">
                    <w:rPr>
                      <w:rFonts w:cs="Calibri"/>
                    </w:rPr>
                    <w:t>2013</w:t>
                  </w:r>
                </w:p>
              </w:tc>
              <w:tc>
                <w:tcPr>
                  <w:tcW w:w="968" w:type="dxa"/>
                  <w:tcBorders>
                    <w:top w:val="single" w:sz="4" w:space="0" w:color="auto"/>
                    <w:bottom w:val="single" w:sz="4" w:space="0" w:color="auto"/>
                  </w:tcBorders>
                  <w:vAlign w:val="bottom"/>
                </w:tcPr>
                <w:p w:rsidR="002123F4" w:rsidRPr="004B63C3" w:rsidRDefault="00D52F38" w:rsidP="002123F4">
                  <w:pPr>
                    <w:pStyle w:val="NoSpacing"/>
                    <w:rPr>
                      <w:rFonts w:cs="Calibri"/>
                    </w:rPr>
                  </w:pPr>
                  <w:r w:rsidRPr="004B63C3">
                    <w:rPr>
                      <w:rFonts w:cs="Calibri"/>
                    </w:rPr>
                    <w:t>2012</w:t>
                  </w:r>
                </w:p>
              </w:tc>
            </w:tr>
            <w:tr w:rsidR="002123F4" w:rsidRPr="004B63C3" w:rsidTr="002123F4">
              <w:trPr>
                <w:cantSplit/>
                <w:trHeight w:val="317"/>
              </w:trPr>
              <w:tc>
                <w:tcPr>
                  <w:tcW w:w="2231" w:type="dxa"/>
                  <w:tcBorders>
                    <w:top w:val="single" w:sz="4" w:space="0" w:color="auto"/>
                  </w:tcBorders>
                  <w:vAlign w:val="bottom"/>
                </w:tcPr>
                <w:p w:rsidR="002123F4" w:rsidRPr="004B63C3" w:rsidRDefault="002123F4" w:rsidP="002123F4">
                  <w:pPr>
                    <w:pStyle w:val="NoSpacing"/>
                    <w:rPr>
                      <w:rFonts w:cs="Calibri"/>
                    </w:rPr>
                  </w:pPr>
                  <w:r w:rsidRPr="004B63C3">
                    <w:rPr>
                      <w:rFonts w:cs="Calibri"/>
                    </w:rPr>
                    <w:t xml:space="preserve">Buy </w:t>
                  </w:r>
                  <w:r w:rsidRPr="004B63C3">
                    <w:rPr>
                      <w:rFonts w:cs="Calibri"/>
                      <w:color w:val="0000FF"/>
                    </w:rPr>
                    <w:t>[</w:t>
                  </w:r>
                  <w:r w:rsidRPr="004B63C3">
                    <w:rPr>
                      <w:rFonts w:cs="Calibri"/>
                      <w:i/>
                      <w:color w:val="0000FF"/>
                      <w:u w:val="single"/>
                    </w:rPr>
                    <w:t>Currency</w:t>
                  </w:r>
                  <w:r w:rsidRPr="004B63C3">
                    <w:rPr>
                      <w:rFonts w:cs="Calibri"/>
                      <w:color w:val="0000FF"/>
                    </w:rPr>
                    <w:t>]</w:t>
                  </w:r>
                </w:p>
              </w:tc>
              <w:tc>
                <w:tcPr>
                  <w:tcW w:w="851" w:type="dxa"/>
                  <w:tcBorders>
                    <w:top w:val="single" w:sz="4" w:space="0" w:color="auto"/>
                  </w:tcBorders>
                  <w:vAlign w:val="bottom"/>
                </w:tcPr>
                <w:p w:rsidR="002123F4" w:rsidRPr="004B63C3" w:rsidRDefault="002123F4" w:rsidP="002123F4">
                  <w:pPr>
                    <w:pStyle w:val="NoSpacing"/>
                    <w:rPr>
                      <w:rFonts w:cs="Calibri"/>
                    </w:rPr>
                  </w:pPr>
                </w:p>
              </w:tc>
              <w:tc>
                <w:tcPr>
                  <w:tcW w:w="851" w:type="dxa"/>
                  <w:tcBorders>
                    <w:top w:val="single" w:sz="4" w:space="0" w:color="auto"/>
                  </w:tcBorders>
                  <w:vAlign w:val="bottom"/>
                </w:tcPr>
                <w:p w:rsidR="002123F4" w:rsidRPr="004B63C3" w:rsidRDefault="002123F4" w:rsidP="002123F4">
                  <w:pPr>
                    <w:pStyle w:val="NoSpacing"/>
                    <w:rPr>
                      <w:rFonts w:cs="Calibri"/>
                    </w:rPr>
                  </w:pPr>
                </w:p>
              </w:tc>
              <w:tc>
                <w:tcPr>
                  <w:tcW w:w="851" w:type="dxa"/>
                  <w:tcBorders>
                    <w:top w:val="single" w:sz="4" w:space="0" w:color="auto"/>
                  </w:tcBorders>
                  <w:vAlign w:val="bottom"/>
                </w:tcPr>
                <w:p w:rsidR="002123F4" w:rsidRPr="004B63C3" w:rsidRDefault="002123F4" w:rsidP="002123F4">
                  <w:pPr>
                    <w:pStyle w:val="NoSpacing"/>
                    <w:rPr>
                      <w:rFonts w:cs="Calibri"/>
                    </w:rPr>
                  </w:pPr>
                </w:p>
              </w:tc>
              <w:tc>
                <w:tcPr>
                  <w:tcW w:w="852" w:type="dxa"/>
                  <w:tcBorders>
                    <w:top w:val="single" w:sz="4" w:space="0" w:color="auto"/>
                  </w:tcBorders>
                  <w:vAlign w:val="bottom"/>
                </w:tcPr>
                <w:p w:rsidR="002123F4" w:rsidRPr="004B63C3" w:rsidRDefault="002123F4" w:rsidP="002123F4">
                  <w:pPr>
                    <w:pStyle w:val="NoSpacing"/>
                    <w:rPr>
                      <w:rFonts w:cs="Calibri"/>
                    </w:rPr>
                  </w:pPr>
                </w:p>
              </w:tc>
              <w:tc>
                <w:tcPr>
                  <w:tcW w:w="851" w:type="dxa"/>
                  <w:tcBorders>
                    <w:top w:val="single" w:sz="4" w:space="0" w:color="auto"/>
                  </w:tcBorders>
                  <w:vAlign w:val="bottom"/>
                </w:tcPr>
                <w:p w:rsidR="002123F4" w:rsidRPr="004B63C3" w:rsidRDefault="002123F4" w:rsidP="002123F4">
                  <w:pPr>
                    <w:pStyle w:val="NoSpacing"/>
                    <w:rPr>
                      <w:rFonts w:cs="Calibri"/>
                    </w:rPr>
                  </w:pPr>
                </w:p>
              </w:tc>
              <w:tc>
                <w:tcPr>
                  <w:tcW w:w="851" w:type="dxa"/>
                  <w:tcBorders>
                    <w:top w:val="single" w:sz="4" w:space="0" w:color="auto"/>
                  </w:tcBorders>
                  <w:vAlign w:val="bottom"/>
                </w:tcPr>
                <w:p w:rsidR="002123F4" w:rsidRPr="004B63C3" w:rsidRDefault="002123F4" w:rsidP="002123F4">
                  <w:pPr>
                    <w:pStyle w:val="NoSpacing"/>
                    <w:rPr>
                      <w:rFonts w:cs="Calibri"/>
                    </w:rPr>
                  </w:pPr>
                </w:p>
              </w:tc>
              <w:tc>
                <w:tcPr>
                  <w:tcW w:w="851" w:type="dxa"/>
                  <w:tcBorders>
                    <w:top w:val="single" w:sz="4" w:space="0" w:color="auto"/>
                  </w:tcBorders>
                  <w:vAlign w:val="bottom"/>
                </w:tcPr>
                <w:p w:rsidR="002123F4" w:rsidRPr="004B63C3" w:rsidRDefault="002123F4" w:rsidP="002123F4">
                  <w:pPr>
                    <w:pStyle w:val="NoSpacing"/>
                    <w:rPr>
                      <w:rFonts w:cs="Calibri"/>
                    </w:rPr>
                  </w:pPr>
                </w:p>
              </w:tc>
              <w:tc>
                <w:tcPr>
                  <w:tcW w:w="968" w:type="dxa"/>
                  <w:tcBorders>
                    <w:top w:val="single" w:sz="4" w:space="0" w:color="auto"/>
                  </w:tcBorders>
                  <w:vAlign w:val="bottom"/>
                </w:tcPr>
                <w:p w:rsidR="002123F4" w:rsidRPr="004B63C3" w:rsidRDefault="002123F4" w:rsidP="002123F4">
                  <w:pPr>
                    <w:pStyle w:val="NoSpacing"/>
                    <w:rPr>
                      <w:rFonts w:cs="Calibri"/>
                    </w:rPr>
                  </w:pPr>
                </w:p>
              </w:tc>
            </w:tr>
            <w:tr w:rsidR="002123F4" w:rsidRPr="004B63C3" w:rsidTr="002123F4">
              <w:trPr>
                <w:cantSplit/>
                <w:trHeight w:val="500"/>
              </w:trPr>
              <w:tc>
                <w:tcPr>
                  <w:tcW w:w="2231" w:type="dxa"/>
                  <w:vAlign w:val="bottom"/>
                </w:tcPr>
                <w:p w:rsidR="002123F4" w:rsidRPr="004B63C3" w:rsidRDefault="002123F4" w:rsidP="002123F4">
                  <w:pPr>
                    <w:pStyle w:val="NoSpacing"/>
                    <w:rPr>
                      <w:rFonts w:cs="Calibri"/>
                    </w:rPr>
                  </w:pPr>
                  <w:r w:rsidRPr="004B63C3">
                    <w:rPr>
                      <w:rFonts w:cs="Calibri"/>
                    </w:rPr>
                    <w:t>Less than three months</w:t>
                  </w: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2"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968" w:type="dxa"/>
                  <w:vAlign w:val="bottom"/>
                </w:tcPr>
                <w:p w:rsidR="002123F4" w:rsidRPr="004B63C3" w:rsidRDefault="002123F4" w:rsidP="002123F4">
                  <w:pPr>
                    <w:pStyle w:val="NoSpacing"/>
                    <w:rPr>
                      <w:rFonts w:cs="Calibri"/>
                    </w:rPr>
                  </w:pPr>
                </w:p>
              </w:tc>
            </w:tr>
            <w:tr w:rsidR="002123F4" w:rsidRPr="004B63C3" w:rsidTr="002123F4">
              <w:trPr>
                <w:cantSplit/>
                <w:trHeight w:val="256"/>
              </w:trPr>
              <w:tc>
                <w:tcPr>
                  <w:tcW w:w="2231" w:type="dxa"/>
                  <w:vAlign w:val="bottom"/>
                </w:tcPr>
                <w:p w:rsidR="002123F4" w:rsidRPr="004B63C3" w:rsidRDefault="002123F4" w:rsidP="002123F4">
                  <w:pPr>
                    <w:pStyle w:val="NoSpacing"/>
                    <w:rPr>
                      <w:rFonts w:cs="Calibri"/>
                    </w:rPr>
                  </w:pPr>
                  <w:r w:rsidRPr="004B63C3">
                    <w:rPr>
                      <w:rFonts w:cs="Calibri"/>
                    </w:rPr>
                    <w:t>Three to six months</w:t>
                  </w: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2"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968" w:type="dxa"/>
                  <w:vAlign w:val="bottom"/>
                </w:tcPr>
                <w:p w:rsidR="002123F4" w:rsidRPr="004B63C3" w:rsidRDefault="002123F4" w:rsidP="002123F4">
                  <w:pPr>
                    <w:pStyle w:val="NoSpacing"/>
                    <w:rPr>
                      <w:rFonts w:cs="Calibri"/>
                    </w:rPr>
                  </w:pPr>
                </w:p>
              </w:tc>
            </w:tr>
            <w:tr w:rsidR="002123F4" w:rsidRPr="004B63C3" w:rsidTr="002123F4">
              <w:trPr>
                <w:cantSplit/>
                <w:trHeight w:val="256"/>
              </w:trPr>
              <w:tc>
                <w:tcPr>
                  <w:tcW w:w="2231" w:type="dxa"/>
                  <w:vAlign w:val="bottom"/>
                </w:tcPr>
                <w:p w:rsidR="002123F4" w:rsidRPr="004B63C3" w:rsidRDefault="002123F4" w:rsidP="002123F4">
                  <w:pPr>
                    <w:pStyle w:val="NoSpacing"/>
                    <w:rPr>
                      <w:rFonts w:cs="Calibri"/>
                    </w:rPr>
                  </w:pPr>
                  <w:r w:rsidRPr="004B63C3">
                    <w:rPr>
                      <w:rFonts w:cs="Calibri"/>
                    </w:rPr>
                    <w:t xml:space="preserve">Sell </w:t>
                  </w:r>
                  <w:r w:rsidRPr="004B63C3">
                    <w:rPr>
                      <w:rFonts w:cs="Calibri"/>
                      <w:color w:val="0000FF"/>
                    </w:rPr>
                    <w:t>[</w:t>
                  </w:r>
                  <w:r w:rsidRPr="004B63C3">
                    <w:rPr>
                      <w:rFonts w:cs="Calibri"/>
                      <w:i/>
                      <w:color w:val="0000FF"/>
                      <w:u w:val="single"/>
                    </w:rPr>
                    <w:t>Currency</w:t>
                  </w:r>
                  <w:r w:rsidRPr="004B63C3">
                    <w:rPr>
                      <w:rFonts w:cs="Calibri"/>
                      <w:color w:val="0000FF"/>
                    </w:rPr>
                    <w:t>]</w:t>
                  </w: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2"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968" w:type="dxa"/>
                  <w:vAlign w:val="bottom"/>
                </w:tcPr>
                <w:p w:rsidR="002123F4" w:rsidRPr="004B63C3" w:rsidRDefault="002123F4" w:rsidP="002123F4">
                  <w:pPr>
                    <w:pStyle w:val="NoSpacing"/>
                    <w:rPr>
                      <w:rFonts w:cs="Calibri"/>
                    </w:rPr>
                  </w:pPr>
                </w:p>
              </w:tc>
            </w:tr>
            <w:tr w:rsidR="002123F4" w:rsidRPr="004B63C3" w:rsidTr="002123F4">
              <w:trPr>
                <w:cantSplit/>
                <w:trHeight w:val="500"/>
              </w:trPr>
              <w:tc>
                <w:tcPr>
                  <w:tcW w:w="2231" w:type="dxa"/>
                  <w:vAlign w:val="bottom"/>
                </w:tcPr>
                <w:p w:rsidR="002123F4" w:rsidRPr="004B63C3" w:rsidRDefault="002123F4" w:rsidP="002123F4">
                  <w:pPr>
                    <w:pStyle w:val="NoSpacing"/>
                    <w:rPr>
                      <w:rFonts w:cs="Calibri"/>
                    </w:rPr>
                  </w:pPr>
                  <w:r w:rsidRPr="004B63C3">
                    <w:rPr>
                      <w:rFonts w:cs="Calibri"/>
                    </w:rPr>
                    <w:t>Less than three months</w:t>
                  </w: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2"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968" w:type="dxa"/>
                  <w:vAlign w:val="bottom"/>
                </w:tcPr>
                <w:p w:rsidR="002123F4" w:rsidRPr="004B63C3" w:rsidRDefault="002123F4" w:rsidP="002123F4">
                  <w:pPr>
                    <w:pStyle w:val="NoSpacing"/>
                    <w:rPr>
                      <w:rFonts w:cs="Calibri"/>
                    </w:rPr>
                  </w:pPr>
                </w:p>
              </w:tc>
            </w:tr>
            <w:tr w:rsidR="002123F4" w:rsidRPr="004B63C3" w:rsidTr="002123F4">
              <w:trPr>
                <w:cantSplit/>
                <w:trHeight w:val="256"/>
              </w:trPr>
              <w:tc>
                <w:tcPr>
                  <w:tcW w:w="2231" w:type="dxa"/>
                  <w:vAlign w:val="bottom"/>
                </w:tcPr>
                <w:p w:rsidR="002123F4" w:rsidRPr="004B63C3" w:rsidRDefault="002123F4" w:rsidP="002123F4">
                  <w:pPr>
                    <w:pStyle w:val="NoSpacing"/>
                    <w:rPr>
                      <w:rFonts w:cs="Calibri"/>
                    </w:rPr>
                  </w:pPr>
                  <w:r w:rsidRPr="004B63C3">
                    <w:rPr>
                      <w:rFonts w:cs="Calibri"/>
                    </w:rPr>
                    <w:t xml:space="preserve">Buy </w:t>
                  </w:r>
                  <w:r w:rsidRPr="004B63C3">
                    <w:rPr>
                      <w:rFonts w:cs="Calibri"/>
                      <w:color w:val="0000FF"/>
                    </w:rPr>
                    <w:t>[</w:t>
                  </w:r>
                  <w:r w:rsidRPr="004B63C3">
                    <w:rPr>
                      <w:rFonts w:cs="Calibri"/>
                      <w:i/>
                      <w:color w:val="0000FF"/>
                      <w:u w:val="single"/>
                    </w:rPr>
                    <w:t>Currency</w:t>
                  </w:r>
                  <w:r w:rsidRPr="004B63C3">
                    <w:rPr>
                      <w:rFonts w:cs="Calibri"/>
                      <w:color w:val="0000FF"/>
                    </w:rPr>
                    <w:t>]</w:t>
                  </w: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2"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851" w:type="dxa"/>
                  <w:vAlign w:val="bottom"/>
                </w:tcPr>
                <w:p w:rsidR="002123F4" w:rsidRPr="004B63C3" w:rsidRDefault="002123F4" w:rsidP="002123F4">
                  <w:pPr>
                    <w:pStyle w:val="NoSpacing"/>
                    <w:rPr>
                      <w:rFonts w:cs="Calibri"/>
                    </w:rPr>
                  </w:pPr>
                </w:p>
              </w:tc>
              <w:tc>
                <w:tcPr>
                  <w:tcW w:w="968" w:type="dxa"/>
                  <w:vAlign w:val="bottom"/>
                </w:tcPr>
                <w:p w:rsidR="002123F4" w:rsidRPr="004B63C3" w:rsidRDefault="002123F4" w:rsidP="002123F4">
                  <w:pPr>
                    <w:pStyle w:val="NoSpacing"/>
                    <w:rPr>
                      <w:rFonts w:cs="Calibri"/>
                    </w:rPr>
                  </w:pPr>
                </w:p>
              </w:tc>
            </w:tr>
            <w:tr w:rsidR="002123F4" w:rsidRPr="004B63C3" w:rsidTr="002123F4">
              <w:trPr>
                <w:cantSplit/>
                <w:trHeight w:val="512"/>
              </w:trPr>
              <w:tc>
                <w:tcPr>
                  <w:tcW w:w="2231" w:type="dxa"/>
                  <w:tcBorders>
                    <w:bottom w:val="single" w:sz="4" w:space="0" w:color="auto"/>
                  </w:tcBorders>
                  <w:vAlign w:val="bottom"/>
                </w:tcPr>
                <w:p w:rsidR="002123F4" w:rsidRPr="004B63C3" w:rsidRDefault="002123F4" w:rsidP="002123F4">
                  <w:pPr>
                    <w:pStyle w:val="NoSpacing"/>
                    <w:rPr>
                      <w:rFonts w:cs="Calibri"/>
                    </w:rPr>
                  </w:pPr>
                  <w:r w:rsidRPr="004B63C3">
                    <w:rPr>
                      <w:rFonts w:cs="Calibri"/>
                    </w:rPr>
                    <w:t>Less than three months</w:t>
                  </w:r>
                </w:p>
              </w:tc>
              <w:tc>
                <w:tcPr>
                  <w:tcW w:w="851" w:type="dxa"/>
                  <w:tcBorders>
                    <w:bottom w:val="single" w:sz="4" w:space="0" w:color="auto"/>
                  </w:tcBorders>
                  <w:vAlign w:val="bottom"/>
                </w:tcPr>
                <w:p w:rsidR="002123F4" w:rsidRPr="004B63C3" w:rsidRDefault="002123F4" w:rsidP="002123F4">
                  <w:pPr>
                    <w:pStyle w:val="NoSpacing"/>
                    <w:rPr>
                      <w:rFonts w:cs="Calibri"/>
                    </w:rPr>
                  </w:pPr>
                </w:p>
              </w:tc>
              <w:tc>
                <w:tcPr>
                  <w:tcW w:w="851" w:type="dxa"/>
                  <w:tcBorders>
                    <w:bottom w:val="single" w:sz="4" w:space="0" w:color="auto"/>
                  </w:tcBorders>
                  <w:vAlign w:val="bottom"/>
                </w:tcPr>
                <w:p w:rsidR="002123F4" w:rsidRPr="004B63C3" w:rsidRDefault="002123F4" w:rsidP="002123F4">
                  <w:pPr>
                    <w:pStyle w:val="NoSpacing"/>
                    <w:rPr>
                      <w:rFonts w:cs="Calibri"/>
                    </w:rPr>
                  </w:pPr>
                </w:p>
              </w:tc>
              <w:tc>
                <w:tcPr>
                  <w:tcW w:w="851" w:type="dxa"/>
                  <w:tcBorders>
                    <w:bottom w:val="single" w:sz="4" w:space="0" w:color="auto"/>
                  </w:tcBorders>
                  <w:vAlign w:val="bottom"/>
                </w:tcPr>
                <w:p w:rsidR="002123F4" w:rsidRPr="004B63C3" w:rsidRDefault="002123F4" w:rsidP="002123F4">
                  <w:pPr>
                    <w:pStyle w:val="NoSpacing"/>
                    <w:rPr>
                      <w:rFonts w:cs="Calibri"/>
                    </w:rPr>
                  </w:pPr>
                </w:p>
              </w:tc>
              <w:tc>
                <w:tcPr>
                  <w:tcW w:w="852" w:type="dxa"/>
                  <w:tcBorders>
                    <w:bottom w:val="single" w:sz="4" w:space="0" w:color="auto"/>
                  </w:tcBorders>
                  <w:vAlign w:val="bottom"/>
                </w:tcPr>
                <w:p w:rsidR="002123F4" w:rsidRPr="004B63C3" w:rsidRDefault="002123F4" w:rsidP="002123F4">
                  <w:pPr>
                    <w:pStyle w:val="NoSpacing"/>
                    <w:rPr>
                      <w:rFonts w:cs="Calibri"/>
                    </w:rPr>
                  </w:pPr>
                </w:p>
              </w:tc>
              <w:tc>
                <w:tcPr>
                  <w:tcW w:w="851" w:type="dxa"/>
                  <w:tcBorders>
                    <w:bottom w:val="single" w:sz="4" w:space="0" w:color="auto"/>
                  </w:tcBorders>
                  <w:vAlign w:val="bottom"/>
                </w:tcPr>
                <w:p w:rsidR="002123F4" w:rsidRPr="004B63C3" w:rsidRDefault="002123F4" w:rsidP="002123F4">
                  <w:pPr>
                    <w:pStyle w:val="NoSpacing"/>
                    <w:rPr>
                      <w:rFonts w:cs="Calibri"/>
                    </w:rPr>
                  </w:pPr>
                </w:p>
              </w:tc>
              <w:tc>
                <w:tcPr>
                  <w:tcW w:w="851" w:type="dxa"/>
                  <w:tcBorders>
                    <w:bottom w:val="single" w:sz="4" w:space="0" w:color="auto"/>
                  </w:tcBorders>
                  <w:vAlign w:val="bottom"/>
                </w:tcPr>
                <w:p w:rsidR="002123F4" w:rsidRPr="004B63C3" w:rsidRDefault="002123F4" w:rsidP="002123F4">
                  <w:pPr>
                    <w:pStyle w:val="NoSpacing"/>
                    <w:rPr>
                      <w:rFonts w:cs="Calibri"/>
                    </w:rPr>
                  </w:pPr>
                </w:p>
              </w:tc>
              <w:tc>
                <w:tcPr>
                  <w:tcW w:w="851" w:type="dxa"/>
                  <w:tcBorders>
                    <w:bottom w:val="single" w:sz="4" w:space="0" w:color="auto"/>
                  </w:tcBorders>
                  <w:vAlign w:val="bottom"/>
                </w:tcPr>
                <w:p w:rsidR="002123F4" w:rsidRPr="004B63C3" w:rsidRDefault="002123F4" w:rsidP="002123F4">
                  <w:pPr>
                    <w:pStyle w:val="NoSpacing"/>
                    <w:rPr>
                      <w:rFonts w:cs="Calibri"/>
                    </w:rPr>
                  </w:pPr>
                </w:p>
              </w:tc>
              <w:tc>
                <w:tcPr>
                  <w:tcW w:w="968" w:type="dxa"/>
                  <w:tcBorders>
                    <w:bottom w:val="single" w:sz="4" w:space="0" w:color="auto"/>
                  </w:tcBorders>
                  <w:vAlign w:val="bottom"/>
                </w:tcPr>
                <w:p w:rsidR="002123F4" w:rsidRPr="004B63C3" w:rsidRDefault="002123F4" w:rsidP="002123F4">
                  <w:pPr>
                    <w:pStyle w:val="NoSpacing"/>
                    <w:rPr>
                      <w:rFonts w:cs="Calibri"/>
                    </w:rPr>
                  </w:pPr>
                </w:p>
              </w:tc>
            </w:tr>
            <w:tr w:rsidR="002123F4" w:rsidRPr="004B63C3" w:rsidTr="002123F4">
              <w:trPr>
                <w:cantSplit/>
                <w:trHeight w:val="378"/>
              </w:trPr>
              <w:tc>
                <w:tcPr>
                  <w:tcW w:w="2231" w:type="dxa"/>
                  <w:tcBorders>
                    <w:top w:val="single" w:sz="4" w:space="0" w:color="auto"/>
                    <w:bottom w:val="double" w:sz="4" w:space="0" w:color="auto"/>
                  </w:tcBorders>
                  <w:vAlign w:val="bottom"/>
                </w:tcPr>
                <w:p w:rsidR="002123F4" w:rsidRPr="004B63C3" w:rsidRDefault="002123F4" w:rsidP="002123F4">
                  <w:pPr>
                    <w:pStyle w:val="NoSpacing"/>
                    <w:rPr>
                      <w:rFonts w:cs="Calibri"/>
                    </w:rPr>
                  </w:pPr>
                </w:p>
              </w:tc>
              <w:tc>
                <w:tcPr>
                  <w:tcW w:w="851" w:type="dxa"/>
                  <w:tcBorders>
                    <w:top w:val="single" w:sz="4" w:space="0" w:color="auto"/>
                    <w:bottom w:val="double" w:sz="4" w:space="0" w:color="auto"/>
                  </w:tcBorders>
                  <w:vAlign w:val="bottom"/>
                </w:tcPr>
                <w:p w:rsidR="002123F4" w:rsidRPr="004B63C3" w:rsidRDefault="002123F4" w:rsidP="002123F4">
                  <w:pPr>
                    <w:pStyle w:val="NoSpacing"/>
                    <w:rPr>
                      <w:rFonts w:cs="Calibri"/>
                    </w:rPr>
                  </w:pPr>
                </w:p>
              </w:tc>
              <w:tc>
                <w:tcPr>
                  <w:tcW w:w="851" w:type="dxa"/>
                  <w:tcBorders>
                    <w:top w:val="single" w:sz="4" w:space="0" w:color="auto"/>
                    <w:bottom w:val="double" w:sz="4" w:space="0" w:color="auto"/>
                  </w:tcBorders>
                  <w:vAlign w:val="bottom"/>
                </w:tcPr>
                <w:p w:rsidR="002123F4" w:rsidRPr="004B63C3" w:rsidRDefault="002123F4" w:rsidP="002123F4">
                  <w:pPr>
                    <w:pStyle w:val="NoSpacing"/>
                    <w:rPr>
                      <w:rFonts w:cs="Calibri"/>
                    </w:rPr>
                  </w:pPr>
                </w:p>
              </w:tc>
              <w:tc>
                <w:tcPr>
                  <w:tcW w:w="851" w:type="dxa"/>
                  <w:tcBorders>
                    <w:top w:val="single" w:sz="4" w:space="0" w:color="auto"/>
                    <w:bottom w:val="double" w:sz="4" w:space="0" w:color="auto"/>
                  </w:tcBorders>
                  <w:vAlign w:val="bottom"/>
                </w:tcPr>
                <w:p w:rsidR="002123F4" w:rsidRPr="004B63C3" w:rsidRDefault="002123F4" w:rsidP="002123F4">
                  <w:pPr>
                    <w:pStyle w:val="NoSpacing"/>
                    <w:rPr>
                      <w:rFonts w:cs="Calibri"/>
                    </w:rPr>
                  </w:pPr>
                </w:p>
              </w:tc>
              <w:tc>
                <w:tcPr>
                  <w:tcW w:w="852" w:type="dxa"/>
                  <w:tcBorders>
                    <w:top w:val="single" w:sz="4" w:space="0" w:color="auto"/>
                    <w:bottom w:val="double" w:sz="4" w:space="0" w:color="auto"/>
                  </w:tcBorders>
                  <w:vAlign w:val="bottom"/>
                </w:tcPr>
                <w:p w:rsidR="002123F4" w:rsidRPr="004B63C3" w:rsidRDefault="002123F4" w:rsidP="002123F4">
                  <w:pPr>
                    <w:pStyle w:val="NoSpacing"/>
                    <w:rPr>
                      <w:rFonts w:cs="Calibri"/>
                    </w:rPr>
                  </w:pPr>
                </w:p>
              </w:tc>
              <w:tc>
                <w:tcPr>
                  <w:tcW w:w="851" w:type="dxa"/>
                  <w:tcBorders>
                    <w:top w:val="single" w:sz="4" w:space="0" w:color="auto"/>
                    <w:bottom w:val="double" w:sz="4" w:space="0" w:color="auto"/>
                  </w:tcBorders>
                  <w:vAlign w:val="bottom"/>
                </w:tcPr>
                <w:p w:rsidR="002123F4" w:rsidRPr="004B63C3" w:rsidRDefault="002123F4" w:rsidP="002123F4">
                  <w:pPr>
                    <w:pStyle w:val="NoSpacing"/>
                    <w:rPr>
                      <w:rFonts w:cs="Calibri"/>
                    </w:rPr>
                  </w:pPr>
                </w:p>
              </w:tc>
              <w:tc>
                <w:tcPr>
                  <w:tcW w:w="851" w:type="dxa"/>
                  <w:tcBorders>
                    <w:top w:val="single" w:sz="4" w:space="0" w:color="auto"/>
                    <w:bottom w:val="double" w:sz="4" w:space="0" w:color="auto"/>
                  </w:tcBorders>
                  <w:vAlign w:val="bottom"/>
                </w:tcPr>
                <w:p w:rsidR="002123F4" w:rsidRPr="004B63C3" w:rsidRDefault="002123F4" w:rsidP="002123F4">
                  <w:pPr>
                    <w:pStyle w:val="NoSpacing"/>
                    <w:rPr>
                      <w:rFonts w:cs="Calibri"/>
                    </w:rPr>
                  </w:pPr>
                </w:p>
              </w:tc>
              <w:tc>
                <w:tcPr>
                  <w:tcW w:w="851" w:type="dxa"/>
                  <w:tcBorders>
                    <w:top w:val="single" w:sz="4" w:space="0" w:color="auto"/>
                    <w:bottom w:val="double" w:sz="4" w:space="0" w:color="auto"/>
                  </w:tcBorders>
                  <w:vAlign w:val="bottom"/>
                </w:tcPr>
                <w:p w:rsidR="002123F4" w:rsidRPr="004B63C3" w:rsidRDefault="002123F4" w:rsidP="002123F4">
                  <w:pPr>
                    <w:pStyle w:val="NoSpacing"/>
                    <w:rPr>
                      <w:rFonts w:cs="Calibri"/>
                    </w:rPr>
                  </w:pPr>
                </w:p>
              </w:tc>
              <w:tc>
                <w:tcPr>
                  <w:tcW w:w="968" w:type="dxa"/>
                  <w:tcBorders>
                    <w:top w:val="single" w:sz="4" w:space="0" w:color="auto"/>
                    <w:bottom w:val="double" w:sz="4" w:space="0" w:color="auto"/>
                  </w:tcBorders>
                  <w:vAlign w:val="bottom"/>
                </w:tcPr>
                <w:p w:rsidR="002123F4" w:rsidRPr="004B63C3" w:rsidRDefault="002123F4" w:rsidP="002123F4">
                  <w:pPr>
                    <w:pStyle w:val="NoSpacing"/>
                    <w:rPr>
                      <w:rFonts w:cs="Calibri"/>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DE1328">
            <w:pPr>
              <w:autoSpaceDE w:val="0"/>
              <w:autoSpaceDN w:val="0"/>
              <w:adjustRightInd w:val="0"/>
              <w:spacing w:before="240"/>
              <w:ind w:left="720"/>
              <w:jc w:val="both"/>
              <w:rPr>
                <w:rFonts w:ascii="Calibri" w:hAnsi="Calibri" w:cs="Calibri"/>
                <w:color w:val="000000"/>
                <w:sz w:val="22"/>
                <w:szCs w:val="22"/>
              </w:rPr>
            </w:pPr>
            <w:r w:rsidRPr="004B63C3">
              <w:rPr>
                <w:rFonts w:ascii="Calibri" w:hAnsi="Calibri" w:cs="Calibri"/>
                <w:color w:val="000000"/>
                <w:sz w:val="22"/>
                <w:szCs w:val="22"/>
              </w:rPr>
              <w:t xml:space="preserve">In addition, the </w:t>
            </w:r>
            <w:r w:rsidRPr="004B63C3">
              <w:rPr>
                <w:rFonts w:ascii="Calibri" w:hAnsi="Calibri" w:cs="Calibri"/>
                <w:sz w:val="22"/>
                <w:szCs w:val="22"/>
              </w:rPr>
              <w:t>Company</w:t>
            </w:r>
            <w:r w:rsidRPr="004B63C3">
              <w:rPr>
                <w:rFonts w:ascii="Calibri" w:hAnsi="Calibri" w:cs="Calibri"/>
                <w:color w:val="000000"/>
                <w:sz w:val="22"/>
                <w:szCs w:val="22"/>
              </w:rPr>
              <w:t xml:space="preserve"> had options to purchase US dollars </w:t>
            </w:r>
            <w:r w:rsidRPr="004B63C3">
              <w:rPr>
                <w:rFonts w:ascii="Calibri" w:hAnsi="Calibri" w:cs="Calibri"/>
                <w:color w:val="FF0000"/>
                <w:sz w:val="22"/>
                <w:szCs w:val="22"/>
              </w:rPr>
              <w:t>[</w:t>
            </w:r>
            <w:r w:rsidRPr="004B63C3">
              <w:rPr>
                <w:rFonts w:ascii="Calibri" w:hAnsi="Calibri" w:cs="Calibri"/>
                <w:i/>
                <w:color w:val="FF0000"/>
                <w:sz w:val="22"/>
                <w:szCs w:val="22"/>
                <w:u w:val="single"/>
              </w:rPr>
              <w:t>Or other foreign currency</w:t>
            </w:r>
            <w:r w:rsidRPr="004B63C3">
              <w:rPr>
                <w:rFonts w:ascii="Calibri" w:hAnsi="Calibri" w:cs="Calibri"/>
                <w:color w:val="FF0000"/>
                <w:sz w:val="22"/>
                <w:szCs w:val="22"/>
              </w:rPr>
              <w:t xml:space="preserve">] </w:t>
            </w:r>
            <w:r w:rsidRPr="004B63C3">
              <w:rPr>
                <w:rFonts w:ascii="Calibri" w:hAnsi="Calibri" w:cs="Calibri"/>
                <w:color w:val="000000"/>
                <w:sz w:val="22"/>
                <w:szCs w:val="22"/>
              </w:rPr>
              <w:t xml:space="preserve">equivalent to an amount of approximately </w:t>
            </w:r>
            <w:r w:rsidRPr="004B63C3">
              <w:rPr>
                <w:rFonts w:ascii="Calibri" w:hAnsi="Calibri" w:cs="Calibri"/>
                <w:color w:val="0000FF"/>
                <w:sz w:val="22"/>
                <w:szCs w:val="22"/>
              </w:rPr>
              <w:t>[</w:t>
            </w:r>
            <w:r w:rsidRPr="004B63C3">
              <w:rPr>
                <w:rFonts w:ascii="Calibri" w:hAnsi="Calibri" w:cs="Calibri"/>
                <w:i/>
                <w:color w:val="0000FF"/>
                <w:sz w:val="22"/>
                <w:szCs w:val="22"/>
                <w:u w:val="single"/>
              </w:rPr>
              <w:t>Exchange amount in Pesos</w:t>
            </w:r>
            <w:r w:rsidRPr="004B63C3">
              <w:rPr>
                <w:rFonts w:ascii="Calibri" w:hAnsi="Calibri" w:cs="Calibri"/>
                <w:color w:val="0000FF"/>
                <w:sz w:val="22"/>
                <w:szCs w:val="22"/>
              </w:rPr>
              <w:t>]</w:t>
            </w:r>
            <w:r w:rsidRPr="004B63C3">
              <w:rPr>
                <w:rFonts w:ascii="Calibri" w:hAnsi="Calibri" w:cs="Calibri"/>
                <w:color w:val="000000"/>
                <w:sz w:val="22"/>
                <w:szCs w:val="22"/>
              </w:rPr>
              <w:t xml:space="preserve"> as a hedge against exchange losses on future purchases of goods.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DE1328">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Amounts of </w:t>
            </w:r>
            <w:r w:rsidRPr="004B63C3">
              <w:rPr>
                <w:rFonts w:ascii="Calibri" w:hAnsi="Calibri" w:cs="Calibri"/>
                <w:color w:val="0000FF"/>
                <w:sz w:val="22"/>
                <w:szCs w:val="22"/>
              </w:rPr>
              <w:t>[</w:t>
            </w:r>
            <w:r w:rsidRPr="004B63C3">
              <w:rPr>
                <w:rFonts w:ascii="Calibri" w:hAnsi="Calibri" w:cs="Calibri"/>
                <w:i/>
                <w:color w:val="0000FF"/>
                <w:sz w:val="22"/>
                <w:szCs w:val="22"/>
                <w:u w:val="single"/>
              </w:rPr>
              <w:t>Amounts of gain/ loss and inventory during the current year</w:t>
            </w:r>
            <w:r w:rsidRPr="004B63C3">
              <w:rPr>
                <w:rFonts w:ascii="Calibri" w:hAnsi="Calibri" w:cs="Calibri"/>
                <w:color w:val="0000FF"/>
                <w:sz w:val="22"/>
                <w:szCs w:val="22"/>
              </w:rPr>
              <w:t>]</w:t>
            </w:r>
            <w:r w:rsidRPr="004B63C3">
              <w:rPr>
                <w:rFonts w:ascii="Calibri" w:hAnsi="Calibri" w:cs="Calibri"/>
                <w:color w:val="000000"/>
                <w:sz w:val="22"/>
                <w:szCs w:val="22"/>
              </w:rPr>
              <w:t xml:space="preserve"> respectively have been transferred to </w:t>
            </w:r>
            <w:r w:rsidRPr="004B63C3">
              <w:rPr>
                <w:rFonts w:ascii="Calibri" w:hAnsi="Calibri" w:cs="Calibri"/>
                <w:i/>
                <w:color w:val="008000"/>
                <w:sz w:val="22"/>
                <w:szCs w:val="22"/>
              </w:rPr>
              <w:t>[profit or loss or other comprehensive income]</w:t>
            </w:r>
            <w:r w:rsidRPr="004B63C3">
              <w:rPr>
                <w:rFonts w:ascii="Calibri" w:hAnsi="Calibri" w:cs="Calibri"/>
                <w:color w:val="000000"/>
                <w:sz w:val="22"/>
                <w:szCs w:val="22"/>
              </w:rPr>
              <w:t xml:space="preserve"> and inventories in respect of contracts matured during the period.</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DE1328">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Changes in the fair value of currency derivatives amounting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 change in fair value during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have been charged to profit or loss in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respectively.</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DE1328">
            <w:pPr>
              <w:autoSpaceDE w:val="0"/>
              <w:autoSpaceDN w:val="0"/>
              <w:adjustRightInd w:val="0"/>
              <w:spacing w:before="240"/>
              <w:ind w:left="720"/>
              <w:jc w:val="both"/>
              <w:outlineLvl w:val="0"/>
              <w:rPr>
                <w:rFonts w:ascii="Calibri" w:hAnsi="Calibri" w:cs="Calibri"/>
                <w:b/>
                <w:bCs/>
                <w:color w:val="000000"/>
                <w:sz w:val="22"/>
                <w:szCs w:val="22"/>
              </w:rPr>
            </w:pPr>
            <w:r w:rsidRPr="004B63C3">
              <w:rPr>
                <w:rFonts w:ascii="Calibri" w:hAnsi="Calibri" w:cs="Calibri"/>
                <w:b/>
                <w:bCs/>
                <w:color w:val="000000"/>
                <w:sz w:val="22"/>
                <w:szCs w:val="22"/>
              </w:rPr>
              <w:t>Interest Rate Swaps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DE1328">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w:t>
            </w:r>
            <w:r w:rsidRPr="004B63C3">
              <w:rPr>
                <w:rFonts w:ascii="Calibri" w:hAnsi="Calibri" w:cs="Calibri"/>
                <w:sz w:val="22"/>
                <w:szCs w:val="22"/>
              </w:rPr>
              <w:t>Company</w:t>
            </w:r>
            <w:r w:rsidRPr="004B63C3">
              <w:rPr>
                <w:rFonts w:ascii="Calibri" w:hAnsi="Calibri" w:cs="Calibri"/>
                <w:color w:val="000000"/>
                <w:sz w:val="22"/>
                <w:szCs w:val="22"/>
              </w:rPr>
              <w:t xml:space="preserve"> uses interest rate swaps to manage its exposure to interest rate movements on its bank borrowings.  Contracts with nominal values of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contracts</w:t>
            </w:r>
            <w:r w:rsidRPr="004B63C3">
              <w:rPr>
                <w:rFonts w:ascii="Calibri" w:hAnsi="Calibri" w:cs="Calibri"/>
                <w:color w:val="0000FF"/>
                <w:sz w:val="22"/>
                <w:szCs w:val="22"/>
              </w:rPr>
              <w:t>]</w:t>
            </w:r>
            <w:r w:rsidRPr="004B63C3">
              <w:rPr>
                <w:rFonts w:ascii="Calibri" w:hAnsi="Calibri" w:cs="Calibri"/>
                <w:color w:val="000000"/>
                <w:sz w:val="22"/>
                <w:szCs w:val="22"/>
              </w:rPr>
              <w:t xml:space="preserve"> have fixed interest payments at an average rate of </w:t>
            </w:r>
            <w:r w:rsidRPr="004B63C3">
              <w:rPr>
                <w:rFonts w:ascii="Calibri" w:hAnsi="Calibri" w:cs="Calibri"/>
                <w:color w:val="0000FF"/>
                <w:sz w:val="22"/>
                <w:szCs w:val="22"/>
              </w:rPr>
              <w:t>[</w:t>
            </w:r>
            <w:r w:rsidRPr="004B63C3">
              <w:rPr>
                <w:rFonts w:ascii="Calibri" w:hAnsi="Calibri" w:cs="Calibri"/>
                <w:i/>
                <w:color w:val="0000FF"/>
                <w:sz w:val="22"/>
                <w:szCs w:val="22"/>
                <w:u w:val="single"/>
              </w:rPr>
              <w:t>Interest rate</w:t>
            </w:r>
            <w:r w:rsidRPr="004B63C3">
              <w:rPr>
                <w:rFonts w:ascii="Calibri" w:hAnsi="Calibri" w:cs="Calibri"/>
                <w:color w:val="0000FF"/>
                <w:sz w:val="22"/>
                <w:szCs w:val="22"/>
              </w:rPr>
              <w:t>]</w:t>
            </w:r>
            <w:r w:rsidRPr="004B63C3">
              <w:rPr>
                <w:rFonts w:ascii="Calibri" w:hAnsi="Calibri" w:cs="Calibri"/>
                <w:color w:val="000000"/>
                <w:sz w:val="22"/>
                <w:szCs w:val="22"/>
              </w:rPr>
              <w:t xml:space="preserve"> % for periods up until </w:t>
            </w:r>
            <w:r w:rsidRPr="004B63C3">
              <w:rPr>
                <w:rFonts w:ascii="Calibri" w:hAnsi="Calibri" w:cs="Calibri"/>
                <w:color w:val="0000FF"/>
                <w:sz w:val="22"/>
                <w:szCs w:val="22"/>
              </w:rPr>
              <w:t>[</w:t>
            </w:r>
            <w:r w:rsidRPr="004B63C3">
              <w:rPr>
                <w:rFonts w:ascii="Calibri" w:hAnsi="Calibri" w:cs="Calibri"/>
                <w:i/>
                <w:color w:val="0000FF"/>
                <w:sz w:val="22"/>
                <w:szCs w:val="22"/>
                <w:u w:val="single"/>
              </w:rPr>
              <w:t>Year of maturity</w:t>
            </w:r>
            <w:r w:rsidRPr="004B63C3">
              <w:rPr>
                <w:rFonts w:ascii="Calibri" w:hAnsi="Calibri" w:cs="Calibri"/>
                <w:color w:val="0000FF"/>
                <w:sz w:val="22"/>
                <w:szCs w:val="22"/>
              </w:rPr>
              <w:t>]</w:t>
            </w:r>
            <w:r w:rsidRPr="004B63C3">
              <w:rPr>
                <w:rFonts w:ascii="Calibri" w:hAnsi="Calibri" w:cs="Calibri"/>
                <w:color w:val="000000"/>
                <w:sz w:val="22"/>
                <w:szCs w:val="22"/>
              </w:rPr>
              <w:t xml:space="preserve"> and have floating interest receipts at </w:t>
            </w:r>
            <w:r w:rsidRPr="004B63C3">
              <w:rPr>
                <w:rFonts w:ascii="Calibri" w:hAnsi="Calibri" w:cs="Calibri"/>
                <w:color w:val="0000FF"/>
                <w:sz w:val="22"/>
                <w:szCs w:val="22"/>
              </w:rPr>
              <w:t>[</w:t>
            </w:r>
            <w:r w:rsidRPr="004B63C3">
              <w:rPr>
                <w:rFonts w:ascii="Calibri" w:hAnsi="Calibri" w:cs="Calibri"/>
                <w:i/>
                <w:color w:val="0000FF"/>
                <w:sz w:val="22"/>
                <w:szCs w:val="22"/>
                <w:u w:val="single"/>
              </w:rPr>
              <w:t>Interest rate</w:t>
            </w:r>
            <w:r w:rsidRPr="004B63C3">
              <w:rPr>
                <w:rFonts w:ascii="Calibri" w:hAnsi="Calibri" w:cs="Calibri"/>
                <w:color w:val="0000FF"/>
                <w:sz w:val="22"/>
                <w:szCs w:val="22"/>
              </w:rPr>
              <w:t>]</w:t>
            </w:r>
            <w:r w:rsidRPr="004B63C3">
              <w:rPr>
                <w:rFonts w:ascii="Calibri" w:hAnsi="Calibri" w:cs="Calibri"/>
                <w:color w:val="000000"/>
                <w:sz w:val="22"/>
                <w:szCs w:val="22"/>
              </w:rPr>
              <w:t xml:space="preserve"> % plus LIBOR </w:t>
            </w:r>
            <w:r w:rsidRPr="004B63C3">
              <w:rPr>
                <w:rFonts w:ascii="Calibri" w:hAnsi="Calibri" w:cs="Calibri"/>
                <w:color w:val="FF0000"/>
                <w:sz w:val="22"/>
                <w:szCs w:val="22"/>
              </w:rPr>
              <w:t>[</w:t>
            </w:r>
            <w:r w:rsidRPr="004B63C3">
              <w:rPr>
                <w:rFonts w:ascii="Calibri" w:hAnsi="Calibri" w:cs="Calibri"/>
                <w:i/>
                <w:color w:val="FF0000"/>
                <w:sz w:val="22"/>
                <w:szCs w:val="22"/>
                <w:u w:val="single"/>
              </w:rPr>
              <w:t>Or other basis for interest rates</w:t>
            </w:r>
            <w:r w:rsidRPr="004B63C3">
              <w:rPr>
                <w:rFonts w:ascii="Calibri" w:hAnsi="Calibri" w:cs="Calibri"/>
                <w:color w:val="FF0000"/>
                <w:sz w:val="22"/>
                <w:szCs w:val="22"/>
              </w:rPr>
              <w:t>]</w:t>
            </w:r>
            <w:r w:rsidRPr="004B63C3">
              <w:rPr>
                <w:rFonts w:ascii="Calibri" w:hAnsi="Calibri" w:cs="Calibri"/>
                <w:color w:val="00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fair value of swaps entered into at </w:t>
            </w:r>
            <w:r w:rsidRPr="004B63C3">
              <w:rPr>
                <w:rFonts w:ascii="Calibri" w:hAnsi="Calibri" w:cs="Calibri"/>
                <w:color w:val="0000FF"/>
                <w:sz w:val="22"/>
                <w:szCs w:val="22"/>
              </w:rPr>
              <w:t>[</w:t>
            </w:r>
            <w:r w:rsidRPr="004B63C3">
              <w:rPr>
                <w:rFonts w:ascii="Calibri" w:hAnsi="Calibri" w:cs="Calibri"/>
                <w:i/>
                <w:color w:val="0000FF"/>
                <w:sz w:val="22"/>
                <w:szCs w:val="22"/>
                <w:u w:val="single"/>
              </w:rPr>
              <w:t>Report date</w:t>
            </w:r>
            <w:r w:rsidRPr="004B63C3">
              <w:rPr>
                <w:rFonts w:ascii="Calibri" w:hAnsi="Calibri" w:cs="Calibri"/>
                <w:color w:val="0000FF"/>
                <w:sz w:val="22"/>
                <w:szCs w:val="22"/>
              </w:rPr>
              <w:t>]</w:t>
            </w:r>
            <w:r w:rsidRPr="004B63C3">
              <w:rPr>
                <w:rFonts w:ascii="Calibri" w:hAnsi="Calibri" w:cs="Calibri"/>
                <w:color w:val="000000"/>
                <w:sz w:val="22"/>
                <w:szCs w:val="22"/>
              </w:rPr>
              <w:t xml:space="preserve">,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xml:space="preserve"> is estimated at </w:t>
            </w:r>
            <w:r w:rsidRPr="004B63C3">
              <w:rPr>
                <w:rFonts w:ascii="Calibri" w:hAnsi="Calibri" w:cs="Calibri"/>
                <w:color w:val="0000FF"/>
                <w:sz w:val="22"/>
                <w:szCs w:val="22"/>
              </w:rPr>
              <w:t>[</w:t>
            </w:r>
            <w:r w:rsidRPr="004B63C3">
              <w:rPr>
                <w:rFonts w:ascii="Calibri" w:hAnsi="Calibri" w:cs="Calibri"/>
                <w:i/>
                <w:color w:val="0000FF"/>
                <w:sz w:val="22"/>
                <w:szCs w:val="22"/>
                <w:u w:val="single"/>
              </w:rPr>
              <w:t>Fair value as at reporting date for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respectively.  These amounts are based on market values of equivalent instruments at the reporting date.  All of these interest rate swaps are designated and effective as cash flow hedges and the fair value thereof has been deferred in equity.  Amounts of </w:t>
            </w:r>
            <w:r w:rsidRPr="004B63C3">
              <w:rPr>
                <w:rFonts w:ascii="Calibri" w:hAnsi="Calibri" w:cs="Calibri"/>
                <w:color w:val="0000FF"/>
                <w:sz w:val="22"/>
                <w:szCs w:val="22"/>
              </w:rPr>
              <w:t>[</w:t>
            </w:r>
            <w:r w:rsidRPr="004B63C3">
              <w:rPr>
                <w:rFonts w:ascii="Calibri" w:hAnsi="Calibri" w:cs="Calibri"/>
                <w:i/>
                <w:color w:val="0000FF"/>
                <w:sz w:val="22"/>
                <w:szCs w:val="22"/>
                <w:u w:val="single"/>
              </w:rPr>
              <w:t>Fair value as at reporting date for current and comparative periods</w:t>
            </w:r>
            <w:r w:rsidRPr="004B63C3">
              <w:rPr>
                <w:rFonts w:ascii="Calibri" w:hAnsi="Calibri" w:cs="Calibri"/>
                <w:color w:val="0000FF"/>
                <w:sz w:val="22"/>
                <w:szCs w:val="22"/>
              </w:rPr>
              <w:t xml:space="preserve">] </w:t>
            </w:r>
            <w:r w:rsidRPr="004B63C3">
              <w:rPr>
                <w:rFonts w:ascii="Calibri" w:hAnsi="Calibri" w:cs="Calibri"/>
                <w:color w:val="000000"/>
                <w:sz w:val="22"/>
                <w:szCs w:val="22"/>
              </w:rPr>
              <w:t xml:space="preserve">have been offset against hedged interest payments made during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respectively.</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5E0349" w:rsidRPr="004B63C3" w:rsidRDefault="005E0349" w:rsidP="00F50A5F">
            <w:pPr>
              <w:autoSpaceDE w:val="0"/>
              <w:autoSpaceDN w:val="0"/>
              <w:adjustRightInd w:val="0"/>
              <w:spacing w:before="120" w:after="240"/>
              <w:ind w:left="720"/>
              <w:jc w:val="both"/>
              <w:rPr>
                <w:rFonts w:ascii="Calibri" w:hAnsi="Calibri" w:cs="Calibri"/>
                <w:color w:val="000000"/>
                <w:sz w:val="22"/>
                <w:szCs w:val="22"/>
              </w:rPr>
            </w:pPr>
          </w:p>
          <w:p w:rsidR="005E0349" w:rsidRPr="004B63C3" w:rsidRDefault="005E0349" w:rsidP="00F50A5F">
            <w:pPr>
              <w:autoSpaceDE w:val="0"/>
              <w:autoSpaceDN w:val="0"/>
              <w:adjustRightInd w:val="0"/>
              <w:spacing w:before="120" w:after="240"/>
              <w:ind w:left="720"/>
              <w:jc w:val="both"/>
              <w:rPr>
                <w:rFonts w:ascii="Calibri" w:hAnsi="Calibri" w:cs="Calibri"/>
                <w:color w:val="000000"/>
                <w:sz w:val="22"/>
                <w:szCs w:val="22"/>
              </w:rPr>
            </w:pPr>
          </w:p>
          <w:p w:rsidR="005E0349" w:rsidRPr="004B63C3" w:rsidRDefault="005E0349" w:rsidP="00F50A5F">
            <w:pPr>
              <w:autoSpaceDE w:val="0"/>
              <w:autoSpaceDN w:val="0"/>
              <w:adjustRightInd w:val="0"/>
              <w:spacing w:before="120" w:after="240"/>
              <w:ind w:left="720"/>
              <w:jc w:val="both"/>
              <w:rPr>
                <w:rFonts w:ascii="Calibri" w:hAnsi="Calibri" w:cs="Calibri"/>
                <w:color w:val="000000"/>
                <w:sz w:val="22"/>
                <w:szCs w:val="22"/>
              </w:rPr>
            </w:pPr>
          </w:p>
          <w:p w:rsidR="005E0349" w:rsidRPr="004B63C3" w:rsidRDefault="005E0349" w:rsidP="00F50A5F">
            <w:pPr>
              <w:autoSpaceDE w:val="0"/>
              <w:autoSpaceDN w:val="0"/>
              <w:adjustRightInd w:val="0"/>
              <w:spacing w:before="120" w:after="240"/>
              <w:ind w:left="720"/>
              <w:jc w:val="both"/>
              <w:rPr>
                <w:rFonts w:ascii="Calibri" w:hAnsi="Calibri" w:cs="Calibri"/>
                <w:color w:val="000000"/>
                <w:sz w:val="22"/>
                <w:szCs w:val="22"/>
              </w:rPr>
            </w:pPr>
          </w:p>
          <w:p w:rsidR="005E0349" w:rsidRPr="004B63C3" w:rsidRDefault="005E0349" w:rsidP="00F50A5F">
            <w:pPr>
              <w:autoSpaceDE w:val="0"/>
              <w:autoSpaceDN w:val="0"/>
              <w:adjustRightInd w:val="0"/>
              <w:spacing w:before="120" w:after="240"/>
              <w:ind w:left="720"/>
              <w:jc w:val="both"/>
              <w:rPr>
                <w:rFonts w:ascii="Calibri" w:hAnsi="Calibri" w:cs="Calibri"/>
                <w:color w:val="000000"/>
                <w:sz w:val="22"/>
                <w:szCs w:val="22"/>
              </w:rPr>
            </w:pPr>
          </w:p>
          <w:p w:rsidR="005E0349" w:rsidRPr="004B63C3" w:rsidRDefault="005E0349" w:rsidP="00F50A5F">
            <w:pPr>
              <w:autoSpaceDE w:val="0"/>
              <w:autoSpaceDN w:val="0"/>
              <w:adjustRightInd w:val="0"/>
              <w:spacing w:before="120" w:after="240"/>
              <w:ind w:left="720"/>
              <w:jc w:val="both"/>
              <w:rPr>
                <w:rFonts w:ascii="Calibri" w:hAnsi="Calibri" w:cs="Calibri"/>
                <w:color w:val="000000"/>
                <w:sz w:val="22"/>
                <w:szCs w:val="22"/>
              </w:rPr>
            </w:pPr>
          </w:p>
          <w:p w:rsidR="002123F4" w:rsidRPr="004B63C3" w:rsidRDefault="002123F4" w:rsidP="00F50A5F">
            <w:pPr>
              <w:autoSpaceDE w:val="0"/>
              <w:autoSpaceDN w:val="0"/>
              <w:adjustRightInd w:val="0"/>
              <w:spacing w:before="120" w:after="240"/>
              <w:ind w:left="720"/>
              <w:jc w:val="both"/>
              <w:rPr>
                <w:rFonts w:ascii="Calibri" w:hAnsi="Calibri" w:cs="Calibri"/>
                <w:color w:val="000000"/>
                <w:sz w:val="22"/>
                <w:szCs w:val="22"/>
              </w:rPr>
            </w:pPr>
            <w:r w:rsidRPr="004B63C3">
              <w:rPr>
                <w:rFonts w:ascii="Calibri" w:hAnsi="Calibri" w:cs="Calibri"/>
                <w:color w:val="000000"/>
                <w:sz w:val="22"/>
                <w:szCs w:val="22"/>
              </w:rPr>
              <w:t>The following table details the notional principal amounts and remaining terms of interest rate swap contracts outstanding as at reporting date:</w:t>
            </w:r>
          </w:p>
          <w:tbl>
            <w:tblPr>
              <w:tblW w:w="9173" w:type="dxa"/>
              <w:tblInd w:w="778" w:type="dxa"/>
              <w:tblLayout w:type="fixed"/>
              <w:tblCellMar>
                <w:left w:w="58" w:type="dxa"/>
                <w:right w:w="58" w:type="dxa"/>
              </w:tblCellMar>
              <w:tblLook w:val="0000" w:firstRow="0" w:lastRow="0" w:firstColumn="0" w:lastColumn="0" w:noHBand="0" w:noVBand="0"/>
            </w:tblPr>
            <w:tblGrid>
              <w:gridCol w:w="2918"/>
              <w:gridCol w:w="1042"/>
              <w:gridCol w:w="1043"/>
              <w:gridCol w:w="1042"/>
              <w:gridCol w:w="1043"/>
              <w:gridCol w:w="1042"/>
              <w:gridCol w:w="1043"/>
            </w:tblGrid>
            <w:tr w:rsidR="002123F4" w:rsidRPr="004B63C3" w:rsidTr="002123F4">
              <w:trPr>
                <w:cantSplit/>
                <w:trHeight w:val="765"/>
              </w:trPr>
              <w:tc>
                <w:tcPr>
                  <w:tcW w:w="2918" w:type="dxa"/>
                  <w:tcBorders>
                    <w:top w:val="single" w:sz="4" w:space="0" w:color="auto"/>
                    <w:bottom w:val="single" w:sz="4" w:space="0" w:color="auto"/>
                  </w:tcBorders>
                  <w:vAlign w:val="bottom"/>
                </w:tcPr>
                <w:p w:rsidR="002123F4" w:rsidRPr="004B63C3" w:rsidRDefault="002123F4" w:rsidP="002123F4">
                  <w:pPr>
                    <w:pStyle w:val="Bodycopyheader1"/>
                    <w:spacing w:before="0" w:line="240" w:lineRule="auto"/>
                    <w:jc w:val="center"/>
                    <w:rPr>
                      <w:rFonts w:ascii="Calibri" w:hAnsi="Calibri" w:cs="Calibri"/>
                      <w:b w:val="0"/>
                      <w:color w:val="auto"/>
                      <w:sz w:val="22"/>
                      <w:szCs w:val="22"/>
                    </w:rPr>
                  </w:pPr>
                  <w:r w:rsidRPr="004B63C3">
                    <w:rPr>
                      <w:rFonts w:ascii="Calibri" w:hAnsi="Calibri" w:cs="Calibri"/>
                      <w:b w:val="0"/>
                      <w:color w:val="auto"/>
                      <w:sz w:val="22"/>
                      <w:szCs w:val="22"/>
                    </w:rPr>
                    <w:t>Outstanding Contracts</w:t>
                  </w:r>
                </w:p>
              </w:tc>
              <w:tc>
                <w:tcPr>
                  <w:tcW w:w="2085" w:type="dxa"/>
                  <w:gridSpan w:val="2"/>
                  <w:tcBorders>
                    <w:top w:val="single" w:sz="4" w:space="0" w:color="auto"/>
                    <w:bottom w:val="single" w:sz="4" w:space="0" w:color="auto"/>
                  </w:tcBorders>
                  <w:vAlign w:val="bottom"/>
                </w:tcPr>
                <w:p w:rsidR="002123F4" w:rsidRPr="004B63C3" w:rsidRDefault="002123F4" w:rsidP="002123F4">
                  <w:pPr>
                    <w:pStyle w:val="Bodycopyheader1"/>
                    <w:spacing w:before="0" w:line="240" w:lineRule="auto"/>
                    <w:jc w:val="center"/>
                    <w:rPr>
                      <w:rFonts w:ascii="Calibri" w:hAnsi="Calibri" w:cs="Calibri"/>
                      <w:b w:val="0"/>
                      <w:color w:val="auto"/>
                      <w:sz w:val="22"/>
                      <w:szCs w:val="22"/>
                    </w:rPr>
                  </w:pPr>
                  <w:r w:rsidRPr="004B63C3">
                    <w:rPr>
                      <w:rFonts w:ascii="Calibri" w:hAnsi="Calibri" w:cs="Calibri"/>
                      <w:b w:val="0"/>
                      <w:color w:val="auto"/>
                      <w:sz w:val="22"/>
                      <w:szCs w:val="22"/>
                    </w:rPr>
                    <w:t>Average Contracted Fixed Interest Rate</w:t>
                  </w:r>
                </w:p>
              </w:tc>
              <w:tc>
                <w:tcPr>
                  <w:tcW w:w="2085" w:type="dxa"/>
                  <w:gridSpan w:val="2"/>
                  <w:tcBorders>
                    <w:top w:val="single" w:sz="4" w:space="0" w:color="auto"/>
                    <w:bottom w:val="single" w:sz="4" w:space="0" w:color="auto"/>
                  </w:tcBorders>
                  <w:vAlign w:val="bottom"/>
                </w:tcPr>
                <w:p w:rsidR="002123F4" w:rsidRPr="004B63C3" w:rsidRDefault="002123F4" w:rsidP="002123F4">
                  <w:pPr>
                    <w:pStyle w:val="Bodycopyheader1"/>
                    <w:spacing w:before="0" w:line="240" w:lineRule="auto"/>
                    <w:jc w:val="center"/>
                    <w:rPr>
                      <w:rFonts w:ascii="Calibri" w:hAnsi="Calibri" w:cs="Calibri"/>
                      <w:b w:val="0"/>
                      <w:color w:val="auto"/>
                      <w:sz w:val="22"/>
                      <w:szCs w:val="22"/>
                    </w:rPr>
                  </w:pPr>
                  <w:r w:rsidRPr="004B63C3">
                    <w:rPr>
                      <w:rFonts w:ascii="Calibri" w:hAnsi="Calibri" w:cs="Calibri"/>
                      <w:b w:val="0"/>
                      <w:color w:val="auto"/>
                      <w:sz w:val="22"/>
                      <w:szCs w:val="22"/>
                    </w:rPr>
                    <w:t>Notional Principal Amount</w:t>
                  </w:r>
                </w:p>
              </w:tc>
              <w:tc>
                <w:tcPr>
                  <w:tcW w:w="2085" w:type="dxa"/>
                  <w:gridSpan w:val="2"/>
                  <w:tcBorders>
                    <w:top w:val="single" w:sz="4" w:space="0" w:color="auto"/>
                    <w:bottom w:val="single" w:sz="4" w:space="0" w:color="auto"/>
                  </w:tcBorders>
                  <w:vAlign w:val="bottom"/>
                </w:tcPr>
                <w:p w:rsidR="002123F4" w:rsidRPr="004B63C3" w:rsidRDefault="002123F4" w:rsidP="002123F4">
                  <w:pPr>
                    <w:pStyle w:val="Bodycopyheader1"/>
                    <w:spacing w:before="0" w:line="240" w:lineRule="auto"/>
                    <w:jc w:val="center"/>
                    <w:rPr>
                      <w:rFonts w:ascii="Calibri" w:hAnsi="Calibri" w:cs="Calibri"/>
                      <w:b w:val="0"/>
                      <w:color w:val="auto"/>
                      <w:sz w:val="22"/>
                      <w:szCs w:val="22"/>
                    </w:rPr>
                  </w:pPr>
                  <w:r w:rsidRPr="004B63C3">
                    <w:rPr>
                      <w:rFonts w:ascii="Calibri" w:hAnsi="Calibri" w:cs="Calibri"/>
                      <w:b w:val="0"/>
                      <w:color w:val="auto"/>
                      <w:sz w:val="22"/>
                      <w:szCs w:val="22"/>
                    </w:rPr>
                    <w:t>Fair Value</w:t>
                  </w:r>
                </w:p>
              </w:tc>
            </w:tr>
            <w:tr w:rsidR="002123F4" w:rsidRPr="004B63C3" w:rsidTr="002123F4">
              <w:trPr>
                <w:cantSplit/>
                <w:trHeight w:val="308"/>
              </w:trPr>
              <w:tc>
                <w:tcPr>
                  <w:tcW w:w="2918" w:type="dxa"/>
                  <w:tcBorders>
                    <w:top w:val="single" w:sz="4" w:space="0" w:color="auto"/>
                    <w:bottom w:val="single" w:sz="4" w:space="0" w:color="auto"/>
                  </w:tcBorders>
                  <w:vAlign w:val="bottom"/>
                </w:tcPr>
                <w:p w:rsidR="002123F4" w:rsidRPr="004B63C3" w:rsidRDefault="002123F4" w:rsidP="002123F4">
                  <w:pPr>
                    <w:pStyle w:val="Bodycopyheader1"/>
                    <w:spacing w:before="60" w:line="240" w:lineRule="auto"/>
                    <w:rPr>
                      <w:rFonts w:ascii="Calibri" w:hAnsi="Calibri" w:cs="Calibri"/>
                      <w:color w:val="auto"/>
                      <w:sz w:val="22"/>
                      <w:szCs w:val="22"/>
                    </w:rPr>
                  </w:pPr>
                </w:p>
              </w:tc>
              <w:tc>
                <w:tcPr>
                  <w:tcW w:w="1042" w:type="dxa"/>
                  <w:tcBorders>
                    <w:top w:val="single" w:sz="4" w:space="0" w:color="auto"/>
                    <w:bottom w:val="single" w:sz="4" w:space="0" w:color="auto"/>
                  </w:tcBorders>
                  <w:vAlign w:val="bottom"/>
                </w:tcPr>
                <w:p w:rsidR="002123F4" w:rsidRPr="004B63C3" w:rsidRDefault="00D52F38" w:rsidP="002123F4">
                  <w:pPr>
                    <w:pStyle w:val="Bodycopyheader1"/>
                    <w:spacing w:before="60" w:line="240" w:lineRule="auto"/>
                    <w:jc w:val="center"/>
                    <w:rPr>
                      <w:rFonts w:ascii="Calibri" w:hAnsi="Calibri" w:cs="Calibri"/>
                      <w:color w:val="auto"/>
                      <w:sz w:val="22"/>
                      <w:szCs w:val="22"/>
                    </w:rPr>
                  </w:pPr>
                  <w:r w:rsidRPr="004B63C3">
                    <w:rPr>
                      <w:rFonts w:ascii="Calibri" w:hAnsi="Calibri" w:cs="Calibri"/>
                      <w:color w:val="auto"/>
                      <w:sz w:val="22"/>
                      <w:szCs w:val="22"/>
                    </w:rPr>
                    <w:t>2013</w:t>
                  </w:r>
                </w:p>
              </w:tc>
              <w:tc>
                <w:tcPr>
                  <w:tcW w:w="1043" w:type="dxa"/>
                  <w:tcBorders>
                    <w:top w:val="single" w:sz="4" w:space="0" w:color="auto"/>
                    <w:bottom w:val="single" w:sz="4" w:space="0" w:color="auto"/>
                  </w:tcBorders>
                  <w:vAlign w:val="bottom"/>
                </w:tcPr>
                <w:p w:rsidR="002123F4" w:rsidRPr="004B63C3" w:rsidRDefault="00D52F38" w:rsidP="002123F4">
                  <w:pPr>
                    <w:pStyle w:val="Bodycopyheader1"/>
                    <w:spacing w:before="60" w:line="240" w:lineRule="auto"/>
                    <w:jc w:val="center"/>
                    <w:rPr>
                      <w:rFonts w:ascii="Calibri" w:hAnsi="Calibri" w:cs="Calibri"/>
                      <w:b w:val="0"/>
                      <w:color w:val="auto"/>
                      <w:sz w:val="22"/>
                      <w:szCs w:val="22"/>
                    </w:rPr>
                  </w:pPr>
                  <w:r w:rsidRPr="004B63C3">
                    <w:rPr>
                      <w:rFonts w:ascii="Calibri" w:hAnsi="Calibri" w:cs="Calibri"/>
                      <w:b w:val="0"/>
                      <w:color w:val="auto"/>
                      <w:sz w:val="22"/>
                      <w:szCs w:val="22"/>
                    </w:rPr>
                    <w:t>2012</w:t>
                  </w:r>
                </w:p>
              </w:tc>
              <w:tc>
                <w:tcPr>
                  <w:tcW w:w="1042" w:type="dxa"/>
                  <w:tcBorders>
                    <w:top w:val="single" w:sz="4" w:space="0" w:color="auto"/>
                    <w:bottom w:val="single" w:sz="4" w:space="0" w:color="auto"/>
                  </w:tcBorders>
                  <w:vAlign w:val="bottom"/>
                </w:tcPr>
                <w:p w:rsidR="002123F4" w:rsidRPr="004B63C3" w:rsidRDefault="00D52F38" w:rsidP="002123F4">
                  <w:pPr>
                    <w:pStyle w:val="Bodycopyheader1"/>
                    <w:spacing w:before="60" w:line="240" w:lineRule="auto"/>
                    <w:jc w:val="center"/>
                    <w:rPr>
                      <w:rFonts w:ascii="Calibri" w:hAnsi="Calibri" w:cs="Calibri"/>
                      <w:color w:val="auto"/>
                      <w:sz w:val="22"/>
                      <w:szCs w:val="22"/>
                    </w:rPr>
                  </w:pPr>
                  <w:r w:rsidRPr="004B63C3">
                    <w:rPr>
                      <w:rFonts w:ascii="Calibri" w:hAnsi="Calibri" w:cs="Calibri"/>
                      <w:color w:val="auto"/>
                      <w:sz w:val="22"/>
                      <w:szCs w:val="22"/>
                    </w:rPr>
                    <w:t>2013</w:t>
                  </w:r>
                </w:p>
              </w:tc>
              <w:tc>
                <w:tcPr>
                  <w:tcW w:w="1043" w:type="dxa"/>
                  <w:tcBorders>
                    <w:top w:val="single" w:sz="4" w:space="0" w:color="auto"/>
                    <w:bottom w:val="single" w:sz="4" w:space="0" w:color="auto"/>
                  </w:tcBorders>
                  <w:vAlign w:val="bottom"/>
                </w:tcPr>
                <w:p w:rsidR="002123F4" w:rsidRPr="004B63C3" w:rsidRDefault="00D52F38" w:rsidP="002123F4">
                  <w:pPr>
                    <w:pStyle w:val="Bodycopyheader1"/>
                    <w:spacing w:before="60" w:line="240" w:lineRule="auto"/>
                    <w:jc w:val="center"/>
                    <w:rPr>
                      <w:rFonts w:ascii="Calibri" w:hAnsi="Calibri" w:cs="Calibri"/>
                      <w:b w:val="0"/>
                      <w:color w:val="auto"/>
                      <w:sz w:val="22"/>
                      <w:szCs w:val="22"/>
                    </w:rPr>
                  </w:pPr>
                  <w:r w:rsidRPr="004B63C3">
                    <w:rPr>
                      <w:rFonts w:ascii="Calibri" w:hAnsi="Calibri" w:cs="Calibri"/>
                      <w:b w:val="0"/>
                      <w:color w:val="auto"/>
                      <w:sz w:val="22"/>
                      <w:szCs w:val="22"/>
                    </w:rPr>
                    <w:t>2012</w:t>
                  </w:r>
                </w:p>
              </w:tc>
              <w:tc>
                <w:tcPr>
                  <w:tcW w:w="1042" w:type="dxa"/>
                  <w:tcBorders>
                    <w:top w:val="single" w:sz="4" w:space="0" w:color="auto"/>
                    <w:bottom w:val="single" w:sz="4" w:space="0" w:color="auto"/>
                  </w:tcBorders>
                  <w:vAlign w:val="bottom"/>
                </w:tcPr>
                <w:p w:rsidR="002123F4" w:rsidRPr="004B63C3" w:rsidRDefault="00D52F38" w:rsidP="002123F4">
                  <w:pPr>
                    <w:pStyle w:val="Bodycopyheader1"/>
                    <w:spacing w:before="60" w:line="240" w:lineRule="auto"/>
                    <w:jc w:val="center"/>
                    <w:rPr>
                      <w:rFonts w:ascii="Calibri" w:hAnsi="Calibri" w:cs="Calibri"/>
                      <w:color w:val="auto"/>
                      <w:sz w:val="22"/>
                      <w:szCs w:val="22"/>
                    </w:rPr>
                  </w:pPr>
                  <w:r w:rsidRPr="004B63C3">
                    <w:rPr>
                      <w:rFonts w:ascii="Calibri" w:hAnsi="Calibri" w:cs="Calibri"/>
                      <w:color w:val="auto"/>
                      <w:sz w:val="22"/>
                      <w:szCs w:val="22"/>
                    </w:rPr>
                    <w:t>2013</w:t>
                  </w:r>
                </w:p>
              </w:tc>
              <w:tc>
                <w:tcPr>
                  <w:tcW w:w="1043" w:type="dxa"/>
                  <w:tcBorders>
                    <w:top w:val="single" w:sz="4" w:space="0" w:color="auto"/>
                    <w:bottom w:val="single" w:sz="4" w:space="0" w:color="auto"/>
                  </w:tcBorders>
                  <w:vAlign w:val="bottom"/>
                </w:tcPr>
                <w:p w:rsidR="002123F4" w:rsidRPr="004B63C3" w:rsidRDefault="00D52F38" w:rsidP="002123F4">
                  <w:pPr>
                    <w:pStyle w:val="Bodycopyheader1"/>
                    <w:spacing w:before="60" w:line="240" w:lineRule="auto"/>
                    <w:jc w:val="center"/>
                    <w:rPr>
                      <w:rFonts w:ascii="Calibri" w:hAnsi="Calibri" w:cs="Calibri"/>
                      <w:b w:val="0"/>
                      <w:color w:val="auto"/>
                      <w:sz w:val="22"/>
                      <w:szCs w:val="22"/>
                    </w:rPr>
                  </w:pPr>
                  <w:r w:rsidRPr="004B63C3">
                    <w:rPr>
                      <w:rFonts w:ascii="Calibri" w:hAnsi="Calibri" w:cs="Calibri"/>
                      <w:b w:val="0"/>
                      <w:color w:val="auto"/>
                      <w:sz w:val="22"/>
                      <w:szCs w:val="22"/>
                    </w:rPr>
                    <w:t>2012</w:t>
                  </w:r>
                </w:p>
              </w:tc>
            </w:tr>
            <w:tr w:rsidR="002123F4" w:rsidRPr="004B63C3" w:rsidTr="002123F4">
              <w:trPr>
                <w:cantSplit/>
                <w:trHeight w:val="308"/>
              </w:trPr>
              <w:tc>
                <w:tcPr>
                  <w:tcW w:w="2918" w:type="dxa"/>
                  <w:tcBorders>
                    <w:top w:val="single" w:sz="4" w:space="0" w:color="auto"/>
                  </w:tcBorders>
                  <w:vAlign w:val="bottom"/>
                </w:tcPr>
                <w:p w:rsidR="002123F4" w:rsidRPr="004B63C3" w:rsidRDefault="002123F4" w:rsidP="002123F4">
                  <w:pPr>
                    <w:pStyle w:val="Bodycopy"/>
                    <w:spacing w:before="60" w:line="240" w:lineRule="auto"/>
                    <w:rPr>
                      <w:rFonts w:ascii="Calibri" w:hAnsi="Calibri" w:cs="Calibri"/>
                      <w:color w:val="auto"/>
                      <w:sz w:val="22"/>
                      <w:szCs w:val="22"/>
                    </w:rPr>
                  </w:pPr>
                  <w:r w:rsidRPr="004B63C3">
                    <w:rPr>
                      <w:rFonts w:ascii="Calibri" w:hAnsi="Calibri" w:cs="Calibri"/>
                      <w:color w:val="auto"/>
                      <w:sz w:val="22"/>
                      <w:szCs w:val="22"/>
                    </w:rPr>
                    <w:t>Less than one year</w:t>
                  </w:r>
                </w:p>
              </w:tc>
              <w:tc>
                <w:tcPr>
                  <w:tcW w:w="1042" w:type="dxa"/>
                  <w:tcBorders>
                    <w:top w:val="single" w:sz="4" w:space="0" w:color="auto"/>
                  </w:tcBorders>
                  <w:vAlign w:val="bottom"/>
                </w:tcPr>
                <w:p w:rsidR="002123F4" w:rsidRPr="004B63C3" w:rsidRDefault="002123F4" w:rsidP="002123F4">
                  <w:pPr>
                    <w:pStyle w:val="Bodycopyrightindent"/>
                    <w:spacing w:before="60" w:line="240" w:lineRule="auto"/>
                    <w:ind w:right="57"/>
                    <w:rPr>
                      <w:rFonts w:ascii="Calibri" w:hAnsi="Calibri" w:cs="Calibri"/>
                      <w:color w:val="auto"/>
                      <w:sz w:val="22"/>
                      <w:szCs w:val="22"/>
                    </w:rPr>
                  </w:pPr>
                </w:p>
              </w:tc>
              <w:tc>
                <w:tcPr>
                  <w:tcW w:w="1043" w:type="dxa"/>
                  <w:tcBorders>
                    <w:top w:val="single" w:sz="4" w:space="0" w:color="auto"/>
                  </w:tcBorders>
                  <w:vAlign w:val="bottom"/>
                </w:tcPr>
                <w:p w:rsidR="002123F4" w:rsidRPr="004B63C3" w:rsidRDefault="002123F4" w:rsidP="002123F4">
                  <w:pPr>
                    <w:pStyle w:val="Bodycopyrightindent"/>
                    <w:spacing w:before="60" w:line="240" w:lineRule="auto"/>
                    <w:ind w:right="57"/>
                    <w:rPr>
                      <w:rFonts w:ascii="Calibri" w:hAnsi="Calibri" w:cs="Calibri"/>
                      <w:color w:val="auto"/>
                      <w:sz w:val="22"/>
                      <w:szCs w:val="22"/>
                    </w:rPr>
                  </w:pPr>
                </w:p>
              </w:tc>
              <w:tc>
                <w:tcPr>
                  <w:tcW w:w="1042" w:type="dxa"/>
                  <w:tcBorders>
                    <w:top w:val="single" w:sz="4" w:space="0" w:color="auto"/>
                  </w:tcBorders>
                  <w:vAlign w:val="bottom"/>
                </w:tcPr>
                <w:p w:rsidR="002123F4" w:rsidRPr="004B63C3" w:rsidRDefault="002123F4" w:rsidP="002123F4">
                  <w:pPr>
                    <w:pStyle w:val="Bodycopyrightindent"/>
                    <w:spacing w:before="60" w:line="240" w:lineRule="auto"/>
                    <w:ind w:right="57"/>
                    <w:rPr>
                      <w:rFonts w:ascii="Calibri" w:hAnsi="Calibri" w:cs="Calibri"/>
                      <w:color w:val="auto"/>
                      <w:sz w:val="22"/>
                      <w:szCs w:val="22"/>
                    </w:rPr>
                  </w:pPr>
                </w:p>
              </w:tc>
              <w:tc>
                <w:tcPr>
                  <w:tcW w:w="1043" w:type="dxa"/>
                  <w:tcBorders>
                    <w:top w:val="single" w:sz="4" w:space="0" w:color="auto"/>
                  </w:tcBorders>
                  <w:vAlign w:val="bottom"/>
                </w:tcPr>
                <w:p w:rsidR="002123F4" w:rsidRPr="004B63C3" w:rsidRDefault="002123F4" w:rsidP="002123F4">
                  <w:pPr>
                    <w:pStyle w:val="Bodycopyrightindent"/>
                    <w:spacing w:before="60" w:line="240" w:lineRule="auto"/>
                    <w:ind w:right="57"/>
                    <w:rPr>
                      <w:rFonts w:ascii="Calibri" w:hAnsi="Calibri" w:cs="Calibri"/>
                      <w:color w:val="auto"/>
                      <w:sz w:val="22"/>
                      <w:szCs w:val="22"/>
                    </w:rPr>
                  </w:pPr>
                </w:p>
              </w:tc>
              <w:tc>
                <w:tcPr>
                  <w:tcW w:w="1042" w:type="dxa"/>
                  <w:tcBorders>
                    <w:top w:val="single" w:sz="4" w:space="0" w:color="auto"/>
                  </w:tcBorders>
                  <w:vAlign w:val="bottom"/>
                </w:tcPr>
                <w:p w:rsidR="002123F4" w:rsidRPr="004B63C3" w:rsidRDefault="002123F4" w:rsidP="002123F4">
                  <w:pPr>
                    <w:pStyle w:val="Bodycopyrightindent"/>
                    <w:spacing w:before="60" w:line="240" w:lineRule="auto"/>
                    <w:ind w:right="57"/>
                    <w:rPr>
                      <w:rFonts w:ascii="Calibri" w:hAnsi="Calibri" w:cs="Calibri"/>
                      <w:color w:val="auto"/>
                      <w:sz w:val="22"/>
                      <w:szCs w:val="22"/>
                    </w:rPr>
                  </w:pPr>
                </w:p>
              </w:tc>
              <w:tc>
                <w:tcPr>
                  <w:tcW w:w="1043" w:type="dxa"/>
                  <w:tcBorders>
                    <w:top w:val="single" w:sz="4" w:space="0" w:color="auto"/>
                  </w:tcBorders>
                  <w:vAlign w:val="bottom"/>
                </w:tcPr>
                <w:p w:rsidR="002123F4" w:rsidRPr="004B63C3" w:rsidRDefault="002123F4" w:rsidP="002123F4">
                  <w:pPr>
                    <w:pStyle w:val="Bodycopyrightindent"/>
                    <w:spacing w:before="60" w:line="240" w:lineRule="auto"/>
                    <w:ind w:right="57"/>
                    <w:rPr>
                      <w:rFonts w:ascii="Calibri" w:hAnsi="Calibri" w:cs="Calibri"/>
                      <w:color w:val="auto"/>
                      <w:sz w:val="22"/>
                      <w:szCs w:val="22"/>
                    </w:rPr>
                  </w:pPr>
                </w:p>
              </w:tc>
            </w:tr>
            <w:tr w:rsidR="002123F4" w:rsidRPr="004B63C3" w:rsidTr="002123F4">
              <w:trPr>
                <w:cantSplit/>
                <w:trHeight w:val="258"/>
              </w:trPr>
              <w:tc>
                <w:tcPr>
                  <w:tcW w:w="2918" w:type="dxa"/>
                  <w:vAlign w:val="bottom"/>
                </w:tcPr>
                <w:p w:rsidR="002123F4" w:rsidRPr="004B63C3" w:rsidRDefault="002123F4" w:rsidP="002123F4">
                  <w:pPr>
                    <w:pStyle w:val="Bodycopy"/>
                    <w:spacing w:before="0" w:line="240" w:lineRule="auto"/>
                    <w:rPr>
                      <w:rFonts w:ascii="Calibri" w:hAnsi="Calibri" w:cs="Calibri"/>
                      <w:color w:val="auto"/>
                      <w:sz w:val="22"/>
                      <w:szCs w:val="22"/>
                    </w:rPr>
                  </w:pPr>
                  <w:r w:rsidRPr="004B63C3">
                    <w:rPr>
                      <w:rFonts w:ascii="Calibri" w:hAnsi="Calibri" w:cs="Calibri"/>
                      <w:color w:val="auto"/>
                      <w:sz w:val="22"/>
                      <w:szCs w:val="22"/>
                    </w:rPr>
                    <w:t>One to two years</w:t>
                  </w:r>
                </w:p>
              </w:tc>
              <w:tc>
                <w:tcPr>
                  <w:tcW w:w="1042" w:type="dxa"/>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3" w:type="dxa"/>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2" w:type="dxa"/>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3" w:type="dxa"/>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2" w:type="dxa"/>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3" w:type="dxa"/>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r>
            <w:tr w:rsidR="002123F4" w:rsidRPr="004B63C3" w:rsidTr="002123F4">
              <w:trPr>
                <w:cantSplit/>
                <w:trHeight w:val="258"/>
              </w:trPr>
              <w:tc>
                <w:tcPr>
                  <w:tcW w:w="2918" w:type="dxa"/>
                  <w:vAlign w:val="bottom"/>
                </w:tcPr>
                <w:p w:rsidR="002123F4" w:rsidRPr="004B63C3" w:rsidRDefault="002123F4" w:rsidP="002123F4">
                  <w:pPr>
                    <w:pStyle w:val="Bodycopy"/>
                    <w:spacing w:before="0" w:line="240" w:lineRule="auto"/>
                    <w:rPr>
                      <w:rFonts w:ascii="Calibri" w:hAnsi="Calibri" w:cs="Calibri"/>
                      <w:color w:val="auto"/>
                      <w:sz w:val="22"/>
                      <w:szCs w:val="22"/>
                    </w:rPr>
                  </w:pPr>
                  <w:r w:rsidRPr="004B63C3">
                    <w:rPr>
                      <w:rFonts w:ascii="Calibri" w:hAnsi="Calibri" w:cs="Calibri"/>
                      <w:color w:val="auto"/>
                      <w:sz w:val="22"/>
                      <w:szCs w:val="22"/>
                    </w:rPr>
                    <w:t>Two to five years</w:t>
                  </w:r>
                </w:p>
              </w:tc>
              <w:tc>
                <w:tcPr>
                  <w:tcW w:w="1042" w:type="dxa"/>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3" w:type="dxa"/>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2" w:type="dxa"/>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3" w:type="dxa"/>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2" w:type="dxa"/>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3" w:type="dxa"/>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r>
            <w:tr w:rsidR="002123F4" w:rsidRPr="004B63C3" w:rsidTr="002123F4">
              <w:trPr>
                <w:cantSplit/>
                <w:trHeight w:val="247"/>
              </w:trPr>
              <w:tc>
                <w:tcPr>
                  <w:tcW w:w="2918" w:type="dxa"/>
                  <w:tcBorders>
                    <w:bottom w:val="single" w:sz="4" w:space="0" w:color="auto"/>
                  </w:tcBorders>
                  <w:vAlign w:val="bottom"/>
                </w:tcPr>
                <w:p w:rsidR="002123F4" w:rsidRPr="004B63C3" w:rsidRDefault="002123F4" w:rsidP="002123F4">
                  <w:pPr>
                    <w:pStyle w:val="Bodycopy"/>
                    <w:spacing w:before="0" w:line="240" w:lineRule="auto"/>
                    <w:rPr>
                      <w:rFonts w:ascii="Calibri" w:hAnsi="Calibri" w:cs="Calibri"/>
                      <w:color w:val="auto"/>
                      <w:sz w:val="22"/>
                      <w:szCs w:val="22"/>
                    </w:rPr>
                  </w:pPr>
                  <w:r w:rsidRPr="004B63C3">
                    <w:rPr>
                      <w:rFonts w:ascii="Calibri" w:hAnsi="Calibri" w:cs="Calibri"/>
                      <w:color w:val="auto"/>
                      <w:sz w:val="22"/>
                      <w:szCs w:val="22"/>
                    </w:rPr>
                    <w:t>Beyond five years</w:t>
                  </w:r>
                </w:p>
              </w:tc>
              <w:tc>
                <w:tcPr>
                  <w:tcW w:w="1042" w:type="dxa"/>
                  <w:tcBorders>
                    <w:bottom w:val="single" w:sz="4" w:space="0" w:color="auto"/>
                  </w:tcBorders>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3" w:type="dxa"/>
                  <w:tcBorders>
                    <w:bottom w:val="single" w:sz="4" w:space="0" w:color="auto"/>
                  </w:tcBorders>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2" w:type="dxa"/>
                  <w:tcBorders>
                    <w:bottom w:val="single" w:sz="4" w:space="0" w:color="auto"/>
                  </w:tcBorders>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3" w:type="dxa"/>
                  <w:tcBorders>
                    <w:bottom w:val="single" w:sz="4" w:space="0" w:color="auto"/>
                  </w:tcBorders>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c>
                <w:tcPr>
                  <w:tcW w:w="1042" w:type="dxa"/>
                  <w:tcBorders>
                    <w:bottom w:val="single" w:sz="4" w:space="0" w:color="auto"/>
                  </w:tcBorders>
                  <w:vAlign w:val="bottom"/>
                </w:tcPr>
                <w:p w:rsidR="002123F4" w:rsidRPr="004B63C3" w:rsidRDefault="002123F4" w:rsidP="002123F4">
                  <w:pPr>
                    <w:pStyle w:val="Bodycopyrightindent"/>
                    <w:spacing w:before="0" w:line="240" w:lineRule="auto"/>
                    <w:rPr>
                      <w:rFonts w:ascii="Calibri" w:hAnsi="Calibri" w:cs="Calibri"/>
                      <w:color w:val="auto"/>
                      <w:sz w:val="22"/>
                      <w:szCs w:val="22"/>
                    </w:rPr>
                  </w:pPr>
                </w:p>
              </w:tc>
              <w:tc>
                <w:tcPr>
                  <w:tcW w:w="1043" w:type="dxa"/>
                  <w:tcBorders>
                    <w:bottom w:val="single" w:sz="4" w:space="0" w:color="auto"/>
                  </w:tcBorders>
                  <w:vAlign w:val="bottom"/>
                </w:tcPr>
                <w:p w:rsidR="002123F4" w:rsidRPr="004B63C3" w:rsidRDefault="002123F4" w:rsidP="002123F4">
                  <w:pPr>
                    <w:pStyle w:val="Bodycopyrightindent"/>
                    <w:spacing w:before="0" w:line="240" w:lineRule="auto"/>
                    <w:ind w:right="57"/>
                    <w:rPr>
                      <w:rFonts w:ascii="Calibri" w:hAnsi="Calibri" w:cs="Calibri"/>
                      <w:color w:val="auto"/>
                      <w:sz w:val="22"/>
                      <w:szCs w:val="22"/>
                    </w:rPr>
                  </w:pPr>
                </w:p>
              </w:tc>
            </w:tr>
            <w:tr w:rsidR="002123F4" w:rsidRPr="004B63C3" w:rsidTr="002123F4">
              <w:trPr>
                <w:cantSplit/>
                <w:trHeight w:val="382"/>
              </w:trPr>
              <w:tc>
                <w:tcPr>
                  <w:tcW w:w="2918" w:type="dxa"/>
                  <w:tcBorders>
                    <w:top w:val="single" w:sz="4" w:space="0" w:color="auto"/>
                    <w:bottom w:val="double" w:sz="4" w:space="0" w:color="auto"/>
                  </w:tcBorders>
                  <w:vAlign w:val="bottom"/>
                </w:tcPr>
                <w:p w:rsidR="002123F4" w:rsidRPr="004B63C3" w:rsidRDefault="002123F4" w:rsidP="002123F4">
                  <w:pPr>
                    <w:pStyle w:val="Bodycopy"/>
                    <w:spacing w:before="120" w:line="240" w:lineRule="auto"/>
                    <w:rPr>
                      <w:rFonts w:ascii="Calibri" w:hAnsi="Calibri" w:cs="Calibri"/>
                      <w:b/>
                      <w:color w:val="auto"/>
                      <w:sz w:val="22"/>
                      <w:szCs w:val="22"/>
                    </w:rPr>
                  </w:pPr>
                </w:p>
              </w:tc>
              <w:tc>
                <w:tcPr>
                  <w:tcW w:w="1042" w:type="dxa"/>
                  <w:tcBorders>
                    <w:top w:val="single" w:sz="4" w:space="0" w:color="auto"/>
                    <w:bottom w:val="double" w:sz="4" w:space="0" w:color="auto"/>
                  </w:tcBorders>
                  <w:vAlign w:val="bottom"/>
                </w:tcPr>
                <w:p w:rsidR="002123F4" w:rsidRPr="004B63C3" w:rsidRDefault="002123F4" w:rsidP="002123F4">
                  <w:pPr>
                    <w:pStyle w:val="Bodycopyrightindent"/>
                    <w:spacing w:before="120" w:line="240" w:lineRule="auto"/>
                    <w:ind w:right="57"/>
                    <w:rPr>
                      <w:rFonts w:ascii="Calibri" w:hAnsi="Calibri" w:cs="Calibri"/>
                      <w:color w:val="auto"/>
                      <w:sz w:val="22"/>
                      <w:szCs w:val="22"/>
                    </w:rPr>
                  </w:pPr>
                </w:p>
              </w:tc>
              <w:tc>
                <w:tcPr>
                  <w:tcW w:w="1043" w:type="dxa"/>
                  <w:tcBorders>
                    <w:top w:val="single" w:sz="4" w:space="0" w:color="auto"/>
                    <w:bottom w:val="double" w:sz="4" w:space="0" w:color="auto"/>
                  </w:tcBorders>
                  <w:vAlign w:val="bottom"/>
                </w:tcPr>
                <w:p w:rsidR="002123F4" w:rsidRPr="004B63C3" w:rsidRDefault="002123F4" w:rsidP="002123F4">
                  <w:pPr>
                    <w:pStyle w:val="Bodycopyrightindent"/>
                    <w:spacing w:before="120" w:line="240" w:lineRule="auto"/>
                    <w:ind w:right="57"/>
                    <w:rPr>
                      <w:rFonts w:ascii="Calibri" w:hAnsi="Calibri" w:cs="Calibri"/>
                      <w:color w:val="auto"/>
                      <w:sz w:val="22"/>
                      <w:szCs w:val="22"/>
                    </w:rPr>
                  </w:pPr>
                </w:p>
              </w:tc>
              <w:tc>
                <w:tcPr>
                  <w:tcW w:w="1042" w:type="dxa"/>
                  <w:tcBorders>
                    <w:top w:val="single" w:sz="4" w:space="0" w:color="auto"/>
                    <w:bottom w:val="double" w:sz="4" w:space="0" w:color="auto"/>
                  </w:tcBorders>
                  <w:vAlign w:val="bottom"/>
                </w:tcPr>
                <w:p w:rsidR="002123F4" w:rsidRPr="004B63C3" w:rsidRDefault="002123F4" w:rsidP="002123F4">
                  <w:pPr>
                    <w:pStyle w:val="Bodycopyrightindent"/>
                    <w:spacing w:before="120" w:line="240" w:lineRule="auto"/>
                    <w:ind w:right="57"/>
                    <w:rPr>
                      <w:rFonts w:ascii="Calibri" w:hAnsi="Calibri" w:cs="Calibri"/>
                      <w:color w:val="auto"/>
                      <w:sz w:val="22"/>
                      <w:szCs w:val="22"/>
                    </w:rPr>
                  </w:pPr>
                </w:p>
              </w:tc>
              <w:tc>
                <w:tcPr>
                  <w:tcW w:w="1043" w:type="dxa"/>
                  <w:tcBorders>
                    <w:top w:val="single" w:sz="4" w:space="0" w:color="auto"/>
                    <w:bottom w:val="double" w:sz="4" w:space="0" w:color="auto"/>
                  </w:tcBorders>
                  <w:vAlign w:val="bottom"/>
                </w:tcPr>
                <w:p w:rsidR="002123F4" w:rsidRPr="004B63C3" w:rsidRDefault="002123F4" w:rsidP="002123F4">
                  <w:pPr>
                    <w:pStyle w:val="Bodycopyrightindent"/>
                    <w:spacing w:before="120" w:line="240" w:lineRule="auto"/>
                    <w:ind w:right="57"/>
                    <w:rPr>
                      <w:rFonts w:ascii="Calibri" w:hAnsi="Calibri" w:cs="Calibri"/>
                      <w:color w:val="auto"/>
                      <w:sz w:val="22"/>
                      <w:szCs w:val="22"/>
                    </w:rPr>
                  </w:pPr>
                </w:p>
              </w:tc>
              <w:tc>
                <w:tcPr>
                  <w:tcW w:w="1042" w:type="dxa"/>
                  <w:tcBorders>
                    <w:top w:val="single" w:sz="4" w:space="0" w:color="auto"/>
                    <w:bottom w:val="double" w:sz="4" w:space="0" w:color="auto"/>
                  </w:tcBorders>
                  <w:vAlign w:val="bottom"/>
                </w:tcPr>
                <w:p w:rsidR="002123F4" w:rsidRPr="004B63C3" w:rsidRDefault="002123F4" w:rsidP="002123F4">
                  <w:pPr>
                    <w:pStyle w:val="Bodycopyrightindent"/>
                    <w:spacing w:before="120" w:line="240" w:lineRule="auto"/>
                    <w:ind w:right="57"/>
                    <w:rPr>
                      <w:rFonts w:ascii="Calibri" w:hAnsi="Calibri" w:cs="Calibri"/>
                      <w:color w:val="auto"/>
                      <w:sz w:val="22"/>
                      <w:szCs w:val="22"/>
                    </w:rPr>
                  </w:pPr>
                </w:p>
              </w:tc>
              <w:tc>
                <w:tcPr>
                  <w:tcW w:w="1043" w:type="dxa"/>
                  <w:tcBorders>
                    <w:top w:val="single" w:sz="4" w:space="0" w:color="auto"/>
                    <w:bottom w:val="double" w:sz="4" w:space="0" w:color="auto"/>
                  </w:tcBorders>
                  <w:vAlign w:val="bottom"/>
                </w:tcPr>
                <w:p w:rsidR="002123F4" w:rsidRPr="004B63C3" w:rsidRDefault="002123F4" w:rsidP="002123F4">
                  <w:pPr>
                    <w:pStyle w:val="Bodycopyrightindent"/>
                    <w:spacing w:before="120" w:line="240" w:lineRule="auto"/>
                    <w:ind w:right="57"/>
                    <w:rPr>
                      <w:rFonts w:ascii="Calibri" w:hAnsi="Calibri" w:cs="Calibri"/>
                      <w:color w:val="auto"/>
                      <w:sz w:val="22"/>
                      <w:szCs w:val="22"/>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right w:val="nil"/>
            </w:tcBorders>
            <w:shd w:val="clear" w:color="auto" w:fill="auto"/>
          </w:tcPr>
          <w:p w:rsidR="002123F4" w:rsidRPr="004B63C3" w:rsidRDefault="002123F4" w:rsidP="00506A5C">
            <w:pPr>
              <w:pStyle w:val="CM69"/>
              <w:numPr>
                <w:ilvl w:val="0"/>
                <w:numId w:val="13"/>
              </w:numPr>
              <w:spacing w:before="360" w:after="0"/>
              <w:ind w:left="18" w:hanging="18"/>
              <w:rPr>
                <w:rFonts w:ascii="Calibri" w:hAnsi="Calibri" w:cs="Calibri"/>
                <w:b/>
                <w:sz w:val="22"/>
                <w:szCs w:val="22"/>
              </w:rPr>
            </w:pPr>
            <w:r w:rsidRPr="004B63C3">
              <w:rPr>
                <w:rFonts w:ascii="Calibri" w:hAnsi="Calibri" w:cs="Calibri"/>
                <w:b/>
                <w:sz w:val="22"/>
                <w:szCs w:val="22"/>
              </w:rPr>
              <w:t>RELATED PARTY TRANSACTIONS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left w:val="nil"/>
              <w:bottom w:val="nil"/>
              <w:right w:val="nil"/>
            </w:tcBorders>
            <w:shd w:val="clear" w:color="auto" w:fill="auto"/>
          </w:tcPr>
          <w:p w:rsidR="002123F4" w:rsidRPr="004B63C3" w:rsidRDefault="00033E2C" w:rsidP="000E078F">
            <w:pPr>
              <w:pStyle w:val="CM67"/>
              <w:spacing w:before="240" w:after="240"/>
              <w:ind w:left="720"/>
              <w:jc w:val="both"/>
              <w:rPr>
                <w:rFonts w:ascii="Calibri" w:hAnsi="Calibri" w:cs="Calibri"/>
                <w:color w:val="000000"/>
                <w:sz w:val="22"/>
                <w:szCs w:val="22"/>
              </w:rPr>
            </w:pPr>
            <w:r w:rsidRPr="004B63C3">
              <w:rPr>
                <w:rFonts w:ascii="Calibri" w:hAnsi="Calibri" w:cs="Calibri"/>
                <w:color w:val="000000"/>
                <w:sz w:val="22"/>
                <w:szCs w:val="22"/>
                <w:highlight w:val="yellow"/>
              </w:rPr>
              <w:t xml:space="preserve">The summary of the </w:t>
            </w:r>
            <w:r w:rsidRPr="004B63C3">
              <w:rPr>
                <w:rFonts w:ascii="Calibri" w:hAnsi="Calibri" w:cs="Calibri"/>
                <w:i/>
                <w:color w:val="4F6228"/>
                <w:sz w:val="22"/>
                <w:szCs w:val="22"/>
                <w:highlight w:val="yellow"/>
              </w:rPr>
              <w:t>[Company, Branch, Bank, or any appropriate alternative]</w:t>
            </w:r>
            <w:r w:rsidRPr="004B63C3">
              <w:rPr>
                <w:rFonts w:ascii="Calibri" w:hAnsi="Calibri" w:cs="Calibri"/>
                <w:color w:val="000000"/>
                <w:sz w:val="22"/>
                <w:szCs w:val="22"/>
                <w:highlight w:val="yellow"/>
              </w:rPr>
              <w:t>)’s transactions and outstanding balances with related parties as at and for the year ended December 31, 2013 is as follows: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0E078F" w:rsidRPr="004B63C3" w:rsidRDefault="000E078F" w:rsidP="000E078F">
            <w:pPr>
              <w:rPr>
                <w:rFonts w:ascii="Calibri" w:hAnsi="Calibri" w:cs="Calibri"/>
                <w:sz w:val="18"/>
                <w:szCs w:val="18"/>
                <w:highlight w:val="yellow"/>
              </w:rPr>
            </w:pPr>
          </w:p>
          <w:p w:rsidR="000E078F" w:rsidRPr="004B63C3" w:rsidRDefault="000E078F" w:rsidP="000E078F">
            <w:pPr>
              <w:rPr>
                <w:rFonts w:ascii="Calibri" w:hAnsi="Calibri" w:cs="Calibri"/>
                <w:sz w:val="18"/>
                <w:szCs w:val="18"/>
                <w:highlight w:val="yellow"/>
              </w:rPr>
            </w:pPr>
            <w:r w:rsidRPr="004B63C3">
              <w:rPr>
                <w:rFonts w:ascii="Calibri" w:hAnsi="Calibri" w:cs="Calibri"/>
                <w:sz w:val="18"/>
                <w:szCs w:val="18"/>
                <w:highlight w:val="yellow"/>
              </w:rPr>
              <w:t>Section 33.8</w:t>
            </w:r>
          </w:p>
          <w:p w:rsidR="000E078F" w:rsidRPr="004B63C3" w:rsidRDefault="000E078F" w:rsidP="000E078F">
            <w:pPr>
              <w:rPr>
                <w:rFonts w:ascii="Calibri" w:hAnsi="Calibri" w:cs="Calibri"/>
                <w:sz w:val="18"/>
                <w:szCs w:val="18"/>
                <w:highlight w:val="yellow"/>
              </w:rPr>
            </w:pPr>
            <w:r w:rsidRPr="004B63C3">
              <w:rPr>
                <w:rFonts w:ascii="Calibri" w:hAnsi="Calibri" w:cs="Calibri"/>
                <w:sz w:val="18"/>
                <w:szCs w:val="18"/>
                <w:highlight w:val="yellow"/>
              </w:rPr>
              <w:t>Section 33.9</w:t>
            </w:r>
          </w:p>
          <w:p w:rsidR="000E078F" w:rsidRPr="004B63C3" w:rsidRDefault="000E078F" w:rsidP="000E078F">
            <w:pPr>
              <w:rPr>
                <w:rFonts w:ascii="Calibri" w:hAnsi="Calibri" w:cs="Calibri"/>
                <w:sz w:val="18"/>
                <w:szCs w:val="18"/>
                <w:highlight w:val="yellow"/>
              </w:rPr>
            </w:pPr>
            <w:r w:rsidRPr="004B63C3">
              <w:rPr>
                <w:rFonts w:ascii="Calibri" w:hAnsi="Calibri" w:cs="Calibri"/>
                <w:sz w:val="18"/>
                <w:szCs w:val="18"/>
                <w:highlight w:val="yellow"/>
              </w:rPr>
              <w:t>Section 33.10</w:t>
            </w:r>
          </w:p>
          <w:p w:rsidR="002123F4" w:rsidRPr="004B63C3" w:rsidRDefault="000E078F" w:rsidP="000E078F">
            <w:pPr>
              <w:rPr>
                <w:rFonts w:ascii="Calibri" w:hAnsi="Calibri" w:cs="Calibri"/>
                <w:sz w:val="18"/>
                <w:szCs w:val="18"/>
                <w:highlight w:val="yellow"/>
              </w:rPr>
            </w:pPr>
            <w:r w:rsidRPr="004B63C3">
              <w:rPr>
                <w:rFonts w:ascii="Calibri" w:hAnsi="Calibri" w:cs="Calibri"/>
                <w:sz w:val="18"/>
                <w:szCs w:val="18"/>
                <w:highlight w:val="yellow"/>
              </w:rPr>
              <w:t xml:space="preserve">Section </w:t>
            </w:r>
            <w:r w:rsidRPr="004B63C3">
              <w:rPr>
                <w:rFonts w:ascii="Calibri" w:hAnsi="Calibri" w:cs="Calibri"/>
                <w:sz w:val="18"/>
                <w:szCs w:val="18"/>
                <w:highlight w:val="yellow"/>
              </w:rPr>
              <w:lastRenderedPageBreak/>
              <w:t>33.12</w:t>
            </w:r>
          </w:p>
        </w:tc>
        <w:tc>
          <w:tcPr>
            <w:tcW w:w="9900" w:type="dxa"/>
            <w:tcBorders>
              <w:top w:val="nil"/>
              <w:left w:val="nil"/>
              <w:bottom w:val="nil"/>
              <w:right w:val="nil"/>
            </w:tcBorders>
            <w:shd w:val="clear" w:color="auto" w:fill="FFFF00"/>
          </w:tcPr>
          <w:tbl>
            <w:tblPr>
              <w:tblW w:w="8478"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005"/>
              <w:gridCol w:w="15"/>
              <w:gridCol w:w="917"/>
              <w:gridCol w:w="844"/>
              <w:gridCol w:w="1645"/>
              <w:gridCol w:w="1349"/>
              <w:gridCol w:w="986"/>
            </w:tblGrid>
            <w:tr w:rsidR="000E078F" w:rsidRPr="004B63C3" w:rsidTr="00CE3595">
              <w:trPr>
                <w:trHeight w:val="360"/>
              </w:trPr>
              <w:tc>
                <w:tcPr>
                  <w:tcW w:w="1717" w:type="dxa"/>
                  <w:vMerge w:val="restart"/>
                  <w:tcBorders>
                    <w:left w:val="nil"/>
                    <w:right w:val="nil"/>
                  </w:tcBorders>
                  <w:shd w:val="clear" w:color="auto" w:fill="auto"/>
                  <w:vAlign w:val="bottom"/>
                </w:tcPr>
                <w:p w:rsidR="000E078F" w:rsidRPr="004B63C3" w:rsidRDefault="000E078F" w:rsidP="00CE3595">
                  <w:pPr>
                    <w:ind w:right="-108"/>
                    <w:jc w:val="center"/>
                    <w:rPr>
                      <w:rFonts w:ascii="Calibri" w:hAnsi="Calibri" w:cs="Calibri"/>
                      <w:b/>
                      <w:sz w:val="16"/>
                      <w:szCs w:val="16"/>
                    </w:rPr>
                  </w:pPr>
                  <w:r w:rsidRPr="004B63C3">
                    <w:rPr>
                      <w:rFonts w:ascii="Calibri" w:hAnsi="Calibri" w:cs="Calibri"/>
                      <w:b/>
                      <w:sz w:val="16"/>
                      <w:szCs w:val="16"/>
                    </w:rPr>
                    <w:lastRenderedPageBreak/>
                    <w:t>Category</w:t>
                  </w:r>
                </w:p>
              </w:tc>
              <w:tc>
                <w:tcPr>
                  <w:tcW w:w="1005" w:type="dxa"/>
                  <w:vMerge w:val="restart"/>
                  <w:tcBorders>
                    <w:left w:val="nil"/>
                    <w:right w:val="nil"/>
                  </w:tcBorders>
                  <w:shd w:val="clear" w:color="auto" w:fill="auto"/>
                  <w:vAlign w:val="bottom"/>
                </w:tcPr>
                <w:p w:rsidR="000E078F" w:rsidRPr="004B63C3" w:rsidRDefault="000E078F" w:rsidP="00CE3595">
                  <w:pPr>
                    <w:jc w:val="center"/>
                    <w:rPr>
                      <w:rFonts w:ascii="Calibri" w:hAnsi="Calibri" w:cs="Calibri"/>
                      <w:b/>
                      <w:sz w:val="16"/>
                      <w:szCs w:val="16"/>
                    </w:rPr>
                  </w:pPr>
                  <w:r w:rsidRPr="004B63C3">
                    <w:rPr>
                      <w:rFonts w:ascii="Calibri" w:hAnsi="Calibri" w:cs="Calibri"/>
                      <w:b/>
                      <w:sz w:val="16"/>
                      <w:szCs w:val="16"/>
                    </w:rPr>
                    <w:t>Amounts</w:t>
                  </w:r>
                </w:p>
              </w:tc>
              <w:tc>
                <w:tcPr>
                  <w:tcW w:w="1776" w:type="dxa"/>
                  <w:gridSpan w:val="3"/>
                  <w:tcBorders>
                    <w:left w:val="nil"/>
                    <w:bottom w:val="single" w:sz="4" w:space="0" w:color="auto"/>
                    <w:right w:val="nil"/>
                  </w:tcBorders>
                  <w:shd w:val="clear" w:color="auto" w:fill="auto"/>
                  <w:vAlign w:val="bottom"/>
                </w:tcPr>
                <w:p w:rsidR="000E078F" w:rsidRPr="004B63C3" w:rsidRDefault="000E078F" w:rsidP="00CE3595">
                  <w:pPr>
                    <w:ind w:left="-108" w:right="-108"/>
                    <w:jc w:val="center"/>
                    <w:rPr>
                      <w:rFonts w:ascii="Calibri" w:hAnsi="Calibri" w:cs="Calibri"/>
                      <w:b/>
                      <w:sz w:val="16"/>
                      <w:szCs w:val="16"/>
                    </w:rPr>
                  </w:pPr>
                  <w:r w:rsidRPr="004B63C3">
                    <w:rPr>
                      <w:rFonts w:ascii="Calibri" w:hAnsi="Calibri" w:cs="Calibri"/>
                      <w:b/>
                      <w:sz w:val="16"/>
                      <w:szCs w:val="16"/>
                    </w:rPr>
                    <w:t>Outstanding Balance</w:t>
                  </w:r>
                </w:p>
              </w:tc>
              <w:tc>
                <w:tcPr>
                  <w:tcW w:w="1645" w:type="dxa"/>
                  <w:vMerge w:val="restart"/>
                  <w:tcBorders>
                    <w:left w:val="nil"/>
                    <w:right w:val="nil"/>
                  </w:tcBorders>
                  <w:shd w:val="clear" w:color="auto" w:fill="auto"/>
                  <w:vAlign w:val="bottom"/>
                </w:tcPr>
                <w:p w:rsidR="000E078F" w:rsidRPr="004B63C3" w:rsidRDefault="000E078F" w:rsidP="00CE3595">
                  <w:pPr>
                    <w:jc w:val="center"/>
                    <w:rPr>
                      <w:rFonts w:ascii="Calibri" w:hAnsi="Calibri" w:cs="Calibri"/>
                      <w:b/>
                      <w:sz w:val="16"/>
                      <w:szCs w:val="16"/>
                    </w:rPr>
                  </w:pPr>
                  <w:r w:rsidRPr="004B63C3">
                    <w:rPr>
                      <w:rFonts w:ascii="Calibri" w:hAnsi="Calibri" w:cs="Calibri"/>
                      <w:b/>
                      <w:sz w:val="16"/>
                      <w:szCs w:val="16"/>
                    </w:rPr>
                    <w:t xml:space="preserve">Terms </w:t>
                  </w:r>
                </w:p>
              </w:tc>
              <w:tc>
                <w:tcPr>
                  <w:tcW w:w="1349" w:type="dxa"/>
                  <w:vMerge w:val="restart"/>
                  <w:tcBorders>
                    <w:left w:val="nil"/>
                    <w:right w:val="nil"/>
                  </w:tcBorders>
                  <w:shd w:val="clear" w:color="auto" w:fill="auto"/>
                  <w:vAlign w:val="bottom"/>
                </w:tcPr>
                <w:p w:rsidR="000E078F" w:rsidRPr="004B63C3" w:rsidRDefault="000E078F" w:rsidP="00CE3595">
                  <w:pPr>
                    <w:jc w:val="center"/>
                    <w:rPr>
                      <w:rFonts w:ascii="Calibri" w:hAnsi="Calibri" w:cs="Calibri"/>
                      <w:b/>
                      <w:sz w:val="16"/>
                      <w:szCs w:val="16"/>
                    </w:rPr>
                  </w:pPr>
                  <w:r w:rsidRPr="004B63C3">
                    <w:rPr>
                      <w:rFonts w:ascii="Calibri" w:hAnsi="Calibri" w:cs="Calibri"/>
                      <w:b/>
                      <w:sz w:val="16"/>
                      <w:szCs w:val="16"/>
                    </w:rPr>
                    <w:t>Conditions</w:t>
                  </w:r>
                </w:p>
              </w:tc>
              <w:tc>
                <w:tcPr>
                  <w:tcW w:w="986" w:type="dxa"/>
                  <w:vMerge w:val="restart"/>
                  <w:tcBorders>
                    <w:left w:val="nil"/>
                    <w:right w:val="nil"/>
                  </w:tcBorders>
                  <w:vAlign w:val="bottom"/>
                </w:tcPr>
                <w:p w:rsidR="000E078F" w:rsidRPr="004B63C3" w:rsidRDefault="000E078F" w:rsidP="00CE3595">
                  <w:pPr>
                    <w:jc w:val="center"/>
                    <w:rPr>
                      <w:rFonts w:ascii="Calibri" w:hAnsi="Calibri" w:cs="Calibri"/>
                      <w:b/>
                      <w:sz w:val="16"/>
                      <w:szCs w:val="16"/>
                    </w:rPr>
                  </w:pPr>
                  <w:r w:rsidRPr="004B63C3">
                    <w:rPr>
                      <w:rFonts w:ascii="Calibri" w:hAnsi="Calibri" w:cs="Calibri"/>
                      <w:b/>
                      <w:sz w:val="16"/>
                      <w:szCs w:val="16"/>
                    </w:rPr>
                    <w:t>Notes</w:t>
                  </w:r>
                </w:p>
              </w:tc>
            </w:tr>
            <w:tr w:rsidR="000E078F" w:rsidRPr="004B63C3" w:rsidTr="00CE3595">
              <w:trPr>
                <w:trHeight w:val="105"/>
              </w:trPr>
              <w:tc>
                <w:tcPr>
                  <w:tcW w:w="1717" w:type="dxa"/>
                  <w:vMerge/>
                  <w:tcBorders>
                    <w:left w:val="nil"/>
                    <w:bottom w:val="single" w:sz="4" w:space="0" w:color="auto"/>
                    <w:right w:val="nil"/>
                  </w:tcBorders>
                  <w:shd w:val="clear" w:color="auto" w:fill="auto"/>
                  <w:vAlign w:val="bottom"/>
                </w:tcPr>
                <w:p w:rsidR="000E078F" w:rsidRPr="004B63C3" w:rsidRDefault="000E078F" w:rsidP="00CE3595">
                  <w:pPr>
                    <w:ind w:right="-108"/>
                    <w:jc w:val="center"/>
                    <w:rPr>
                      <w:rFonts w:ascii="Calibri" w:hAnsi="Calibri" w:cs="Calibri"/>
                      <w:b/>
                      <w:sz w:val="16"/>
                      <w:szCs w:val="16"/>
                    </w:rPr>
                  </w:pPr>
                </w:p>
              </w:tc>
              <w:tc>
                <w:tcPr>
                  <w:tcW w:w="1005" w:type="dxa"/>
                  <w:vMerge/>
                  <w:tcBorders>
                    <w:left w:val="nil"/>
                    <w:bottom w:val="single" w:sz="4" w:space="0" w:color="auto"/>
                    <w:right w:val="nil"/>
                  </w:tcBorders>
                  <w:shd w:val="clear" w:color="auto" w:fill="auto"/>
                  <w:vAlign w:val="bottom"/>
                </w:tcPr>
                <w:p w:rsidR="000E078F" w:rsidRPr="004B63C3" w:rsidRDefault="000E078F" w:rsidP="00CE3595">
                  <w:pPr>
                    <w:jc w:val="center"/>
                    <w:rPr>
                      <w:rFonts w:ascii="Calibri" w:hAnsi="Calibri" w:cs="Calibri"/>
                      <w:b/>
                      <w:sz w:val="16"/>
                      <w:szCs w:val="16"/>
                    </w:rPr>
                  </w:pPr>
                </w:p>
              </w:tc>
              <w:tc>
                <w:tcPr>
                  <w:tcW w:w="932" w:type="dxa"/>
                  <w:gridSpan w:val="2"/>
                  <w:tcBorders>
                    <w:left w:val="nil"/>
                    <w:bottom w:val="single" w:sz="4" w:space="0" w:color="auto"/>
                    <w:right w:val="nil"/>
                  </w:tcBorders>
                  <w:shd w:val="clear" w:color="auto" w:fill="auto"/>
                  <w:vAlign w:val="bottom"/>
                </w:tcPr>
                <w:p w:rsidR="000E078F" w:rsidRPr="004B63C3" w:rsidRDefault="000E078F" w:rsidP="00CE3595">
                  <w:pPr>
                    <w:ind w:left="-108" w:right="-108"/>
                    <w:jc w:val="center"/>
                    <w:rPr>
                      <w:rFonts w:ascii="Calibri" w:hAnsi="Calibri" w:cs="Calibri"/>
                      <w:b/>
                      <w:sz w:val="16"/>
                      <w:szCs w:val="16"/>
                    </w:rPr>
                  </w:pPr>
                  <w:r w:rsidRPr="004B63C3">
                    <w:rPr>
                      <w:rFonts w:ascii="Calibri" w:hAnsi="Calibri" w:cs="Calibri"/>
                      <w:b/>
                      <w:sz w:val="16"/>
                      <w:szCs w:val="16"/>
                    </w:rPr>
                    <w:t>Receivable</w:t>
                  </w:r>
                </w:p>
              </w:tc>
              <w:tc>
                <w:tcPr>
                  <w:tcW w:w="844" w:type="dxa"/>
                  <w:tcBorders>
                    <w:left w:val="nil"/>
                    <w:bottom w:val="single" w:sz="4" w:space="0" w:color="auto"/>
                    <w:right w:val="nil"/>
                  </w:tcBorders>
                  <w:shd w:val="clear" w:color="auto" w:fill="auto"/>
                  <w:vAlign w:val="bottom"/>
                </w:tcPr>
                <w:p w:rsidR="000E078F" w:rsidRPr="004B63C3" w:rsidRDefault="000E078F" w:rsidP="00CE3595">
                  <w:pPr>
                    <w:ind w:left="-108" w:right="-108"/>
                    <w:jc w:val="center"/>
                    <w:rPr>
                      <w:rFonts w:ascii="Calibri" w:hAnsi="Calibri" w:cs="Calibri"/>
                      <w:b/>
                      <w:sz w:val="16"/>
                      <w:szCs w:val="16"/>
                    </w:rPr>
                  </w:pPr>
                  <w:r w:rsidRPr="004B63C3">
                    <w:rPr>
                      <w:rFonts w:ascii="Calibri" w:hAnsi="Calibri" w:cs="Calibri"/>
                      <w:b/>
                      <w:sz w:val="16"/>
                      <w:szCs w:val="16"/>
                    </w:rPr>
                    <w:t>Payable</w:t>
                  </w:r>
                </w:p>
              </w:tc>
              <w:tc>
                <w:tcPr>
                  <w:tcW w:w="1645" w:type="dxa"/>
                  <w:vMerge/>
                  <w:tcBorders>
                    <w:left w:val="nil"/>
                    <w:bottom w:val="single" w:sz="4" w:space="0" w:color="auto"/>
                    <w:right w:val="nil"/>
                  </w:tcBorders>
                  <w:shd w:val="clear" w:color="auto" w:fill="auto"/>
                  <w:vAlign w:val="bottom"/>
                </w:tcPr>
                <w:p w:rsidR="000E078F" w:rsidRPr="004B63C3" w:rsidRDefault="000E078F" w:rsidP="00CE3595">
                  <w:pPr>
                    <w:jc w:val="center"/>
                    <w:rPr>
                      <w:rFonts w:ascii="Calibri" w:hAnsi="Calibri" w:cs="Calibri"/>
                      <w:b/>
                      <w:sz w:val="16"/>
                      <w:szCs w:val="16"/>
                    </w:rPr>
                  </w:pPr>
                </w:p>
              </w:tc>
              <w:tc>
                <w:tcPr>
                  <w:tcW w:w="1349" w:type="dxa"/>
                  <w:vMerge/>
                  <w:tcBorders>
                    <w:left w:val="nil"/>
                    <w:bottom w:val="single" w:sz="4" w:space="0" w:color="auto"/>
                    <w:right w:val="nil"/>
                  </w:tcBorders>
                  <w:shd w:val="clear" w:color="auto" w:fill="auto"/>
                  <w:vAlign w:val="bottom"/>
                </w:tcPr>
                <w:p w:rsidR="000E078F" w:rsidRPr="004B63C3" w:rsidRDefault="000E078F" w:rsidP="00CE3595">
                  <w:pPr>
                    <w:jc w:val="center"/>
                    <w:rPr>
                      <w:rFonts w:ascii="Calibri" w:hAnsi="Calibri" w:cs="Calibri"/>
                      <w:b/>
                      <w:sz w:val="16"/>
                      <w:szCs w:val="16"/>
                    </w:rPr>
                  </w:pPr>
                </w:p>
              </w:tc>
              <w:tc>
                <w:tcPr>
                  <w:tcW w:w="986" w:type="dxa"/>
                  <w:vMerge/>
                  <w:tcBorders>
                    <w:left w:val="nil"/>
                    <w:bottom w:val="single" w:sz="4" w:space="0" w:color="auto"/>
                    <w:right w:val="nil"/>
                  </w:tcBorders>
                </w:tcPr>
                <w:p w:rsidR="000E078F" w:rsidRPr="004B63C3" w:rsidRDefault="000E078F" w:rsidP="00CE3595">
                  <w:pPr>
                    <w:jc w:val="center"/>
                    <w:rPr>
                      <w:rFonts w:ascii="Calibri" w:hAnsi="Calibri" w:cs="Calibri"/>
                      <w:b/>
                      <w:sz w:val="16"/>
                      <w:szCs w:val="16"/>
                    </w:rPr>
                  </w:pPr>
                </w:p>
              </w:tc>
            </w:tr>
            <w:tr w:rsidR="000E078F" w:rsidRPr="004B63C3" w:rsidTr="00CE3595">
              <w:tc>
                <w:tcPr>
                  <w:tcW w:w="2737" w:type="dxa"/>
                  <w:gridSpan w:val="3"/>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r w:rsidRPr="004B63C3">
                    <w:rPr>
                      <w:rFonts w:ascii="Calibri" w:hAnsi="Calibri" w:cs="Calibri"/>
                      <w:b/>
                      <w:color w:val="000000"/>
                      <w:sz w:val="16"/>
                      <w:szCs w:val="16"/>
                    </w:rPr>
                    <w:t>Ultimate/Senior Parent</w:t>
                  </w:r>
                </w:p>
              </w:tc>
              <w:tc>
                <w:tcPr>
                  <w:tcW w:w="917"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844"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1645" w:type="dxa"/>
                  <w:tcBorders>
                    <w:top w:val="single" w:sz="4" w:space="0" w:color="auto"/>
                    <w:left w:val="nil"/>
                    <w:bottom w:val="nil"/>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1349" w:type="dxa"/>
                  <w:tcBorders>
                    <w:top w:val="single" w:sz="4" w:space="0" w:color="auto"/>
                    <w:left w:val="nil"/>
                    <w:bottom w:val="nil"/>
                    <w:right w:val="nil"/>
                  </w:tcBorders>
                  <w:shd w:val="clear" w:color="auto" w:fill="auto"/>
                  <w:vAlign w:val="center"/>
                </w:tcPr>
                <w:p w:rsidR="000E078F" w:rsidRPr="004B63C3" w:rsidRDefault="000E078F" w:rsidP="00CE3595">
                  <w:pPr>
                    <w:rPr>
                      <w:rFonts w:ascii="Calibri" w:hAnsi="Calibri" w:cs="Calibri"/>
                      <w:b/>
                      <w:color w:val="000000"/>
                      <w:sz w:val="16"/>
                      <w:szCs w:val="16"/>
                    </w:rPr>
                  </w:pPr>
                </w:p>
              </w:tc>
              <w:tc>
                <w:tcPr>
                  <w:tcW w:w="986" w:type="dxa"/>
                  <w:tcBorders>
                    <w:top w:val="single" w:sz="4" w:space="0" w:color="auto"/>
                    <w:left w:val="nil"/>
                    <w:bottom w:val="nil"/>
                    <w:right w:val="nil"/>
                  </w:tcBorders>
                </w:tcPr>
                <w:p w:rsidR="000E078F" w:rsidRPr="004B63C3" w:rsidRDefault="000E078F" w:rsidP="00CE3595">
                  <w:pPr>
                    <w:rPr>
                      <w:rFonts w:ascii="Calibri" w:hAnsi="Calibri" w:cs="Calibri"/>
                      <w:b/>
                      <w:color w:val="000000"/>
                      <w:sz w:val="16"/>
                      <w:szCs w:val="16"/>
                    </w:rPr>
                  </w:pPr>
                </w:p>
              </w:tc>
            </w:tr>
            <w:tr w:rsidR="000E078F" w:rsidRPr="004B63C3" w:rsidTr="00CE3595">
              <w:tc>
                <w:tcPr>
                  <w:tcW w:w="1717" w:type="dxa"/>
                  <w:tcBorders>
                    <w:top w:val="nil"/>
                    <w:left w:val="nil"/>
                    <w:bottom w:val="nil"/>
                    <w:right w:val="nil"/>
                  </w:tcBorders>
                  <w:shd w:val="clear" w:color="auto" w:fill="auto"/>
                </w:tcPr>
                <w:p w:rsidR="000E078F" w:rsidRPr="004B63C3" w:rsidRDefault="000E078F" w:rsidP="00CE3595">
                  <w:pPr>
                    <w:tabs>
                      <w:tab w:val="left" w:pos="162"/>
                      <w:tab w:val="left" w:pos="345"/>
                    </w:tabs>
                    <w:rPr>
                      <w:rFonts w:ascii="Calibri" w:hAnsi="Calibri" w:cs="Calibri"/>
                      <w:color w:val="000000"/>
                      <w:sz w:val="16"/>
                      <w:szCs w:val="16"/>
                    </w:rPr>
                  </w:pPr>
                  <w:r w:rsidRPr="004B63C3">
                    <w:rPr>
                      <w:rFonts w:ascii="Calibri" w:hAnsi="Calibri" w:cs="Calibri"/>
                      <w:color w:val="000000"/>
                      <w:sz w:val="16"/>
                      <w:szCs w:val="16"/>
                    </w:rPr>
                    <w:t xml:space="preserve">   Sales of goods</w:t>
                  </w:r>
                </w:p>
              </w:tc>
              <w:tc>
                <w:tcPr>
                  <w:tcW w:w="1005" w:type="dxa"/>
                  <w:tcBorders>
                    <w:top w:val="nil"/>
                    <w:left w:val="nil"/>
                    <w:bottom w:val="nil"/>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nil"/>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1717" w:type="dxa"/>
                  <w:tcBorders>
                    <w:top w:val="nil"/>
                    <w:left w:val="nil"/>
                    <w:bottom w:val="nil"/>
                    <w:right w:val="nil"/>
                  </w:tcBorders>
                  <w:shd w:val="clear" w:color="auto" w:fill="auto"/>
                </w:tcPr>
                <w:p w:rsidR="000E078F" w:rsidRPr="004B63C3" w:rsidRDefault="000E078F" w:rsidP="00CE3595">
                  <w:pPr>
                    <w:tabs>
                      <w:tab w:val="left" w:pos="162"/>
                      <w:tab w:val="left" w:pos="345"/>
                    </w:tabs>
                    <w:rPr>
                      <w:rFonts w:ascii="Calibri" w:hAnsi="Calibri" w:cs="Calibri"/>
                      <w:color w:val="000000"/>
                      <w:sz w:val="16"/>
                      <w:szCs w:val="16"/>
                    </w:rPr>
                  </w:pPr>
                  <w:r w:rsidRPr="004B63C3">
                    <w:rPr>
                      <w:rFonts w:ascii="Calibri" w:hAnsi="Calibri" w:cs="Calibri"/>
                      <w:color w:val="000000"/>
                      <w:sz w:val="16"/>
                      <w:szCs w:val="16"/>
                    </w:rPr>
                    <w:t xml:space="preserve">   Purchases of goods</w:t>
                  </w:r>
                </w:p>
              </w:tc>
              <w:tc>
                <w:tcPr>
                  <w:tcW w:w="1005" w:type="dxa"/>
                  <w:tcBorders>
                    <w:top w:val="nil"/>
                    <w:left w:val="nil"/>
                    <w:bottom w:val="nil"/>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nil"/>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1717" w:type="dxa"/>
                  <w:tcBorders>
                    <w:top w:val="nil"/>
                    <w:left w:val="nil"/>
                    <w:bottom w:val="nil"/>
                    <w:right w:val="nil"/>
                  </w:tcBorders>
                  <w:shd w:val="clear" w:color="auto" w:fill="auto"/>
                </w:tcPr>
                <w:p w:rsidR="000E078F" w:rsidRPr="004B63C3" w:rsidRDefault="000E078F" w:rsidP="00CE3595">
                  <w:pPr>
                    <w:tabs>
                      <w:tab w:val="left" w:pos="162"/>
                      <w:tab w:val="left" w:pos="345"/>
                    </w:tabs>
                    <w:rPr>
                      <w:rFonts w:ascii="Calibri" w:hAnsi="Calibri" w:cs="Calibri"/>
                      <w:color w:val="000000"/>
                      <w:sz w:val="16"/>
                      <w:szCs w:val="16"/>
                    </w:rPr>
                  </w:pPr>
                  <w:r w:rsidRPr="004B63C3">
                    <w:rPr>
                      <w:rFonts w:ascii="Calibri" w:hAnsi="Calibri" w:cs="Calibri"/>
                      <w:color w:val="000000"/>
                      <w:sz w:val="16"/>
                      <w:szCs w:val="16"/>
                    </w:rPr>
                    <w:t xml:space="preserve">   Loans</w:t>
                  </w:r>
                </w:p>
              </w:tc>
              <w:tc>
                <w:tcPr>
                  <w:tcW w:w="1005" w:type="dxa"/>
                  <w:tcBorders>
                    <w:top w:val="nil"/>
                    <w:left w:val="nil"/>
                    <w:bottom w:val="nil"/>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nil"/>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1717" w:type="dxa"/>
                  <w:tcBorders>
                    <w:top w:val="nil"/>
                    <w:left w:val="nil"/>
                    <w:bottom w:val="single" w:sz="4" w:space="0" w:color="auto"/>
                    <w:right w:val="nil"/>
                  </w:tcBorders>
                  <w:shd w:val="clear" w:color="auto" w:fill="auto"/>
                </w:tcPr>
                <w:p w:rsidR="000E078F" w:rsidRPr="004B63C3" w:rsidRDefault="000E078F" w:rsidP="00CE3595">
                  <w:pPr>
                    <w:tabs>
                      <w:tab w:val="left" w:pos="162"/>
                      <w:tab w:val="left" w:pos="345"/>
                    </w:tabs>
                    <w:rPr>
                      <w:rFonts w:ascii="Calibri" w:hAnsi="Calibri" w:cs="Calibri"/>
                      <w:color w:val="000000"/>
                      <w:sz w:val="16"/>
                      <w:szCs w:val="16"/>
                    </w:rPr>
                  </w:pPr>
                  <w:r w:rsidRPr="004B63C3">
                    <w:rPr>
                      <w:rFonts w:ascii="Calibri" w:hAnsi="Calibri" w:cs="Calibri"/>
                      <w:color w:val="000000"/>
                      <w:sz w:val="16"/>
                      <w:szCs w:val="16"/>
                    </w:rPr>
                    <w:lastRenderedPageBreak/>
                    <w:t xml:space="preserve">   Administrative services </w:t>
                  </w:r>
                </w:p>
              </w:tc>
              <w:tc>
                <w:tcPr>
                  <w:tcW w:w="1005" w:type="dxa"/>
                  <w:tcBorders>
                    <w:top w:val="nil"/>
                    <w:left w:val="nil"/>
                    <w:bottom w:val="single" w:sz="4" w:space="0" w:color="auto"/>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single" w:sz="4" w:space="0" w:color="auto"/>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3654" w:type="dxa"/>
                  <w:gridSpan w:val="4"/>
                  <w:tcBorders>
                    <w:top w:val="single" w:sz="4" w:space="0" w:color="auto"/>
                    <w:left w:val="nil"/>
                    <w:bottom w:val="nil"/>
                    <w:right w:val="nil"/>
                  </w:tcBorders>
                  <w:shd w:val="clear" w:color="auto" w:fill="auto"/>
                </w:tcPr>
                <w:p w:rsidR="000E078F" w:rsidRPr="004B63C3" w:rsidRDefault="000E078F" w:rsidP="00CE3595">
                  <w:pPr>
                    <w:ind w:right="162"/>
                    <w:rPr>
                      <w:rFonts w:ascii="Calibri" w:hAnsi="Calibri" w:cs="Calibri"/>
                      <w:b/>
                      <w:color w:val="000000"/>
                      <w:sz w:val="16"/>
                      <w:szCs w:val="16"/>
                    </w:rPr>
                  </w:pPr>
                  <w:r w:rsidRPr="004B63C3">
                    <w:rPr>
                      <w:rFonts w:ascii="Calibri" w:hAnsi="Calibri" w:cs="Calibri"/>
                      <w:b/>
                      <w:color w:val="000000"/>
                      <w:sz w:val="16"/>
                      <w:szCs w:val="16"/>
                    </w:rPr>
                    <w:t>Subsidiaries</w:t>
                  </w:r>
                </w:p>
              </w:tc>
              <w:tc>
                <w:tcPr>
                  <w:tcW w:w="844" w:type="dxa"/>
                  <w:tcBorders>
                    <w:top w:val="single" w:sz="4" w:space="0" w:color="auto"/>
                    <w:left w:val="nil"/>
                    <w:bottom w:val="nil"/>
                    <w:right w:val="nil"/>
                  </w:tcBorders>
                  <w:shd w:val="clear" w:color="auto" w:fill="auto"/>
                </w:tcPr>
                <w:p w:rsidR="000E078F" w:rsidRPr="004B63C3" w:rsidRDefault="000E078F" w:rsidP="00CE3595">
                  <w:pPr>
                    <w:ind w:right="162"/>
                    <w:rPr>
                      <w:rFonts w:ascii="Calibri" w:hAnsi="Calibri" w:cs="Calibri"/>
                      <w:b/>
                      <w:color w:val="000000"/>
                      <w:sz w:val="16"/>
                      <w:szCs w:val="16"/>
                    </w:rPr>
                  </w:pPr>
                </w:p>
              </w:tc>
              <w:tc>
                <w:tcPr>
                  <w:tcW w:w="1645" w:type="dxa"/>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p>
              </w:tc>
              <w:tc>
                <w:tcPr>
                  <w:tcW w:w="1349" w:type="dxa"/>
                  <w:tcBorders>
                    <w:top w:val="single" w:sz="4" w:space="0" w:color="auto"/>
                    <w:left w:val="nil"/>
                    <w:bottom w:val="nil"/>
                    <w:right w:val="nil"/>
                  </w:tcBorders>
                  <w:shd w:val="clear" w:color="auto" w:fill="auto"/>
                  <w:vAlign w:val="center"/>
                </w:tcPr>
                <w:p w:rsidR="000E078F" w:rsidRPr="004B63C3" w:rsidRDefault="000E078F" w:rsidP="00CE3595">
                  <w:pPr>
                    <w:rPr>
                      <w:rFonts w:ascii="Calibri" w:hAnsi="Calibri" w:cs="Calibri"/>
                      <w:b/>
                      <w:color w:val="000000"/>
                      <w:sz w:val="16"/>
                      <w:szCs w:val="16"/>
                    </w:rPr>
                  </w:pPr>
                </w:p>
              </w:tc>
              <w:tc>
                <w:tcPr>
                  <w:tcW w:w="986" w:type="dxa"/>
                  <w:tcBorders>
                    <w:top w:val="single" w:sz="4" w:space="0" w:color="auto"/>
                    <w:left w:val="nil"/>
                    <w:bottom w:val="nil"/>
                    <w:right w:val="nil"/>
                  </w:tcBorders>
                </w:tcPr>
                <w:p w:rsidR="000E078F" w:rsidRPr="004B63C3" w:rsidRDefault="000E078F" w:rsidP="00CE3595">
                  <w:pPr>
                    <w:rPr>
                      <w:rFonts w:ascii="Calibri" w:hAnsi="Calibri" w:cs="Calibri"/>
                      <w:b/>
                      <w:color w:val="000000"/>
                      <w:sz w:val="16"/>
                      <w:szCs w:val="16"/>
                    </w:rPr>
                  </w:pPr>
                </w:p>
              </w:tc>
            </w:tr>
            <w:tr w:rsidR="000E078F" w:rsidRPr="004B63C3" w:rsidTr="00CE3595">
              <w:tc>
                <w:tcPr>
                  <w:tcW w:w="1717" w:type="dxa"/>
                  <w:tcBorders>
                    <w:top w:val="nil"/>
                    <w:left w:val="nil"/>
                    <w:bottom w:val="nil"/>
                    <w:right w:val="nil"/>
                  </w:tcBorders>
                  <w:shd w:val="clear" w:color="auto" w:fill="auto"/>
                </w:tcPr>
                <w:p w:rsidR="000E078F" w:rsidRPr="004B63C3" w:rsidRDefault="000E078F" w:rsidP="00CE3595">
                  <w:pPr>
                    <w:tabs>
                      <w:tab w:val="left" w:pos="162"/>
                      <w:tab w:val="left" w:pos="345"/>
                    </w:tabs>
                    <w:rPr>
                      <w:rFonts w:ascii="Calibri" w:hAnsi="Calibri" w:cs="Calibri"/>
                      <w:color w:val="000000"/>
                      <w:sz w:val="16"/>
                      <w:szCs w:val="16"/>
                    </w:rPr>
                  </w:pPr>
                  <w:r w:rsidRPr="004B63C3">
                    <w:rPr>
                      <w:rFonts w:ascii="Calibri" w:hAnsi="Calibri" w:cs="Calibri"/>
                      <w:color w:val="000000"/>
                      <w:sz w:val="16"/>
                      <w:szCs w:val="16"/>
                    </w:rPr>
                    <w:t xml:space="preserve">   Sales of goods</w:t>
                  </w:r>
                </w:p>
              </w:tc>
              <w:tc>
                <w:tcPr>
                  <w:tcW w:w="1005" w:type="dxa"/>
                  <w:tcBorders>
                    <w:top w:val="nil"/>
                    <w:left w:val="nil"/>
                    <w:bottom w:val="nil"/>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nil"/>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1717" w:type="dxa"/>
                  <w:tcBorders>
                    <w:top w:val="nil"/>
                    <w:left w:val="nil"/>
                    <w:bottom w:val="single" w:sz="4" w:space="0" w:color="auto"/>
                    <w:right w:val="nil"/>
                  </w:tcBorders>
                  <w:shd w:val="clear" w:color="auto" w:fill="auto"/>
                </w:tcPr>
                <w:p w:rsidR="000E078F" w:rsidRPr="004B63C3" w:rsidRDefault="000E078F" w:rsidP="00CE3595">
                  <w:pPr>
                    <w:tabs>
                      <w:tab w:val="left" w:pos="162"/>
                      <w:tab w:val="left" w:pos="345"/>
                    </w:tabs>
                    <w:rPr>
                      <w:rFonts w:ascii="Calibri" w:hAnsi="Calibri" w:cs="Calibri"/>
                      <w:color w:val="000000"/>
                      <w:sz w:val="16"/>
                      <w:szCs w:val="16"/>
                    </w:rPr>
                  </w:pPr>
                  <w:r w:rsidRPr="004B63C3">
                    <w:rPr>
                      <w:rFonts w:ascii="Calibri" w:hAnsi="Calibri" w:cs="Calibri"/>
                      <w:color w:val="000000"/>
                      <w:sz w:val="16"/>
                      <w:szCs w:val="16"/>
                    </w:rPr>
                    <w:t xml:space="preserve">   Purchases of goods</w:t>
                  </w:r>
                </w:p>
              </w:tc>
              <w:tc>
                <w:tcPr>
                  <w:tcW w:w="1005" w:type="dxa"/>
                  <w:tcBorders>
                    <w:top w:val="nil"/>
                    <w:left w:val="nil"/>
                    <w:bottom w:val="single" w:sz="4" w:space="0" w:color="auto"/>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single" w:sz="4" w:space="0" w:color="auto"/>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1717" w:type="dxa"/>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r w:rsidRPr="004B63C3">
                    <w:rPr>
                      <w:rFonts w:ascii="Calibri" w:hAnsi="Calibri" w:cs="Calibri"/>
                      <w:b/>
                      <w:color w:val="000000"/>
                      <w:sz w:val="16"/>
                      <w:szCs w:val="16"/>
                    </w:rPr>
                    <w:t>Associate</w:t>
                  </w:r>
                </w:p>
              </w:tc>
              <w:tc>
                <w:tcPr>
                  <w:tcW w:w="1937" w:type="dxa"/>
                  <w:gridSpan w:val="3"/>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844"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1645" w:type="dxa"/>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p>
              </w:tc>
              <w:tc>
                <w:tcPr>
                  <w:tcW w:w="1349" w:type="dxa"/>
                  <w:tcBorders>
                    <w:top w:val="single" w:sz="4" w:space="0" w:color="auto"/>
                    <w:left w:val="nil"/>
                    <w:bottom w:val="nil"/>
                    <w:right w:val="nil"/>
                  </w:tcBorders>
                  <w:shd w:val="clear" w:color="auto" w:fill="auto"/>
                  <w:vAlign w:val="center"/>
                </w:tcPr>
                <w:p w:rsidR="000E078F" w:rsidRPr="004B63C3" w:rsidRDefault="000E078F" w:rsidP="00CE3595">
                  <w:pPr>
                    <w:rPr>
                      <w:rFonts w:ascii="Calibri" w:hAnsi="Calibri" w:cs="Calibri"/>
                      <w:b/>
                      <w:color w:val="000000"/>
                      <w:sz w:val="16"/>
                      <w:szCs w:val="16"/>
                    </w:rPr>
                  </w:pPr>
                </w:p>
              </w:tc>
              <w:tc>
                <w:tcPr>
                  <w:tcW w:w="986" w:type="dxa"/>
                  <w:tcBorders>
                    <w:top w:val="single" w:sz="4" w:space="0" w:color="auto"/>
                    <w:left w:val="nil"/>
                    <w:bottom w:val="nil"/>
                    <w:right w:val="nil"/>
                  </w:tcBorders>
                </w:tcPr>
                <w:p w:rsidR="000E078F" w:rsidRPr="004B63C3" w:rsidRDefault="000E078F" w:rsidP="00CE3595">
                  <w:pPr>
                    <w:rPr>
                      <w:rFonts w:ascii="Calibri" w:hAnsi="Calibri" w:cs="Calibri"/>
                      <w:b/>
                      <w:color w:val="000000"/>
                      <w:sz w:val="16"/>
                      <w:szCs w:val="16"/>
                    </w:rPr>
                  </w:pPr>
                </w:p>
              </w:tc>
            </w:tr>
            <w:tr w:rsidR="000E078F" w:rsidRPr="004B63C3" w:rsidTr="00CE3595">
              <w:tc>
                <w:tcPr>
                  <w:tcW w:w="1717" w:type="dxa"/>
                  <w:tcBorders>
                    <w:top w:val="nil"/>
                    <w:left w:val="nil"/>
                    <w:bottom w:val="single" w:sz="4" w:space="0" w:color="auto"/>
                    <w:right w:val="nil"/>
                  </w:tcBorders>
                  <w:shd w:val="clear" w:color="auto" w:fill="auto"/>
                </w:tcPr>
                <w:p w:rsidR="000E078F" w:rsidRPr="004B63C3" w:rsidRDefault="000E078F" w:rsidP="00CE3595">
                  <w:pPr>
                    <w:tabs>
                      <w:tab w:val="left" w:pos="162"/>
                    </w:tabs>
                    <w:rPr>
                      <w:rFonts w:ascii="Calibri" w:hAnsi="Calibri" w:cs="Calibri"/>
                      <w:color w:val="000000"/>
                      <w:sz w:val="16"/>
                      <w:szCs w:val="16"/>
                    </w:rPr>
                  </w:pPr>
                  <w:r w:rsidRPr="004B63C3">
                    <w:rPr>
                      <w:rFonts w:ascii="Calibri" w:hAnsi="Calibri" w:cs="Calibri"/>
                      <w:color w:val="000000"/>
                      <w:sz w:val="16"/>
                      <w:szCs w:val="16"/>
                    </w:rPr>
                    <w:t xml:space="preserve">   Sales of goods</w:t>
                  </w:r>
                </w:p>
              </w:tc>
              <w:tc>
                <w:tcPr>
                  <w:tcW w:w="1005" w:type="dxa"/>
                  <w:tcBorders>
                    <w:top w:val="nil"/>
                    <w:left w:val="nil"/>
                    <w:bottom w:val="single" w:sz="4" w:space="0" w:color="auto"/>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single" w:sz="4" w:space="0" w:color="auto"/>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1645"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single" w:sz="4" w:space="0" w:color="auto"/>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rPr>
                <w:trHeight w:val="80"/>
              </w:trPr>
              <w:tc>
                <w:tcPr>
                  <w:tcW w:w="2737" w:type="dxa"/>
                  <w:gridSpan w:val="3"/>
                  <w:tcBorders>
                    <w:top w:val="single" w:sz="4" w:space="0" w:color="auto"/>
                    <w:left w:val="nil"/>
                    <w:bottom w:val="nil"/>
                    <w:right w:val="nil"/>
                  </w:tcBorders>
                  <w:shd w:val="clear" w:color="auto" w:fill="auto"/>
                </w:tcPr>
                <w:p w:rsidR="000E078F" w:rsidRPr="004B63C3" w:rsidRDefault="000E078F" w:rsidP="00CE3595">
                  <w:pPr>
                    <w:tabs>
                      <w:tab w:val="left" w:pos="180"/>
                    </w:tabs>
                    <w:rPr>
                      <w:rFonts w:ascii="Calibri" w:hAnsi="Calibri" w:cs="Calibri"/>
                      <w:b/>
                      <w:color w:val="000000"/>
                      <w:sz w:val="16"/>
                      <w:szCs w:val="16"/>
                    </w:rPr>
                  </w:pPr>
                  <w:r w:rsidRPr="004B63C3">
                    <w:rPr>
                      <w:rFonts w:ascii="Calibri" w:hAnsi="Calibri" w:cs="Calibri"/>
                      <w:b/>
                      <w:color w:val="000000"/>
                      <w:sz w:val="16"/>
                      <w:szCs w:val="16"/>
                    </w:rPr>
                    <w:t>Key management personnel</w:t>
                  </w:r>
                </w:p>
              </w:tc>
              <w:tc>
                <w:tcPr>
                  <w:tcW w:w="917"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844"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1645" w:type="dxa"/>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p>
              </w:tc>
              <w:tc>
                <w:tcPr>
                  <w:tcW w:w="1349" w:type="dxa"/>
                  <w:tcBorders>
                    <w:top w:val="single" w:sz="4" w:space="0" w:color="auto"/>
                    <w:left w:val="nil"/>
                    <w:bottom w:val="nil"/>
                    <w:right w:val="nil"/>
                  </w:tcBorders>
                  <w:shd w:val="clear" w:color="auto" w:fill="auto"/>
                  <w:vAlign w:val="center"/>
                </w:tcPr>
                <w:p w:rsidR="000E078F" w:rsidRPr="004B63C3" w:rsidRDefault="000E078F" w:rsidP="00CE3595">
                  <w:pPr>
                    <w:rPr>
                      <w:rFonts w:ascii="Calibri" w:hAnsi="Calibri" w:cs="Calibri"/>
                      <w:b/>
                      <w:color w:val="000000"/>
                      <w:sz w:val="16"/>
                      <w:szCs w:val="16"/>
                    </w:rPr>
                  </w:pPr>
                </w:p>
              </w:tc>
              <w:tc>
                <w:tcPr>
                  <w:tcW w:w="986" w:type="dxa"/>
                  <w:tcBorders>
                    <w:top w:val="single" w:sz="4" w:space="0" w:color="auto"/>
                    <w:left w:val="nil"/>
                    <w:bottom w:val="nil"/>
                    <w:right w:val="nil"/>
                  </w:tcBorders>
                </w:tcPr>
                <w:p w:rsidR="000E078F" w:rsidRPr="004B63C3" w:rsidRDefault="000E078F" w:rsidP="00CE3595">
                  <w:pPr>
                    <w:rPr>
                      <w:rFonts w:ascii="Calibri" w:hAnsi="Calibri" w:cs="Calibri"/>
                      <w:b/>
                      <w:color w:val="000000"/>
                      <w:sz w:val="16"/>
                      <w:szCs w:val="16"/>
                    </w:rPr>
                  </w:pPr>
                </w:p>
              </w:tc>
            </w:tr>
            <w:tr w:rsidR="000E078F" w:rsidRPr="004B63C3" w:rsidTr="00CE3595">
              <w:tc>
                <w:tcPr>
                  <w:tcW w:w="1717" w:type="dxa"/>
                  <w:tcBorders>
                    <w:top w:val="nil"/>
                    <w:left w:val="nil"/>
                    <w:bottom w:val="single" w:sz="4" w:space="0" w:color="auto"/>
                    <w:right w:val="nil"/>
                  </w:tcBorders>
                  <w:shd w:val="clear" w:color="auto" w:fill="auto"/>
                </w:tcPr>
                <w:p w:rsidR="000E078F" w:rsidRPr="004B63C3" w:rsidRDefault="000E078F" w:rsidP="00CE3595">
                  <w:pPr>
                    <w:tabs>
                      <w:tab w:val="left" w:pos="162"/>
                      <w:tab w:val="left" w:pos="375"/>
                    </w:tabs>
                    <w:rPr>
                      <w:rFonts w:ascii="Calibri" w:hAnsi="Calibri" w:cs="Calibri"/>
                      <w:color w:val="000000"/>
                      <w:sz w:val="16"/>
                      <w:szCs w:val="16"/>
                    </w:rPr>
                  </w:pPr>
                  <w:r w:rsidRPr="004B63C3">
                    <w:rPr>
                      <w:rFonts w:ascii="Calibri" w:hAnsi="Calibri" w:cs="Calibri"/>
                      <w:color w:val="000000"/>
                      <w:sz w:val="16"/>
                      <w:szCs w:val="16"/>
                    </w:rPr>
                    <w:t xml:space="preserve">   Loans</w:t>
                  </w:r>
                </w:p>
              </w:tc>
              <w:tc>
                <w:tcPr>
                  <w:tcW w:w="1005" w:type="dxa"/>
                  <w:tcBorders>
                    <w:top w:val="nil"/>
                    <w:left w:val="nil"/>
                    <w:bottom w:val="single" w:sz="4" w:space="0" w:color="auto"/>
                    <w:right w:val="nil"/>
                  </w:tcBorders>
                  <w:shd w:val="clear" w:color="auto" w:fill="auto"/>
                </w:tcPr>
                <w:p w:rsidR="000E078F" w:rsidRPr="004B63C3" w:rsidRDefault="000E078F" w:rsidP="00CE3595">
                  <w:pPr>
                    <w:ind w:right="-21"/>
                    <w:jc w:val="right"/>
                    <w:rPr>
                      <w:rFonts w:ascii="Calibri" w:hAnsi="Calibri" w:cs="Calibri"/>
                      <w:b/>
                      <w:color w:val="000000"/>
                      <w:sz w:val="16"/>
                      <w:szCs w:val="16"/>
                    </w:rPr>
                  </w:pPr>
                </w:p>
              </w:tc>
              <w:tc>
                <w:tcPr>
                  <w:tcW w:w="932" w:type="dxa"/>
                  <w:gridSpan w:val="2"/>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single" w:sz="4" w:space="0" w:color="auto"/>
                    <w:right w:val="nil"/>
                  </w:tcBorders>
                  <w:shd w:val="clear" w:color="auto" w:fill="auto"/>
                </w:tcPr>
                <w:p w:rsidR="000E078F" w:rsidRPr="004B63C3" w:rsidRDefault="000E078F" w:rsidP="00CE3595">
                  <w:pPr>
                    <w:ind w:left="-144"/>
                    <w:jc w:val="right"/>
                    <w:rPr>
                      <w:rFonts w:ascii="Calibri" w:hAnsi="Calibri" w:cs="Calibri"/>
                      <w:b/>
                      <w:color w:val="000000"/>
                      <w:sz w:val="16"/>
                      <w:szCs w:val="16"/>
                    </w:rPr>
                  </w:pPr>
                </w:p>
              </w:tc>
              <w:tc>
                <w:tcPr>
                  <w:tcW w:w="1645"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single" w:sz="4" w:space="0" w:color="auto"/>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2737" w:type="dxa"/>
                  <w:gridSpan w:val="3"/>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r w:rsidRPr="004B63C3">
                    <w:rPr>
                      <w:rFonts w:ascii="Calibri" w:hAnsi="Calibri" w:cs="Calibri"/>
                      <w:b/>
                      <w:color w:val="000000"/>
                      <w:sz w:val="16"/>
                      <w:szCs w:val="16"/>
                    </w:rPr>
                    <w:t>Retirement Fund</w:t>
                  </w:r>
                </w:p>
              </w:tc>
              <w:tc>
                <w:tcPr>
                  <w:tcW w:w="917"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844"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1645" w:type="dxa"/>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p>
              </w:tc>
              <w:tc>
                <w:tcPr>
                  <w:tcW w:w="1349" w:type="dxa"/>
                  <w:tcBorders>
                    <w:top w:val="single" w:sz="4" w:space="0" w:color="auto"/>
                    <w:left w:val="nil"/>
                    <w:bottom w:val="nil"/>
                    <w:right w:val="nil"/>
                  </w:tcBorders>
                  <w:shd w:val="clear" w:color="auto" w:fill="auto"/>
                  <w:vAlign w:val="center"/>
                </w:tcPr>
                <w:p w:rsidR="000E078F" w:rsidRPr="004B63C3" w:rsidRDefault="000E078F" w:rsidP="00CE3595">
                  <w:pPr>
                    <w:rPr>
                      <w:rFonts w:ascii="Calibri" w:hAnsi="Calibri" w:cs="Calibri"/>
                      <w:b/>
                      <w:color w:val="000000"/>
                      <w:sz w:val="16"/>
                      <w:szCs w:val="16"/>
                    </w:rPr>
                  </w:pPr>
                </w:p>
              </w:tc>
              <w:tc>
                <w:tcPr>
                  <w:tcW w:w="986" w:type="dxa"/>
                  <w:tcBorders>
                    <w:top w:val="single" w:sz="4" w:space="0" w:color="auto"/>
                    <w:left w:val="nil"/>
                    <w:bottom w:val="nil"/>
                    <w:right w:val="nil"/>
                  </w:tcBorders>
                </w:tcPr>
                <w:p w:rsidR="000E078F" w:rsidRPr="004B63C3" w:rsidRDefault="000E078F" w:rsidP="00CE3595">
                  <w:pPr>
                    <w:rPr>
                      <w:rFonts w:ascii="Calibri" w:hAnsi="Calibri" w:cs="Calibri"/>
                      <w:b/>
                      <w:color w:val="000000"/>
                      <w:sz w:val="16"/>
                      <w:szCs w:val="16"/>
                    </w:rPr>
                  </w:pPr>
                </w:p>
              </w:tc>
            </w:tr>
            <w:tr w:rsidR="000E078F" w:rsidRPr="004B63C3" w:rsidTr="00CE3595">
              <w:trPr>
                <w:trHeight w:val="64"/>
              </w:trPr>
              <w:tc>
                <w:tcPr>
                  <w:tcW w:w="1717" w:type="dxa"/>
                  <w:tcBorders>
                    <w:top w:val="nil"/>
                    <w:left w:val="nil"/>
                    <w:bottom w:val="single" w:sz="4" w:space="0" w:color="auto"/>
                    <w:right w:val="nil"/>
                  </w:tcBorders>
                  <w:shd w:val="clear" w:color="auto" w:fill="auto"/>
                </w:tcPr>
                <w:p w:rsidR="000E078F" w:rsidRPr="004B63C3" w:rsidRDefault="000E078F" w:rsidP="00CE3595">
                  <w:pPr>
                    <w:tabs>
                      <w:tab w:val="left" w:pos="162"/>
                    </w:tabs>
                    <w:rPr>
                      <w:rFonts w:ascii="Calibri" w:hAnsi="Calibri" w:cs="Calibri"/>
                      <w:color w:val="000000"/>
                      <w:sz w:val="16"/>
                      <w:szCs w:val="16"/>
                    </w:rPr>
                  </w:pPr>
                  <w:r w:rsidRPr="004B63C3">
                    <w:rPr>
                      <w:rFonts w:ascii="Calibri" w:hAnsi="Calibri" w:cs="Calibri"/>
                      <w:color w:val="000000"/>
                      <w:sz w:val="16"/>
                      <w:szCs w:val="16"/>
                    </w:rPr>
                    <w:t>Contributions from the  employer</w:t>
                  </w:r>
                </w:p>
              </w:tc>
              <w:tc>
                <w:tcPr>
                  <w:tcW w:w="1020" w:type="dxa"/>
                  <w:gridSpan w:val="2"/>
                  <w:tcBorders>
                    <w:top w:val="nil"/>
                    <w:left w:val="nil"/>
                    <w:bottom w:val="single" w:sz="4" w:space="0" w:color="auto"/>
                    <w:right w:val="nil"/>
                  </w:tcBorders>
                  <w:shd w:val="clear" w:color="auto" w:fill="auto"/>
                </w:tcPr>
                <w:p w:rsidR="000E078F" w:rsidRPr="004B63C3" w:rsidRDefault="000E078F" w:rsidP="00CE3595">
                  <w:pPr>
                    <w:tabs>
                      <w:tab w:val="left" w:pos="684"/>
                    </w:tabs>
                    <w:jc w:val="right"/>
                    <w:rPr>
                      <w:rFonts w:ascii="Calibri" w:hAnsi="Calibri" w:cs="Calibri"/>
                      <w:b/>
                      <w:color w:val="000000"/>
                      <w:sz w:val="16"/>
                      <w:szCs w:val="16"/>
                    </w:rPr>
                  </w:pPr>
                </w:p>
              </w:tc>
              <w:tc>
                <w:tcPr>
                  <w:tcW w:w="917" w:type="dxa"/>
                  <w:tcBorders>
                    <w:top w:val="nil"/>
                    <w:left w:val="nil"/>
                    <w:bottom w:val="single" w:sz="4" w:space="0" w:color="auto"/>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844" w:type="dxa"/>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single" w:sz="4" w:space="0" w:color="auto"/>
                    <w:right w:val="nil"/>
                  </w:tcBorders>
                </w:tcPr>
                <w:p w:rsidR="000E078F" w:rsidRPr="004B63C3" w:rsidRDefault="000E078F" w:rsidP="00CE3595">
                  <w:pPr>
                    <w:jc w:val="center"/>
                    <w:rPr>
                      <w:rFonts w:ascii="Calibri" w:hAnsi="Calibri" w:cs="Calibri"/>
                      <w:color w:val="000000"/>
                      <w:sz w:val="16"/>
                      <w:szCs w:val="16"/>
                    </w:rPr>
                  </w:pPr>
                </w:p>
              </w:tc>
            </w:tr>
          </w:tbl>
          <w:p w:rsidR="002123F4" w:rsidRPr="004B63C3" w:rsidRDefault="002123F4" w:rsidP="00DE1328">
            <w:pPr>
              <w:pStyle w:val="CM72"/>
              <w:spacing w:before="120" w:after="0" w:line="231" w:lineRule="atLeast"/>
              <w:ind w:left="720" w:right="245"/>
              <w:jc w:val="both"/>
              <w:rPr>
                <w:rFonts w:ascii="Calibri" w:hAnsi="Calibri" w:cs="Calibri"/>
                <w:color w:val="000000"/>
                <w:sz w:val="22"/>
                <w:szCs w:val="22"/>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18"/>
                <w:szCs w:val="18"/>
                <w:highlight w:val="yellow"/>
              </w:rPr>
            </w:pPr>
          </w:p>
        </w:tc>
        <w:tc>
          <w:tcPr>
            <w:tcW w:w="9900" w:type="dxa"/>
            <w:tcBorders>
              <w:top w:val="nil"/>
              <w:left w:val="nil"/>
              <w:bottom w:val="nil"/>
              <w:right w:val="nil"/>
            </w:tcBorders>
            <w:shd w:val="clear" w:color="auto" w:fill="FFFF00"/>
          </w:tcPr>
          <w:p w:rsidR="002123F4" w:rsidRPr="004B63C3" w:rsidRDefault="000E078F" w:rsidP="000E078F">
            <w:pPr>
              <w:spacing w:before="240" w:after="240"/>
              <w:ind w:left="702"/>
              <w:rPr>
                <w:rFonts w:ascii="Calibri" w:hAnsi="Calibri" w:cs="Calibri"/>
                <w:color w:val="000000"/>
              </w:rPr>
            </w:pPr>
            <w:r w:rsidRPr="004B63C3">
              <w:rPr>
                <w:rFonts w:ascii="Calibri" w:hAnsi="Calibri" w:cs="Calibri"/>
                <w:color w:val="000000"/>
                <w:sz w:val="22"/>
                <w:szCs w:val="22"/>
              </w:rPr>
              <w:t xml:space="preserve">The summary of the </w:t>
            </w:r>
            <w:r w:rsidRPr="004B63C3">
              <w:rPr>
                <w:rFonts w:ascii="Calibri" w:hAnsi="Calibri" w:cs="Calibri"/>
                <w:i/>
                <w:color w:val="4F6228"/>
                <w:sz w:val="22"/>
                <w:szCs w:val="22"/>
              </w:rPr>
              <w:t>[Company, Branch, Bank, or any appropriate alternative]</w:t>
            </w:r>
            <w:r w:rsidRPr="004B63C3">
              <w:rPr>
                <w:rFonts w:ascii="Calibri" w:hAnsi="Calibri" w:cs="Calibri"/>
                <w:color w:val="000000"/>
                <w:sz w:val="22"/>
                <w:szCs w:val="22"/>
              </w:rPr>
              <w:t>)</w:t>
            </w:r>
            <w:r w:rsidRPr="004B63C3">
              <w:rPr>
                <w:rFonts w:ascii="Calibri" w:hAnsi="Calibri" w:cs="Calibri"/>
                <w:sz w:val="22"/>
                <w:szCs w:val="22"/>
              </w:rPr>
              <w:t xml:space="preserve">’s transactions and outstanding </w:t>
            </w:r>
            <w:r w:rsidRPr="004B63C3">
              <w:rPr>
                <w:rFonts w:ascii="Calibri" w:hAnsi="Calibri" w:cs="Calibri"/>
                <w:color w:val="000000"/>
                <w:sz w:val="22"/>
                <w:szCs w:val="22"/>
              </w:rPr>
              <w:t xml:space="preserve">balances with related parties as at and for </w:t>
            </w:r>
            <w:r w:rsidRPr="004B63C3">
              <w:rPr>
                <w:rFonts w:ascii="Calibri" w:hAnsi="Calibri" w:cs="Calibri"/>
                <w:sz w:val="22"/>
                <w:szCs w:val="22"/>
              </w:rPr>
              <w:t>the year ended December 31, 2012</w:t>
            </w:r>
            <w:r w:rsidRPr="004B63C3">
              <w:rPr>
                <w:rFonts w:ascii="Calibri" w:hAnsi="Calibri" w:cs="Calibri"/>
                <w:color w:val="000000"/>
                <w:sz w:val="22"/>
                <w:szCs w:val="22"/>
              </w:rPr>
              <w:t xml:space="preserve"> is as follows: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0E078F" w:rsidRPr="004B63C3" w:rsidRDefault="000E078F" w:rsidP="000E078F">
            <w:pPr>
              <w:rPr>
                <w:rFonts w:ascii="Calibri" w:hAnsi="Calibri" w:cs="Calibri"/>
                <w:sz w:val="18"/>
                <w:szCs w:val="18"/>
                <w:highlight w:val="yellow"/>
              </w:rPr>
            </w:pPr>
          </w:p>
          <w:p w:rsidR="000E078F" w:rsidRPr="004B63C3" w:rsidRDefault="000E078F" w:rsidP="000E078F">
            <w:pPr>
              <w:rPr>
                <w:rFonts w:ascii="Calibri" w:hAnsi="Calibri" w:cs="Calibri"/>
                <w:sz w:val="18"/>
                <w:szCs w:val="18"/>
                <w:highlight w:val="yellow"/>
              </w:rPr>
            </w:pPr>
            <w:r w:rsidRPr="004B63C3">
              <w:rPr>
                <w:rFonts w:ascii="Calibri" w:hAnsi="Calibri" w:cs="Calibri"/>
                <w:sz w:val="18"/>
                <w:szCs w:val="18"/>
                <w:highlight w:val="yellow"/>
              </w:rPr>
              <w:t>Section 33.8</w:t>
            </w:r>
          </w:p>
          <w:p w:rsidR="000E078F" w:rsidRPr="004B63C3" w:rsidRDefault="000E078F" w:rsidP="000E078F">
            <w:pPr>
              <w:rPr>
                <w:rFonts w:ascii="Calibri" w:hAnsi="Calibri" w:cs="Calibri"/>
                <w:sz w:val="18"/>
                <w:szCs w:val="18"/>
                <w:highlight w:val="yellow"/>
              </w:rPr>
            </w:pPr>
            <w:r w:rsidRPr="004B63C3">
              <w:rPr>
                <w:rFonts w:ascii="Calibri" w:hAnsi="Calibri" w:cs="Calibri"/>
                <w:sz w:val="18"/>
                <w:szCs w:val="18"/>
                <w:highlight w:val="yellow"/>
              </w:rPr>
              <w:t>Section 33.9</w:t>
            </w:r>
          </w:p>
          <w:p w:rsidR="000E078F" w:rsidRPr="004B63C3" w:rsidRDefault="000E078F" w:rsidP="000E078F">
            <w:pPr>
              <w:rPr>
                <w:rFonts w:ascii="Calibri" w:hAnsi="Calibri" w:cs="Calibri"/>
                <w:sz w:val="18"/>
                <w:szCs w:val="18"/>
                <w:highlight w:val="yellow"/>
              </w:rPr>
            </w:pPr>
            <w:r w:rsidRPr="004B63C3">
              <w:rPr>
                <w:rFonts w:ascii="Calibri" w:hAnsi="Calibri" w:cs="Calibri"/>
                <w:sz w:val="18"/>
                <w:szCs w:val="18"/>
                <w:highlight w:val="yellow"/>
              </w:rPr>
              <w:t>Section 33.10</w:t>
            </w:r>
          </w:p>
          <w:p w:rsidR="002123F4" w:rsidRPr="004B63C3" w:rsidRDefault="000E078F" w:rsidP="000E078F">
            <w:pPr>
              <w:rPr>
                <w:rFonts w:ascii="Calibri" w:hAnsi="Calibri" w:cs="Calibri"/>
                <w:sz w:val="22"/>
                <w:szCs w:val="22"/>
              </w:rPr>
            </w:pPr>
            <w:r w:rsidRPr="004B63C3">
              <w:rPr>
                <w:rFonts w:ascii="Calibri" w:hAnsi="Calibri" w:cs="Calibri"/>
                <w:sz w:val="18"/>
                <w:szCs w:val="18"/>
                <w:highlight w:val="yellow"/>
              </w:rPr>
              <w:t>Section 33.12</w:t>
            </w:r>
          </w:p>
        </w:tc>
        <w:tc>
          <w:tcPr>
            <w:tcW w:w="9900" w:type="dxa"/>
            <w:tcBorders>
              <w:top w:val="nil"/>
              <w:left w:val="nil"/>
              <w:bottom w:val="nil"/>
              <w:right w:val="nil"/>
            </w:tcBorders>
            <w:shd w:val="clear" w:color="auto" w:fill="FFFF00"/>
          </w:tcPr>
          <w:tbl>
            <w:tblPr>
              <w:tblW w:w="8478"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005"/>
              <w:gridCol w:w="15"/>
              <w:gridCol w:w="917"/>
              <w:gridCol w:w="844"/>
              <w:gridCol w:w="1645"/>
              <w:gridCol w:w="1349"/>
              <w:gridCol w:w="986"/>
            </w:tblGrid>
            <w:tr w:rsidR="000E078F" w:rsidRPr="004B63C3" w:rsidTr="00CE3595">
              <w:trPr>
                <w:trHeight w:val="360"/>
              </w:trPr>
              <w:tc>
                <w:tcPr>
                  <w:tcW w:w="1717" w:type="dxa"/>
                  <w:vMerge w:val="restart"/>
                  <w:tcBorders>
                    <w:left w:val="nil"/>
                    <w:right w:val="nil"/>
                  </w:tcBorders>
                  <w:shd w:val="clear" w:color="auto" w:fill="auto"/>
                  <w:vAlign w:val="bottom"/>
                </w:tcPr>
                <w:p w:rsidR="000E078F" w:rsidRPr="004B63C3" w:rsidRDefault="000E078F" w:rsidP="00CE3595">
                  <w:pPr>
                    <w:ind w:right="-108"/>
                    <w:jc w:val="center"/>
                    <w:rPr>
                      <w:rFonts w:ascii="Calibri" w:hAnsi="Calibri" w:cs="Calibri"/>
                      <w:b/>
                      <w:sz w:val="16"/>
                      <w:szCs w:val="16"/>
                    </w:rPr>
                  </w:pPr>
                  <w:r w:rsidRPr="004B63C3">
                    <w:rPr>
                      <w:rFonts w:ascii="Calibri" w:hAnsi="Calibri" w:cs="Calibri"/>
                      <w:b/>
                      <w:sz w:val="16"/>
                      <w:szCs w:val="16"/>
                    </w:rPr>
                    <w:t>Category</w:t>
                  </w:r>
                </w:p>
              </w:tc>
              <w:tc>
                <w:tcPr>
                  <w:tcW w:w="1005" w:type="dxa"/>
                  <w:vMerge w:val="restart"/>
                  <w:tcBorders>
                    <w:left w:val="nil"/>
                    <w:right w:val="nil"/>
                  </w:tcBorders>
                  <w:shd w:val="clear" w:color="auto" w:fill="auto"/>
                  <w:vAlign w:val="bottom"/>
                </w:tcPr>
                <w:p w:rsidR="000E078F" w:rsidRPr="004B63C3" w:rsidRDefault="000E078F" w:rsidP="00CE3595">
                  <w:pPr>
                    <w:jc w:val="center"/>
                    <w:rPr>
                      <w:rFonts w:ascii="Calibri" w:hAnsi="Calibri" w:cs="Calibri"/>
                      <w:b/>
                      <w:sz w:val="16"/>
                      <w:szCs w:val="16"/>
                    </w:rPr>
                  </w:pPr>
                  <w:r w:rsidRPr="004B63C3">
                    <w:rPr>
                      <w:rFonts w:ascii="Calibri" w:hAnsi="Calibri" w:cs="Calibri"/>
                      <w:b/>
                      <w:sz w:val="16"/>
                      <w:szCs w:val="16"/>
                    </w:rPr>
                    <w:t>Amounts</w:t>
                  </w:r>
                </w:p>
              </w:tc>
              <w:tc>
                <w:tcPr>
                  <w:tcW w:w="1776" w:type="dxa"/>
                  <w:gridSpan w:val="3"/>
                  <w:tcBorders>
                    <w:left w:val="nil"/>
                    <w:bottom w:val="single" w:sz="4" w:space="0" w:color="auto"/>
                    <w:right w:val="nil"/>
                  </w:tcBorders>
                  <w:shd w:val="clear" w:color="auto" w:fill="auto"/>
                  <w:vAlign w:val="bottom"/>
                </w:tcPr>
                <w:p w:rsidR="000E078F" w:rsidRPr="004B63C3" w:rsidRDefault="000E078F" w:rsidP="00CE3595">
                  <w:pPr>
                    <w:ind w:left="-108" w:right="-108"/>
                    <w:jc w:val="center"/>
                    <w:rPr>
                      <w:rFonts w:ascii="Calibri" w:hAnsi="Calibri" w:cs="Calibri"/>
                      <w:b/>
                      <w:sz w:val="16"/>
                      <w:szCs w:val="16"/>
                    </w:rPr>
                  </w:pPr>
                  <w:r w:rsidRPr="004B63C3">
                    <w:rPr>
                      <w:rFonts w:ascii="Calibri" w:hAnsi="Calibri" w:cs="Calibri"/>
                      <w:b/>
                      <w:sz w:val="16"/>
                      <w:szCs w:val="16"/>
                    </w:rPr>
                    <w:t>Outstanding Balance</w:t>
                  </w:r>
                </w:p>
              </w:tc>
              <w:tc>
                <w:tcPr>
                  <w:tcW w:w="1645" w:type="dxa"/>
                  <w:vMerge w:val="restart"/>
                  <w:tcBorders>
                    <w:left w:val="nil"/>
                    <w:right w:val="nil"/>
                  </w:tcBorders>
                  <w:shd w:val="clear" w:color="auto" w:fill="auto"/>
                  <w:vAlign w:val="bottom"/>
                </w:tcPr>
                <w:p w:rsidR="000E078F" w:rsidRPr="004B63C3" w:rsidRDefault="000E078F" w:rsidP="00CE3595">
                  <w:pPr>
                    <w:jc w:val="center"/>
                    <w:rPr>
                      <w:rFonts w:ascii="Calibri" w:hAnsi="Calibri" w:cs="Calibri"/>
                      <w:b/>
                      <w:sz w:val="16"/>
                      <w:szCs w:val="16"/>
                    </w:rPr>
                  </w:pPr>
                  <w:r w:rsidRPr="004B63C3">
                    <w:rPr>
                      <w:rFonts w:ascii="Calibri" w:hAnsi="Calibri" w:cs="Calibri"/>
                      <w:b/>
                      <w:sz w:val="16"/>
                      <w:szCs w:val="16"/>
                    </w:rPr>
                    <w:t xml:space="preserve">Terms </w:t>
                  </w:r>
                </w:p>
              </w:tc>
              <w:tc>
                <w:tcPr>
                  <w:tcW w:w="1349" w:type="dxa"/>
                  <w:vMerge w:val="restart"/>
                  <w:tcBorders>
                    <w:left w:val="nil"/>
                    <w:right w:val="nil"/>
                  </w:tcBorders>
                  <w:shd w:val="clear" w:color="auto" w:fill="auto"/>
                  <w:vAlign w:val="bottom"/>
                </w:tcPr>
                <w:p w:rsidR="000E078F" w:rsidRPr="004B63C3" w:rsidRDefault="000E078F" w:rsidP="00CE3595">
                  <w:pPr>
                    <w:jc w:val="center"/>
                    <w:rPr>
                      <w:rFonts w:ascii="Calibri" w:hAnsi="Calibri" w:cs="Calibri"/>
                      <w:b/>
                      <w:sz w:val="16"/>
                      <w:szCs w:val="16"/>
                    </w:rPr>
                  </w:pPr>
                  <w:r w:rsidRPr="004B63C3">
                    <w:rPr>
                      <w:rFonts w:ascii="Calibri" w:hAnsi="Calibri" w:cs="Calibri"/>
                      <w:b/>
                      <w:sz w:val="16"/>
                      <w:szCs w:val="16"/>
                    </w:rPr>
                    <w:t>Conditions</w:t>
                  </w:r>
                </w:p>
              </w:tc>
              <w:tc>
                <w:tcPr>
                  <w:tcW w:w="986" w:type="dxa"/>
                  <w:vMerge w:val="restart"/>
                  <w:tcBorders>
                    <w:left w:val="nil"/>
                    <w:right w:val="nil"/>
                  </w:tcBorders>
                  <w:vAlign w:val="bottom"/>
                </w:tcPr>
                <w:p w:rsidR="000E078F" w:rsidRPr="004B63C3" w:rsidRDefault="000E078F" w:rsidP="00CE3595">
                  <w:pPr>
                    <w:jc w:val="center"/>
                    <w:rPr>
                      <w:rFonts w:ascii="Calibri" w:hAnsi="Calibri" w:cs="Calibri"/>
                      <w:b/>
                      <w:sz w:val="16"/>
                      <w:szCs w:val="16"/>
                    </w:rPr>
                  </w:pPr>
                  <w:r w:rsidRPr="004B63C3">
                    <w:rPr>
                      <w:rFonts w:ascii="Calibri" w:hAnsi="Calibri" w:cs="Calibri"/>
                      <w:b/>
                      <w:sz w:val="16"/>
                      <w:szCs w:val="16"/>
                    </w:rPr>
                    <w:t>Notes</w:t>
                  </w:r>
                </w:p>
              </w:tc>
            </w:tr>
            <w:tr w:rsidR="000E078F" w:rsidRPr="004B63C3" w:rsidTr="00CE3595">
              <w:trPr>
                <w:trHeight w:val="105"/>
              </w:trPr>
              <w:tc>
                <w:tcPr>
                  <w:tcW w:w="1717" w:type="dxa"/>
                  <w:vMerge/>
                  <w:tcBorders>
                    <w:left w:val="nil"/>
                    <w:bottom w:val="single" w:sz="4" w:space="0" w:color="auto"/>
                    <w:right w:val="nil"/>
                  </w:tcBorders>
                  <w:shd w:val="clear" w:color="auto" w:fill="auto"/>
                  <w:vAlign w:val="bottom"/>
                </w:tcPr>
                <w:p w:rsidR="000E078F" w:rsidRPr="004B63C3" w:rsidRDefault="000E078F" w:rsidP="00CE3595">
                  <w:pPr>
                    <w:ind w:right="-108"/>
                    <w:jc w:val="center"/>
                    <w:rPr>
                      <w:rFonts w:ascii="Calibri" w:hAnsi="Calibri" w:cs="Calibri"/>
                      <w:b/>
                      <w:sz w:val="16"/>
                      <w:szCs w:val="16"/>
                    </w:rPr>
                  </w:pPr>
                </w:p>
              </w:tc>
              <w:tc>
                <w:tcPr>
                  <w:tcW w:w="1005" w:type="dxa"/>
                  <w:vMerge/>
                  <w:tcBorders>
                    <w:left w:val="nil"/>
                    <w:bottom w:val="single" w:sz="4" w:space="0" w:color="auto"/>
                    <w:right w:val="nil"/>
                  </w:tcBorders>
                  <w:shd w:val="clear" w:color="auto" w:fill="auto"/>
                  <w:vAlign w:val="bottom"/>
                </w:tcPr>
                <w:p w:rsidR="000E078F" w:rsidRPr="004B63C3" w:rsidRDefault="000E078F" w:rsidP="00CE3595">
                  <w:pPr>
                    <w:jc w:val="center"/>
                    <w:rPr>
                      <w:rFonts w:ascii="Calibri" w:hAnsi="Calibri" w:cs="Calibri"/>
                      <w:b/>
                      <w:sz w:val="16"/>
                      <w:szCs w:val="16"/>
                    </w:rPr>
                  </w:pPr>
                </w:p>
              </w:tc>
              <w:tc>
                <w:tcPr>
                  <w:tcW w:w="932" w:type="dxa"/>
                  <w:gridSpan w:val="2"/>
                  <w:tcBorders>
                    <w:left w:val="nil"/>
                    <w:bottom w:val="single" w:sz="4" w:space="0" w:color="auto"/>
                    <w:right w:val="nil"/>
                  </w:tcBorders>
                  <w:shd w:val="clear" w:color="auto" w:fill="auto"/>
                  <w:vAlign w:val="bottom"/>
                </w:tcPr>
                <w:p w:rsidR="000E078F" w:rsidRPr="004B63C3" w:rsidRDefault="000E078F" w:rsidP="00CE3595">
                  <w:pPr>
                    <w:ind w:left="-108" w:right="-108"/>
                    <w:jc w:val="center"/>
                    <w:rPr>
                      <w:rFonts w:ascii="Calibri" w:hAnsi="Calibri" w:cs="Calibri"/>
                      <w:b/>
                      <w:sz w:val="16"/>
                      <w:szCs w:val="16"/>
                    </w:rPr>
                  </w:pPr>
                  <w:r w:rsidRPr="004B63C3">
                    <w:rPr>
                      <w:rFonts w:ascii="Calibri" w:hAnsi="Calibri" w:cs="Calibri"/>
                      <w:b/>
                      <w:sz w:val="16"/>
                      <w:szCs w:val="16"/>
                    </w:rPr>
                    <w:t>Receivable</w:t>
                  </w:r>
                </w:p>
              </w:tc>
              <w:tc>
                <w:tcPr>
                  <w:tcW w:w="844" w:type="dxa"/>
                  <w:tcBorders>
                    <w:left w:val="nil"/>
                    <w:bottom w:val="single" w:sz="4" w:space="0" w:color="auto"/>
                    <w:right w:val="nil"/>
                  </w:tcBorders>
                  <w:shd w:val="clear" w:color="auto" w:fill="auto"/>
                  <w:vAlign w:val="bottom"/>
                </w:tcPr>
                <w:p w:rsidR="000E078F" w:rsidRPr="004B63C3" w:rsidRDefault="000E078F" w:rsidP="00CE3595">
                  <w:pPr>
                    <w:ind w:left="-108" w:right="-108"/>
                    <w:jc w:val="center"/>
                    <w:rPr>
                      <w:rFonts w:ascii="Calibri" w:hAnsi="Calibri" w:cs="Calibri"/>
                      <w:b/>
                      <w:sz w:val="16"/>
                      <w:szCs w:val="16"/>
                    </w:rPr>
                  </w:pPr>
                  <w:r w:rsidRPr="004B63C3">
                    <w:rPr>
                      <w:rFonts w:ascii="Calibri" w:hAnsi="Calibri" w:cs="Calibri"/>
                      <w:b/>
                      <w:sz w:val="16"/>
                      <w:szCs w:val="16"/>
                    </w:rPr>
                    <w:t>Payable</w:t>
                  </w:r>
                </w:p>
              </w:tc>
              <w:tc>
                <w:tcPr>
                  <w:tcW w:w="1645" w:type="dxa"/>
                  <w:vMerge/>
                  <w:tcBorders>
                    <w:left w:val="nil"/>
                    <w:bottom w:val="single" w:sz="4" w:space="0" w:color="auto"/>
                    <w:right w:val="nil"/>
                  </w:tcBorders>
                  <w:shd w:val="clear" w:color="auto" w:fill="auto"/>
                  <w:vAlign w:val="bottom"/>
                </w:tcPr>
                <w:p w:rsidR="000E078F" w:rsidRPr="004B63C3" w:rsidRDefault="000E078F" w:rsidP="00CE3595">
                  <w:pPr>
                    <w:jc w:val="center"/>
                    <w:rPr>
                      <w:rFonts w:ascii="Calibri" w:hAnsi="Calibri" w:cs="Calibri"/>
                      <w:b/>
                      <w:sz w:val="16"/>
                      <w:szCs w:val="16"/>
                    </w:rPr>
                  </w:pPr>
                </w:p>
              </w:tc>
              <w:tc>
                <w:tcPr>
                  <w:tcW w:w="1349" w:type="dxa"/>
                  <w:vMerge/>
                  <w:tcBorders>
                    <w:left w:val="nil"/>
                    <w:bottom w:val="single" w:sz="4" w:space="0" w:color="auto"/>
                    <w:right w:val="nil"/>
                  </w:tcBorders>
                  <w:shd w:val="clear" w:color="auto" w:fill="auto"/>
                  <w:vAlign w:val="bottom"/>
                </w:tcPr>
                <w:p w:rsidR="000E078F" w:rsidRPr="004B63C3" w:rsidRDefault="000E078F" w:rsidP="00CE3595">
                  <w:pPr>
                    <w:jc w:val="center"/>
                    <w:rPr>
                      <w:rFonts w:ascii="Calibri" w:hAnsi="Calibri" w:cs="Calibri"/>
                      <w:b/>
                      <w:sz w:val="16"/>
                      <w:szCs w:val="16"/>
                    </w:rPr>
                  </w:pPr>
                </w:p>
              </w:tc>
              <w:tc>
                <w:tcPr>
                  <w:tcW w:w="986" w:type="dxa"/>
                  <w:vMerge/>
                  <w:tcBorders>
                    <w:left w:val="nil"/>
                    <w:bottom w:val="single" w:sz="4" w:space="0" w:color="auto"/>
                    <w:right w:val="nil"/>
                  </w:tcBorders>
                </w:tcPr>
                <w:p w:rsidR="000E078F" w:rsidRPr="004B63C3" w:rsidRDefault="000E078F" w:rsidP="00CE3595">
                  <w:pPr>
                    <w:jc w:val="center"/>
                    <w:rPr>
                      <w:rFonts w:ascii="Calibri" w:hAnsi="Calibri" w:cs="Calibri"/>
                      <w:b/>
                      <w:sz w:val="16"/>
                      <w:szCs w:val="16"/>
                    </w:rPr>
                  </w:pPr>
                </w:p>
              </w:tc>
            </w:tr>
            <w:tr w:rsidR="000E078F" w:rsidRPr="004B63C3" w:rsidTr="00CE3595">
              <w:tc>
                <w:tcPr>
                  <w:tcW w:w="2737" w:type="dxa"/>
                  <w:gridSpan w:val="3"/>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r w:rsidRPr="004B63C3">
                    <w:rPr>
                      <w:rFonts w:ascii="Calibri" w:hAnsi="Calibri" w:cs="Calibri"/>
                      <w:b/>
                      <w:color w:val="000000"/>
                      <w:sz w:val="16"/>
                      <w:szCs w:val="16"/>
                    </w:rPr>
                    <w:t>Ultimate/Senior Parent</w:t>
                  </w:r>
                </w:p>
              </w:tc>
              <w:tc>
                <w:tcPr>
                  <w:tcW w:w="917"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844"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1645" w:type="dxa"/>
                  <w:tcBorders>
                    <w:top w:val="single" w:sz="4" w:space="0" w:color="auto"/>
                    <w:left w:val="nil"/>
                    <w:bottom w:val="nil"/>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1349" w:type="dxa"/>
                  <w:tcBorders>
                    <w:top w:val="single" w:sz="4" w:space="0" w:color="auto"/>
                    <w:left w:val="nil"/>
                    <w:bottom w:val="nil"/>
                    <w:right w:val="nil"/>
                  </w:tcBorders>
                  <w:shd w:val="clear" w:color="auto" w:fill="auto"/>
                  <w:vAlign w:val="center"/>
                </w:tcPr>
                <w:p w:rsidR="000E078F" w:rsidRPr="004B63C3" w:rsidRDefault="000E078F" w:rsidP="00CE3595">
                  <w:pPr>
                    <w:rPr>
                      <w:rFonts w:ascii="Calibri" w:hAnsi="Calibri" w:cs="Calibri"/>
                      <w:b/>
                      <w:color w:val="000000"/>
                      <w:sz w:val="16"/>
                      <w:szCs w:val="16"/>
                    </w:rPr>
                  </w:pPr>
                </w:p>
              </w:tc>
              <w:tc>
                <w:tcPr>
                  <w:tcW w:w="986" w:type="dxa"/>
                  <w:tcBorders>
                    <w:top w:val="single" w:sz="4" w:space="0" w:color="auto"/>
                    <w:left w:val="nil"/>
                    <w:bottom w:val="nil"/>
                    <w:right w:val="nil"/>
                  </w:tcBorders>
                </w:tcPr>
                <w:p w:rsidR="000E078F" w:rsidRPr="004B63C3" w:rsidRDefault="000E078F" w:rsidP="00CE3595">
                  <w:pPr>
                    <w:rPr>
                      <w:rFonts w:ascii="Calibri" w:hAnsi="Calibri" w:cs="Calibri"/>
                      <w:b/>
                      <w:color w:val="000000"/>
                      <w:sz w:val="16"/>
                      <w:szCs w:val="16"/>
                    </w:rPr>
                  </w:pPr>
                </w:p>
              </w:tc>
            </w:tr>
            <w:tr w:rsidR="000E078F" w:rsidRPr="004B63C3" w:rsidTr="00CE3595">
              <w:tc>
                <w:tcPr>
                  <w:tcW w:w="1717" w:type="dxa"/>
                  <w:tcBorders>
                    <w:top w:val="nil"/>
                    <w:left w:val="nil"/>
                    <w:bottom w:val="nil"/>
                    <w:right w:val="nil"/>
                  </w:tcBorders>
                  <w:shd w:val="clear" w:color="auto" w:fill="auto"/>
                </w:tcPr>
                <w:p w:rsidR="000E078F" w:rsidRPr="004B63C3" w:rsidRDefault="000E078F" w:rsidP="00CE3595">
                  <w:pPr>
                    <w:tabs>
                      <w:tab w:val="left" w:pos="162"/>
                      <w:tab w:val="left" w:pos="345"/>
                    </w:tabs>
                    <w:rPr>
                      <w:rFonts w:ascii="Calibri" w:hAnsi="Calibri" w:cs="Calibri"/>
                      <w:color w:val="000000"/>
                      <w:sz w:val="16"/>
                      <w:szCs w:val="16"/>
                    </w:rPr>
                  </w:pPr>
                  <w:r w:rsidRPr="004B63C3">
                    <w:rPr>
                      <w:rFonts w:ascii="Calibri" w:hAnsi="Calibri" w:cs="Calibri"/>
                      <w:color w:val="000000"/>
                      <w:sz w:val="16"/>
                      <w:szCs w:val="16"/>
                    </w:rPr>
                    <w:t xml:space="preserve">   Sales of goods</w:t>
                  </w:r>
                </w:p>
              </w:tc>
              <w:tc>
                <w:tcPr>
                  <w:tcW w:w="1005" w:type="dxa"/>
                  <w:tcBorders>
                    <w:top w:val="nil"/>
                    <w:left w:val="nil"/>
                    <w:bottom w:val="nil"/>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nil"/>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1717" w:type="dxa"/>
                  <w:tcBorders>
                    <w:top w:val="nil"/>
                    <w:left w:val="nil"/>
                    <w:bottom w:val="nil"/>
                    <w:right w:val="nil"/>
                  </w:tcBorders>
                  <w:shd w:val="clear" w:color="auto" w:fill="auto"/>
                </w:tcPr>
                <w:p w:rsidR="000E078F" w:rsidRPr="004B63C3" w:rsidRDefault="000E078F" w:rsidP="00CE3595">
                  <w:pPr>
                    <w:tabs>
                      <w:tab w:val="left" w:pos="162"/>
                      <w:tab w:val="left" w:pos="345"/>
                    </w:tabs>
                    <w:rPr>
                      <w:rFonts w:ascii="Calibri" w:hAnsi="Calibri" w:cs="Calibri"/>
                      <w:color w:val="000000"/>
                      <w:sz w:val="16"/>
                      <w:szCs w:val="16"/>
                    </w:rPr>
                  </w:pPr>
                  <w:r w:rsidRPr="004B63C3">
                    <w:rPr>
                      <w:rFonts w:ascii="Calibri" w:hAnsi="Calibri" w:cs="Calibri"/>
                      <w:color w:val="000000"/>
                      <w:sz w:val="16"/>
                      <w:szCs w:val="16"/>
                    </w:rPr>
                    <w:t xml:space="preserve">   Purchases of goods</w:t>
                  </w:r>
                </w:p>
              </w:tc>
              <w:tc>
                <w:tcPr>
                  <w:tcW w:w="1005" w:type="dxa"/>
                  <w:tcBorders>
                    <w:top w:val="nil"/>
                    <w:left w:val="nil"/>
                    <w:bottom w:val="nil"/>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nil"/>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1717" w:type="dxa"/>
                  <w:tcBorders>
                    <w:top w:val="nil"/>
                    <w:left w:val="nil"/>
                    <w:bottom w:val="nil"/>
                    <w:right w:val="nil"/>
                  </w:tcBorders>
                  <w:shd w:val="clear" w:color="auto" w:fill="auto"/>
                </w:tcPr>
                <w:p w:rsidR="000E078F" w:rsidRPr="004B63C3" w:rsidRDefault="000E078F" w:rsidP="00CE3595">
                  <w:pPr>
                    <w:tabs>
                      <w:tab w:val="left" w:pos="162"/>
                      <w:tab w:val="left" w:pos="345"/>
                    </w:tabs>
                    <w:rPr>
                      <w:rFonts w:ascii="Calibri" w:hAnsi="Calibri" w:cs="Calibri"/>
                      <w:color w:val="000000"/>
                      <w:sz w:val="16"/>
                      <w:szCs w:val="16"/>
                    </w:rPr>
                  </w:pPr>
                  <w:r w:rsidRPr="004B63C3">
                    <w:rPr>
                      <w:rFonts w:ascii="Calibri" w:hAnsi="Calibri" w:cs="Calibri"/>
                      <w:color w:val="000000"/>
                      <w:sz w:val="16"/>
                      <w:szCs w:val="16"/>
                    </w:rPr>
                    <w:t xml:space="preserve">   Loans</w:t>
                  </w:r>
                </w:p>
              </w:tc>
              <w:tc>
                <w:tcPr>
                  <w:tcW w:w="1005" w:type="dxa"/>
                  <w:tcBorders>
                    <w:top w:val="nil"/>
                    <w:left w:val="nil"/>
                    <w:bottom w:val="nil"/>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nil"/>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1717" w:type="dxa"/>
                  <w:tcBorders>
                    <w:top w:val="nil"/>
                    <w:left w:val="nil"/>
                    <w:bottom w:val="single" w:sz="4" w:space="0" w:color="auto"/>
                    <w:right w:val="nil"/>
                  </w:tcBorders>
                  <w:shd w:val="clear" w:color="auto" w:fill="auto"/>
                </w:tcPr>
                <w:p w:rsidR="000E078F" w:rsidRPr="004B63C3" w:rsidRDefault="000E078F" w:rsidP="00CE3595">
                  <w:pPr>
                    <w:tabs>
                      <w:tab w:val="left" w:pos="162"/>
                      <w:tab w:val="left" w:pos="345"/>
                    </w:tabs>
                    <w:rPr>
                      <w:rFonts w:ascii="Calibri" w:hAnsi="Calibri" w:cs="Calibri"/>
                      <w:color w:val="000000"/>
                      <w:sz w:val="16"/>
                      <w:szCs w:val="16"/>
                    </w:rPr>
                  </w:pPr>
                  <w:r w:rsidRPr="004B63C3">
                    <w:rPr>
                      <w:rFonts w:ascii="Calibri" w:hAnsi="Calibri" w:cs="Calibri"/>
                      <w:color w:val="000000"/>
                      <w:sz w:val="16"/>
                      <w:szCs w:val="16"/>
                    </w:rPr>
                    <w:t xml:space="preserve">   Administrative services </w:t>
                  </w:r>
                </w:p>
              </w:tc>
              <w:tc>
                <w:tcPr>
                  <w:tcW w:w="1005" w:type="dxa"/>
                  <w:tcBorders>
                    <w:top w:val="nil"/>
                    <w:left w:val="nil"/>
                    <w:bottom w:val="single" w:sz="4" w:space="0" w:color="auto"/>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single" w:sz="4" w:space="0" w:color="auto"/>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3654" w:type="dxa"/>
                  <w:gridSpan w:val="4"/>
                  <w:tcBorders>
                    <w:top w:val="single" w:sz="4" w:space="0" w:color="auto"/>
                    <w:left w:val="nil"/>
                    <w:bottom w:val="nil"/>
                    <w:right w:val="nil"/>
                  </w:tcBorders>
                  <w:shd w:val="clear" w:color="auto" w:fill="auto"/>
                </w:tcPr>
                <w:p w:rsidR="000E078F" w:rsidRPr="004B63C3" w:rsidRDefault="000E078F" w:rsidP="00CE3595">
                  <w:pPr>
                    <w:ind w:right="162"/>
                    <w:rPr>
                      <w:rFonts w:ascii="Calibri" w:hAnsi="Calibri" w:cs="Calibri"/>
                      <w:b/>
                      <w:color w:val="000000"/>
                      <w:sz w:val="16"/>
                      <w:szCs w:val="16"/>
                    </w:rPr>
                  </w:pPr>
                  <w:r w:rsidRPr="004B63C3">
                    <w:rPr>
                      <w:rFonts w:ascii="Calibri" w:hAnsi="Calibri" w:cs="Calibri"/>
                      <w:b/>
                      <w:color w:val="000000"/>
                      <w:sz w:val="16"/>
                      <w:szCs w:val="16"/>
                    </w:rPr>
                    <w:t>Subsidiaries</w:t>
                  </w:r>
                </w:p>
              </w:tc>
              <w:tc>
                <w:tcPr>
                  <w:tcW w:w="844" w:type="dxa"/>
                  <w:tcBorders>
                    <w:top w:val="single" w:sz="4" w:space="0" w:color="auto"/>
                    <w:left w:val="nil"/>
                    <w:bottom w:val="nil"/>
                    <w:right w:val="nil"/>
                  </w:tcBorders>
                  <w:shd w:val="clear" w:color="auto" w:fill="auto"/>
                </w:tcPr>
                <w:p w:rsidR="000E078F" w:rsidRPr="004B63C3" w:rsidRDefault="000E078F" w:rsidP="00CE3595">
                  <w:pPr>
                    <w:ind w:right="162"/>
                    <w:rPr>
                      <w:rFonts w:ascii="Calibri" w:hAnsi="Calibri" w:cs="Calibri"/>
                      <w:b/>
                      <w:color w:val="000000"/>
                      <w:sz w:val="16"/>
                      <w:szCs w:val="16"/>
                    </w:rPr>
                  </w:pPr>
                </w:p>
              </w:tc>
              <w:tc>
                <w:tcPr>
                  <w:tcW w:w="1645" w:type="dxa"/>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p>
              </w:tc>
              <w:tc>
                <w:tcPr>
                  <w:tcW w:w="1349" w:type="dxa"/>
                  <w:tcBorders>
                    <w:top w:val="single" w:sz="4" w:space="0" w:color="auto"/>
                    <w:left w:val="nil"/>
                    <w:bottom w:val="nil"/>
                    <w:right w:val="nil"/>
                  </w:tcBorders>
                  <w:shd w:val="clear" w:color="auto" w:fill="auto"/>
                  <w:vAlign w:val="center"/>
                </w:tcPr>
                <w:p w:rsidR="000E078F" w:rsidRPr="004B63C3" w:rsidRDefault="000E078F" w:rsidP="00CE3595">
                  <w:pPr>
                    <w:rPr>
                      <w:rFonts w:ascii="Calibri" w:hAnsi="Calibri" w:cs="Calibri"/>
                      <w:b/>
                      <w:color w:val="000000"/>
                      <w:sz w:val="16"/>
                      <w:szCs w:val="16"/>
                    </w:rPr>
                  </w:pPr>
                </w:p>
              </w:tc>
              <w:tc>
                <w:tcPr>
                  <w:tcW w:w="986" w:type="dxa"/>
                  <w:tcBorders>
                    <w:top w:val="single" w:sz="4" w:space="0" w:color="auto"/>
                    <w:left w:val="nil"/>
                    <w:bottom w:val="nil"/>
                    <w:right w:val="nil"/>
                  </w:tcBorders>
                </w:tcPr>
                <w:p w:rsidR="000E078F" w:rsidRPr="004B63C3" w:rsidRDefault="000E078F" w:rsidP="00CE3595">
                  <w:pPr>
                    <w:rPr>
                      <w:rFonts w:ascii="Calibri" w:hAnsi="Calibri" w:cs="Calibri"/>
                      <w:b/>
                      <w:color w:val="000000"/>
                      <w:sz w:val="16"/>
                      <w:szCs w:val="16"/>
                    </w:rPr>
                  </w:pPr>
                </w:p>
              </w:tc>
            </w:tr>
            <w:tr w:rsidR="000E078F" w:rsidRPr="004B63C3" w:rsidTr="00CE3595">
              <w:tc>
                <w:tcPr>
                  <w:tcW w:w="1717" w:type="dxa"/>
                  <w:tcBorders>
                    <w:top w:val="nil"/>
                    <w:left w:val="nil"/>
                    <w:bottom w:val="nil"/>
                    <w:right w:val="nil"/>
                  </w:tcBorders>
                  <w:shd w:val="clear" w:color="auto" w:fill="auto"/>
                </w:tcPr>
                <w:p w:rsidR="000E078F" w:rsidRPr="004B63C3" w:rsidRDefault="000E078F" w:rsidP="00CE3595">
                  <w:pPr>
                    <w:tabs>
                      <w:tab w:val="left" w:pos="162"/>
                      <w:tab w:val="left" w:pos="345"/>
                    </w:tabs>
                    <w:rPr>
                      <w:rFonts w:ascii="Calibri" w:hAnsi="Calibri" w:cs="Calibri"/>
                      <w:color w:val="000000"/>
                      <w:sz w:val="16"/>
                      <w:szCs w:val="16"/>
                    </w:rPr>
                  </w:pPr>
                  <w:r w:rsidRPr="004B63C3">
                    <w:rPr>
                      <w:rFonts w:ascii="Calibri" w:hAnsi="Calibri" w:cs="Calibri"/>
                      <w:color w:val="000000"/>
                      <w:sz w:val="16"/>
                      <w:szCs w:val="16"/>
                    </w:rPr>
                    <w:t xml:space="preserve">   Sales of goods</w:t>
                  </w:r>
                </w:p>
              </w:tc>
              <w:tc>
                <w:tcPr>
                  <w:tcW w:w="1005" w:type="dxa"/>
                  <w:tcBorders>
                    <w:top w:val="nil"/>
                    <w:left w:val="nil"/>
                    <w:bottom w:val="nil"/>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nil"/>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nil"/>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nil"/>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1717" w:type="dxa"/>
                  <w:tcBorders>
                    <w:top w:val="nil"/>
                    <w:left w:val="nil"/>
                    <w:bottom w:val="single" w:sz="4" w:space="0" w:color="auto"/>
                    <w:right w:val="nil"/>
                  </w:tcBorders>
                  <w:shd w:val="clear" w:color="auto" w:fill="auto"/>
                </w:tcPr>
                <w:p w:rsidR="000E078F" w:rsidRPr="004B63C3" w:rsidRDefault="000E078F" w:rsidP="00CE3595">
                  <w:pPr>
                    <w:tabs>
                      <w:tab w:val="left" w:pos="162"/>
                      <w:tab w:val="left" w:pos="345"/>
                    </w:tabs>
                    <w:rPr>
                      <w:rFonts w:ascii="Calibri" w:hAnsi="Calibri" w:cs="Calibri"/>
                      <w:color w:val="000000"/>
                      <w:sz w:val="16"/>
                      <w:szCs w:val="16"/>
                    </w:rPr>
                  </w:pPr>
                  <w:r w:rsidRPr="004B63C3">
                    <w:rPr>
                      <w:rFonts w:ascii="Calibri" w:hAnsi="Calibri" w:cs="Calibri"/>
                      <w:color w:val="000000"/>
                      <w:sz w:val="16"/>
                      <w:szCs w:val="16"/>
                    </w:rPr>
                    <w:t xml:space="preserve">   Purchases of goods</w:t>
                  </w:r>
                </w:p>
              </w:tc>
              <w:tc>
                <w:tcPr>
                  <w:tcW w:w="1005" w:type="dxa"/>
                  <w:tcBorders>
                    <w:top w:val="nil"/>
                    <w:left w:val="nil"/>
                    <w:bottom w:val="single" w:sz="4" w:space="0" w:color="auto"/>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single" w:sz="4" w:space="0" w:color="auto"/>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1717" w:type="dxa"/>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r w:rsidRPr="004B63C3">
                    <w:rPr>
                      <w:rFonts w:ascii="Calibri" w:hAnsi="Calibri" w:cs="Calibri"/>
                      <w:b/>
                      <w:color w:val="000000"/>
                      <w:sz w:val="16"/>
                      <w:szCs w:val="16"/>
                    </w:rPr>
                    <w:t>Associate</w:t>
                  </w:r>
                </w:p>
              </w:tc>
              <w:tc>
                <w:tcPr>
                  <w:tcW w:w="1937" w:type="dxa"/>
                  <w:gridSpan w:val="3"/>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844"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1645" w:type="dxa"/>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p>
              </w:tc>
              <w:tc>
                <w:tcPr>
                  <w:tcW w:w="1349" w:type="dxa"/>
                  <w:tcBorders>
                    <w:top w:val="single" w:sz="4" w:space="0" w:color="auto"/>
                    <w:left w:val="nil"/>
                    <w:bottom w:val="nil"/>
                    <w:right w:val="nil"/>
                  </w:tcBorders>
                  <w:shd w:val="clear" w:color="auto" w:fill="auto"/>
                  <w:vAlign w:val="center"/>
                </w:tcPr>
                <w:p w:rsidR="000E078F" w:rsidRPr="004B63C3" w:rsidRDefault="000E078F" w:rsidP="00CE3595">
                  <w:pPr>
                    <w:rPr>
                      <w:rFonts w:ascii="Calibri" w:hAnsi="Calibri" w:cs="Calibri"/>
                      <w:b/>
                      <w:color w:val="000000"/>
                      <w:sz w:val="16"/>
                      <w:szCs w:val="16"/>
                    </w:rPr>
                  </w:pPr>
                </w:p>
              </w:tc>
              <w:tc>
                <w:tcPr>
                  <w:tcW w:w="986" w:type="dxa"/>
                  <w:tcBorders>
                    <w:top w:val="single" w:sz="4" w:space="0" w:color="auto"/>
                    <w:left w:val="nil"/>
                    <w:bottom w:val="nil"/>
                    <w:right w:val="nil"/>
                  </w:tcBorders>
                </w:tcPr>
                <w:p w:rsidR="000E078F" w:rsidRPr="004B63C3" w:rsidRDefault="000E078F" w:rsidP="00CE3595">
                  <w:pPr>
                    <w:rPr>
                      <w:rFonts w:ascii="Calibri" w:hAnsi="Calibri" w:cs="Calibri"/>
                      <w:b/>
                      <w:color w:val="000000"/>
                      <w:sz w:val="16"/>
                      <w:szCs w:val="16"/>
                    </w:rPr>
                  </w:pPr>
                </w:p>
              </w:tc>
            </w:tr>
            <w:tr w:rsidR="000E078F" w:rsidRPr="004B63C3" w:rsidTr="00CE3595">
              <w:tc>
                <w:tcPr>
                  <w:tcW w:w="1717" w:type="dxa"/>
                  <w:tcBorders>
                    <w:top w:val="nil"/>
                    <w:left w:val="nil"/>
                    <w:bottom w:val="single" w:sz="4" w:space="0" w:color="auto"/>
                    <w:right w:val="nil"/>
                  </w:tcBorders>
                  <w:shd w:val="clear" w:color="auto" w:fill="auto"/>
                </w:tcPr>
                <w:p w:rsidR="000E078F" w:rsidRPr="004B63C3" w:rsidRDefault="000E078F" w:rsidP="00CE3595">
                  <w:pPr>
                    <w:tabs>
                      <w:tab w:val="left" w:pos="162"/>
                    </w:tabs>
                    <w:rPr>
                      <w:rFonts w:ascii="Calibri" w:hAnsi="Calibri" w:cs="Calibri"/>
                      <w:color w:val="000000"/>
                      <w:sz w:val="16"/>
                      <w:szCs w:val="16"/>
                    </w:rPr>
                  </w:pPr>
                  <w:r w:rsidRPr="004B63C3">
                    <w:rPr>
                      <w:rFonts w:ascii="Calibri" w:hAnsi="Calibri" w:cs="Calibri"/>
                      <w:color w:val="000000"/>
                      <w:sz w:val="16"/>
                      <w:szCs w:val="16"/>
                    </w:rPr>
                    <w:t xml:space="preserve">   Sales of goods</w:t>
                  </w:r>
                </w:p>
              </w:tc>
              <w:tc>
                <w:tcPr>
                  <w:tcW w:w="1005" w:type="dxa"/>
                  <w:tcBorders>
                    <w:top w:val="nil"/>
                    <w:left w:val="nil"/>
                    <w:bottom w:val="single" w:sz="4" w:space="0" w:color="auto"/>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932" w:type="dxa"/>
                  <w:gridSpan w:val="2"/>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single" w:sz="4" w:space="0" w:color="auto"/>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1645"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single" w:sz="4" w:space="0" w:color="auto"/>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rPr>
                <w:trHeight w:val="80"/>
              </w:trPr>
              <w:tc>
                <w:tcPr>
                  <w:tcW w:w="2737" w:type="dxa"/>
                  <w:gridSpan w:val="3"/>
                  <w:tcBorders>
                    <w:top w:val="single" w:sz="4" w:space="0" w:color="auto"/>
                    <w:left w:val="nil"/>
                    <w:bottom w:val="nil"/>
                    <w:right w:val="nil"/>
                  </w:tcBorders>
                  <w:shd w:val="clear" w:color="auto" w:fill="auto"/>
                </w:tcPr>
                <w:p w:rsidR="000E078F" w:rsidRPr="004B63C3" w:rsidRDefault="000E078F" w:rsidP="00CE3595">
                  <w:pPr>
                    <w:tabs>
                      <w:tab w:val="left" w:pos="180"/>
                    </w:tabs>
                    <w:rPr>
                      <w:rFonts w:ascii="Calibri" w:hAnsi="Calibri" w:cs="Calibri"/>
                      <w:b/>
                      <w:color w:val="000000"/>
                      <w:sz w:val="16"/>
                      <w:szCs w:val="16"/>
                    </w:rPr>
                  </w:pPr>
                  <w:r w:rsidRPr="004B63C3">
                    <w:rPr>
                      <w:rFonts w:ascii="Calibri" w:hAnsi="Calibri" w:cs="Calibri"/>
                      <w:b/>
                      <w:color w:val="000000"/>
                      <w:sz w:val="16"/>
                      <w:szCs w:val="16"/>
                    </w:rPr>
                    <w:t>Key management personnel</w:t>
                  </w:r>
                </w:p>
              </w:tc>
              <w:tc>
                <w:tcPr>
                  <w:tcW w:w="917"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844"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1645" w:type="dxa"/>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p>
              </w:tc>
              <w:tc>
                <w:tcPr>
                  <w:tcW w:w="1349" w:type="dxa"/>
                  <w:tcBorders>
                    <w:top w:val="single" w:sz="4" w:space="0" w:color="auto"/>
                    <w:left w:val="nil"/>
                    <w:bottom w:val="nil"/>
                    <w:right w:val="nil"/>
                  </w:tcBorders>
                  <w:shd w:val="clear" w:color="auto" w:fill="auto"/>
                  <w:vAlign w:val="center"/>
                </w:tcPr>
                <w:p w:rsidR="000E078F" w:rsidRPr="004B63C3" w:rsidRDefault="000E078F" w:rsidP="00CE3595">
                  <w:pPr>
                    <w:rPr>
                      <w:rFonts w:ascii="Calibri" w:hAnsi="Calibri" w:cs="Calibri"/>
                      <w:b/>
                      <w:color w:val="000000"/>
                      <w:sz w:val="16"/>
                      <w:szCs w:val="16"/>
                    </w:rPr>
                  </w:pPr>
                </w:p>
              </w:tc>
              <w:tc>
                <w:tcPr>
                  <w:tcW w:w="986" w:type="dxa"/>
                  <w:tcBorders>
                    <w:top w:val="single" w:sz="4" w:space="0" w:color="auto"/>
                    <w:left w:val="nil"/>
                    <w:bottom w:val="nil"/>
                    <w:right w:val="nil"/>
                  </w:tcBorders>
                </w:tcPr>
                <w:p w:rsidR="000E078F" w:rsidRPr="004B63C3" w:rsidRDefault="000E078F" w:rsidP="00CE3595">
                  <w:pPr>
                    <w:rPr>
                      <w:rFonts w:ascii="Calibri" w:hAnsi="Calibri" w:cs="Calibri"/>
                      <w:b/>
                      <w:color w:val="000000"/>
                      <w:sz w:val="16"/>
                      <w:szCs w:val="16"/>
                    </w:rPr>
                  </w:pPr>
                </w:p>
              </w:tc>
            </w:tr>
            <w:tr w:rsidR="000E078F" w:rsidRPr="004B63C3" w:rsidTr="00CE3595">
              <w:tc>
                <w:tcPr>
                  <w:tcW w:w="1717" w:type="dxa"/>
                  <w:tcBorders>
                    <w:top w:val="nil"/>
                    <w:left w:val="nil"/>
                    <w:bottom w:val="single" w:sz="4" w:space="0" w:color="auto"/>
                    <w:right w:val="nil"/>
                  </w:tcBorders>
                  <w:shd w:val="clear" w:color="auto" w:fill="auto"/>
                </w:tcPr>
                <w:p w:rsidR="000E078F" w:rsidRPr="004B63C3" w:rsidRDefault="000E078F" w:rsidP="00CE3595">
                  <w:pPr>
                    <w:tabs>
                      <w:tab w:val="left" w:pos="162"/>
                      <w:tab w:val="left" w:pos="375"/>
                    </w:tabs>
                    <w:rPr>
                      <w:rFonts w:ascii="Calibri" w:hAnsi="Calibri" w:cs="Calibri"/>
                      <w:color w:val="000000"/>
                      <w:sz w:val="16"/>
                      <w:szCs w:val="16"/>
                    </w:rPr>
                  </w:pPr>
                  <w:r w:rsidRPr="004B63C3">
                    <w:rPr>
                      <w:rFonts w:ascii="Calibri" w:hAnsi="Calibri" w:cs="Calibri"/>
                      <w:color w:val="000000"/>
                      <w:sz w:val="16"/>
                      <w:szCs w:val="16"/>
                    </w:rPr>
                    <w:t xml:space="preserve">   Loans</w:t>
                  </w:r>
                </w:p>
              </w:tc>
              <w:tc>
                <w:tcPr>
                  <w:tcW w:w="1005" w:type="dxa"/>
                  <w:tcBorders>
                    <w:top w:val="nil"/>
                    <w:left w:val="nil"/>
                    <w:bottom w:val="single" w:sz="4" w:space="0" w:color="auto"/>
                    <w:right w:val="nil"/>
                  </w:tcBorders>
                  <w:shd w:val="clear" w:color="auto" w:fill="auto"/>
                </w:tcPr>
                <w:p w:rsidR="000E078F" w:rsidRPr="004B63C3" w:rsidRDefault="000E078F" w:rsidP="00CE3595">
                  <w:pPr>
                    <w:ind w:right="-21"/>
                    <w:jc w:val="right"/>
                    <w:rPr>
                      <w:rFonts w:ascii="Calibri" w:hAnsi="Calibri" w:cs="Calibri"/>
                      <w:b/>
                      <w:color w:val="000000"/>
                      <w:sz w:val="16"/>
                      <w:szCs w:val="16"/>
                    </w:rPr>
                  </w:pPr>
                </w:p>
              </w:tc>
              <w:tc>
                <w:tcPr>
                  <w:tcW w:w="932" w:type="dxa"/>
                  <w:gridSpan w:val="2"/>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844" w:type="dxa"/>
                  <w:tcBorders>
                    <w:top w:val="nil"/>
                    <w:left w:val="nil"/>
                    <w:bottom w:val="single" w:sz="4" w:space="0" w:color="auto"/>
                    <w:right w:val="nil"/>
                  </w:tcBorders>
                  <w:shd w:val="clear" w:color="auto" w:fill="auto"/>
                </w:tcPr>
                <w:p w:rsidR="000E078F" w:rsidRPr="004B63C3" w:rsidRDefault="000E078F" w:rsidP="00CE3595">
                  <w:pPr>
                    <w:ind w:left="-144"/>
                    <w:jc w:val="right"/>
                    <w:rPr>
                      <w:rFonts w:ascii="Calibri" w:hAnsi="Calibri" w:cs="Calibri"/>
                      <w:b/>
                      <w:color w:val="000000"/>
                      <w:sz w:val="16"/>
                      <w:szCs w:val="16"/>
                    </w:rPr>
                  </w:pPr>
                </w:p>
              </w:tc>
              <w:tc>
                <w:tcPr>
                  <w:tcW w:w="1645"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single" w:sz="4" w:space="0" w:color="auto"/>
                    <w:right w:val="nil"/>
                  </w:tcBorders>
                </w:tcPr>
                <w:p w:rsidR="000E078F" w:rsidRPr="004B63C3" w:rsidRDefault="000E078F" w:rsidP="00CE3595">
                  <w:pPr>
                    <w:jc w:val="center"/>
                    <w:rPr>
                      <w:rFonts w:ascii="Calibri" w:hAnsi="Calibri" w:cs="Calibri"/>
                      <w:color w:val="000000"/>
                      <w:sz w:val="16"/>
                      <w:szCs w:val="16"/>
                    </w:rPr>
                  </w:pPr>
                </w:p>
              </w:tc>
            </w:tr>
            <w:tr w:rsidR="000E078F" w:rsidRPr="004B63C3" w:rsidTr="00CE3595">
              <w:tc>
                <w:tcPr>
                  <w:tcW w:w="2737" w:type="dxa"/>
                  <w:gridSpan w:val="3"/>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r w:rsidRPr="004B63C3">
                    <w:rPr>
                      <w:rFonts w:ascii="Calibri" w:hAnsi="Calibri" w:cs="Calibri"/>
                      <w:b/>
                      <w:color w:val="000000"/>
                      <w:sz w:val="16"/>
                      <w:szCs w:val="16"/>
                    </w:rPr>
                    <w:t>Retirement Fund</w:t>
                  </w:r>
                </w:p>
              </w:tc>
              <w:tc>
                <w:tcPr>
                  <w:tcW w:w="917"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844" w:type="dxa"/>
                  <w:tcBorders>
                    <w:top w:val="single" w:sz="4" w:space="0" w:color="auto"/>
                    <w:left w:val="nil"/>
                    <w:bottom w:val="nil"/>
                    <w:right w:val="nil"/>
                  </w:tcBorders>
                  <w:shd w:val="clear" w:color="auto" w:fill="auto"/>
                </w:tcPr>
                <w:p w:rsidR="000E078F" w:rsidRPr="004B63C3" w:rsidRDefault="000E078F" w:rsidP="00CE3595">
                  <w:pPr>
                    <w:ind w:right="162"/>
                    <w:jc w:val="right"/>
                    <w:rPr>
                      <w:rFonts w:ascii="Calibri" w:hAnsi="Calibri" w:cs="Calibri"/>
                      <w:b/>
                      <w:color w:val="000000"/>
                      <w:sz w:val="16"/>
                      <w:szCs w:val="16"/>
                    </w:rPr>
                  </w:pPr>
                </w:p>
              </w:tc>
              <w:tc>
                <w:tcPr>
                  <w:tcW w:w="1645" w:type="dxa"/>
                  <w:tcBorders>
                    <w:top w:val="single" w:sz="4" w:space="0" w:color="auto"/>
                    <w:left w:val="nil"/>
                    <w:bottom w:val="nil"/>
                    <w:right w:val="nil"/>
                  </w:tcBorders>
                  <w:shd w:val="clear" w:color="auto" w:fill="auto"/>
                </w:tcPr>
                <w:p w:rsidR="000E078F" w:rsidRPr="004B63C3" w:rsidRDefault="000E078F" w:rsidP="00CE3595">
                  <w:pPr>
                    <w:rPr>
                      <w:rFonts w:ascii="Calibri" w:hAnsi="Calibri" w:cs="Calibri"/>
                      <w:b/>
                      <w:color w:val="000000"/>
                      <w:sz w:val="16"/>
                      <w:szCs w:val="16"/>
                    </w:rPr>
                  </w:pPr>
                </w:p>
              </w:tc>
              <w:tc>
                <w:tcPr>
                  <w:tcW w:w="1349" w:type="dxa"/>
                  <w:tcBorders>
                    <w:top w:val="single" w:sz="4" w:space="0" w:color="auto"/>
                    <w:left w:val="nil"/>
                    <w:bottom w:val="nil"/>
                    <w:right w:val="nil"/>
                  </w:tcBorders>
                  <w:shd w:val="clear" w:color="auto" w:fill="auto"/>
                  <w:vAlign w:val="center"/>
                </w:tcPr>
                <w:p w:rsidR="000E078F" w:rsidRPr="004B63C3" w:rsidRDefault="000E078F" w:rsidP="00CE3595">
                  <w:pPr>
                    <w:rPr>
                      <w:rFonts w:ascii="Calibri" w:hAnsi="Calibri" w:cs="Calibri"/>
                      <w:b/>
                      <w:color w:val="000000"/>
                      <w:sz w:val="16"/>
                      <w:szCs w:val="16"/>
                    </w:rPr>
                  </w:pPr>
                </w:p>
              </w:tc>
              <w:tc>
                <w:tcPr>
                  <w:tcW w:w="986" w:type="dxa"/>
                  <w:tcBorders>
                    <w:top w:val="single" w:sz="4" w:space="0" w:color="auto"/>
                    <w:left w:val="nil"/>
                    <w:bottom w:val="nil"/>
                    <w:right w:val="nil"/>
                  </w:tcBorders>
                </w:tcPr>
                <w:p w:rsidR="000E078F" w:rsidRPr="004B63C3" w:rsidRDefault="000E078F" w:rsidP="00CE3595">
                  <w:pPr>
                    <w:rPr>
                      <w:rFonts w:ascii="Calibri" w:hAnsi="Calibri" w:cs="Calibri"/>
                      <w:b/>
                      <w:color w:val="000000"/>
                      <w:sz w:val="16"/>
                      <w:szCs w:val="16"/>
                    </w:rPr>
                  </w:pPr>
                </w:p>
              </w:tc>
            </w:tr>
            <w:tr w:rsidR="000E078F" w:rsidRPr="004B63C3" w:rsidTr="00CE3595">
              <w:trPr>
                <w:trHeight w:val="64"/>
              </w:trPr>
              <w:tc>
                <w:tcPr>
                  <w:tcW w:w="1717" w:type="dxa"/>
                  <w:tcBorders>
                    <w:top w:val="nil"/>
                    <w:left w:val="nil"/>
                    <w:bottom w:val="single" w:sz="4" w:space="0" w:color="auto"/>
                    <w:right w:val="nil"/>
                  </w:tcBorders>
                  <w:shd w:val="clear" w:color="auto" w:fill="auto"/>
                </w:tcPr>
                <w:p w:rsidR="000E078F" w:rsidRPr="004B63C3" w:rsidRDefault="000E078F" w:rsidP="00CE3595">
                  <w:pPr>
                    <w:tabs>
                      <w:tab w:val="left" w:pos="162"/>
                    </w:tabs>
                    <w:rPr>
                      <w:rFonts w:ascii="Calibri" w:hAnsi="Calibri" w:cs="Calibri"/>
                      <w:color w:val="000000"/>
                      <w:sz w:val="16"/>
                      <w:szCs w:val="16"/>
                    </w:rPr>
                  </w:pPr>
                  <w:r w:rsidRPr="004B63C3">
                    <w:rPr>
                      <w:rFonts w:ascii="Calibri" w:hAnsi="Calibri" w:cs="Calibri"/>
                      <w:color w:val="000000"/>
                      <w:sz w:val="16"/>
                      <w:szCs w:val="16"/>
                    </w:rPr>
                    <w:t>Contributions from the  employer</w:t>
                  </w:r>
                </w:p>
              </w:tc>
              <w:tc>
                <w:tcPr>
                  <w:tcW w:w="1020" w:type="dxa"/>
                  <w:gridSpan w:val="2"/>
                  <w:tcBorders>
                    <w:top w:val="nil"/>
                    <w:left w:val="nil"/>
                    <w:bottom w:val="single" w:sz="4" w:space="0" w:color="auto"/>
                    <w:right w:val="nil"/>
                  </w:tcBorders>
                  <w:shd w:val="clear" w:color="auto" w:fill="auto"/>
                </w:tcPr>
                <w:p w:rsidR="000E078F" w:rsidRPr="004B63C3" w:rsidRDefault="000E078F" w:rsidP="00CE3595">
                  <w:pPr>
                    <w:tabs>
                      <w:tab w:val="left" w:pos="684"/>
                    </w:tabs>
                    <w:jc w:val="right"/>
                    <w:rPr>
                      <w:rFonts w:ascii="Calibri" w:hAnsi="Calibri" w:cs="Calibri"/>
                      <w:b/>
                      <w:color w:val="000000"/>
                      <w:sz w:val="16"/>
                      <w:szCs w:val="16"/>
                    </w:rPr>
                  </w:pPr>
                </w:p>
              </w:tc>
              <w:tc>
                <w:tcPr>
                  <w:tcW w:w="917" w:type="dxa"/>
                  <w:tcBorders>
                    <w:top w:val="nil"/>
                    <w:left w:val="nil"/>
                    <w:bottom w:val="single" w:sz="4" w:space="0" w:color="auto"/>
                    <w:right w:val="nil"/>
                  </w:tcBorders>
                  <w:shd w:val="clear" w:color="auto" w:fill="auto"/>
                </w:tcPr>
                <w:p w:rsidR="000E078F" w:rsidRPr="004B63C3" w:rsidRDefault="000E078F" w:rsidP="00CE3595">
                  <w:pPr>
                    <w:jc w:val="right"/>
                    <w:rPr>
                      <w:rFonts w:ascii="Calibri" w:hAnsi="Calibri" w:cs="Calibri"/>
                      <w:b/>
                      <w:color w:val="000000"/>
                      <w:sz w:val="16"/>
                      <w:szCs w:val="16"/>
                    </w:rPr>
                  </w:pPr>
                </w:p>
              </w:tc>
              <w:tc>
                <w:tcPr>
                  <w:tcW w:w="844" w:type="dxa"/>
                  <w:tcBorders>
                    <w:top w:val="nil"/>
                    <w:left w:val="nil"/>
                    <w:bottom w:val="single" w:sz="4" w:space="0" w:color="auto"/>
                    <w:right w:val="nil"/>
                  </w:tcBorders>
                  <w:shd w:val="clear" w:color="auto" w:fill="auto"/>
                </w:tcPr>
                <w:p w:rsidR="000E078F" w:rsidRPr="004B63C3" w:rsidRDefault="000E078F" w:rsidP="00CE3595">
                  <w:pPr>
                    <w:ind w:left="-144" w:right="158"/>
                    <w:jc w:val="right"/>
                    <w:rPr>
                      <w:rFonts w:ascii="Calibri" w:hAnsi="Calibri" w:cs="Calibri"/>
                      <w:b/>
                      <w:color w:val="000000"/>
                      <w:sz w:val="16"/>
                      <w:szCs w:val="16"/>
                    </w:rPr>
                  </w:pPr>
                </w:p>
              </w:tc>
              <w:tc>
                <w:tcPr>
                  <w:tcW w:w="1645"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1349" w:type="dxa"/>
                  <w:tcBorders>
                    <w:top w:val="nil"/>
                    <w:left w:val="nil"/>
                    <w:bottom w:val="single" w:sz="4" w:space="0" w:color="auto"/>
                    <w:right w:val="nil"/>
                  </w:tcBorders>
                  <w:shd w:val="clear" w:color="auto" w:fill="auto"/>
                </w:tcPr>
                <w:p w:rsidR="000E078F" w:rsidRPr="004B63C3" w:rsidRDefault="000E078F" w:rsidP="00CE3595">
                  <w:pPr>
                    <w:rPr>
                      <w:rFonts w:ascii="Calibri" w:hAnsi="Calibri" w:cs="Calibri"/>
                      <w:color w:val="000000"/>
                      <w:sz w:val="16"/>
                      <w:szCs w:val="16"/>
                    </w:rPr>
                  </w:pPr>
                </w:p>
              </w:tc>
              <w:tc>
                <w:tcPr>
                  <w:tcW w:w="986" w:type="dxa"/>
                  <w:tcBorders>
                    <w:top w:val="nil"/>
                    <w:left w:val="nil"/>
                    <w:bottom w:val="single" w:sz="4" w:space="0" w:color="auto"/>
                    <w:right w:val="nil"/>
                  </w:tcBorders>
                </w:tcPr>
                <w:p w:rsidR="000E078F" w:rsidRPr="004B63C3" w:rsidRDefault="000E078F" w:rsidP="00CE3595">
                  <w:pPr>
                    <w:jc w:val="center"/>
                    <w:rPr>
                      <w:rFonts w:ascii="Calibri" w:hAnsi="Calibri" w:cs="Calibri"/>
                      <w:color w:val="000000"/>
                      <w:sz w:val="16"/>
                      <w:szCs w:val="16"/>
                    </w:rPr>
                  </w:pPr>
                </w:p>
              </w:tc>
            </w:tr>
          </w:tbl>
          <w:p w:rsidR="002123F4" w:rsidRPr="004B63C3" w:rsidRDefault="002123F4" w:rsidP="00DE1328">
            <w:pPr>
              <w:pStyle w:val="Default"/>
              <w:spacing w:before="240"/>
              <w:ind w:left="720"/>
              <w:jc w:val="both"/>
              <w:rPr>
                <w:rFonts w:ascii="Calibri" w:hAnsi="Calibri" w:cs="Calibri"/>
                <w:sz w:val="22"/>
                <w:szCs w:val="22"/>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0E078F" w:rsidRPr="004B63C3" w:rsidRDefault="000E078F" w:rsidP="000E078F">
            <w:pPr>
              <w:pStyle w:val="Default"/>
              <w:spacing w:before="240"/>
              <w:ind w:left="720" w:right="720"/>
              <w:jc w:val="both"/>
              <w:outlineLvl w:val="0"/>
              <w:rPr>
                <w:rFonts w:ascii="Calibri" w:hAnsi="Calibri" w:cs="Calibri"/>
                <w:sz w:val="22"/>
                <w:szCs w:val="22"/>
              </w:rPr>
            </w:pPr>
            <w:r w:rsidRPr="004B63C3">
              <w:rPr>
                <w:rFonts w:ascii="Calibri" w:hAnsi="Calibri" w:cs="Calibri"/>
                <w:b/>
                <w:bCs/>
                <w:sz w:val="22"/>
                <w:szCs w:val="22"/>
              </w:rPr>
              <w:t xml:space="preserve">Remuneration of Key Management Personnel </w:t>
            </w:r>
          </w:p>
          <w:p w:rsidR="002123F4" w:rsidRPr="004B63C3" w:rsidRDefault="000E078F" w:rsidP="000E078F">
            <w:pPr>
              <w:pStyle w:val="Default"/>
              <w:spacing w:before="120" w:after="240"/>
              <w:ind w:left="720"/>
              <w:jc w:val="both"/>
              <w:rPr>
                <w:rFonts w:ascii="Calibri" w:hAnsi="Calibri" w:cs="Calibri"/>
                <w:sz w:val="22"/>
                <w:szCs w:val="22"/>
              </w:rPr>
            </w:pPr>
            <w:r w:rsidRPr="004B63C3">
              <w:rPr>
                <w:rFonts w:ascii="Calibri" w:hAnsi="Calibri" w:cs="Calibri"/>
                <w:sz w:val="22"/>
                <w:szCs w:val="22"/>
              </w:rPr>
              <w:t xml:space="preserve">The remuneration of the Directors and other members of key management personnel of the </w:t>
            </w:r>
            <w:r w:rsidRPr="004B63C3">
              <w:rPr>
                <w:rFonts w:ascii="Calibri" w:hAnsi="Calibri" w:cs="Calibri"/>
                <w:i/>
                <w:color w:val="4F6228"/>
                <w:sz w:val="22"/>
                <w:szCs w:val="22"/>
              </w:rPr>
              <w:t>[Company, Branch, Bank, or any appropriate alternative]</w:t>
            </w:r>
            <w:r w:rsidRPr="004B63C3">
              <w:rPr>
                <w:rFonts w:ascii="Calibri" w:hAnsi="Calibri" w:cs="Calibri"/>
                <w:sz w:val="22"/>
                <w:szCs w:val="22"/>
              </w:rPr>
              <w:t xml:space="preserve">) are set out below in aggregate for each of the categories specified in </w:t>
            </w:r>
            <w:r w:rsidRPr="004B63C3">
              <w:rPr>
                <w:rFonts w:ascii="Calibri" w:hAnsi="Calibri" w:cs="Calibri"/>
                <w:sz w:val="22"/>
                <w:szCs w:val="22"/>
                <w:highlight w:val="yellow"/>
              </w:rPr>
              <w:t>Section 33</w:t>
            </w:r>
            <w:r w:rsidRPr="004B63C3">
              <w:rPr>
                <w:rFonts w:ascii="Calibri" w:hAnsi="Calibri" w:cs="Calibri"/>
                <w:sz w:val="22"/>
                <w:szCs w:val="22"/>
              </w:rPr>
              <w:t>, “Related Party Disclosures”: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58566A" w:rsidRPr="004B63C3" w:rsidRDefault="0058566A" w:rsidP="002123F4">
            <w:pPr>
              <w:rPr>
                <w:rFonts w:ascii="Calibri" w:hAnsi="Calibri" w:cs="Calibri"/>
                <w:sz w:val="18"/>
                <w:szCs w:val="18"/>
              </w:rPr>
            </w:pPr>
          </w:p>
          <w:p w:rsidR="0058566A" w:rsidRPr="004B63C3" w:rsidRDefault="0058566A" w:rsidP="002123F4">
            <w:pPr>
              <w:rPr>
                <w:rFonts w:ascii="Calibri" w:hAnsi="Calibri" w:cs="Calibri"/>
                <w:sz w:val="18"/>
                <w:szCs w:val="18"/>
              </w:rPr>
            </w:pPr>
          </w:p>
          <w:p w:rsidR="0058566A" w:rsidRPr="004B63C3" w:rsidRDefault="0058566A" w:rsidP="002123F4">
            <w:pPr>
              <w:rPr>
                <w:rFonts w:ascii="Calibri" w:hAnsi="Calibri" w:cs="Calibri"/>
                <w:sz w:val="18"/>
                <w:szCs w:val="18"/>
              </w:rPr>
            </w:pPr>
          </w:p>
          <w:p w:rsidR="0058566A" w:rsidRPr="004B63C3" w:rsidRDefault="0058566A" w:rsidP="002123F4">
            <w:pPr>
              <w:rPr>
                <w:rFonts w:ascii="Calibri" w:hAnsi="Calibri" w:cs="Calibri"/>
                <w:sz w:val="18"/>
                <w:szCs w:val="18"/>
              </w:rPr>
            </w:pPr>
          </w:p>
          <w:p w:rsidR="0058566A" w:rsidRPr="004B63C3" w:rsidRDefault="0058566A" w:rsidP="002123F4">
            <w:pPr>
              <w:rPr>
                <w:rFonts w:ascii="Calibri" w:hAnsi="Calibri" w:cs="Calibri"/>
                <w:sz w:val="18"/>
                <w:szCs w:val="18"/>
              </w:rPr>
            </w:pPr>
          </w:p>
          <w:p w:rsidR="0058566A" w:rsidRPr="004B63C3" w:rsidRDefault="0058566A" w:rsidP="002123F4">
            <w:pPr>
              <w:rPr>
                <w:rFonts w:ascii="Calibri" w:hAnsi="Calibri" w:cs="Calibri"/>
                <w:sz w:val="18"/>
                <w:szCs w:val="18"/>
              </w:rPr>
            </w:pPr>
          </w:p>
          <w:p w:rsidR="0058566A" w:rsidRPr="004B63C3" w:rsidRDefault="0058566A" w:rsidP="002123F4">
            <w:pPr>
              <w:rPr>
                <w:rFonts w:ascii="Calibri" w:hAnsi="Calibri" w:cs="Calibri"/>
                <w:sz w:val="18"/>
                <w:szCs w:val="18"/>
              </w:rPr>
            </w:pPr>
          </w:p>
          <w:p w:rsidR="002123F4" w:rsidRPr="004B63C3" w:rsidRDefault="0058566A" w:rsidP="002123F4">
            <w:pPr>
              <w:rPr>
                <w:rFonts w:ascii="Calibri" w:hAnsi="Calibri" w:cs="Calibri"/>
                <w:sz w:val="18"/>
                <w:szCs w:val="18"/>
              </w:rPr>
            </w:pPr>
            <w:r w:rsidRPr="004B63C3">
              <w:rPr>
                <w:rFonts w:ascii="Calibri" w:hAnsi="Calibri" w:cs="Calibri"/>
                <w:sz w:val="18"/>
                <w:szCs w:val="18"/>
                <w:highlight w:val="yellow"/>
              </w:rPr>
              <w:t>Section 33.7</w:t>
            </w:r>
          </w:p>
        </w:tc>
        <w:tc>
          <w:tcPr>
            <w:tcW w:w="9900" w:type="dxa"/>
            <w:tcBorders>
              <w:top w:val="nil"/>
              <w:left w:val="nil"/>
              <w:bottom w:val="nil"/>
              <w:right w:val="nil"/>
            </w:tcBorders>
            <w:shd w:val="clear" w:color="auto" w:fill="auto"/>
          </w:tcPr>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1710"/>
              <w:gridCol w:w="1530"/>
            </w:tblGrid>
            <w:tr w:rsidR="002123F4" w:rsidRPr="004B63C3" w:rsidTr="002123F4">
              <w:tc>
                <w:tcPr>
                  <w:tcW w:w="4500"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p>
              </w:tc>
              <w:tc>
                <w:tcPr>
                  <w:tcW w:w="1710" w:type="dxa"/>
                  <w:tcBorders>
                    <w:top w:val="single" w:sz="4" w:space="0" w:color="auto"/>
                    <w:left w:val="nil"/>
                    <w:bottom w:val="single" w:sz="4" w:space="0" w:color="auto"/>
                    <w:right w:val="nil"/>
                  </w:tcBorders>
                </w:tcPr>
                <w:p w:rsidR="002123F4" w:rsidRPr="004B63C3" w:rsidRDefault="000E078F" w:rsidP="002123F4">
                  <w:pPr>
                    <w:pStyle w:val="NoSpacing"/>
                    <w:rPr>
                      <w:rFonts w:cs="Calibri"/>
                    </w:rPr>
                  </w:pPr>
                  <w:r w:rsidRPr="004B63C3">
                    <w:rPr>
                      <w:rFonts w:cs="Calibri"/>
                    </w:rPr>
                    <w:t>2013</w:t>
                  </w:r>
                </w:p>
              </w:tc>
              <w:tc>
                <w:tcPr>
                  <w:tcW w:w="1530" w:type="dxa"/>
                  <w:tcBorders>
                    <w:top w:val="single" w:sz="4" w:space="0" w:color="auto"/>
                    <w:left w:val="nil"/>
                    <w:bottom w:val="single" w:sz="4" w:space="0" w:color="auto"/>
                    <w:right w:val="nil"/>
                  </w:tcBorders>
                </w:tcPr>
                <w:p w:rsidR="002123F4" w:rsidRPr="004B63C3" w:rsidRDefault="000E078F" w:rsidP="002123F4">
                  <w:pPr>
                    <w:pStyle w:val="NoSpacing"/>
                    <w:rPr>
                      <w:rFonts w:cs="Calibri"/>
                      <w:bCs/>
                    </w:rPr>
                  </w:pPr>
                  <w:r w:rsidRPr="004B63C3">
                    <w:rPr>
                      <w:rFonts w:cs="Calibri"/>
                      <w:bCs/>
                    </w:rPr>
                    <w:t>2012</w:t>
                  </w:r>
                </w:p>
              </w:tc>
            </w:tr>
            <w:tr w:rsidR="002123F4" w:rsidRPr="004B63C3" w:rsidTr="002123F4">
              <w:tc>
                <w:tcPr>
                  <w:tcW w:w="450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Short-term employee benefits</w:t>
                  </w:r>
                </w:p>
              </w:tc>
              <w:tc>
                <w:tcPr>
                  <w:tcW w:w="171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c>
                <w:tcPr>
                  <w:tcW w:w="153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r>
            <w:tr w:rsidR="002123F4" w:rsidRPr="004B63C3" w:rsidTr="002123F4">
              <w:tc>
                <w:tcPr>
                  <w:tcW w:w="450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Post-employment benefits</w:t>
                  </w:r>
                </w:p>
              </w:tc>
              <w:tc>
                <w:tcPr>
                  <w:tcW w:w="1710" w:type="dxa"/>
                  <w:tcBorders>
                    <w:top w:val="nil"/>
                    <w:left w:val="nil"/>
                    <w:bottom w:val="nil"/>
                    <w:right w:val="nil"/>
                  </w:tcBorders>
                  <w:vAlign w:val="bottom"/>
                </w:tcPr>
                <w:p w:rsidR="002123F4" w:rsidRPr="004B63C3" w:rsidRDefault="002123F4" w:rsidP="002123F4">
                  <w:pPr>
                    <w:pStyle w:val="NoSpacing"/>
                    <w:rPr>
                      <w:rFonts w:cs="Calibri"/>
                    </w:rPr>
                  </w:pPr>
                </w:p>
              </w:tc>
              <w:tc>
                <w:tcPr>
                  <w:tcW w:w="153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c>
                <w:tcPr>
                  <w:tcW w:w="450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Other long-term benefits</w:t>
                  </w:r>
                </w:p>
              </w:tc>
              <w:tc>
                <w:tcPr>
                  <w:tcW w:w="1710" w:type="dxa"/>
                  <w:tcBorders>
                    <w:top w:val="nil"/>
                    <w:left w:val="nil"/>
                    <w:bottom w:val="nil"/>
                    <w:right w:val="nil"/>
                  </w:tcBorders>
                  <w:vAlign w:val="bottom"/>
                </w:tcPr>
                <w:p w:rsidR="002123F4" w:rsidRPr="004B63C3" w:rsidRDefault="002123F4" w:rsidP="002123F4">
                  <w:pPr>
                    <w:pStyle w:val="NoSpacing"/>
                    <w:rPr>
                      <w:rFonts w:cs="Calibri"/>
                    </w:rPr>
                  </w:pPr>
                </w:p>
              </w:tc>
              <w:tc>
                <w:tcPr>
                  <w:tcW w:w="153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c>
                <w:tcPr>
                  <w:tcW w:w="450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Termination benefits</w:t>
                  </w:r>
                </w:p>
              </w:tc>
              <w:tc>
                <w:tcPr>
                  <w:tcW w:w="1710" w:type="dxa"/>
                  <w:tcBorders>
                    <w:top w:val="nil"/>
                    <w:left w:val="nil"/>
                    <w:bottom w:val="nil"/>
                    <w:right w:val="nil"/>
                  </w:tcBorders>
                  <w:vAlign w:val="bottom"/>
                </w:tcPr>
                <w:p w:rsidR="002123F4" w:rsidRPr="004B63C3" w:rsidRDefault="002123F4" w:rsidP="002123F4">
                  <w:pPr>
                    <w:pStyle w:val="NoSpacing"/>
                    <w:rPr>
                      <w:rFonts w:cs="Calibri"/>
                    </w:rPr>
                  </w:pPr>
                </w:p>
              </w:tc>
              <w:tc>
                <w:tcPr>
                  <w:tcW w:w="153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c>
                <w:tcPr>
                  <w:tcW w:w="4500"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Share-based payments</w:t>
                  </w:r>
                </w:p>
              </w:tc>
              <w:tc>
                <w:tcPr>
                  <w:tcW w:w="1710"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530"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c>
                <w:tcPr>
                  <w:tcW w:w="4500"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p>
              </w:tc>
              <w:tc>
                <w:tcPr>
                  <w:tcW w:w="1710"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rPr>
                  </w:pPr>
                  <w:r w:rsidRPr="004B63C3">
                    <w:rPr>
                      <w:rFonts w:cs="Calibri"/>
                    </w:rPr>
                    <w:t>P</w:t>
                  </w:r>
                </w:p>
              </w:tc>
              <w:tc>
                <w:tcPr>
                  <w:tcW w:w="1530"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numPr>
                <w:ilvl w:val="0"/>
                <w:numId w:val="13"/>
              </w:numPr>
              <w:autoSpaceDE w:val="0"/>
              <w:autoSpaceDN w:val="0"/>
              <w:adjustRightInd w:val="0"/>
              <w:spacing w:before="360" w:after="240"/>
              <w:ind w:left="18" w:hanging="18"/>
              <w:jc w:val="both"/>
              <w:rPr>
                <w:rFonts w:ascii="Calibri" w:hAnsi="Calibri" w:cs="Calibri"/>
                <w:b/>
                <w:bCs/>
                <w:color w:val="000000"/>
              </w:rPr>
            </w:pPr>
            <w:r w:rsidRPr="004B63C3">
              <w:rPr>
                <w:rFonts w:ascii="Calibri" w:hAnsi="Calibri" w:cs="Calibri"/>
                <w:b/>
                <w:bCs/>
                <w:color w:val="000000"/>
              </w:rPr>
              <w:t>CAPITAL STOCK</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18"/>
                <w:szCs w:val="18"/>
                <w:highlight w:val="yellow"/>
              </w:rPr>
            </w:pPr>
            <w:r w:rsidRPr="004B63C3">
              <w:rPr>
                <w:rFonts w:ascii="Calibri" w:hAnsi="Calibri" w:cs="Calibri"/>
                <w:sz w:val="18"/>
                <w:szCs w:val="18"/>
                <w:highlight w:val="yellow"/>
              </w:rPr>
              <w:t>Section 4.12(a)(i)</w:t>
            </w:r>
          </w:p>
          <w:p w:rsidR="0058566A" w:rsidRPr="004B63C3" w:rsidRDefault="0058566A"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highlight w:val="yellow"/>
              </w:rPr>
            </w:pPr>
            <w:r w:rsidRPr="004B63C3">
              <w:rPr>
                <w:rFonts w:ascii="Calibri" w:hAnsi="Calibri" w:cs="Calibri"/>
                <w:sz w:val="18"/>
                <w:szCs w:val="18"/>
                <w:highlight w:val="yellow"/>
              </w:rPr>
              <w:lastRenderedPageBreak/>
              <w:t>Section 4.12(a)(ii)</w:t>
            </w: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(iii)</w:t>
            </w: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77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52"/>
              <w:gridCol w:w="1438"/>
              <w:gridCol w:w="1438"/>
            </w:tblGrid>
            <w:tr w:rsidR="002123F4" w:rsidRPr="004B63C3" w:rsidTr="002123F4">
              <w:trPr>
                <w:trHeight w:val="316"/>
              </w:trPr>
              <w:tc>
                <w:tcPr>
                  <w:tcW w:w="4852" w:type="dxa"/>
                  <w:tcBorders>
                    <w:left w:val="nil"/>
                    <w:bottom w:val="single" w:sz="4" w:space="0" w:color="auto"/>
                    <w:right w:val="nil"/>
                  </w:tcBorders>
                </w:tcPr>
                <w:p w:rsidR="002123F4" w:rsidRPr="004B63C3" w:rsidRDefault="002123F4" w:rsidP="002123F4">
                  <w:pPr>
                    <w:pStyle w:val="NoSpacing"/>
                    <w:rPr>
                      <w:rFonts w:cs="Calibri"/>
                    </w:rPr>
                  </w:pPr>
                </w:p>
              </w:tc>
              <w:tc>
                <w:tcPr>
                  <w:tcW w:w="1438" w:type="dxa"/>
                  <w:tcBorders>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438" w:type="dxa"/>
                  <w:tcBorders>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16"/>
              </w:trPr>
              <w:tc>
                <w:tcPr>
                  <w:tcW w:w="485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Authorized:</w:t>
                  </w:r>
                </w:p>
              </w:tc>
              <w:tc>
                <w:tcPr>
                  <w:tcW w:w="1438" w:type="dxa"/>
                  <w:tcBorders>
                    <w:top w:val="nil"/>
                    <w:left w:val="nil"/>
                    <w:bottom w:val="nil"/>
                    <w:right w:val="nil"/>
                  </w:tcBorders>
                </w:tcPr>
                <w:p w:rsidR="002123F4" w:rsidRPr="004B63C3" w:rsidRDefault="002123F4" w:rsidP="002123F4">
                  <w:pPr>
                    <w:pStyle w:val="NoSpacing"/>
                    <w:rPr>
                      <w:rFonts w:cs="Calibri"/>
                    </w:rPr>
                  </w:pPr>
                </w:p>
              </w:tc>
              <w:tc>
                <w:tcPr>
                  <w:tcW w:w="1438"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55"/>
              </w:trPr>
              <w:tc>
                <w:tcPr>
                  <w:tcW w:w="4852" w:type="dxa"/>
                  <w:tcBorders>
                    <w:top w:val="nil"/>
                    <w:left w:val="nil"/>
                    <w:bottom w:val="double" w:sz="4" w:space="0" w:color="auto"/>
                    <w:right w:val="nil"/>
                  </w:tcBorders>
                </w:tcPr>
                <w:p w:rsidR="002123F4" w:rsidRPr="004B63C3" w:rsidRDefault="002123F4" w:rsidP="002123F4">
                  <w:pPr>
                    <w:pStyle w:val="NoSpacing"/>
                    <w:rPr>
                      <w:rFonts w:cs="Calibri"/>
                    </w:rPr>
                  </w:pPr>
                  <w:r w:rsidRPr="004B63C3">
                    <w:rPr>
                      <w:rFonts w:cs="Calibri"/>
                      <w:color w:val="0000FF"/>
                    </w:rPr>
                    <w:lastRenderedPageBreak/>
                    <w:t>[</w:t>
                  </w:r>
                  <w:r w:rsidRPr="004B63C3">
                    <w:rPr>
                      <w:rFonts w:cs="Calibri"/>
                      <w:i/>
                      <w:color w:val="0000FF"/>
                      <w:u w:val="single"/>
                    </w:rPr>
                    <w:t>Number of shares, par value per share</w:t>
                  </w:r>
                  <w:r w:rsidRPr="004B63C3">
                    <w:rPr>
                      <w:rFonts w:cs="Calibri"/>
                      <w:color w:val="0000FF"/>
                    </w:rPr>
                    <w:t>]</w:t>
                  </w:r>
                </w:p>
              </w:tc>
              <w:tc>
                <w:tcPr>
                  <w:tcW w:w="1438" w:type="dxa"/>
                  <w:tcBorders>
                    <w:top w:val="nil"/>
                    <w:left w:val="nil"/>
                    <w:bottom w:val="double" w:sz="4" w:space="0" w:color="auto"/>
                    <w:right w:val="nil"/>
                  </w:tcBorders>
                  <w:vAlign w:val="bottom"/>
                </w:tcPr>
                <w:p w:rsidR="002123F4" w:rsidRPr="004B63C3" w:rsidRDefault="002123F4" w:rsidP="002123F4">
                  <w:pPr>
                    <w:pStyle w:val="NoSpacing"/>
                    <w:rPr>
                      <w:rFonts w:cs="Calibri"/>
                    </w:rPr>
                  </w:pPr>
                </w:p>
              </w:tc>
              <w:tc>
                <w:tcPr>
                  <w:tcW w:w="1438" w:type="dxa"/>
                  <w:tcBorders>
                    <w:top w:val="nil"/>
                    <w:left w:val="nil"/>
                    <w:bottom w:val="doub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04"/>
              </w:trPr>
              <w:tc>
                <w:tcPr>
                  <w:tcW w:w="485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Issued and fully paid:</w:t>
                  </w:r>
                </w:p>
              </w:tc>
              <w:tc>
                <w:tcPr>
                  <w:tcW w:w="1438" w:type="dxa"/>
                  <w:tcBorders>
                    <w:top w:val="nil"/>
                    <w:left w:val="nil"/>
                    <w:bottom w:val="nil"/>
                    <w:right w:val="nil"/>
                  </w:tcBorders>
                  <w:vAlign w:val="bottom"/>
                </w:tcPr>
                <w:p w:rsidR="002123F4" w:rsidRPr="004B63C3" w:rsidRDefault="002123F4" w:rsidP="002123F4">
                  <w:pPr>
                    <w:pStyle w:val="NoSpacing"/>
                    <w:rPr>
                      <w:rFonts w:cs="Calibri"/>
                    </w:rPr>
                  </w:pPr>
                </w:p>
              </w:tc>
              <w:tc>
                <w:tcPr>
                  <w:tcW w:w="1438"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43"/>
              </w:trPr>
              <w:tc>
                <w:tcPr>
                  <w:tcW w:w="4852" w:type="dxa"/>
                  <w:tcBorders>
                    <w:top w:val="nil"/>
                    <w:left w:val="nil"/>
                    <w:bottom w:val="nil"/>
                    <w:right w:val="nil"/>
                  </w:tcBorders>
                </w:tcPr>
                <w:p w:rsidR="002123F4" w:rsidRPr="004B63C3" w:rsidRDefault="002123F4" w:rsidP="002123F4">
                  <w:pPr>
                    <w:pStyle w:val="NoSpacing"/>
                    <w:rPr>
                      <w:rFonts w:cs="Calibri"/>
                      <w:color w:val="0000FF"/>
                    </w:rPr>
                  </w:pPr>
                  <w:r w:rsidRPr="004B63C3">
                    <w:rPr>
                      <w:rFonts w:cs="Calibri"/>
                    </w:rPr>
                    <w:t>At January 1,</w:t>
                  </w:r>
                  <w:r w:rsidRPr="004B63C3">
                    <w:rPr>
                      <w:rFonts w:cs="Calibri"/>
                      <w:color w:val="0000FF"/>
                    </w:rPr>
                    <w:t xml:space="preserve"> [</w:t>
                  </w:r>
                  <w:r w:rsidRPr="004B63C3">
                    <w:rPr>
                      <w:rFonts w:cs="Calibri"/>
                      <w:i/>
                      <w:color w:val="0000FF"/>
                      <w:u w:val="single"/>
                    </w:rPr>
                    <w:t>Number of shares, par value per share</w:t>
                  </w:r>
                  <w:r w:rsidRPr="004B63C3">
                    <w:rPr>
                      <w:rFonts w:cs="Calibri"/>
                      <w:color w:val="0000FF"/>
                    </w:rPr>
                    <w:t>]</w:t>
                  </w:r>
                </w:p>
              </w:tc>
              <w:tc>
                <w:tcPr>
                  <w:tcW w:w="1438" w:type="dxa"/>
                  <w:tcBorders>
                    <w:top w:val="nil"/>
                    <w:left w:val="nil"/>
                    <w:bottom w:val="nil"/>
                    <w:right w:val="nil"/>
                  </w:tcBorders>
                  <w:vAlign w:val="bottom"/>
                </w:tcPr>
                <w:p w:rsidR="002123F4" w:rsidRPr="004B63C3" w:rsidRDefault="002123F4" w:rsidP="002123F4">
                  <w:pPr>
                    <w:pStyle w:val="NoSpacing"/>
                    <w:rPr>
                      <w:rFonts w:cs="Calibri"/>
                    </w:rPr>
                  </w:pPr>
                </w:p>
              </w:tc>
              <w:tc>
                <w:tcPr>
                  <w:tcW w:w="1438"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5"/>
              </w:trPr>
              <w:tc>
                <w:tcPr>
                  <w:tcW w:w="485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Distributions during the year</w:t>
                  </w:r>
                </w:p>
              </w:tc>
              <w:tc>
                <w:tcPr>
                  <w:tcW w:w="1438" w:type="dxa"/>
                  <w:tcBorders>
                    <w:top w:val="nil"/>
                    <w:left w:val="nil"/>
                    <w:bottom w:val="nil"/>
                    <w:right w:val="nil"/>
                  </w:tcBorders>
                  <w:vAlign w:val="bottom"/>
                </w:tcPr>
                <w:p w:rsidR="002123F4" w:rsidRPr="004B63C3" w:rsidRDefault="002123F4" w:rsidP="002123F4">
                  <w:pPr>
                    <w:pStyle w:val="NoSpacing"/>
                    <w:rPr>
                      <w:rFonts w:cs="Calibri"/>
                    </w:rPr>
                  </w:pPr>
                </w:p>
              </w:tc>
              <w:tc>
                <w:tcPr>
                  <w:tcW w:w="1438"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43"/>
              </w:trPr>
              <w:tc>
                <w:tcPr>
                  <w:tcW w:w="485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Reacquisition’s during the year</w:t>
                  </w:r>
                </w:p>
              </w:tc>
              <w:tc>
                <w:tcPr>
                  <w:tcW w:w="1438" w:type="dxa"/>
                  <w:tcBorders>
                    <w:top w:val="nil"/>
                    <w:left w:val="nil"/>
                    <w:bottom w:val="nil"/>
                    <w:right w:val="nil"/>
                  </w:tcBorders>
                  <w:vAlign w:val="bottom"/>
                </w:tcPr>
                <w:p w:rsidR="002123F4" w:rsidRPr="004B63C3" w:rsidRDefault="002123F4" w:rsidP="002123F4">
                  <w:pPr>
                    <w:pStyle w:val="NoSpacing"/>
                    <w:rPr>
                      <w:rFonts w:cs="Calibri"/>
                    </w:rPr>
                  </w:pPr>
                </w:p>
              </w:tc>
              <w:tc>
                <w:tcPr>
                  <w:tcW w:w="1438"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5"/>
              </w:trPr>
              <w:tc>
                <w:tcPr>
                  <w:tcW w:w="485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Conversions during the year</w:t>
                  </w:r>
                </w:p>
              </w:tc>
              <w:tc>
                <w:tcPr>
                  <w:tcW w:w="1438" w:type="dxa"/>
                  <w:tcBorders>
                    <w:top w:val="nil"/>
                    <w:left w:val="nil"/>
                    <w:bottom w:val="nil"/>
                    <w:right w:val="nil"/>
                  </w:tcBorders>
                  <w:vAlign w:val="bottom"/>
                </w:tcPr>
                <w:p w:rsidR="002123F4" w:rsidRPr="004B63C3" w:rsidRDefault="002123F4" w:rsidP="002123F4">
                  <w:pPr>
                    <w:pStyle w:val="NoSpacing"/>
                    <w:rPr>
                      <w:rFonts w:cs="Calibri"/>
                    </w:rPr>
                  </w:pPr>
                </w:p>
              </w:tc>
              <w:tc>
                <w:tcPr>
                  <w:tcW w:w="1438"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43"/>
              </w:trPr>
              <w:tc>
                <w:tcPr>
                  <w:tcW w:w="4852"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Cancellations during the year</w:t>
                  </w:r>
                </w:p>
              </w:tc>
              <w:tc>
                <w:tcPr>
                  <w:tcW w:w="1438"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438"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77"/>
              </w:trPr>
              <w:tc>
                <w:tcPr>
                  <w:tcW w:w="4852" w:type="dxa"/>
                  <w:tcBorders>
                    <w:top w:val="single" w:sz="4" w:space="0" w:color="auto"/>
                    <w:left w:val="nil"/>
                    <w:bottom w:val="double" w:sz="4" w:space="0" w:color="auto"/>
                    <w:right w:val="nil"/>
                  </w:tcBorders>
                </w:tcPr>
                <w:p w:rsidR="002123F4" w:rsidRPr="004B63C3" w:rsidRDefault="002123F4" w:rsidP="002123F4">
                  <w:pPr>
                    <w:pStyle w:val="NoSpacing"/>
                    <w:rPr>
                      <w:rFonts w:cs="Calibri"/>
                      <w:color w:val="0000FF"/>
                    </w:rPr>
                  </w:pPr>
                  <w:r w:rsidRPr="004B63C3">
                    <w:rPr>
                      <w:rFonts w:cs="Calibri"/>
                    </w:rPr>
                    <w:t>At December 31</w:t>
                  </w:r>
                  <w:r w:rsidRPr="004B63C3">
                    <w:rPr>
                      <w:rFonts w:cs="Calibri"/>
                      <w:color w:val="0000FF"/>
                    </w:rPr>
                    <w:t>[</w:t>
                  </w:r>
                  <w:r w:rsidRPr="004B63C3">
                    <w:rPr>
                      <w:rFonts w:cs="Calibri"/>
                      <w:i/>
                      <w:color w:val="0000FF"/>
                      <w:u w:val="single"/>
                    </w:rPr>
                    <w:t>Number of shares, par value per share</w:t>
                  </w:r>
                  <w:r w:rsidRPr="004B63C3">
                    <w:rPr>
                      <w:rFonts w:cs="Calibri"/>
                      <w:color w:val="0000FF"/>
                    </w:rPr>
                    <w:t>]</w:t>
                  </w:r>
                </w:p>
              </w:tc>
              <w:tc>
                <w:tcPr>
                  <w:tcW w:w="1438"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rPr>
                  </w:pPr>
                </w:p>
              </w:tc>
              <w:tc>
                <w:tcPr>
                  <w:tcW w:w="1438"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DE1328">
            <w:pPr>
              <w:tabs>
                <w:tab w:val="left" w:pos="720"/>
              </w:tabs>
              <w:autoSpaceDE w:val="0"/>
              <w:autoSpaceDN w:val="0"/>
              <w:adjustRightInd w:val="0"/>
              <w:spacing w:before="120"/>
              <w:ind w:left="720"/>
              <w:jc w:val="both"/>
              <w:rPr>
                <w:rFonts w:ascii="Calibri" w:hAnsi="Calibri" w:cs="Calibri"/>
                <w:color w:val="FF0000"/>
                <w:sz w:val="22"/>
                <w:szCs w:val="22"/>
              </w:rPr>
            </w:pPr>
            <w:r w:rsidRPr="004B63C3">
              <w:rPr>
                <w:rFonts w:ascii="Calibri" w:hAnsi="Calibri" w:cs="Calibri"/>
                <w:color w:val="FF0000"/>
                <w:sz w:val="22"/>
                <w:szCs w:val="22"/>
              </w:rPr>
              <w:t>[</w:t>
            </w:r>
            <w:r w:rsidRPr="004B63C3">
              <w:rPr>
                <w:rFonts w:ascii="Calibri" w:hAnsi="Calibri" w:cs="Calibri"/>
                <w:i/>
                <w:color w:val="FF0000"/>
                <w:sz w:val="22"/>
                <w:szCs w:val="22"/>
                <w:u w:val="single"/>
              </w:rPr>
              <w:t>Disclose any significant transactions during or after the reporting period e.g. subsequent events, application to increase number of shares, etc</w:t>
            </w:r>
            <w:r w:rsidRPr="004B63C3">
              <w:rPr>
                <w:rFonts w:ascii="Calibri" w:hAnsi="Calibri" w:cs="Calibri"/>
                <w:color w:val="FF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DE1328">
            <w:pPr>
              <w:tabs>
                <w:tab w:val="left" w:pos="720"/>
              </w:tabs>
              <w:autoSpaceDE w:val="0"/>
              <w:autoSpaceDN w:val="0"/>
              <w:adjustRightInd w:val="0"/>
              <w:spacing w:before="120" w:after="240"/>
              <w:jc w:val="both"/>
              <w:rPr>
                <w:rFonts w:ascii="Calibri" w:hAnsi="Calibri" w:cs="Calibri"/>
                <w:sz w:val="22"/>
                <w:szCs w:val="22"/>
              </w:rPr>
            </w:pPr>
            <w:r w:rsidRPr="004B63C3">
              <w:rPr>
                <w:rFonts w:ascii="Calibri" w:hAnsi="Calibri" w:cs="Calibri"/>
              </w:rPr>
              <w:tab/>
            </w:r>
            <w:r w:rsidRPr="004B63C3">
              <w:rPr>
                <w:rFonts w:ascii="Calibri" w:hAnsi="Calibri" w:cs="Calibri"/>
                <w:sz w:val="22"/>
                <w:szCs w:val="22"/>
              </w:rPr>
              <w:t>Details about the Company’ treasury shares as follow:</w:t>
            </w:r>
          </w:p>
          <w:tbl>
            <w:tblPr>
              <w:tblW w:w="764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90"/>
              <w:gridCol w:w="1737"/>
              <w:gridCol w:w="1216"/>
            </w:tblGrid>
            <w:tr w:rsidR="002123F4" w:rsidRPr="004B63C3" w:rsidTr="002123F4">
              <w:trPr>
                <w:trHeight w:val="303"/>
              </w:trPr>
              <w:tc>
                <w:tcPr>
                  <w:tcW w:w="4690"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737" w:type="dxa"/>
                  <w:tcBorders>
                    <w:top w:val="single" w:sz="4" w:space="0" w:color="auto"/>
                    <w:left w:val="nil"/>
                    <w:bottom w:val="nil"/>
                    <w:right w:val="nil"/>
                  </w:tcBorders>
                </w:tcPr>
                <w:p w:rsidR="002123F4" w:rsidRPr="004B63C3" w:rsidRDefault="00D52F38" w:rsidP="002123F4">
                  <w:pPr>
                    <w:pStyle w:val="NoSpacing"/>
                    <w:rPr>
                      <w:rFonts w:cs="Calibri"/>
                      <w:b/>
                      <w:bCs/>
                    </w:rPr>
                  </w:pPr>
                  <w:r w:rsidRPr="004B63C3">
                    <w:rPr>
                      <w:rFonts w:cs="Calibri"/>
                      <w:b/>
                    </w:rPr>
                    <w:t>2012</w:t>
                  </w:r>
                </w:p>
              </w:tc>
              <w:tc>
                <w:tcPr>
                  <w:tcW w:w="1216" w:type="dxa"/>
                  <w:tcBorders>
                    <w:top w:val="single" w:sz="4" w:space="0" w:color="auto"/>
                    <w:left w:val="nil"/>
                    <w:bottom w:val="nil"/>
                    <w:right w:val="nil"/>
                  </w:tcBorders>
                </w:tcPr>
                <w:p w:rsidR="002123F4" w:rsidRPr="004B63C3" w:rsidRDefault="002123F4" w:rsidP="002123F4">
                  <w:pPr>
                    <w:pStyle w:val="NoSpacing"/>
                    <w:rPr>
                      <w:rFonts w:cs="Calibri"/>
                      <w:b/>
                      <w:bCs/>
                    </w:rPr>
                  </w:pPr>
                  <w:r w:rsidRPr="004B63C3">
                    <w:rPr>
                      <w:rFonts w:cs="Calibri"/>
                      <w:bCs/>
                    </w:rPr>
                    <w:t>2008</w:t>
                  </w:r>
                </w:p>
              </w:tc>
            </w:tr>
            <w:tr w:rsidR="002123F4" w:rsidRPr="004B63C3" w:rsidTr="002123F4">
              <w:trPr>
                <w:trHeight w:val="316"/>
              </w:trPr>
              <w:tc>
                <w:tcPr>
                  <w:tcW w:w="4690" w:type="dxa"/>
                  <w:tcBorders>
                    <w:top w:val="single" w:sz="4" w:space="0" w:color="auto"/>
                    <w:left w:val="nil"/>
                    <w:bottom w:val="nil"/>
                    <w:right w:val="nil"/>
                  </w:tcBorders>
                </w:tcPr>
                <w:p w:rsidR="002123F4" w:rsidRPr="004B63C3" w:rsidRDefault="002123F4" w:rsidP="002123F4">
                  <w:pPr>
                    <w:pStyle w:val="NoSpacing"/>
                    <w:rPr>
                      <w:rFonts w:cs="Calibri"/>
                      <w:b/>
                      <w:bCs/>
                    </w:rPr>
                  </w:pPr>
                  <w:r w:rsidRPr="004B63C3">
                    <w:rPr>
                      <w:rFonts w:cs="Calibri"/>
                    </w:rPr>
                    <w:t xml:space="preserve">Balance, beginning </w:t>
                  </w:r>
                </w:p>
              </w:tc>
              <w:tc>
                <w:tcPr>
                  <w:tcW w:w="1737" w:type="dxa"/>
                  <w:tcBorders>
                    <w:top w:val="single" w:sz="4" w:space="0" w:color="auto"/>
                    <w:left w:val="nil"/>
                    <w:bottom w:val="nil"/>
                    <w:right w:val="nil"/>
                  </w:tcBorders>
                </w:tcPr>
                <w:p w:rsidR="002123F4" w:rsidRPr="004B63C3" w:rsidRDefault="002123F4" w:rsidP="002123F4">
                  <w:pPr>
                    <w:pStyle w:val="NoSpacing"/>
                    <w:rPr>
                      <w:rFonts w:cs="Calibri"/>
                      <w:b/>
                      <w:bCs/>
                    </w:rPr>
                  </w:pPr>
                </w:p>
              </w:tc>
              <w:tc>
                <w:tcPr>
                  <w:tcW w:w="1216" w:type="dxa"/>
                  <w:tcBorders>
                    <w:top w:val="single" w:sz="4" w:space="0" w:color="auto"/>
                    <w:left w:val="nil"/>
                    <w:bottom w:val="nil"/>
                    <w:right w:val="nil"/>
                  </w:tcBorders>
                </w:tcPr>
                <w:p w:rsidR="002123F4" w:rsidRPr="004B63C3" w:rsidRDefault="002123F4" w:rsidP="002123F4">
                  <w:pPr>
                    <w:pStyle w:val="NoSpacing"/>
                    <w:rPr>
                      <w:rFonts w:cs="Calibri"/>
                      <w:b/>
                      <w:bCs/>
                    </w:rPr>
                  </w:pPr>
                </w:p>
              </w:tc>
            </w:tr>
            <w:tr w:rsidR="002123F4" w:rsidRPr="004B63C3" w:rsidTr="002123F4">
              <w:trPr>
                <w:trHeight w:val="243"/>
              </w:trPr>
              <w:tc>
                <w:tcPr>
                  <w:tcW w:w="4690" w:type="dxa"/>
                  <w:tcBorders>
                    <w:top w:val="nil"/>
                    <w:left w:val="nil"/>
                    <w:bottom w:val="nil"/>
                    <w:right w:val="nil"/>
                  </w:tcBorders>
                </w:tcPr>
                <w:p w:rsidR="002123F4" w:rsidRPr="004B63C3" w:rsidRDefault="002123F4" w:rsidP="002123F4">
                  <w:pPr>
                    <w:pStyle w:val="NoSpacing"/>
                    <w:rPr>
                      <w:rFonts w:cs="Calibri"/>
                      <w:b/>
                      <w:bCs/>
                    </w:rPr>
                  </w:pPr>
                  <w:r w:rsidRPr="004B63C3">
                    <w:rPr>
                      <w:rFonts w:cs="Calibri"/>
                    </w:rPr>
                    <w:t>Acquired in the period</w:t>
                  </w:r>
                </w:p>
              </w:tc>
              <w:tc>
                <w:tcPr>
                  <w:tcW w:w="1737" w:type="dxa"/>
                  <w:tcBorders>
                    <w:top w:val="nil"/>
                    <w:left w:val="nil"/>
                    <w:bottom w:val="nil"/>
                    <w:right w:val="nil"/>
                  </w:tcBorders>
                </w:tcPr>
                <w:p w:rsidR="002123F4" w:rsidRPr="004B63C3" w:rsidRDefault="002123F4" w:rsidP="002123F4">
                  <w:pPr>
                    <w:pStyle w:val="NoSpacing"/>
                    <w:rPr>
                      <w:rFonts w:cs="Calibri"/>
                      <w:b/>
                      <w:bCs/>
                    </w:rPr>
                  </w:pPr>
                </w:p>
              </w:tc>
              <w:tc>
                <w:tcPr>
                  <w:tcW w:w="1216" w:type="dxa"/>
                  <w:tcBorders>
                    <w:top w:val="nil"/>
                    <w:left w:val="nil"/>
                    <w:bottom w:val="nil"/>
                    <w:right w:val="nil"/>
                  </w:tcBorders>
                </w:tcPr>
                <w:p w:rsidR="002123F4" w:rsidRPr="004B63C3" w:rsidRDefault="002123F4" w:rsidP="002123F4">
                  <w:pPr>
                    <w:pStyle w:val="NoSpacing"/>
                    <w:rPr>
                      <w:rFonts w:cs="Calibri"/>
                      <w:b/>
                      <w:bCs/>
                    </w:rPr>
                  </w:pPr>
                </w:p>
              </w:tc>
            </w:tr>
            <w:tr w:rsidR="002123F4" w:rsidRPr="004B63C3" w:rsidTr="002123F4">
              <w:trPr>
                <w:trHeight w:val="255"/>
              </w:trPr>
              <w:tc>
                <w:tcPr>
                  <w:tcW w:w="469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Reissuance</w:t>
                  </w:r>
                </w:p>
              </w:tc>
              <w:tc>
                <w:tcPr>
                  <w:tcW w:w="1737" w:type="dxa"/>
                  <w:tcBorders>
                    <w:top w:val="nil"/>
                    <w:left w:val="nil"/>
                    <w:bottom w:val="nil"/>
                    <w:right w:val="nil"/>
                  </w:tcBorders>
                </w:tcPr>
                <w:p w:rsidR="002123F4" w:rsidRPr="004B63C3" w:rsidRDefault="002123F4" w:rsidP="002123F4">
                  <w:pPr>
                    <w:pStyle w:val="NoSpacing"/>
                    <w:rPr>
                      <w:rFonts w:cs="Calibri"/>
                      <w:b/>
                      <w:bCs/>
                    </w:rPr>
                  </w:pPr>
                </w:p>
              </w:tc>
              <w:tc>
                <w:tcPr>
                  <w:tcW w:w="1216" w:type="dxa"/>
                  <w:tcBorders>
                    <w:top w:val="nil"/>
                    <w:left w:val="nil"/>
                    <w:bottom w:val="nil"/>
                    <w:right w:val="nil"/>
                  </w:tcBorders>
                </w:tcPr>
                <w:p w:rsidR="002123F4" w:rsidRPr="004B63C3" w:rsidRDefault="002123F4" w:rsidP="002123F4">
                  <w:pPr>
                    <w:pStyle w:val="NoSpacing"/>
                    <w:rPr>
                      <w:rFonts w:cs="Calibri"/>
                      <w:b/>
                      <w:bCs/>
                    </w:rPr>
                  </w:pPr>
                </w:p>
              </w:tc>
            </w:tr>
            <w:tr w:rsidR="002123F4" w:rsidRPr="004B63C3" w:rsidTr="002123F4">
              <w:trPr>
                <w:trHeight w:val="243"/>
              </w:trPr>
              <w:tc>
                <w:tcPr>
                  <w:tcW w:w="469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Cancellations</w:t>
                  </w:r>
                </w:p>
              </w:tc>
              <w:tc>
                <w:tcPr>
                  <w:tcW w:w="1737" w:type="dxa"/>
                  <w:tcBorders>
                    <w:top w:val="nil"/>
                    <w:left w:val="nil"/>
                    <w:bottom w:val="nil"/>
                    <w:right w:val="nil"/>
                  </w:tcBorders>
                </w:tcPr>
                <w:p w:rsidR="002123F4" w:rsidRPr="004B63C3" w:rsidRDefault="002123F4" w:rsidP="002123F4">
                  <w:pPr>
                    <w:pStyle w:val="NoSpacing"/>
                    <w:rPr>
                      <w:rFonts w:cs="Calibri"/>
                      <w:b/>
                      <w:bCs/>
                    </w:rPr>
                  </w:pPr>
                </w:p>
              </w:tc>
              <w:tc>
                <w:tcPr>
                  <w:tcW w:w="1216" w:type="dxa"/>
                  <w:tcBorders>
                    <w:top w:val="nil"/>
                    <w:left w:val="nil"/>
                    <w:bottom w:val="nil"/>
                    <w:right w:val="nil"/>
                  </w:tcBorders>
                </w:tcPr>
                <w:p w:rsidR="002123F4" w:rsidRPr="004B63C3" w:rsidRDefault="002123F4" w:rsidP="002123F4">
                  <w:pPr>
                    <w:pStyle w:val="NoSpacing"/>
                    <w:rPr>
                      <w:rFonts w:cs="Calibri"/>
                      <w:b/>
                      <w:bCs/>
                    </w:rPr>
                  </w:pPr>
                </w:p>
              </w:tc>
            </w:tr>
            <w:tr w:rsidR="002123F4" w:rsidRPr="004B63C3" w:rsidTr="002123F4">
              <w:trPr>
                <w:trHeight w:val="267"/>
              </w:trPr>
              <w:tc>
                <w:tcPr>
                  <w:tcW w:w="4690" w:type="dxa"/>
                  <w:tcBorders>
                    <w:top w:val="nil"/>
                    <w:left w:val="nil"/>
                    <w:bottom w:val="single" w:sz="4" w:space="0" w:color="auto"/>
                    <w:right w:val="nil"/>
                  </w:tcBorders>
                </w:tcPr>
                <w:p w:rsidR="002123F4" w:rsidRPr="004B63C3" w:rsidRDefault="002123F4" w:rsidP="002123F4">
                  <w:pPr>
                    <w:pStyle w:val="NoSpacing"/>
                    <w:rPr>
                      <w:rFonts w:cs="Calibri"/>
                      <w:b/>
                      <w:bCs/>
                    </w:rPr>
                  </w:pPr>
                  <w:r w:rsidRPr="004B63C3">
                    <w:rPr>
                      <w:rFonts w:cs="Calibri"/>
                    </w:rPr>
                    <w:t xml:space="preserve">Disposed of on exercise of options </w:t>
                  </w:r>
                </w:p>
              </w:tc>
              <w:tc>
                <w:tcPr>
                  <w:tcW w:w="1737" w:type="dxa"/>
                  <w:tcBorders>
                    <w:top w:val="nil"/>
                    <w:left w:val="nil"/>
                    <w:bottom w:val="single" w:sz="4" w:space="0" w:color="auto"/>
                    <w:right w:val="nil"/>
                  </w:tcBorders>
                </w:tcPr>
                <w:p w:rsidR="002123F4" w:rsidRPr="004B63C3" w:rsidRDefault="002123F4" w:rsidP="002123F4">
                  <w:pPr>
                    <w:pStyle w:val="NoSpacing"/>
                    <w:rPr>
                      <w:rFonts w:cs="Calibri"/>
                      <w:b/>
                      <w:bCs/>
                    </w:rPr>
                  </w:pPr>
                </w:p>
              </w:tc>
              <w:tc>
                <w:tcPr>
                  <w:tcW w:w="1216" w:type="dxa"/>
                  <w:tcBorders>
                    <w:top w:val="nil"/>
                    <w:left w:val="nil"/>
                    <w:bottom w:val="single" w:sz="4" w:space="0" w:color="auto"/>
                    <w:right w:val="nil"/>
                  </w:tcBorders>
                </w:tcPr>
                <w:p w:rsidR="002123F4" w:rsidRPr="004B63C3" w:rsidRDefault="002123F4" w:rsidP="002123F4">
                  <w:pPr>
                    <w:pStyle w:val="NoSpacing"/>
                    <w:rPr>
                      <w:rFonts w:cs="Calibri"/>
                      <w:b/>
                      <w:bCs/>
                    </w:rPr>
                  </w:pPr>
                </w:p>
              </w:tc>
            </w:tr>
            <w:tr w:rsidR="002123F4" w:rsidRPr="004B63C3" w:rsidTr="002123F4">
              <w:trPr>
                <w:trHeight w:val="376"/>
              </w:trPr>
              <w:tc>
                <w:tcPr>
                  <w:tcW w:w="4690" w:type="dxa"/>
                  <w:tcBorders>
                    <w:top w:val="single" w:sz="4" w:space="0" w:color="auto"/>
                    <w:left w:val="nil"/>
                    <w:bottom w:val="double" w:sz="4" w:space="0" w:color="auto"/>
                    <w:right w:val="nil"/>
                  </w:tcBorders>
                </w:tcPr>
                <w:p w:rsidR="002123F4" w:rsidRPr="004B63C3" w:rsidRDefault="002123F4" w:rsidP="002123F4">
                  <w:pPr>
                    <w:pStyle w:val="NoSpacing"/>
                    <w:rPr>
                      <w:rFonts w:cs="Calibri"/>
                      <w:b/>
                      <w:bCs/>
                    </w:rPr>
                  </w:pPr>
                  <w:r w:rsidRPr="004B63C3">
                    <w:rPr>
                      <w:rFonts w:cs="Calibri"/>
                    </w:rPr>
                    <w:t xml:space="preserve">Balance, end </w:t>
                  </w:r>
                </w:p>
              </w:tc>
              <w:tc>
                <w:tcPr>
                  <w:tcW w:w="1737" w:type="dxa"/>
                  <w:tcBorders>
                    <w:top w:val="single" w:sz="4" w:space="0" w:color="auto"/>
                    <w:left w:val="nil"/>
                    <w:bottom w:val="double" w:sz="4" w:space="0" w:color="auto"/>
                    <w:right w:val="nil"/>
                  </w:tcBorders>
                </w:tcPr>
                <w:p w:rsidR="002123F4" w:rsidRPr="004B63C3" w:rsidRDefault="002123F4" w:rsidP="002123F4">
                  <w:pPr>
                    <w:pStyle w:val="NoSpacing"/>
                    <w:rPr>
                      <w:rFonts w:cs="Calibri"/>
                      <w:b/>
                      <w:bCs/>
                    </w:rPr>
                  </w:pPr>
                </w:p>
              </w:tc>
              <w:tc>
                <w:tcPr>
                  <w:tcW w:w="1216" w:type="dxa"/>
                  <w:tcBorders>
                    <w:top w:val="single" w:sz="4" w:space="0" w:color="auto"/>
                    <w:left w:val="nil"/>
                    <w:bottom w:val="double" w:sz="4" w:space="0" w:color="auto"/>
                    <w:right w:val="nil"/>
                  </w:tcBorders>
                </w:tcPr>
                <w:p w:rsidR="002123F4" w:rsidRPr="004B63C3" w:rsidRDefault="002123F4" w:rsidP="002123F4">
                  <w:pPr>
                    <w:pStyle w:val="NoSpacing"/>
                    <w:rPr>
                      <w:rFonts w:cs="Calibri"/>
                      <w:b/>
                      <w:bCs/>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autoSpaceDE w:val="0"/>
              <w:autoSpaceDN w:val="0"/>
              <w:adjustRightInd w:val="0"/>
              <w:spacing w:before="240"/>
              <w:ind w:left="720"/>
              <w:jc w:val="both"/>
              <w:rPr>
                <w:rFonts w:ascii="Calibri" w:hAnsi="Calibri" w:cs="Calibri"/>
                <w:color w:val="000000"/>
                <w:sz w:val="22"/>
                <w:szCs w:val="22"/>
              </w:rPr>
            </w:pPr>
            <w:r w:rsidRPr="004B63C3">
              <w:rPr>
                <w:rFonts w:ascii="Calibri" w:hAnsi="Calibri" w:cs="Calibri"/>
                <w:color w:val="FF0000"/>
                <w:sz w:val="22"/>
                <w:szCs w:val="22"/>
              </w:rPr>
              <w:t>[</w:t>
            </w:r>
            <w:r w:rsidRPr="004B63C3">
              <w:rPr>
                <w:rFonts w:ascii="Calibri" w:hAnsi="Calibri" w:cs="Calibri"/>
                <w:i/>
                <w:color w:val="FF0000"/>
                <w:sz w:val="22"/>
                <w:szCs w:val="22"/>
                <w:u w:val="single"/>
              </w:rPr>
              <w:t>Disclose the nature of and other details on treasure stocks</w:t>
            </w:r>
            <w:r w:rsidRPr="004B63C3">
              <w:rPr>
                <w:rFonts w:ascii="Calibri" w:hAnsi="Calibri" w:cs="Calibri"/>
                <w:color w:val="FF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1C35B4">
            <w:pPr>
              <w:tabs>
                <w:tab w:val="left" w:pos="720"/>
              </w:tabs>
              <w:autoSpaceDE w:val="0"/>
              <w:autoSpaceDN w:val="0"/>
              <w:adjustRightInd w:val="0"/>
              <w:spacing w:before="120"/>
              <w:ind w:left="720"/>
              <w:jc w:val="both"/>
              <w:rPr>
                <w:rFonts w:ascii="Calibri" w:hAnsi="Calibri" w:cs="Calibri"/>
                <w:sz w:val="22"/>
                <w:szCs w:val="22"/>
              </w:rPr>
            </w:pPr>
            <w:r w:rsidRPr="004B63C3">
              <w:rPr>
                <w:rFonts w:ascii="Calibri" w:hAnsi="Calibri" w:cs="Calibri"/>
                <w:sz w:val="22"/>
                <w:szCs w:val="22"/>
              </w:rPr>
              <w:t>The preferred shares are redeemable at the option of the Company and there is no defined period or date over which redemption can take place.  In the event of redemption, if there are insufficient funds available, the redeemable preference shareholders may require the Company to issue ordinary shares at part of equal aggregate nominal value to that of the shares which are requested to be redeemed.  The preferred shares should be classified as equity as there are no defined period over which redemption can take place and the Company has control that no preferred shareholders will redeem the shares in the foreseeable future.</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0E078F" w:rsidRPr="004B63C3" w:rsidTr="00B86B00">
        <w:trPr>
          <w:gridAfter w:val="1"/>
          <w:wAfter w:w="53" w:type="dxa"/>
        </w:trPr>
        <w:tc>
          <w:tcPr>
            <w:tcW w:w="1170" w:type="dxa"/>
            <w:tcBorders>
              <w:top w:val="nil"/>
              <w:left w:val="nil"/>
              <w:bottom w:val="nil"/>
              <w:right w:val="nil"/>
            </w:tcBorders>
            <w:shd w:val="clear" w:color="auto" w:fill="auto"/>
          </w:tcPr>
          <w:p w:rsidR="000E078F" w:rsidRPr="004B63C3" w:rsidRDefault="000E078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0E078F" w:rsidRPr="004B63C3" w:rsidRDefault="002116FF" w:rsidP="002116FF">
            <w:pPr>
              <w:autoSpaceDE w:val="0"/>
              <w:autoSpaceDN w:val="0"/>
              <w:adjustRightInd w:val="0"/>
              <w:spacing w:before="240"/>
              <w:ind w:left="720"/>
              <w:jc w:val="both"/>
              <w:rPr>
                <w:rFonts w:ascii="Calibri" w:hAnsi="Calibri" w:cs="Calibri"/>
                <w:b/>
              </w:rPr>
            </w:pPr>
            <w:r w:rsidRPr="004B63C3">
              <w:rPr>
                <w:rFonts w:ascii="Calibri" w:hAnsi="Calibri" w:cs="Calibri"/>
                <w:b/>
              </w:rPr>
              <w:t>Deposit for Future Stock Subscription</w:t>
            </w:r>
          </w:p>
        </w:tc>
        <w:tc>
          <w:tcPr>
            <w:tcW w:w="1498" w:type="dxa"/>
            <w:tcBorders>
              <w:top w:val="nil"/>
              <w:left w:val="nil"/>
              <w:bottom w:val="nil"/>
              <w:right w:val="nil"/>
            </w:tcBorders>
            <w:shd w:val="clear" w:color="auto" w:fill="auto"/>
            <w:vAlign w:val="bottom"/>
          </w:tcPr>
          <w:p w:rsidR="000E078F" w:rsidRPr="004B63C3" w:rsidRDefault="000E078F" w:rsidP="002123F4">
            <w:pPr>
              <w:rPr>
                <w:rFonts w:ascii="Calibri" w:hAnsi="Calibri" w:cs="Calibri"/>
                <w:b/>
                <w:bCs/>
                <w:color w:val="000000"/>
              </w:rPr>
            </w:pPr>
          </w:p>
        </w:tc>
        <w:tc>
          <w:tcPr>
            <w:tcW w:w="1473" w:type="dxa"/>
            <w:gridSpan w:val="4"/>
            <w:tcBorders>
              <w:left w:val="nil"/>
            </w:tcBorders>
            <w:shd w:val="clear" w:color="auto" w:fill="auto"/>
            <w:vAlign w:val="bottom"/>
          </w:tcPr>
          <w:p w:rsidR="000E078F" w:rsidRPr="004B63C3" w:rsidRDefault="000E078F" w:rsidP="002123F4">
            <w:pPr>
              <w:rPr>
                <w:rFonts w:ascii="Calibri" w:hAnsi="Calibri" w:cs="Calibri"/>
                <w:bCs/>
                <w:color w:val="000000"/>
              </w:rPr>
            </w:pPr>
          </w:p>
        </w:tc>
      </w:tr>
      <w:tr w:rsidR="002116FF" w:rsidRPr="004B63C3" w:rsidTr="00B86B00">
        <w:trPr>
          <w:gridAfter w:val="1"/>
          <w:wAfter w:w="53" w:type="dxa"/>
        </w:trPr>
        <w:tc>
          <w:tcPr>
            <w:tcW w:w="1170" w:type="dxa"/>
            <w:tcBorders>
              <w:top w:val="nil"/>
              <w:left w:val="nil"/>
              <w:bottom w:val="nil"/>
              <w:right w:val="nil"/>
            </w:tcBorders>
            <w:shd w:val="clear" w:color="auto" w:fill="auto"/>
          </w:tcPr>
          <w:p w:rsidR="002116FF" w:rsidRPr="004B63C3" w:rsidRDefault="002116FF" w:rsidP="002116FF">
            <w:pPr>
              <w:spacing w:after="200" w:line="276" w:lineRule="auto"/>
              <w:rPr>
                <w:rFonts w:ascii="Calibri" w:hAnsi="Calibri" w:cs="Calibri"/>
                <w:b/>
                <w:bCs/>
                <w:sz w:val="16"/>
                <w:szCs w:val="16"/>
              </w:rPr>
            </w:pPr>
            <w:r w:rsidRPr="004B63C3">
              <w:rPr>
                <w:rFonts w:ascii="Calibri" w:hAnsi="Calibri" w:cs="Calibri"/>
                <w:b/>
                <w:bCs/>
                <w:sz w:val="16"/>
                <w:szCs w:val="16"/>
                <w:highlight w:val="yellow"/>
              </w:rPr>
              <w:t>SEC Financial Reporting Bulletin 6-2013, as revised</w:t>
            </w:r>
          </w:p>
        </w:tc>
        <w:tc>
          <w:tcPr>
            <w:tcW w:w="9900" w:type="dxa"/>
            <w:tcBorders>
              <w:top w:val="nil"/>
              <w:left w:val="nil"/>
              <w:bottom w:val="nil"/>
              <w:right w:val="nil"/>
            </w:tcBorders>
            <w:shd w:val="clear" w:color="auto" w:fill="FFFF00"/>
          </w:tcPr>
          <w:p w:rsidR="002116FF" w:rsidRPr="004B63C3" w:rsidRDefault="002116FF" w:rsidP="002116FF">
            <w:pPr>
              <w:autoSpaceDE w:val="0"/>
              <w:autoSpaceDN w:val="0"/>
              <w:adjustRightInd w:val="0"/>
              <w:spacing w:before="120" w:line="276" w:lineRule="auto"/>
              <w:ind w:left="720"/>
              <w:jc w:val="both"/>
              <w:rPr>
                <w:rFonts w:ascii="Calibri" w:hAnsi="Calibri" w:cs="Calibri"/>
                <w:sz w:val="22"/>
                <w:szCs w:val="22"/>
              </w:rPr>
            </w:pPr>
            <w:r w:rsidRPr="004B63C3">
              <w:rPr>
                <w:rFonts w:ascii="Calibri" w:hAnsi="Calibri" w:cs="Calibri"/>
                <w:sz w:val="22"/>
                <w:szCs w:val="22"/>
              </w:rPr>
              <w:t xml:space="preserve">On [Date] the </w:t>
            </w:r>
            <w:r w:rsidRPr="004B63C3">
              <w:rPr>
                <w:rFonts w:ascii="Calibri" w:hAnsi="Calibri" w:cs="Calibri"/>
                <w:color w:val="00B050"/>
                <w:sz w:val="22"/>
                <w:szCs w:val="22"/>
              </w:rPr>
              <w:t>[</w:t>
            </w:r>
            <w:r w:rsidRPr="004B63C3">
              <w:rPr>
                <w:rFonts w:ascii="Calibri" w:hAnsi="Calibri" w:cs="Calibri"/>
                <w:i/>
                <w:color w:val="00B050"/>
                <w:sz w:val="22"/>
                <w:szCs w:val="22"/>
              </w:rPr>
              <w:t xml:space="preserve">Company, Branch, Bank, or any appropriate alternative] </w:t>
            </w:r>
            <w:r w:rsidRPr="004B63C3">
              <w:rPr>
                <w:rFonts w:ascii="Calibri" w:hAnsi="Calibri" w:cs="Calibri"/>
                <w:sz w:val="22"/>
                <w:szCs w:val="22"/>
              </w:rPr>
              <w:t xml:space="preserve">received from its </w:t>
            </w:r>
            <w:r w:rsidRPr="004B63C3">
              <w:rPr>
                <w:rFonts w:ascii="Calibri" w:hAnsi="Calibri" w:cs="Calibri"/>
                <w:i/>
                <w:sz w:val="22"/>
                <w:szCs w:val="22"/>
              </w:rPr>
              <w:t>[stockholder, investor, or other related party (indicate relationship)][</w:t>
            </w:r>
            <w:r w:rsidRPr="004B63C3">
              <w:rPr>
                <w:rFonts w:ascii="Calibri" w:hAnsi="Calibri" w:cs="Calibri"/>
                <w:sz w:val="22"/>
                <w:szCs w:val="22"/>
              </w:rPr>
              <w:t xml:space="preserve"> </w:t>
            </w:r>
            <w:r w:rsidRPr="004B63C3">
              <w:rPr>
                <w:rFonts w:ascii="Calibri" w:hAnsi="Calibri" w:cs="Calibri"/>
                <w:i/>
                <w:sz w:val="22"/>
                <w:szCs w:val="22"/>
              </w:rPr>
              <w:t>the value received and nature of such consideration]</w:t>
            </w:r>
            <w:r w:rsidRPr="004B63C3">
              <w:rPr>
                <w:rFonts w:ascii="Calibri" w:hAnsi="Calibri" w:cs="Calibri"/>
                <w:sz w:val="22"/>
                <w:szCs w:val="22"/>
              </w:rPr>
              <w:t xml:space="preserve"> accounted for as deposit for future stock subscription.</w:t>
            </w:r>
          </w:p>
        </w:tc>
        <w:tc>
          <w:tcPr>
            <w:tcW w:w="1498" w:type="dxa"/>
            <w:tcBorders>
              <w:top w:val="nil"/>
              <w:left w:val="nil"/>
              <w:bottom w:val="nil"/>
              <w:right w:val="nil"/>
            </w:tcBorders>
            <w:shd w:val="clear" w:color="auto" w:fill="auto"/>
            <w:vAlign w:val="bottom"/>
          </w:tcPr>
          <w:p w:rsidR="002116FF" w:rsidRPr="004B63C3" w:rsidRDefault="002116FF" w:rsidP="002123F4">
            <w:pPr>
              <w:rPr>
                <w:rFonts w:ascii="Calibri" w:hAnsi="Calibri" w:cs="Calibri"/>
                <w:b/>
                <w:bCs/>
                <w:color w:val="000000"/>
              </w:rPr>
            </w:pPr>
          </w:p>
        </w:tc>
        <w:tc>
          <w:tcPr>
            <w:tcW w:w="1473" w:type="dxa"/>
            <w:gridSpan w:val="4"/>
            <w:tcBorders>
              <w:left w:val="nil"/>
            </w:tcBorders>
            <w:shd w:val="clear" w:color="auto" w:fill="auto"/>
            <w:vAlign w:val="bottom"/>
          </w:tcPr>
          <w:p w:rsidR="002116FF" w:rsidRPr="004B63C3" w:rsidRDefault="002116FF" w:rsidP="002123F4">
            <w:pPr>
              <w:rPr>
                <w:rFonts w:ascii="Calibri" w:hAnsi="Calibri" w:cs="Calibri"/>
                <w:bCs/>
                <w:color w:val="000000"/>
              </w:rPr>
            </w:pPr>
          </w:p>
        </w:tc>
      </w:tr>
      <w:tr w:rsidR="002116FF" w:rsidRPr="004B63C3" w:rsidTr="00B86B00">
        <w:trPr>
          <w:gridAfter w:val="1"/>
          <w:wAfter w:w="53" w:type="dxa"/>
        </w:trPr>
        <w:tc>
          <w:tcPr>
            <w:tcW w:w="1170" w:type="dxa"/>
            <w:tcBorders>
              <w:top w:val="nil"/>
              <w:left w:val="nil"/>
              <w:bottom w:val="nil"/>
              <w:right w:val="nil"/>
            </w:tcBorders>
            <w:shd w:val="clear" w:color="auto" w:fill="auto"/>
          </w:tcPr>
          <w:p w:rsidR="002116FF" w:rsidRPr="004B63C3" w:rsidRDefault="002116F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2116FF" w:rsidRPr="004B63C3" w:rsidRDefault="002116FF" w:rsidP="002116FF">
            <w:pPr>
              <w:tabs>
                <w:tab w:val="left" w:pos="720"/>
              </w:tabs>
              <w:autoSpaceDE w:val="0"/>
              <w:autoSpaceDN w:val="0"/>
              <w:adjustRightInd w:val="0"/>
              <w:spacing w:before="120"/>
              <w:ind w:left="702"/>
              <w:jc w:val="both"/>
              <w:rPr>
                <w:rFonts w:ascii="Calibri" w:hAnsi="Calibri" w:cs="Calibri"/>
                <w:b/>
                <w:color w:val="000000"/>
                <w:sz w:val="22"/>
                <w:szCs w:val="22"/>
              </w:rPr>
            </w:pPr>
            <w:r w:rsidRPr="004B63C3">
              <w:rPr>
                <w:rFonts w:ascii="Calibri" w:hAnsi="Calibri" w:cs="Calibri"/>
                <w:sz w:val="22"/>
                <w:szCs w:val="22"/>
              </w:rPr>
              <w:t>On [date of BOD’s approval and date of stockholder’s approval], the Board of Directors and stockholders of</w:t>
            </w:r>
            <w:r w:rsidRPr="004B63C3">
              <w:rPr>
                <w:rFonts w:ascii="Calibri" w:hAnsi="Calibri" w:cs="Calibri"/>
                <w:color w:val="FF0000"/>
                <w:sz w:val="22"/>
                <w:szCs w:val="22"/>
              </w:rPr>
              <w:t xml:space="preserve"> </w:t>
            </w:r>
            <w:r w:rsidRPr="004B63C3">
              <w:rPr>
                <w:rFonts w:ascii="Calibri" w:hAnsi="Calibri" w:cs="Calibri"/>
                <w:color w:val="00B050"/>
                <w:sz w:val="22"/>
                <w:szCs w:val="22"/>
              </w:rPr>
              <w:t>[</w:t>
            </w:r>
            <w:r w:rsidRPr="004B63C3">
              <w:rPr>
                <w:rFonts w:ascii="Calibri" w:hAnsi="Calibri" w:cs="Calibri"/>
                <w:i/>
                <w:color w:val="00B050"/>
                <w:sz w:val="22"/>
                <w:szCs w:val="22"/>
              </w:rPr>
              <w:t xml:space="preserve">Company, Branch, Bank, or any appropriate alternative] </w:t>
            </w:r>
            <w:r w:rsidRPr="004B63C3">
              <w:rPr>
                <w:rFonts w:ascii="Calibri" w:hAnsi="Calibri" w:cs="Calibri"/>
                <w:sz w:val="22"/>
                <w:szCs w:val="22"/>
              </w:rPr>
              <w:t>approved the increase in authorized capital stock from P[</w:t>
            </w:r>
            <w:r w:rsidRPr="004B63C3">
              <w:rPr>
                <w:rFonts w:ascii="Calibri" w:hAnsi="Calibri" w:cs="Calibri"/>
                <w:i/>
                <w:sz w:val="22"/>
                <w:szCs w:val="22"/>
              </w:rPr>
              <w:t>Total amount of original authorized share capital</w:t>
            </w:r>
            <w:r w:rsidRPr="004B63C3">
              <w:rPr>
                <w:rFonts w:ascii="Calibri" w:hAnsi="Calibri" w:cs="Calibri"/>
                <w:sz w:val="22"/>
                <w:szCs w:val="22"/>
              </w:rPr>
              <w:t xml:space="preserve">] (divided into </w:t>
            </w:r>
            <w:r w:rsidRPr="004B63C3">
              <w:rPr>
                <w:rFonts w:ascii="Calibri" w:hAnsi="Calibri" w:cs="Calibri"/>
                <w:i/>
                <w:sz w:val="22"/>
                <w:szCs w:val="22"/>
              </w:rPr>
              <w:t>[Number of shares]</w:t>
            </w:r>
            <w:r w:rsidRPr="004B63C3">
              <w:rPr>
                <w:rFonts w:ascii="Calibri" w:hAnsi="Calibri" w:cs="Calibri"/>
                <w:sz w:val="22"/>
                <w:szCs w:val="22"/>
              </w:rPr>
              <w:t xml:space="preserve"> with par value of </w:t>
            </w:r>
            <w:r w:rsidRPr="004B63C3">
              <w:rPr>
                <w:rFonts w:ascii="Calibri" w:hAnsi="Calibri" w:cs="Calibri"/>
                <w:i/>
                <w:sz w:val="22"/>
                <w:szCs w:val="22"/>
              </w:rPr>
              <w:t>[par value]</w:t>
            </w:r>
            <w:r w:rsidRPr="004B63C3">
              <w:rPr>
                <w:rFonts w:ascii="Calibri" w:hAnsi="Calibri" w:cs="Calibri"/>
                <w:sz w:val="22"/>
                <w:szCs w:val="22"/>
              </w:rPr>
              <w:t xml:space="preserve"> per share) to P[</w:t>
            </w:r>
            <w:r w:rsidRPr="004B63C3">
              <w:rPr>
                <w:rFonts w:ascii="Calibri" w:hAnsi="Calibri" w:cs="Calibri"/>
                <w:i/>
                <w:sz w:val="22"/>
                <w:szCs w:val="22"/>
              </w:rPr>
              <w:t>Total amount of original authorized share capital</w:t>
            </w:r>
            <w:r w:rsidRPr="004B63C3">
              <w:rPr>
                <w:rFonts w:ascii="Calibri" w:hAnsi="Calibri" w:cs="Calibri"/>
                <w:sz w:val="22"/>
                <w:szCs w:val="22"/>
              </w:rPr>
              <w:t xml:space="preserve">] (divided into </w:t>
            </w:r>
            <w:r w:rsidRPr="004B63C3">
              <w:rPr>
                <w:rFonts w:ascii="Calibri" w:hAnsi="Calibri" w:cs="Calibri"/>
                <w:i/>
                <w:sz w:val="22"/>
                <w:szCs w:val="22"/>
              </w:rPr>
              <w:t>[Number of shares]</w:t>
            </w:r>
            <w:r w:rsidRPr="004B63C3">
              <w:rPr>
                <w:rFonts w:ascii="Calibri" w:hAnsi="Calibri" w:cs="Calibri"/>
                <w:sz w:val="22"/>
                <w:szCs w:val="22"/>
              </w:rPr>
              <w:t xml:space="preserve"> with par value of </w:t>
            </w:r>
            <w:r w:rsidRPr="004B63C3">
              <w:rPr>
                <w:rFonts w:ascii="Calibri" w:hAnsi="Calibri" w:cs="Calibri"/>
                <w:i/>
                <w:sz w:val="22"/>
                <w:szCs w:val="22"/>
              </w:rPr>
              <w:t>[par value]</w:t>
            </w:r>
            <w:r w:rsidRPr="004B63C3">
              <w:rPr>
                <w:rFonts w:ascii="Calibri" w:hAnsi="Calibri" w:cs="Calibri"/>
                <w:sz w:val="22"/>
                <w:szCs w:val="22"/>
              </w:rPr>
              <w:t xml:space="preserve"> per share).  The related application was filed with the SEC on [</w:t>
            </w:r>
            <w:r w:rsidRPr="004B63C3">
              <w:rPr>
                <w:rFonts w:ascii="Calibri" w:hAnsi="Calibri" w:cs="Calibri"/>
                <w:i/>
                <w:sz w:val="22"/>
                <w:szCs w:val="22"/>
              </w:rPr>
              <w:t>date of filing with the SEC</w:t>
            </w:r>
            <w:r w:rsidRPr="004B63C3">
              <w:rPr>
                <w:rFonts w:ascii="Calibri" w:hAnsi="Calibri" w:cs="Calibri"/>
                <w:sz w:val="22"/>
                <w:szCs w:val="22"/>
              </w:rPr>
              <w:t>].  As at [</w:t>
            </w:r>
            <w:r w:rsidRPr="004B63C3">
              <w:rPr>
                <w:rFonts w:ascii="Calibri" w:hAnsi="Calibri" w:cs="Calibri"/>
                <w:i/>
                <w:sz w:val="22"/>
                <w:szCs w:val="22"/>
              </w:rPr>
              <w:t>date of report</w:t>
            </w:r>
            <w:r w:rsidRPr="004B63C3">
              <w:rPr>
                <w:rFonts w:ascii="Calibri" w:hAnsi="Calibri" w:cs="Calibri"/>
                <w:sz w:val="22"/>
                <w:szCs w:val="22"/>
              </w:rPr>
              <w:t xml:space="preserve">], </w:t>
            </w:r>
            <w:r w:rsidRPr="004B63C3">
              <w:rPr>
                <w:rFonts w:ascii="Calibri" w:hAnsi="Calibri" w:cs="Calibri"/>
                <w:i/>
                <w:sz w:val="22"/>
                <w:szCs w:val="22"/>
              </w:rPr>
              <w:t>[disclose the status of the application if any]</w:t>
            </w:r>
          </w:p>
        </w:tc>
        <w:tc>
          <w:tcPr>
            <w:tcW w:w="1498" w:type="dxa"/>
            <w:tcBorders>
              <w:top w:val="nil"/>
              <w:left w:val="nil"/>
              <w:bottom w:val="nil"/>
              <w:right w:val="nil"/>
            </w:tcBorders>
            <w:shd w:val="clear" w:color="auto" w:fill="auto"/>
            <w:vAlign w:val="bottom"/>
          </w:tcPr>
          <w:p w:rsidR="002116FF" w:rsidRPr="004B63C3" w:rsidRDefault="002116FF" w:rsidP="002123F4">
            <w:pPr>
              <w:rPr>
                <w:rFonts w:ascii="Calibri" w:hAnsi="Calibri" w:cs="Calibri"/>
                <w:b/>
                <w:bCs/>
                <w:color w:val="000000"/>
              </w:rPr>
            </w:pPr>
          </w:p>
        </w:tc>
        <w:tc>
          <w:tcPr>
            <w:tcW w:w="1473" w:type="dxa"/>
            <w:gridSpan w:val="4"/>
            <w:tcBorders>
              <w:left w:val="nil"/>
            </w:tcBorders>
            <w:shd w:val="clear" w:color="auto" w:fill="auto"/>
            <w:vAlign w:val="bottom"/>
          </w:tcPr>
          <w:p w:rsidR="002116FF" w:rsidRPr="004B63C3" w:rsidRDefault="002116FF" w:rsidP="002123F4">
            <w:pPr>
              <w:rPr>
                <w:rFonts w:ascii="Calibri" w:hAnsi="Calibri" w:cs="Calibri"/>
                <w:bCs/>
                <w:color w:val="000000"/>
              </w:rPr>
            </w:pPr>
          </w:p>
        </w:tc>
      </w:tr>
      <w:tr w:rsidR="002116FF" w:rsidRPr="004B63C3" w:rsidTr="00B86B00">
        <w:trPr>
          <w:gridAfter w:val="1"/>
          <w:wAfter w:w="53" w:type="dxa"/>
        </w:trPr>
        <w:tc>
          <w:tcPr>
            <w:tcW w:w="1170" w:type="dxa"/>
            <w:tcBorders>
              <w:top w:val="nil"/>
              <w:left w:val="nil"/>
              <w:bottom w:val="nil"/>
              <w:right w:val="nil"/>
            </w:tcBorders>
            <w:shd w:val="clear" w:color="auto" w:fill="auto"/>
          </w:tcPr>
          <w:p w:rsidR="002116FF" w:rsidRPr="004B63C3" w:rsidRDefault="002116F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2116FF" w:rsidRPr="004B63C3" w:rsidRDefault="002116FF" w:rsidP="002116FF">
            <w:pPr>
              <w:autoSpaceDE w:val="0"/>
              <w:autoSpaceDN w:val="0"/>
              <w:adjustRightInd w:val="0"/>
              <w:spacing w:before="120"/>
              <w:ind w:left="720"/>
              <w:jc w:val="both"/>
              <w:rPr>
                <w:rFonts w:ascii="Calibri" w:hAnsi="Calibri" w:cs="Calibri"/>
                <w:sz w:val="22"/>
                <w:szCs w:val="22"/>
              </w:rPr>
            </w:pPr>
            <w:r w:rsidRPr="004B63C3">
              <w:rPr>
                <w:rFonts w:ascii="Calibri" w:hAnsi="Calibri" w:cs="Calibri"/>
                <w:sz w:val="22"/>
                <w:szCs w:val="22"/>
              </w:rPr>
              <w:t>The</w:t>
            </w:r>
            <w:r w:rsidRPr="004B63C3">
              <w:rPr>
                <w:rFonts w:ascii="Calibri" w:hAnsi="Calibri" w:cs="Calibri"/>
                <w:color w:val="FF0000"/>
                <w:sz w:val="22"/>
                <w:szCs w:val="22"/>
              </w:rPr>
              <w:t xml:space="preserve"> </w:t>
            </w:r>
            <w:r w:rsidRPr="004B63C3">
              <w:rPr>
                <w:rFonts w:ascii="Calibri" w:hAnsi="Calibri" w:cs="Calibri"/>
                <w:color w:val="00B050"/>
                <w:sz w:val="22"/>
                <w:szCs w:val="22"/>
              </w:rPr>
              <w:t>[</w:t>
            </w:r>
            <w:r w:rsidRPr="004B63C3">
              <w:rPr>
                <w:rFonts w:ascii="Calibri" w:hAnsi="Calibri" w:cs="Calibri"/>
                <w:i/>
                <w:color w:val="00B050"/>
                <w:sz w:val="22"/>
                <w:szCs w:val="22"/>
              </w:rPr>
              <w:t>Company, Branch, Bank, or any appropriate alternative</w:t>
            </w:r>
            <w:r w:rsidRPr="004B63C3">
              <w:rPr>
                <w:rFonts w:ascii="Calibri" w:hAnsi="Calibri" w:cs="Calibri"/>
                <w:color w:val="00B050"/>
                <w:sz w:val="22"/>
                <w:szCs w:val="22"/>
              </w:rPr>
              <w:t>]</w:t>
            </w:r>
            <w:r w:rsidRPr="004B63C3">
              <w:rPr>
                <w:rFonts w:ascii="Calibri" w:hAnsi="Calibri" w:cs="Calibri"/>
                <w:sz w:val="22"/>
                <w:szCs w:val="22"/>
              </w:rPr>
              <w:t xml:space="preserve"> has received [</w:t>
            </w:r>
            <w:r w:rsidRPr="004B63C3">
              <w:rPr>
                <w:rFonts w:ascii="Calibri" w:hAnsi="Calibri" w:cs="Calibri"/>
                <w:i/>
                <w:sz w:val="22"/>
                <w:szCs w:val="22"/>
              </w:rPr>
              <w:t>disclose the consideration received whether cash or noncash and if noncash, the basis of measurement</w:t>
            </w:r>
            <w:r w:rsidRPr="004B63C3">
              <w:rPr>
                <w:rFonts w:ascii="Calibri" w:hAnsi="Calibri" w:cs="Calibri"/>
                <w:sz w:val="22"/>
                <w:szCs w:val="22"/>
              </w:rPr>
              <w:t>] from [i</w:t>
            </w:r>
            <w:r w:rsidRPr="004B63C3">
              <w:rPr>
                <w:rFonts w:ascii="Calibri" w:hAnsi="Calibri" w:cs="Calibri"/>
                <w:i/>
                <w:sz w:val="22"/>
                <w:szCs w:val="22"/>
              </w:rPr>
              <w:t>ndicate the relationship (i.e. stockholder, investor, or other related party)]</w:t>
            </w:r>
            <w:r w:rsidRPr="004B63C3">
              <w:rPr>
                <w:rFonts w:ascii="Calibri" w:hAnsi="Calibri" w:cs="Calibri"/>
                <w:sz w:val="22"/>
                <w:szCs w:val="22"/>
              </w:rPr>
              <w:t xml:space="preserve"> in relation to application of increase in authorized capital stock.  </w:t>
            </w:r>
          </w:p>
        </w:tc>
        <w:tc>
          <w:tcPr>
            <w:tcW w:w="1498" w:type="dxa"/>
            <w:tcBorders>
              <w:top w:val="nil"/>
              <w:left w:val="nil"/>
              <w:bottom w:val="nil"/>
              <w:right w:val="nil"/>
            </w:tcBorders>
            <w:shd w:val="clear" w:color="auto" w:fill="auto"/>
            <w:vAlign w:val="bottom"/>
          </w:tcPr>
          <w:p w:rsidR="002116FF" w:rsidRPr="004B63C3" w:rsidRDefault="002116FF" w:rsidP="002123F4">
            <w:pPr>
              <w:rPr>
                <w:rFonts w:ascii="Calibri" w:hAnsi="Calibri" w:cs="Calibri"/>
                <w:b/>
                <w:bCs/>
                <w:color w:val="000000"/>
              </w:rPr>
            </w:pPr>
          </w:p>
        </w:tc>
        <w:tc>
          <w:tcPr>
            <w:tcW w:w="1473" w:type="dxa"/>
            <w:gridSpan w:val="4"/>
            <w:tcBorders>
              <w:left w:val="nil"/>
            </w:tcBorders>
            <w:shd w:val="clear" w:color="auto" w:fill="auto"/>
            <w:vAlign w:val="bottom"/>
          </w:tcPr>
          <w:p w:rsidR="002116FF" w:rsidRPr="004B63C3" w:rsidRDefault="002116FF" w:rsidP="002123F4">
            <w:pPr>
              <w:rPr>
                <w:rFonts w:ascii="Calibri" w:hAnsi="Calibri" w:cs="Calibri"/>
                <w:bCs/>
                <w:color w:val="000000"/>
              </w:rPr>
            </w:pPr>
          </w:p>
        </w:tc>
      </w:tr>
      <w:tr w:rsidR="002116FF" w:rsidRPr="004B63C3" w:rsidTr="00B86B00">
        <w:trPr>
          <w:gridAfter w:val="1"/>
          <w:wAfter w:w="53" w:type="dxa"/>
        </w:trPr>
        <w:tc>
          <w:tcPr>
            <w:tcW w:w="1170" w:type="dxa"/>
            <w:tcBorders>
              <w:top w:val="nil"/>
              <w:left w:val="nil"/>
              <w:bottom w:val="nil"/>
              <w:right w:val="nil"/>
            </w:tcBorders>
            <w:shd w:val="clear" w:color="auto" w:fill="auto"/>
          </w:tcPr>
          <w:p w:rsidR="002116FF" w:rsidRPr="004B63C3" w:rsidRDefault="002116F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2116FF" w:rsidRPr="004B63C3" w:rsidRDefault="002116FF" w:rsidP="002116FF">
            <w:pPr>
              <w:autoSpaceDE w:val="0"/>
              <w:autoSpaceDN w:val="0"/>
              <w:adjustRightInd w:val="0"/>
              <w:spacing w:before="120"/>
              <w:ind w:left="720"/>
              <w:jc w:val="both"/>
              <w:rPr>
                <w:rFonts w:ascii="Calibri" w:hAnsi="Calibri" w:cs="Calibri"/>
                <w:sz w:val="22"/>
                <w:szCs w:val="22"/>
              </w:rPr>
            </w:pPr>
            <w:r w:rsidRPr="004B63C3">
              <w:rPr>
                <w:rFonts w:ascii="Calibri" w:hAnsi="Calibri" w:cs="Calibri"/>
                <w:sz w:val="22"/>
                <w:szCs w:val="22"/>
              </w:rPr>
              <w:t>This deposit for future stock subscription is recognized in equity since the</w:t>
            </w:r>
            <w:r w:rsidRPr="004B63C3">
              <w:rPr>
                <w:rFonts w:ascii="Calibri" w:hAnsi="Calibri" w:cs="Calibri"/>
                <w:color w:val="FF0000"/>
                <w:sz w:val="22"/>
                <w:szCs w:val="22"/>
              </w:rPr>
              <w:t xml:space="preserve"> </w:t>
            </w:r>
            <w:r w:rsidRPr="004B63C3">
              <w:rPr>
                <w:rFonts w:ascii="Calibri" w:hAnsi="Calibri" w:cs="Calibri"/>
                <w:color w:val="00B050"/>
                <w:sz w:val="22"/>
                <w:szCs w:val="22"/>
              </w:rPr>
              <w:t>[</w:t>
            </w:r>
            <w:r w:rsidRPr="004B63C3">
              <w:rPr>
                <w:rFonts w:ascii="Calibri" w:hAnsi="Calibri" w:cs="Calibri"/>
                <w:i/>
                <w:color w:val="00B050"/>
                <w:sz w:val="22"/>
                <w:szCs w:val="22"/>
              </w:rPr>
              <w:t>Company, Branch, Bank, or any appropriate alternative</w:t>
            </w:r>
            <w:r w:rsidRPr="004B63C3">
              <w:rPr>
                <w:rFonts w:ascii="Calibri" w:hAnsi="Calibri" w:cs="Calibri"/>
                <w:color w:val="00B050"/>
                <w:sz w:val="22"/>
                <w:szCs w:val="22"/>
              </w:rPr>
              <w:t>]</w:t>
            </w:r>
            <w:r w:rsidRPr="004B63C3">
              <w:rPr>
                <w:rFonts w:ascii="Calibri" w:hAnsi="Calibri" w:cs="Calibri"/>
                <w:color w:val="FF0000"/>
                <w:sz w:val="22"/>
                <w:szCs w:val="22"/>
              </w:rPr>
              <w:t xml:space="preserve"> </w:t>
            </w:r>
            <w:r w:rsidRPr="004B63C3">
              <w:rPr>
                <w:rFonts w:ascii="Calibri" w:hAnsi="Calibri" w:cs="Calibri"/>
                <w:sz w:val="22"/>
                <w:szCs w:val="22"/>
              </w:rPr>
              <w:t>has met all of the conditions required for such recognition as at the reporting date.</w:t>
            </w:r>
          </w:p>
        </w:tc>
        <w:tc>
          <w:tcPr>
            <w:tcW w:w="1498" w:type="dxa"/>
            <w:tcBorders>
              <w:top w:val="nil"/>
              <w:left w:val="nil"/>
              <w:bottom w:val="nil"/>
              <w:right w:val="nil"/>
            </w:tcBorders>
            <w:shd w:val="clear" w:color="auto" w:fill="auto"/>
            <w:vAlign w:val="bottom"/>
          </w:tcPr>
          <w:p w:rsidR="002116FF" w:rsidRPr="004B63C3" w:rsidRDefault="00D965F7" w:rsidP="002123F4">
            <w:pPr>
              <w:rPr>
                <w:rFonts w:ascii="Calibri" w:hAnsi="Calibri" w:cs="Calibri"/>
                <w:b/>
                <w:bCs/>
                <w:color w:val="000000"/>
              </w:rPr>
            </w:pPr>
            <w:r>
              <w:rPr>
                <w:rFonts w:ascii="Calibri" w:hAnsi="Calibri" w:cs="Calibri"/>
                <w:b/>
                <w:bCs/>
                <w:noProof/>
                <w:color w:val="000000"/>
              </w:rPr>
              <w:pict>
                <v:shape id="_x0000_s1094" type="#_x0000_t202" style="position:absolute;margin-left:-3.4pt;margin-top:2.45pt;width:54.75pt;height:30.55pt;z-index:47;mso-position-horizontal-relative:text;mso-position-vertical-relative:text" fillcolor="#fabf8f" strokecolor="#f2f2f2" strokeweight="3pt">
                  <v:shadow on="t" type="perspective" color="#974706" opacity=".5" offset="1pt" offset2="-1pt"/>
                  <v:textbox style="mso-next-textbox:#_x0000_s1094">
                    <w:txbxContent>
                      <w:p w:rsidR="00B86B00" w:rsidRPr="008C1F92" w:rsidRDefault="00B86B00" w:rsidP="002116FF">
                        <w:pPr>
                          <w:rPr>
                            <w:rFonts w:ascii="Garamond" w:hAnsi="Garamond"/>
                            <w:sz w:val="20"/>
                            <w:szCs w:val="20"/>
                          </w:rPr>
                        </w:pPr>
                        <w:r>
                          <w:rPr>
                            <w:rFonts w:ascii="Garamond" w:hAnsi="Garamond"/>
                            <w:sz w:val="20"/>
                            <w:szCs w:val="20"/>
                          </w:rPr>
                          <w:t>If the Company classified as equity</w:t>
                        </w:r>
                      </w:p>
                    </w:txbxContent>
                  </v:textbox>
                </v:shape>
              </w:pict>
            </w:r>
          </w:p>
        </w:tc>
        <w:tc>
          <w:tcPr>
            <w:tcW w:w="1473" w:type="dxa"/>
            <w:gridSpan w:val="4"/>
            <w:tcBorders>
              <w:left w:val="nil"/>
            </w:tcBorders>
            <w:shd w:val="clear" w:color="auto" w:fill="auto"/>
            <w:vAlign w:val="bottom"/>
          </w:tcPr>
          <w:p w:rsidR="002116FF" w:rsidRPr="004B63C3" w:rsidRDefault="002116FF" w:rsidP="002123F4">
            <w:pPr>
              <w:rPr>
                <w:rFonts w:ascii="Calibri" w:hAnsi="Calibri" w:cs="Calibri"/>
                <w:bCs/>
                <w:color w:val="000000"/>
              </w:rPr>
            </w:pPr>
          </w:p>
        </w:tc>
      </w:tr>
      <w:tr w:rsidR="002116FF" w:rsidRPr="004B63C3" w:rsidTr="00B86B00">
        <w:trPr>
          <w:gridAfter w:val="1"/>
          <w:wAfter w:w="53" w:type="dxa"/>
        </w:trPr>
        <w:tc>
          <w:tcPr>
            <w:tcW w:w="1170" w:type="dxa"/>
            <w:tcBorders>
              <w:top w:val="nil"/>
              <w:left w:val="nil"/>
              <w:bottom w:val="nil"/>
              <w:right w:val="nil"/>
            </w:tcBorders>
            <w:shd w:val="clear" w:color="auto" w:fill="auto"/>
          </w:tcPr>
          <w:p w:rsidR="002116FF" w:rsidRPr="004B63C3" w:rsidRDefault="002116F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2116FF" w:rsidRPr="004B63C3" w:rsidRDefault="002116FF" w:rsidP="002116FF">
            <w:pPr>
              <w:tabs>
                <w:tab w:val="left" w:pos="720"/>
              </w:tabs>
              <w:autoSpaceDE w:val="0"/>
              <w:autoSpaceDN w:val="0"/>
              <w:adjustRightInd w:val="0"/>
              <w:spacing w:before="120"/>
              <w:ind w:left="702"/>
              <w:jc w:val="both"/>
              <w:rPr>
                <w:rFonts w:ascii="Calibri" w:hAnsi="Calibri" w:cs="Calibri"/>
                <w:b/>
                <w:color w:val="000000"/>
                <w:sz w:val="22"/>
                <w:szCs w:val="22"/>
              </w:rPr>
            </w:pPr>
            <w:r w:rsidRPr="004B63C3">
              <w:rPr>
                <w:rFonts w:ascii="Calibri" w:hAnsi="Calibri" w:cs="Calibri"/>
                <w:sz w:val="22"/>
                <w:szCs w:val="22"/>
              </w:rPr>
              <w:t>The</w:t>
            </w:r>
            <w:r w:rsidRPr="004B63C3">
              <w:rPr>
                <w:rFonts w:ascii="Calibri" w:hAnsi="Calibri" w:cs="Calibri"/>
                <w:color w:val="FF0000"/>
                <w:sz w:val="22"/>
                <w:szCs w:val="22"/>
              </w:rPr>
              <w:t xml:space="preserve"> </w:t>
            </w:r>
            <w:r w:rsidRPr="004B63C3">
              <w:rPr>
                <w:rFonts w:ascii="Calibri" w:hAnsi="Calibri" w:cs="Calibri"/>
                <w:color w:val="00B050"/>
                <w:sz w:val="22"/>
                <w:szCs w:val="22"/>
              </w:rPr>
              <w:t>[</w:t>
            </w:r>
            <w:r w:rsidRPr="004B63C3">
              <w:rPr>
                <w:rFonts w:ascii="Calibri" w:hAnsi="Calibri" w:cs="Calibri"/>
                <w:i/>
                <w:color w:val="00B050"/>
                <w:sz w:val="22"/>
                <w:szCs w:val="22"/>
              </w:rPr>
              <w:t>Company, Branch, Bank, or any appropriate alternative</w:t>
            </w:r>
            <w:r w:rsidRPr="004B63C3">
              <w:rPr>
                <w:rFonts w:ascii="Calibri" w:hAnsi="Calibri" w:cs="Calibri"/>
                <w:color w:val="00B050"/>
                <w:sz w:val="22"/>
                <w:szCs w:val="22"/>
              </w:rPr>
              <w:t>]</w:t>
            </w:r>
            <w:r w:rsidRPr="004B63C3">
              <w:rPr>
                <w:rFonts w:ascii="Calibri" w:hAnsi="Calibri" w:cs="Calibri"/>
                <w:color w:val="FF0000"/>
                <w:sz w:val="22"/>
                <w:szCs w:val="22"/>
              </w:rPr>
              <w:t xml:space="preserve"> </w:t>
            </w:r>
            <w:r w:rsidRPr="004B63C3">
              <w:rPr>
                <w:rFonts w:ascii="Calibri" w:hAnsi="Calibri" w:cs="Calibri"/>
                <w:sz w:val="22"/>
                <w:szCs w:val="22"/>
              </w:rPr>
              <w:t>recognized the deposit for future stock subscription as liability since the</w:t>
            </w:r>
            <w:r w:rsidRPr="004B63C3">
              <w:rPr>
                <w:rFonts w:ascii="Calibri" w:hAnsi="Calibri" w:cs="Calibri"/>
                <w:color w:val="FF0000"/>
                <w:sz w:val="22"/>
                <w:szCs w:val="22"/>
              </w:rPr>
              <w:t xml:space="preserve"> </w:t>
            </w:r>
            <w:r w:rsidRPr="004B63C3">
              <w:rPr>
                <w:rFonts w:ascii="Calibri" w:hAnsi="Calibri" w:cs="Calibri"/>
                <w:color w:val="00B050"/>
                <w:sz w:val="22"/>
                <w:szCs w:val="22"/>
              </w:rPr>
              <w:t>[</w:t>
            </w:r>
            <w:r w:rsidRPr="004B63C3">
              <w:rPr>
                <w:rFonts w:ascii="Calibri" w:hAnsi="Calibri" w:cs="Calibri"/>
                <w:i/>
                <w:color w:val="00B050"/>
                <w:sz w:val="22"/>
                <w:szCs w:val="22"/>
              </w:rPr>
              <w:t>Company, Branch, Bank, or any appropriate alternative</w:t>
            </w:r>
            <w:r w:rsidRPr="004B63C3">
              <w:rPr>
                <w:rFonts w:ascii="Calibri" w:hAnsi="Calibri" w:cs="Calibri"/>
                <w:color w:val="00B050"/>
                <w:sz w:val="22"/>
                <w:szCs w:val="22"/>
              </w:rPr>
              <w:t>]</w:t>
            </w:r>
            <w:r w:rsidRPr="004B63C3">
              <w:rPr>
                <w:rFonts w:ascii="Calibri" w:hAnsi="Calibri" w:cs="Calibri"/>
                <w:color w:val="FF0000"/>
                <w:sz w:val="22"/>
                <w:szCs w:val="22"/>
              </w:rPr>
              <w:t xml:space="preserve"> </w:t>
            </w:r>
            <w:r w:rsidRPr="004B63C3">
              <w:rPr>
                <w:rFonts w:ascii="Calibri" w:hAnsi="Calibri" w:cs="Calibri"/>
                <w:sz w:val="22"/>
                <w:szCs w:val="22"/>
              </w:rPr>
              <w:t>has not met all of the conditions required for recognition to equity as at the reporting date, particularly [</w:t>
            </w:r>
            <w:r w:rsidRPr="004B63C3">
              <w:rPr>
                <w:rFonts w:ascii="Calibri" w:hAnsi="Calibri" w:cs="Calibri"/>
                <w:i/>
                <w:sz w:val="22"/>
                <w:szCs w:val="22"/>
              </w:rPr>
              <w:t>Indicate which condition was not met</w:t>
            </w:r>
            <w:r w:rsidRPr="004B63C3">
              <w:rPr>
                <w:rFonts w:ascii="Calibri" w:hAnsi="Calibri" w:cs="Calibri"/>
                <w:sz w:val="22"/>
                <w:szCs w:val="22"/>
              </w:rPr>
              <w:t>].</w:t>
            </w:r>
          </w:p>
        </w:tc>
        <w:tc>
          <w:tcPr>
            <w:tcW w:w="1498" w:type="dxa"/>
            <w:tcBorders>
              <w:top w:val="nil"/>
              <w:left w:val="nil"/>
              <w:bottom w:val="nil"/>
              <w:right w:val="nil"/>
            </w:tcBorders>
            <w:shd w:val="clear" w:color="auto" w:fill="auto"/>
            <w:vAlign w:val="bottom"/>
          </w:tcPr>
          <w:p w:rsidR="002116FF" w:rsidRPr="004B63C3" w:rsidRDefault="00D965F7" w:rsidP="002123F4">
            <w:pPr>
              <w:rPr>
                <w:rFonts w:ascii="Calibri" w:hAnsi="Calibri" w:cs="Calibri"/>
                <w:b/>
                <w:bCs/>
                <w:color w:val="000000"/>
              </w:rPr>
            </w:pPr>
            <w:r>
              <w:rPr>
                <w:rFonts w:ascii="Calibri" w:hAnsi="Calibri" w:cs="Calibri"/>
                <w:b/>
                <w:bCs/>
                <w:noProof/>
                <w:color w:val="000000"/>
              </w:rPr>
              <w:pict>
                <v:shape id="_x0000_s1095" type="#_x0000_t202" style="position:absolute;margin-left:-2.4pt;margin-top:4.65pt;width:54.75pt;height:43.75pt;z-index:48;mso-position-horizontal-relative:text;mso-position-vertical-relative:text" fillcolor="#fabf8f" strokecolor="#f2f2f2" strokeweight="3pt">
                  <v:shadow on="t" type="perspective" color="#974706" opacity=".5" offset="1pt" offset2="-1pt"/>
                  <v:textbox style="mso-next-textbox:#_x0000_s1095">
                    <w:txbxContent>
                      <w:p w:rsidR="00B86B00" w:rsidRPr="008C1F92" w:rsidRDefault="00B86B00" w:rsidP="002116FF">
                        <w:pPr>
                          <w:rPr>
                            <w:rFonts w:ascii="Garamond" w:hAnsi="Garamond"/>
                            <w:sz w:val="20"/>
                            <w:szCs w:val="20"/>
                          </w:rPr>
                        </w:pPr>
                        <w:r>
                          <w:rPr>
                            <w:rFonts w:ascii="Garamond" w:hAnsi="Garamond"/>
                            <w:sz w:val="20"/>
                            <w:szCs w:val="20"/>
                          </w:rPr>
                          <w:t>If the Company classified as liability</w:t>
                        </w:r>
                      </w:p>
                    </w:txbxContent>
                  </v:textbox>
                </v:shape>
              </w:pict>
            </w:r>
          </w:p>
        </w:tc>
        <w:tc>
          <w:tcPr>
            <w:tcW w:w="1473" w:type="dxa"/>
            <w:gridSpan w:val="4"/>
            <w:tcBorders>
              <w:left w:val="nil"/>
            </w:tcBorders>
            <w:shd w:val="clear" w:color="auto" w:fill="auto"/>
            <w:vAlign w:val="bottom"/>
          </w:tcPr>
          <w:p w:rsidR="002116FF" w:rsidRPr="004B63C3" w:rsidRDefault="002116FF"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numPr>
                <w:ilvl w:val="0"/>
                <w:numId w:val="13"/>
              </w:numPr>
              <w:tabs>
                <w:tab w:val="left" w:pos="720"/>
              </w:tabs>
              <w:autoSpaceDE w:val="0"/>
              <w:autoSpaceDN w:val="0"/>
              <w:adjustRightInd w:val="0"/>
              <w:spacing w:before="360" w:after="240"/>
              <w:ind w:left="18" w:hanging="18"/>
              <w:jc w:val="both"/>
              <w:rPr>
                <w:rFonts w:ascii="Calibri" w:hAnsi="Calibri" w:cs="Calibri"/>
                <w:b/>
                <w:color w:val="000000"/>
              </w:rPr>
            </w:pPr>
            <w:r w:rsidRPr="004B63C3">
              <w:rPr>
                <w:rFonts w:ascii="Calibri" w:hAnsi="Calibri" w:cs="Calibri"/>
                <w:b/>
                <w:color w:val="000000"/>
              </w:rPr>
              <w:t>RESERVES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868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54"/>
              <w:gridCol w:w="1616"/>
              <w:gridCol w:w="1616"/>
            </w:tblGrid>
            <w:tr w:rsidR="002123F4" w:rsidRPr="004B63C3" w:rsidTr="002123F4">
              <w:trPr>
                <w:trHeight w:val="306"/>
              </w:trPr>
              <w:tc>
                <w:tcPr>
                  <w:tcW w:w="5454" w:type="dxa"/>
                  <w:tcBorders>
                    <w:left w:val="nil"/>
                    <w:bottom w:val="single" w:sz="4" w:space="0" w:color="auto"/>
                    <w:right w:val="nil"/>
                  </w:tcBorders>
                </w:tcPr>
                <w:p w:rsidR="002123F4" w:rsidRPr="004B63C3" w:rsidRDefault="002123F4" w:rsidP="002123F4">
                  <w:pPr>
                    <w:pStyle w:val="NoSpacing"/>
                    <w:rPr>
                      <w:rFonts w:cs="Calibri"/>
                    </w:rPr>
                  </w:pPr>
                </w:p>
              </w:tc>
              <w:tc>
                <w:tcPr>
                  <w:tcW w:w="1616" w:type="dxa"/>
                  <w:tcBorders>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616" w:type="dxa"/>
                  <w:tcBorders>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06"/>
              </w:trPr>
              <w:tc>
                <w:tcPr>
                  <w:tcW w:w="545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Additional paid-in capital</w:t>
                  </w:r>
                </w:p>
              </w:tc>
              <w:tc>
                <w:tcPr>
                  <w:tcW w:w="1616" w:type="dxa"/>
                  <w:tcBorders>
                    <w:top w:val="nil"/>
                    <w:left w:val="nil"/>
                    <w:bottom w:val="nil"/>
                    <w:right w:val="nil"/>
                  </w:tcBorders>
                </w:tcPr>
                <w:p w:rsidR="002123F4" w:rsidRPr="004B63C3" w:rsidRDefault="002123F4" w:rsidP="002123F4">
                  <w:pPr>
                    <w:pStyle w:val="NoSpacing"/>
                    <w:rPr>
                      <w:rFonts w:cs="Calibri"/>
                    </w:rPr>
                  </w:pPr>
                </w:p>
              </w:tc>
              <w:tc>
                <w:tcPr>
                  <w:tcW w:w="1616"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45"/>
              </w:trPr>
              <w:tc>
                <w:tcPr>
                  <w:tcW w:w="545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Revaluation surplus</w:t>
                  </w:r>
                </w:p>
              </w:tc>
              <w:tc>
                <w:tcPr>
                  <w:tcW w:w="1616" w:type="dxa"/>
                  <w:tcBorders>
                    <w:top w:val="nil"/>
                    <w:left w:val="nil"/>
                    <w:bottom w:val="nil"/>
                    <w:right w:val="nil"/>
                  </w:tcBorders>
                  <w:vAlign w:val="bottom"/>
                </w:tcPr>
                <w:p w:rsidR="002123F4" w:rsidRPr="004B63C3" w:rsidRDefault="002123F4" w:rsidP="002123F4">
                  <w:pPr>
                    <w:pStyle w:val="NoSpacing"/>
                    <w:rPr>
                      <w:rFonts w:cs="Calibri"/>
                    </w:rPr>
                  </w:pPr>
                </w:p>
              </w:tc>
              <w:tc>
                <w:tcPr>
                  <w:tcW w:w="1616"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61"/>
              </w:trPr>
              <w:tc>
                <w:tcPr>
                  <w:tcW w:w="5454" w:type="dxa"/>
                  <w:tcBorders>
                    <w:top w:val="nil"/>
                    <w:left w:val="nil"/>
                    <w:bottom w:val="nil"/>
                    <w:right w:val="nil"/>
                  </w:tcBorders>
                </w:tcPr>
                <w:p w:rsidR="002123F4" w:rsidRPr="004B63C3" w:rsidRDefault="002123F4" w:rsidP="002123F4">
                  <w:pPr>
                    <w:pStyle w:val="NoSpacing"/>
                    <w:rPr>
                      <w:rFonts w:cs="Calibri"/>
                      <w:color w:val="0000FF"/>
                    </w:rPr>
                  </w:pPr>
                  <w:r w:rsidRPr="004B63C3">
                    <w:rPr>
                      <w:rFonts w:cs="Calibri"/>
                    </w:rPr>
                    <w:t>Investment revaluation</w:t>
                  </w:r>
                </w:p>
              </w:tc>
              <w:tc>
                <w:tcPr>
                  <w:tcW w:w="1616" w:type="dxa"/>
                  <w:tcBorders>
                    <w:top w:val="nil"/>
                    <w:left w:val="nil"/>
                    <w:bottom w:val="nil"/>
                    <w:right w:val="nil"/>
                  </w:tcBorders>
                  <w:vAlign w:val="bottom"/>
                </w:tcPr>
                <w:p w:rsidR="002123F4" w:rsidRPr="004B63C3" w:rsidRDefault="002123F4" w:rsidP="002123F4">
                  <w:pPr>
                    <w:pStyle w:val="NoSpacing"/>
                    <w:rPr>
                      <w:rFonts w:cs="Calibri"/>
                    </w:rPr>
                  </w:pPr>
                </w:p>
              </w:tc>
              <w:tc>
                <w:tcPr>
                  <w:tcW w:w="1616"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45"/>
              </w:trPr>
              <w:tc>
                <w:tcPr>
                  <w:tcW w:w="545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Equity compensation</w:t>
                  </w:r>
                </w:p>
              </w:tc>
              <w:tc>
                <w:tcPr>
                  <w:tcW w:w="1616" w:type="dxa"/>
                  <w:tcBorders>
                    <w:top w:val="nil"/>
                    <w:left w:val="nil"/>
                    <w:bottom w:val="nil"/>
                    <w:right w:val="nil"/>
                  </w:tcBorders>
                  <w:vAlign w:val="bottom"/>
                </w:tcPr>
                <w:p w:rsidR="002123F4" w:rsidRPr="004B63C3" w:rsidRDefault="002123F4" w:rsidP="002123F4">
                  <w:pPr>
                    <w:pStyle w:val="NoSpacing"/>
                    <w:rPr>
                      <w:rFonts w:cs="Calibri"/>
                    </w:rPr>
                  </w:pPr>
                </w:p>
              </w:tc>
              <w:tc>
                <w:tcPr>
                  <w:tcW w:w="1616"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61"/>
              </w:trPr>
              <w:tc>
                <w:tcPr>
                  <w:tcW w:w="545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Hedging</w:t>
                  </w:r>
                </w:p>
              </w:tc>
              <w:tc>
                <w:tcPr>
                  <w:tcW w:w="1616" w:type="dxa"/>
                  <w:tcBorders>
                    <w:top w:val="nil"/>
                    <w:left w:val="nil"/>
                    <w:bottom w:val="nil"/>
                    <w:right w:val="nil"/>
                  </w:tcBorders>
                  <w:vAlign w:val="bottom"/>
                </w:tcPr>
                <w:p w:rsidR="002123F4" w:rsidRPr="004B63C3" w:rsidRDefault="002123F4" w:rsidP="002123F4">
                  <w:pPr>
                    <w:pStyle w:val="NoSpacing"/>
                    <w:rPr>
                      <w:rFonts w:cs="Calibri"/>
                    </w:rPr>
                  </w:pPr>
                </w:p>
              </w:tc>
              <w:tc>
                <w:tcPr>
                  <w:tcW w:w="1616"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45"/>
              </w:trPr>
              <w:tc>
                <w:tcPr>
                  <w:tcW w:w="545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Appropriated retained earnings</w:t>
                  </w:r>
                </w:p>
              </w:tc>
              <w:tc>
                <w:tcPr>
                  <w:tcW w:w="1616" w:type="dxa"/>
                  <w:tcBorders>
                    <w:top w:val="nil"/>
                    <w:left w:val="nil"/>
                    <w:bottom w:val="nil"/>
                    <w:right w:val="nil"/>
                  </w:tcBorders>
                  <w:vAlign w:val="bottom"/>
                </w:tcPr>
                <w:p w:rsidR="002123F4" w:rsidRPr="004B63C3" w:rsidRDefault="002123F4" w:rsidP="002123F4">
                  <w:pPr>
                    <w:pStyle w:val="NoSpacing"/>
                    <w:rPr>
                      <w:rFonts w:cs="Calibri"/>
                    </w:rPr>
                  </w:pPr>
                </w:p>
              </w:tc>
              <w:tc>
                <w:tcPr>
                  <w:tcW w:w="1616"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61"/>
              </w:trPr>
              <w:tc>
                <w:tcPr>
                  <w:tcW w:w="545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Option premium on convertible notes</w:t>
                  </w:r>
                </w:p>
              </w:tc>
              <w:tc>
                <w:tcPr>
                  <w:tcW w:w="1616" w:type="dxa"/>
                  <w:tcBorders>
                    <w:top w:val="nil"/>
                    <w:left w:val="nil"/>
                    <w:bottom w:val="nil"/>
                    <w:right w:val="nil"/>
                  </w:tcBorders>
                  <w:vAlign w:val="bottom"/>
                </w:tcPr>
                <w:p w:rsidR="002123F4" w:rsidRPr="004B63C3" w:rsidRDefault="002123F4" w:rsidP="002123F4">
                  <w:pPr>
                    <w:pStyle w:val="NoSpacing"/>
                    <w:rPr>
                      <w:rFonts w:cs="Calibri"/>
                    </w:rPr>
                  </w:pPr>
                </w:p>
              </w:tc>
              <w:tc>
                <w:tcPr>
                  <w:tcW w:w="1616"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45"/>
              </w:trPr>
              <w:tc>
                <w:tcPr>
                  <w:tcW w:w="5454"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color w:val="0000FF"/>
                    </w:rPr>
                    <w:t>[</w:t>
                  </w:r>
                  <w:r w:rsidRPr="004B63C3">
                    <w:rPr>
                      <w:rFonts w:cs="Calibri"/>
                      <w:i/>
                      <w:iCs/>
                      <w:color w:val="0000FF"/>
                      <w:u w:val="single"/>
                    </w:rPr>
                    <w:t>Others</w:t>
                  </w:r>
                  <w:r w:rsidRPr="004B63C3">
                    <w:rPr>
                      <w:rFonts w:cs="Calibri"/>
                      <w:color w:val="0000FF"/>
                    </w:rPr>
                    <w:t>]</w:t>
                  </w:r>
                </w:p>
              </w:tc>
              <w:tc>
                <w:tcPr>
                  <w:tcW w:w="1616"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616"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68"/>
              </w:trPr>
              <w:tc>
                <w:tcPr>
                  <w:tcW w:w="5454" w:type="dxa"/>
                  <w:tcBorders>
                    <w:top w:val="single" w:sz="4" w:space="0" w:color="auto"/>
                    <w:left w:val="nil"/>
                    <w:bottom w:val="double" w:sz="4" w:space="0" w:color="auto"/>
                    <w:right w:val="nil"/>
                  </w:tcBorders>
                </w:tcPr>
                <w:p w:rsidR="002123F4" w:rsidRPr="004B63C3" w:rsidRDefault="002123F4" w:rsidP="002123F4">
                  <w:pPr>
                    <w:pStyle w:val="NoSpacing"/>
                    <w:rPr>
                      <w:rFonts w:cs="Calibri"/>
                      <w:color w:val="0000FF"/>
                    </w:rPr>
                  </w:pPr>
                </w:p>
              </w:tc>
              <w:tc>
                <w:tcPr>
                  <w:tcW w:w="1616"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rPr>
                  </w:pPr>
                </w:p>
              </w:tc>
              <w:tc>
                <w:tcPr>
                  <w:tcW w:w="1616"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4.12(b)</w:t>
            </w:r>
          </w:p>
        </w:tc>
        <w:tc>
          <w:tcPr>
            <w:tcW w:w="9900" w:type="dxa"/>
            <w:tcBorders>
              <w:top w:val="nil"/>
              <w:left w:val="nil"/>
              <w:bottom w:val="nil"/>
              <w:right w:val="nil"/>
            </w:tcBorders>
            <w:shd w:val="clear" w:color="auto" w:fill="auto"/>
          </w:tcPr>
          <w:p w:rsidR="002123F4" w:rsidRPr="004B63C3" w:rsidRDefault="002123F4" w:rsidP="004D378A">
            <w:pPr>
              <w:pStyle w:val="Bodycopy"/>
              <w:spacing w:before="240" w:line="240" w:lineRule="auto"/>
              <w:ind w:left="720"/>
              <w:jc w:val="both"/>
              <w:rPr>
                <w:rFonts w:ascii="Calibri" w:hAnsi="Calibri" w:cs="Calibri"/>
                <w:sz w:val="22"/>
                <w:szCs w:val="22"/>
              </w:rPr>
            </w:pPr>
            <w:r w:rsidRPr="004B63C3">
              <w:rPr>
                <w:rFonts w:ascii="Calibri" w:hAnsi="Calibri" w:cs="Calibri"/>
                <w:sz w:val="22"/>
                <w:szCs w:val="22"/>
              </w:rPr>
              <w:t xml:space="preserve">The revaluation surplus arises on the revaluation of </w:t>
            </w:r>
            <w:r w:rsidRPr="004B63C3">
              <w:rPr>
                <w:rFonts w:ascii="Calibri" w:hAnsi="Calibri" w:cs="Calibri"/>
                <w:color w:val="0000FF"/>
                <w:sz w:val="22"/>
                <w:szCs w:val="22"/>
              </w:rPr>
              <w:t>[</w:t>
            </w:r>
            <w:r w:rsidRPr="004B63C3">
              <w:rPr>
                <w:rFonts w:ascii="Calibri" w:hAnsi="Calibri" w:cs="Calibri"/>
                <w:i/>
                <w:color w:val="0000FF"/>
                <w:sz w:val="22"/>
                <w:szCs w:val="22"/>
                <w:u w:val="single"/>
              </w:rPr>
              <w:t>PPE or Intangible Asset Items that are carried at revalued amounts</w:t>
            </w:r>
            <w:r w:rsidRPr="004B63C3">
              <w:rPr>
                <w:rFonts w:ascii="Calibri" w:hAnsi="Calibri" w:cs="Calibri"/>
                <w:color w:val="0000FF"/>
                <w:sz w:val="22"/>
                <w:szCs w:val="22"/>
              </w:rPr>
              <w:t>]</w:t>
            </w:r>
            <w:r w:rsidRPr="004B63C3">
              <w:rPr>
                <w:rFonts w:ascii="Calibri" w:hAnsi="Calibri" w:cs="Calibri"/>
                <w:sz w:val="22"/>
                <w:szCs w:val="22"/>
              </w:rPr>
              <w:t xml:space="preserve">. </w:t>
            </w:r>
            <w:r w:rsidRPr="004B63C3">
              <w:rPr>
                <w:rFonts w:ascii="Calibri" w:hAnsi="Calibri" w:cs="Calibri"/>
                <w:color w:val="FF0000"/>
                <w:sz w:val="22"/>
                <w:szCs w:val="22"/>
              </w:rPr>
              <w:t>[</w:t>
            </w:r>
            <w:r w:rsidRPr="004B63C3">
              <w:rPr>
                <w:rFonts w:ascii="Calibri" w:hAnsi="Calibri" w:cs="Calibri"/>
                <w:i/>
                <w:color w:val="FF0000"/>
                <w:sz w:val="22"/>
                <w:szCs w:val="22"/>
                <w:u w:val="single"/>
              </w:rPr>
              <w:t>If applicable</w:t>
            </w:r>
            <w:r w:rsidRPr="004B63C3">
              <w:rPr>
                <w:rFonts w:ascii="Calibri" w:hAnsi="Calibri" w:cs="Calibri"/>
                <w:color w:val="FF0000"/>
                <w:sz w:val="22"/>
                <w:szCs w:val="22"/>
              </w:rPr>
              <w:t xml:space="preserve">] </w:t>
            </w:r>
            <w:r w:rsidRPr="004B63C3">
              <w:rPr>
                <w:rFonts w:ascii="Calibri" w:hAnsi="Calibri" w:cs="Calibri"/>
                <w:color w:val="auto"/>
                <w:sz w:val="22"/>
                <w:szCs w:val="22"/>
              </w:rPr>
              <w:t>When</w:t>
            </w:r>
            <w:r w:rsidRPr="004B63C3">
              <w:rPr>
                <w:rFonts w:ascii="Calibri" w:hAnsi="Calibri" w:cs="Calibri"/>
                <w:color w:val="FF0000"/>
                <w:sz w:val="22"/>
                <w:szCs w:val="22"/>
              </w:rPr>
              <w:t xml:space="preserve"> </w:t>
            </w:r>
            <w:r w:rsidRPr="004B63C3">
              <w:rPr>
                <w:rFonts w:ascii="Calibri" w:hAnsi="Calibri" w:cs="Calibri"/>
                <w:sz w:val="22"/>
                <w:szCs w:val="22"/>
              </w:rPr>
              <w:t xml:space="preserve">revalued assets are sold, the portion of the revaluation surplus reserve that relates to that asset is transferred directly to retained earnings. </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4D378A">
            <w:pPr>
              <w:pStyle w:val="Bodycopy"/>
              <w:spacing w:before="120" w:line="240" w:lineRule="auto"/>
              <w:ind w:left="720"/>
              <w:jc w:val="both"/>
              <w:rPr>
                <w:rFonts w:ascii="Calibri" w:hAnsi="Calibri" w:cs="Calibri"/>
                <w:sz w:val="22"/>
                <w:szCs w:val="22"/>
                <w:lang w:eastAsia="zh-TW"/>
              </w:rPr>
            </w:pPr>
            <w:r w:rsidRPr="004B63C3">
              <w:rPr>
                <w:rFonts w:ascii="Calibri" w:hAnsi="Calibri" w:cs="Calibri"/>
                <w:sz w:val="22"/>
                <w:szCs w:val="22"/>
              </w:rPr>
              <w:t xml:space="preserve">The investments revaluation reserve arises on the revaluation of available-for-sale financial assets.  The Company transferred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reserve recycled to profit or loss during the current and previous years</w:t>
            </w:r>
            <w:r w:rsidRPr="004B63C3">
              <w:rPr>
                <w:rFonts w:ascii="Calibri" w:hAnsi="Calibri" w:cs="Calibri"/>
                <w:color w:val="0000FF"/>
                <w:sz w:val="22"/>
                <w:szCs w:val="22"/>
              </w:rPr>
              <w:t>]</w:t>
            </w:r>
            <w:r w:rsidRPr="004B63C3">
              <w:rPr>
                <w:rFonts w:ascii="Calibri" w:hAnsi="Calibri" w:cs="Calibri"/>
                <w:sz w:val="22"/>
                <w:szCs w:val="22"/>
              </w:rPr>
              <w:t xml:space="preserve"> to </w:t>
            </w:r>
            <w:r w:rsidRPr="004B63C3">
              <w:rPr>
                <w:rFonts w:ascii="Calibri" w:hAnsi="Calibri" w:cs="Calibri"/>
                <w:color w:val="008000"/>
                <w:sz w:val="22"/>
                <w:szCs w:val="22"/>
              </w:rPr>
              <w:t xml:space="preserve">profit or loss </w:t>
            </w:r>
            <w:r w:rsidRPr="004B63C3">
              <w:rPr>
                <w:rFonts w:ascii="Calibri" w:hAnsi="Calibri" w:cs="Calibri"/>
                <w:sz w:val="22"/>
                <w:szCs w:val="22"/>
              </w:rPr>
              <w:t xml:space="preserve">in </w:t>
            </w:r>
            <w:r w:rsidR="00D52F38" w:rsidRPr="004B63C3">
              <w:rPr>
                <w:rFonts w:ascii="Calibri" w:hAnsi="Calibri" w:cs="Calibri"/>
                <w:sz w:val="22"/>
                <w:szCs w:val="22"/>
              </w:rPr>
              <w:t>2013</w:t>
            </w:r>
            <w:r w:rsidRPr="004B63C3">
              <w:rPr>
                <w:rFonts w:ascii="Calibri" w:hAnsi="Calibri" w:cs="Calibri"/>
                <w:sz w:val="22"/>
                <w:szCs w:val="22"/>
              </w:rPr>
              <w:t xml:space="preserve"> and </w:t>
            </w:r>
            <w:r w:rsidR="00D52F38" w:rsidRPr="004B63C3">
              <w:rPr>
                <w:rFonts w:ascii="Calibri" w:hAnsi="Calibri" w:cs="Calibri"/>
                <w:sz w:val="22"/>
                <w:szCs w:val="22"/>
              </w:rPr>
              <w:t>2012</w:t>
            </w:r>
            <w:r w:rsidRPr="004B63C3">
              <w:rPr>
                <w:rFonts w:ascii="Calibri" w:hAnsi="Calibri" w:cs="Calibri"/>
                <w:sz w:val="22"/>
                <w:szCs w:val="22"/>
              </w:rPr>
              <w:t xml:space="preserve">, respectively.  These amounts pertain to the portion of the reserve relating to the available-for-sale financial assets derecognized during </w:t>
            </w:r>
            <w:r w:rsidR="00D52F38" w:rsidRPr="004B63C3">
              <w:rPr>
                <w:rFonts w:ascii="Calibri" w:hAnsi="Calibri" w:cs="Calibri"/>
                <w:sz w:val="22"/>
                <w:szCs w:val="22"/>
              </w:rPr>
              <w:t>2013</w:t>
            </w:r>
            <w:r w:rsidRPr="004B63C3">
              <w:rPr>
                <w:rFonts w:ascii="Calibri" w:hAnsi="Calibri" w:cs="Calibri"/>
                <w:sz w:val="22"/>
                <w:szCs w:val="22"/>
              </w:rPr>
              <w:t xml:space="preserve"> and </w:t>
            </w:r>
            <w:r w:rsidR="00D52F38" w:rsidRPr="004B63C3">
              <w:rPr>
                <w:rFonts w:ascii="Calibri" w:hAnsi="Calibri" w:cs="Calibri"/>
                <w:sz w:val="22"/>
                <w:szCs w:val="22"/>
              </w:rPr>
              <w:t>2012</w:t>
            </w:r>
            <w:r w:rsidRPr="004B63C3">
              <w:rPr>
                <w:rFonts w:ascii="Calibri" w:hAnsi="Calibri" w:cs="Calibri"/>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4D378A">
            <w:pPr>
              <w:pStyle w:val="Bodycopy"/>
              <w:spacing w:before="120" w:line="240" w:lineRule="auto"/>
              <w:ind w:left="720"/>
              <w:jc w:val="both"/>
              <w:rPr>
                <w:rFonts w:ascii="Calibri" w:hAnsi="Calibri" w:cs="Calibri"/>
                <w:sz w:val="22"/>
                <w:szCs w:val="22"/>
              </w:rPr>
            </w:pPr>
            <w:r w:rsidRPr="004B63C3">
              <w:rPr>
                <w:rFonts w:ascii="Calibri" w:hAnsi="Calibri" w:cs="Calibri"/>
                <w:sz w:val="22"/>
                <w:szCs w:val="22"/>
              </w:rPr>
              <w:t xml:space="preserve">The equity-settled employee benefits reserve arises on the grant of share options to employees under the employee share option plan. Further information about share-based payments to employees is set out in note </w:t>
            </w:r>
            <w:r w:rsidRPr="004B63C3">
              <w:rPr>
                <w:rFonts w:ascii="Calibri" w:hAnsi="Calibri" w:cs="Calibri"/>
                <w:color w:val="0000FF"/>
                <w:sz w:val="22"/>
                <w:szCs w:val="22"/>
              </w:rPr>
              <w:t>[</w:t>
            </w:r>
            <w:r w:rsidRPr="004B63C3">
              <w:rPr>
                <w:rFonts w:ascii="Calibri" w:hAnsi="Calibri" w:cs="Calibri"/>
                <w:i/>
                <w:color w:val="0000FF"/>
                <w:sz w:val="22"/>
                <w:szCs w:val="22"/>
                <w:u w:val="single"/>
              </w:rPr>
              <w:t>Note number for Share-based payments</w:t>
            </w:r>
            <w:r w:rsidRPr="004B63C3">
              <w:rPr>
                <w:rFonts w:ascii="Calibri" w:hAnsi="Calibri" w:cs="Calibri"/>
                <w:color w:val="0000FF"/>
                <w:sz w:val="22"/>
                <w:szCs w:val="22"/>
              </w:rPr>
              <w:t>]</w:t>
            </w:r>
            <w:r w:rsidRPr="004B63C3">
              <w:rPr>
                <w:rFonts w:ascii="Calibri" w:hAnsi="Calibri" w:cs="Calibri"/>
                <w:sz w:val="22"/>
                <w:szCs w:val="22"/>
              </w:rPr>
              <w:t xml:space="preserve">. </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pStyle w:val="Bodycopy"/>
              <w:spacing w:before="120" w:after="240" w:line="240" w:lineRule="auto"/>
              <w:ind w:left="720"/>
              <w:jc w:val="both"/>
              <w:rPr>
                <w:rFonts w:ascii="Calibri" w:hAnsi="Calibri" w:cs="Calibri"/>
                <w:sz w:val="22"/>
                <w:szCs w:val="22"/>
              </w:rPr>
            </w:pPr>
            <w:r w:rsidRPr="004B63C3">
              <w:rPr>
                <w:rFonts w:ascii="Calibri" w:hAnsi="Calibri" w:cs="Calibri"/>
                <w:sz w:val="22"/>
                <w:szCs w:val="22"/>
              </w:rPr>
              <w:t xml:space="preserve">The hedging reserve represents hedging gains and losses recognized on the effective portion of cash flow hedges. The cumulative deferred gain or loss on the hedge is recognized in other comprehensive income; the hedged transaction impacts the </w:t>
            </w:r>
            <w:r w:rsidRPr="004B63C3">
              <w:rPr>
                <w:rFonts w:ascii="Calibri" w:hAnsi="Calibri" w:cs="Calibri"/>
                <w:color w:val="auto"/>
                <w:sz w:val="22"/>
                <w:szCs w:val="22"/>
              </w:rPr>
              <w:t>profit or loss,</w:t>
            </w:r>
            <w:r w:rsidRPr="004B63C3">
              <w:rPr>
                <w:rFonts w:ascii="Calibri" w:hAnsi="Calibri" w:cs="Calibri"/>
                <w:sz w:val="22"/>
                <w:szCs w:val="22"/>
              </w:rPr>
              <w:t xml:space="preserve"> or is included as a basis adjustment to the non-financial hedged item, consistent with the applicable accounting policy.</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886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7"/>
              <w:gridCol w:w="1650"/>
              <w:gridCol w:w="1650"/>
            </w:tblGrid>
            <w:tr w:rsidR="002123F4" w:rsidRPr="004B63C3" w:rsidTr="002123F4">
              <w:trPr>
                <w:trHeight w:val="344"/>
              </w:trPr>
              <w:tc>
                <w:tcPr>
                  <w:tcW w:w="5567" w:type="dxa"/>
                  <w:tcBorders>
                    <w:left w:val="nil"/>
                    <w:bottom w:val="single" w:sz="4" w:space="0" w:color="auto"/>
                    <w:right w:val="nil"/>
                  </w:tcBorders>
                </w:tcPr>
                <w:p w:rsidR="002123F4" w:rsidRPr="004B63C3" w:rsidRDefault="002123F4" w:rsidP="002123F4">
                  <w:pPr>
                    <w:pStyle w:val="NoSpacing"/>
                    <w:rPr>
                      <w:rFonts w:cs="Calibri"/>
                    </w:rPr>
                  </w:pPr>
                </w:p>
              </w:tc>
              <w:tc>
                <w:tcPr>
                  <w:tcW w:w="1650" w:type="dxa"/>
                  <w:tcBorders>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650" w:type="dxa"/>
                  <w:tcBorders>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44"/>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Balance, </w:t>
                  </w:r>
                  <w:r w:rsidRPr="004B63C3">
                    <w:rPr>
                      <w:rFonts w:cs="Calibri"/>
                      <w:color w:val="0000FF"/>
                    </w:rPr>
                    <w:t>[</w:t>
                  </w:r>
                  <w:r w:rsidRPr="004B63C3">
                    <w:rPr>
                      <w:rFonts w:cs="Calibri"/>
                      <w:i/>
                      <w:color w:val="0000FF"/>
                      <w:u w:val="single"/>
                    </w:rPr>
                    <w:t>Beginning of accounting period</w:t>
                  </w:r>
                  <w:r w:rsidRPr="004B63C3">
                    <w:rPr>
                      <w:rFonts w:cs="Calibri"/>
                      <w:color w:val="0000FF"/>
                    </w:rPr>
                    <w:t>]</w:t>
                  </w:r>
                </w:p>
              </w:tc>
              <w:tc>
                <w:tcPr>
                  <w:tcW w:w="1650" w:type="dxa"/>
                  <w:tcBorders>
                    <w:top w:val="nil"/>
                    <w:left w:val="nil"/>
                    <w:bottom w:val="nil"/>
                    <w:right w:val="nil"/>
                  </w:tcBorders>
                </w:tcPr>
                <w:p w:rsidR="002123F4" w:rsidRPr="004B63C3" w:rsidRDefault="002123F4" w:rsidP="002123F4">
                  <w:pPr>
                    <w:pStyle w:val="NoSpacing"/>
                    <w:rPr>
                      <w:rFonts w:cs="Calibri"/>
                    </w:rPr>
                  </w:pPr>
                </w:p>
              </w:tc>
              <w:tc>
                <w:tcPr>
                  <w:tcW w:w="1650"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75"/>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lastRenderedPageBreak/>
                    <w:t>Gain (loss) recognized on cash flows hedges:</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92"/>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Foreign currency forward exchange contracts</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92"/>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Interest rate swaps</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75"/>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Currency swaps</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92"/>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Income tax related to gains losses recognized in equity</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92"/>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Transferred to net income or loss:</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92"/>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Foreign currency forward exchange contracts</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92"/>
              </w:trPr>
              <w:tc>
                <w:tcPr>
                  <w:tcW w:w="5567" w:type="dxa"/>
                  <w:tcBorders>
                    <w:top w:val="nil"/>
                    <w:left w:val="nil"/>
                    <w:bottom w:val="nil"/>
                    <w:right w:val="nil"/>
                  </w:tcBorders>
                </w:tcPr>
                <w:p w:rsidR="002123F4" w:rsidRPr="004B63C3" w:rsidRDefault="002123F4" w:rsidP="002123F4">
                  <w:pPr>
                    <w:pStyle w:val="NoSpacing"/>
                    <w:rPr>
                      <w:rFonts w:cs="Calibri"/>
                      <w:color w:val="0000FF"/>
                    </w:rPr>
                  </w:pPr>
                  <w:r w:rsidRPr="004B63C3">
                    <w:rPr>
                      <w:rFonts w:cs="Calibri"/>
                    </w:rPr>
                    <w:t xml:space="preserve">   Interest rate swaps</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92"/>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Currency swaps</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567"/>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Income tax related to amounts transferred to net income or   loss</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92"/>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Transferred to initial carrying amount of hedged item:</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75"/>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Foreign currency forward exchange contracts</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92"/>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Currency swaps</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567"/>
              </w:trPr>
              <w:tc>
                <w:tcPr>
                  <w:tcW w:w="556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Income tax related to amounts transferred to initial carrying amount of hedged item</w:t>
                  </w:r>
                </w:p>
              </w:tc>
              <w:tc>
                <w:tcPr>
                  <w:tcW w:w="1650" w:type="dxa"/>
                  <w:tcBorders>
                    <w:top w:val="nil"/>
                    <w:left w:val="nil"/>
                    <w:bottom w:val="nil"/>
                    <w:right w:val="nil"/>
                  </w:tcBorders>
                  <w:vAlign w:val="bottom"/>
                </w:tcPr>
                <w:p w:rsidR="002123F4" w:rsidRPr="004B63C3" w:rsidRDefault="002123F4" w:rsidP="002123F4">
                  <w:pPr>
                    <w:pStyle w:val="NoSpacing"/>
                    <w:rPr>
                      <w:rFonts w:cs="Calibri"/>
                    </w:rPr>
                  </w:pPr>
                </w:p>
              </w:tc>
              <w:tc>
                <w:tcPr>
                  <w:tcW w:w="165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92"/>
              </w:trPr>
              <w:tc>
                <w:tcPr>
                  <w:tcW w:w="5567"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color w:val="0000FF"/>
                    </w:rPr>
                    <w:t>[</w:t>
                  </w:r>
                  <w:r w:rsidRPr="004B63C3">
                    <w:rPr>
                      <w:rFonts w:cs="Calibri"/>
                      <w:i/>
                      <w:iCs/>
                      <w:color w:val="0000FF"/>
                      <w:u w:val="single"/>
                    </w:rPr>
                    <w:t>Others</w:t>
                  </w:r>
                  <w:r w:rsidRPr="004B63C3">
                    <w:rPr>
                      <w:rFonts w:cs="Calibri"/>
                      <w:color w:val="0000FF"/>
                    </w:rPr>
                    <w:t>]</w:t>
                  </w:r>
                </w:p>
              </w:tc>
              <w:tc>
                <w:tcPr>
                  <w:tcW w:w="1650"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650"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188"/>
              </w:trPr>
              <w:tc>
                <w:tcPr>
                  <w:tcW w:w="5567" w:type="dxa"/>
                  <w:tcBorders>
                    <w:top w:val="single" w:sz="4" w:space="0" w:color="auto"/>
                    <w:left w:val="nil"/>
                    <w:bottom w:val="double" w:sz="4" w:space="0" w:color="auto"/>
                    <w:right w:val="nil"/>
                  </w:tcBorders>
                </w:tcPr>
                <w:p w:rsidR="002123F4" w:rsidRPr="004B63C3" w:rsidRDefault="002123F4" w:rsidP="002123F4">
                  <w:pPr>
                    <w:pStyle w:val="NoSpacing"/>
                    <w:rPr>
                      <w:rFonts w:cs="Calibri"/>
                      <w:color w:val="0000FF"/>
                    </w:rPr>
                  </w:pPr>
                  <w:r w:rsidRPr="004B63C3">
                    <w:rPr>
                      <w:rFonts w:cs="Calibri"/>
                    </w:rPr>
                    <w:t xml:space="preserve">Balance, </w:t>
                  </w:r>
                  <w:r w:rsidRPr="004B63C3">
                    <w:rPr>
                      <w:rFonts w:cs="Calibri"/>
                      <w:color w:val="0000FF"/>
                    </w:rPr>
                    <w:t>[</w:t>
                  </w:r>
                  <w:r w:rsidRPr="004B63C3">
                    <w:rPr>
                      <w:rFonts w:cs="Calibri"/>
                      <w:i/>
                      <w:color w:val="0000FF"/>
                      <w:u w:val="single"/>
                    </w:rPr>
                    <w:t>Reporting date</w:t>
                  </w:r>
                  <w:r w:rsidRPr="004B63C3">
                    <w:rPr>
                      <w:rFonts w:cs="Calibri"/>
                      <w:color w:val="0000FF"/>
                    </w:rPr>
                    <w:t>]</w:t>
                  </w:r>
                </w:p>
              </w:tc>
              <w:tc>
                <w:tcPr>
                  <w:tcW w:w="1650"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rPr>
                  </w:pPr>
                </w:p>
              </w:tc>
              <w:tc>
                <w:tcPr>
                  <w:tcW w:w="1650"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4D378A">
            <w:pPr>
              <w:pStyle w:val="Bodycopy"/>
              <w:spacing w:before="240" w:after="240" w:line="240" w:lineRule="auto"/>
              <w:ind w:left="720"/>
              <w:jc w:val="both"/>
              <w:rPr>
                <w:rFonts w:ascii="Calibri" w:hAnsi="Calibri" w:cs="Calibri"/>
                <w:sz w:val="22"/>
                <w:szCs w:val="22"/>
              </w:rPr>
            </w:pPr>
            <w:r w:rsidRPr="004B63C3">
              <w:rPr>
                <w:rFonts w:ascii="Calibri" w:hAnsi="Calibri" w:cs="Calibri"/>
                <w:sz w:val="22"/>
                <w:szCs w:val="22"/>
              </w:rPr>
              <w:t>Gains and losses transferred from equity to profit or loss during the period are included in the following line items in the statement of comprehensive income.</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876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2"/>
              <w:gridCol w:w="1630"/>
              <w:gridCol w:w="1630"/>
            </w:tblGrid>
            <w:tr w:rsidR="002123F4" w:rsidRPr="004B63C3" w:rsidTr="002123F4">
              <w:trPr>
                <w:trHeight w:val="298"/>
              </w:trPr>
              <w:tc>
                <w:tcPr>
                  <w:tcW w:w="5502" w:type="dxa"/>
                  <w:tcBorders>
                    <w:left w:val="nil"/>
                    <w:bottom w:val="single" w:sz="4" w:space="0" w:color="auto"/>
                    <w:right w:val="nil"/>
                  </w:tcBorders>
                </w:tcPr>
                <w:p w:rsidR="002123F4" w:rsidRPr="004B63C3" w:rsidRDefault="002123F4" w:rsidP="002123F4">
                  <w:pPr>
                    <w:pStyle w:val="NoSpacing"/>
                    <w:rPr>
                      <w:rFonts w:cs="Calibri"/>
                    </w:rPr>
                  </w:pPr>
                </w:p>
              </w:tc>
              <w:tc>
                <w:tcPr>
                  <w:tcW w:w="1630" w:type="dxa"/>
                  <w:tcBorders>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630" w:type="dxa"/>
                  <w:tcBorders>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298"/>
              </w:trPr>
              <w:tc>
                <w:tcPr>
                  <w:tcW w:w="550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Revenue</w:t>
                  </w:r>
                </w:p>
              </w:tc>
              <w:tc>
                <w:tcPr>
                  <w:tcW w:w="1630" w:type="dxa"/>
                  <w:tcBorders>
                    <w:top w:val="nil"/>
                    <w:left w:val="nil"/>
                    <w:bottom w:val="nil"/>
                    <w:right w:val="nil"/>
                  </w:tcBorders>
                </w:tcPr>
                <w:p w:rsidR="002123F4" w:rsidRPr="004B63C3" w:rsidRDefault="002123F4" w:rsidP="002123F4">
                  <w:pPr>
                    <w:pStyle w:val="NoSpacing"/>
                    <w:rPr>
                      <w:rFonts w:cs="Calibri"/>
                    </w:rPr>
                  </w:pPr>
                </w:p>
              </w:tc>
              <w:tc>
                <w:tcPr>
                  <w:tcW w:w="1630"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53"/>
              </w:trPr>
              <w:tc>
                <w:tcPr>
                  <w:tcW w:w="550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Other income</w:t>
                  </w:r>
                </w:p>
              </w:tc>
              <w:tc>
                <w:tcPr>
                  <w:tcW w:w="1630" w:type="dxa"/>
                  <w:tcBorders>
                    <w:top w:val="nil"/>
                    <w:left w:val="nil"/>
                    <w:bottom w:val="nil"/>
                    <w:right w:val="nil"/>
                  </w:tcBorders>
                  <w:vAlign w:val="bottom"/>
                </w:tcPr>
                <w:p w:rsidR="002123F4" w:rsidRPr="004B63C3" w:rsidRDefault="002123F4" w:rsidP="002123F4">
                  <w:pPr>
                    <w:pStyle w:val="NoSpacing"/>
                    <w:rPr>
                      <w:rFonts w:cs="Calibri"/>
                    </w:rPr>
                  </w:pPr>
                </w:p>
              </w:tc>
              <w:tc>
                <w:tcPr>
                  <w:tcW w:w="163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3"/>
              </w:trPr>
              <w:tc>
                <w:tcPr>
                  <w:tcW w:w="550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Finance costs</w:t>
                  </w:r>
                </w:p>
              </w:tc>
              <w:tc>
                <w:tcPr>
                  <w:tcW w:w="1630" w:type="dxa"/>
                  <w:tcBorders>
                    <w:top w:val="nil"/>
                    <w:left w:val="nil"/>
                    <w:bottom w:val="nil"/>
                    <w:right w:val="nil"/>
                  </w:tcBorders>
                  <w:vAlign w:val="bottom"/>
                </w:tcPr>
                <w:p w:rsidR="002123F4" w:rsidRPr="004B63C3" w:rsidRDefault="002123F4" w:rsidP="002123F4">
                  <w:pPr>
                    <w:pStyle w:val="NoSpacing"/>
                    <w:rPr>
                      <w:rFonts w:cs="Calibri"/>
                    </w:rPr>
                  </w:pPr>
                </w:p>
              </w:tc>
              <w:tc>
                <w:tcPr>
                  <w:tcW w:w="163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38"/>
              </w:trPr>
              <w:tc>
                <w:tcPr>
                  <w:tcW w:w="550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Other expenses</w:t>
                  </w:r>
                </w:p>
              </w:tc>
              <w:tc>
                <w:tcPr>
                  <w:tcW w:w="1630" w:type="dxa"/>
                  <w:tcBorders>
                    <w:top w:val="nil"/>
                    <w:left w:val="nil"/>
                    <w:bottom w:val="nil"/>
                    <w:right w:val="nil"/>
                  </w:tcBorders>
                  <w:vAlign w:val="bottom"/>
                </w:tcPr>
                <w:p w:rsidR="002123F4" w:rsidRPr="004B63C3" w:rsidRDefault="002123F4" w:rsidP="002123F4">
                  <w:pPr>
                    <w:pStyle w:val="NoSpacing"/>
                    <w:rPr>
                      <w:rFonts w:cs="Calibri"/>
                    </w:rPr>
                  </w:pPr>
                </w:p>
              </w:tc>
              <w:tc>
                <w:tcPr>
                  <w:tcW w:w="163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3"/>
              </w:trPr>
              <w:tc>
                <w:tcPr>
                  <w:tcW w:w="550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Income tax expense</w:t>
                  </w:r>
                </w:p>
              </w:tc>
              <w:tc>
                <w:tcPr>
                  <w:tcW w:w="1630" w:type="dxa"/>
                  <w:tcBorders>
                    <w:top w:val="nil"/>
                    <w:left w:val="nil"/>
                    <w:bottom w:val="nil"/>
                    <w:right w:val="nil"/>
                  </w:tcBorders>
                  <w:vAlign w:val="bottom"/>
                </w:tcPr>
                <w:p w:rsidR="002123F4" w:rsidRPr="004B63C3" w:rsidRDefault="002123F4" w:rsidP="002123F4">
                  <w:pPr>
                    <w:pStyle w:val="NoSpacing"/>
                    <w:rPr>
                      <w:rFonts w:cs="Calibri"/>
                    </w:rPr>
                  </w:pPr>
                </w:p>
              </w:tc>
              <w:tc>
                <w:tcPr>
                  <w:tcW w:w="163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38"/>
              </w:trPr>
              <w:tc>
                <w:tcPr>
                  <w:tcW w:w="5502"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color w:val="0000FF"/>
                    </w:rPr>
                    <w:t>[</w:t>
                  </w:r>
                  <w:r w:rsidRPr="004B63C3">
                    <w:rPr>
                      <w:rFonts w:cs="Calibri"/>
                      <w:i/>
                      <w:iCs/>
                      <w:color w:val="0000FF"/>
                      <w:u w:val="single"/>
                    </w:rPr>
                    <w:t>Others</w:t>
                  </w:r>
                  <w:r w:rsidRPr="004B63C3">
                    <w:rPr>
                      <w:rFonts w:cs="Calibri"/>
                      <w:color w:val="0000FF"/>
                    </w:rPr>
                    <w:t>]</w:t>
                  </w:r>
                </w:p>
              </w:tc>
              <w:tc>
                <w:tcPr>
                  <w:tcW w:w="1630"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630"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73"/>
              </w:trPr>
              <w:tc>
                <w:tcPr>
                  <w:tcW w:w="5502" w:type="dxa"/>
                  <w:tcBorders>
                    <w:top w:val="single" w:sz="4" w:space="0" w:color="auto"/>
                    <w:left w:val="nil"/>
                    <w:bottom w:val="double" w:sz="4" w:space="0" w:color="auto"/>
                    <w:right w:val="nil"/>
                  </w:tcBorders>
                </w:tcPr>
                <w:p w:rsidR="002123F4" w:rsidRPr="004B63C3" w:rsidRDefault="002123F4" w:rsidP="002123F4">
                  <w:pPr>
                    <w:pStyle w:val="NoSpacing"/>
                    <w:rPr>
                      <w:rFonts w:cs="Calibri"/>
                      <w:color w:val="0000FF"/>
                    </w:rPr>
                  </w:pPr>
                </w:p>
              </w:tc>
              <w:tc>
                <w:tcPr>
                  <w:tcW w:w="1630"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rPr>
                  </w:pPr>
                </w:p>
              </w:tc>
              <w:tc>
                <w:tcPr>
                  <w:tcW w:w="1630"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Height w:val="990"/>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4D378A">
            <w:pPr>
              <w:pStyle w:val="Bodycopy"/>
              <w:spacing w:before="240" w:line="240" w:lineRule="auto"/>
              <w:ind w:left="720"/>
              <w:jc w:val="both"/>
              <w:rPr>
                <w:rFonts w:ascii="Calibri" w:hAnsi="Calibri" w:cs="Calibri"/>
                <w:sz w:val="22"/>
                <w:szCs w:val="22"/>
              </w:rPr>
            </w:pPr>
            <w:r w:rsidRPr="004B63C3">
              <w:rPr>
                <w:rFonts w:ascii="Calibri" w:hAnsi="Calibri" w:cs="Calibri"/>
                <w:sz w:val="22"/>
                <w:szCs w:val="22"/>
              </w:rPr>
              <w:t xml:space="preserve">The option premium on convertible notes represents the equity component, i.e. conversion rights, of the </w:t>
            </w:r>
            <w:r w:rsidRPr="004B63C3">
              <w:rPr>
                <w:rFonts w:ascii="Calibri" w:hAnsi="Calibri" w:cs="Calibri"/>
                <w:color w:val="0000FF"/>
                <w:sz w:val="22"/>
                <w:szCs w:val="22"/>
              </w:rPr>
              <w:t>[</w:t>
            </w:r>
            <w:r w:rsidRPr="004B63C3">
              <w:rPr>
                <w:rFonts w:ascii="Calibri" w:hAnsi="Calibri" w:cs="Calibri"/>
                <w:i/>
                <w:color w:val="0000FF"/>
                <w:sz w:val="22"/>
                <w:szCs w:val="22"/>
                <w:u w:val="single"/>
              </w:rPr>
              <w:t>Description of the note: Face amount and/ or interest rate</w:t>
            </w:r>
            <w:r w:rsidRPr="004B63C3">
              <w:rPr>
                <w:rFonts w:ascii="Calibri" w:hAnsi="Calibri" w:cs="Calibri"/>
                <w:color w:val="0000FF"/>
                <w:sz w:val="22"/>
                <w:szCs w:val="22"/>
              </w:rPr>
              <w:t>]</w:t>
            </w:r>
            <w:r w:rsidRPr="004B63C3">
              <w:rPr>
                <w:rFonts w:ascii="Calibri" w:hAnsi="Calibri" w:cs="Calibri"/>
                <w:sz w:val="22"/>
                <w:szCs w:val="22"/>
              </w:rPr>
              <w:t xml:space="preserve"> convertible as discussed in note </w:t>
            </w:r>
            <w:r w:rsidRPr="004B63C3">
              <w:rPr>
                <w:rFonts w:ascii="Calibri" w:hAnsi="Calibri" w:cs="Calibri"/>
                <w:color w:val="0000FF"/>
                <w:sz w:val="22"/>
                <w:szCs w:val="22"/>
              </w:rPr>
              <w:t>[</w:t>
            </w:r>
            <w:r w:rsidRPr="004B63C3">
              <w:rPr>
                <w:rFonts w:ascii="Calibri" w:hAnsi="Calibri" w:cs="Calibri"/>
                <w:i/>
                <w:color w:val="0000FF"/>
                <w:sz w:val="22"/>
                <w:szCs w:val="22"/>
                <w:u w:val="single"/>
              </w:rPr>
              <w:t>Note number for Share-based payments</w:t>
            </w:r>
            <w:r w:rsidRPr="004B63C3">
              <w:rPr>
                <w:rFonts w:ascii="Calibri" w:hAnsi="Calibri" w:cs="Calibri"/>
                <w:color w:val="0000FF"/>
                <w:sz w:val="22"/>
                <w:szCs w:val="22"/>
              </w:rPr>
              <w:t>]</w:t>
            </w:r>
            <w:r w:rsidRPr="004B63C3">
              <w:rPr>
                <w:rFonts w:ascii="Calibri" w:hAnsi="Calibri" w:cs="Calibri"/>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4D378A">
            <w:pPr>
              <w:pStyle w:val="Default"/>
              <w:spacing w:before="120"/>
              <w:ind w:left="720"/>
              <w:rPr>
                <w:rFonts w:ascii="Calibri" w:hAnsi="Calibri" w:cs="Calibri"/>
                <w:bCs/>
                <w:color w:val="FF0000"/>
                <w:sz w:val="22"/>
                <w:szCs w:val="22"/>
              </w:rPr>
            </w:pPr>
            <w:r w:rsidRPr="004B63C3">
              <w:rPr>
                <w:rFonts w:ascii="Calibri" w:hAnsi="Calibri" w:cs="Calibri"/>
                <w:bCs/>
                <w:color w:val="FF0000"/>
                <w:sz w:val="22"/>
                <w:szCs w:val="22"/>
              </w:rPr>
              <w:t>[</w:t>
            </w:r>
            <w:r w:rsidRPr="004B63C3">
              <w:rPr>
                <w:rFonts w:ascii="Calibri" w:hAnsi="Calibri" w:cs="Calibri"/>
                <w:bCs/>
                <w:i/>
                <w:color w:val="FF0000"/>
                <w:sz w:val="22"/>
                <w:szCs w:val="22"/>
                <w:u w:val="single"/>
              </w:rPr>
              <w:t>Disclose any appropriations made and reversals of appropriation during the current and comparative periods</w:t>
            </w:r>
            <w:r w:rsidRPr="004B63C3">
              <w:rPr>
                <w:rFonts w:ascii="Calibri" w:hAnsi="Calibri" w:cs="Calibri"/>
                <w:bCs/>
                <w:color w:val="FF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5E0349" w:rsidRPr="004B63C3" w:rsidRDefault="005E0349" w:rsidP="005E0349">
            <w:pPr>
              <w:pStyle w:val="NormalWeb"/>
              <w:spacing w:before="360" w:beforeAutospacing="0" w:after="0" w:afterAutospacing="0"/>
              <w:ind w:left="18"/>
              <w:jc w:val="both"/>
              <w:rPr>
                <w:rFonts w:ascii="Calibri" w:hAnsi="Calibri" w:cs="Calibri"/>
                <w:b/>
                <w:color w:val="000000"/>
                <w:sz w:val="22"/>
                <w:szCs w:val="22"/>
              </w:rPr>
            </w:pPr>
          </w:p>
          <w:p w:rsidR="002123F4" w:rsidRPr="004B63C3" w:rsidRDefault="002123F4" w:rsidP="00506A5C">
            <w:pPr>
              <w:pStyle w:val="NormalWeb"/>
              <w:numPr>
                <w:ilvl w:val="0"/>
                <w:numId w:val="13"/>
              </w:numPr>
              <w:spacing w:before="360" w:beforeAutospacing="0" w:after="0" w:afterAutospacing="0"/>
              <w:ind w:left="18" w:hanging="18"/>
              <w:jc w:val="both"/>
              <w:rPr>
                <w:rFonts w:ascii="Calibri" w:hAnsi="Calibri" w:cs="Calibri"/>
                <w:b/>
                <w:color w:val="000000"/>
                <w:sz w:val="22"/>
                <w:szCs w:val="22"/>
              </w:rPr>
            </w:pPr>
            <w:r w:rsidRPr="004B63C3">
              <w:rPr>
                <w:rFonts w:ascii="Calibri" w:hAnsi="Calibri" w:cs="Calibri"/>
                <w:b/>
                <w:bCs/>
                <w:color w:val="000000"/>
                <w:sz w:val="22"/>
                <w:szCs w:val="22"/>
              </w:rPr>
              <w:t>DIVIDENDS DECLARED</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tabs>
                <w:tab w:val="left" w:pos="720"/>
              </w:tabs>
              <w:autoSpaceDE w:val="0"/>
              <w:autoSpaceDN w:val="0"/>
              <w:adjustRightInd w:val="0"/>
              <w:spacing w:before="120" w:after="240"/>
              <w:ind w:left="720"/>
              <w:jc w:val="both"/>
              <w:rPr>
                <w:rFonts w:ascii="Calibri" w:hAnsi="Calibri" w:cs="Calibri"/>
                <w:color w:val="000000"/>
              </w:rPr>
            </w:pPr>
            <w:r w:rsidRPr="004B63C3">
              <w:rPr>
                <w:rFonts w:ascii="Calibri" w:hAnsi="Calibri" w:cs="Calibri"/>
                <w:color w:val="000000"/>
              </w:rPr>
              <w:t xml:space="preserve">The </w:t>
            </w:r>
            <w:r w:rsidRPr="004B63C3">
              <w:rPr>
                <w:rFonts w:ascii="Calibri" w:hAnsi="Calibri" w:cs="Calibri"/>
              </w:rPr>
              <w:t>Company</w:t>
            </w:r>
            <w:r w:rsidRPr="004B63C3">
              <w:rPr>
                <w:rFonts w:ascii="Calibri" w:hAnsi="Calibri" w:cs="Calibri"/>
                <w:color w:val="000000"/>
              </w:rPr>
              <w:t xml:space="preserve"> has declared the following dividends to its equity holders:</w:t>
            </w:r>
          </w:p>
          <w:tbl>
            <w:tblPr>
              <w:tblW w:w="8723" w:type="dxa"/>
              <w:tblInd w:w="828" w:type="dxa"/>
              <w:tblLayout w:type="fixed"/>
              <w:tblLook w:val="01E0" w:firstRow="1" w:lastRow="1" w:firstColumn="1" w:lastColumn="1" w:noHBand="0" w:noVBand="0"/>
            </w:tblPr>
            <w:tblGrid>
              <w:gridCol w:w="2775"/>
              <w:gridCol w:w="1528"/>
              <w:gridCol w:w="1529"/>
              <w:gridCol w:w="1528"/>
              <w:gridCol w:w="1363"/>
            </w:tblGrid>
            <w:tr w:rsidR="002123F4" w:rsidRPr="004B63C3" w:rsidTr="002123F4">
              <w:trPr>
                <w:trHeight w:val="293"/>
              </w:trPr>
              <w:tc>
                <w:tcPr>
                  <w:tcW w:w="2775" w:type="dxa"/>
                  <w:tcBorders>
                    <w:top w:val="single" w:sz="4" w:space="0" w:color="auto"/>
                  </w:tcBorders>
                </w:tcPr>
                <w:p w:rsidR="002123F4" w:rsidRPr="004B63C3" w:rsidRDefault="002123F4" w:rsidP="002123F4">
                  <w:pPr>
                    <w:pStyle w:val="Default"/>
                    <w:spacing w:before="60"/>
                    <w:jc w:val="center"/>
                    <w:rPr>
                      <w:rFonts w:ascii="Calibri" w:hAnsi="Calibri" w:cs="Calibri"/>
                      <w:sz w:val="22"/>
                      <w:szCs w:val="22"/>
                    </w:rPr>
                  </w:pPr>
                </w:p>
              </w:tc>
              <w:tc>
                <w:tcPr>
                  <w:tcW w:w="3057" w:type="dxa"/>
                  <w:gridSpan w:val="2"/>
                  <w:tcBorders>
                    <w:top w:val="single" w:sz="4" w:space="0" w:color="auto"/>
                  </w:tcBorders>
                </w:tcPr>
                <w:p w:rsidR="002123F4" w:rsidRPr="004B63C3" w:rsidRDefault="002123F4" w:rsidP="002123F4">
                  <w:pPr>
                    <w:pStyle w:val="Default"/>
                    <w:spacing w:before="60"/>
                    <w:jc w:val="center"/>
                    <w:rPr>
                      <w:rFonts w:ascii="Calibri" w:hAnsi="Calibri" w:cs="Calibri"/>
                      <w:b/>
                      <w:sz w:val="22"/>
                      <w:szCs w:val="22"/>
                    </w:rPr>
                  </w:pPr>
                  <w:r w:rsidRPr="004B63C3">
                    <w:rPr>
                      <w:rFonts w:ascii="Calibri" w:hAnsi="Calibri" w:cs="Calibri"/>
                      <w:b/>
                      <w:sz w:val="22"/>
                      <w:szCs w:val="22"/>
                    </w:rPr>
                    <w:t>Dividends Per Share</w:t>
                  </w:r>
                </w:p>
              </w:tc>
              <w:tc>
                <w:tcPr>
                  <w:tcW w:w="2891" w:type="dxa"/>
                  <w:gridSpan w:val="2"/>
                  <w:tcBorders>
                    <w:top w:val="single" w:sz="4" w:space="0" w:color="auto"/>
                  </w:tcBorders>
                  <w:vAlign w:val="center"/>
                </w:tcPr>
                <w:p w:rsidR="002123F4" w:rsidRPr="004B63C3" w:rsidRDefault="002123F4" w:rsidP="002123F4">
                  <w:pPr>
                    <w:pStyle w:val="Default"/>
                    <w:spacing w:before="60"/>
                    <w:jc w:val="center"/>
                    <w:rPr>
                      <w:rFonts w:ascii="Calibri" w:hAnsi="Calibri" w:cs="Calibri"/>
                      <w:b/>
                      <w:sz w:val="22"/>
                      <w:szCs w:val="22"/>
                    </w:rPr>
                  </w:pPr>
                  <w:r w:rsidRPr="004B63C3">
                    <w:rPr>
                      <w:rFonts w:ascii="Calibri" w:hAnsi="Calibri" w:cs="Calibri"/>
                      <w:b/>
                      <w:sz w:val="22"/>
                      <w:szCs w:val="22"/>
                    </w:rPr>
                    <w:t>Total Dividends</w:t>
                  </w:r>
                </w:p>
              </w:tc>
            </w:tr>
            <w:tr w:rsidR="002123F4" w:rsidRPr="004B63C3" w:rsidTr="002123F4">
              <w:trPr>
                <w:trHeight w:val="246"/>
              </w:trPr>
              <w:tc>
                <w:tcPr>
                  <w:tcW w:w="2775" w:type="dxa"/>
                  <w:tcBorders>
                    <w:bottom w:val="single" w:sz="4" w:space="0" w:color="auto"/>
                  </w:tcBorders>
                </w:tcPr>
                <w:p w:rsidR="002123F4" w:rsidRPr="004B63C3" w:rsidRDefault="002123F4" w:rsidP="002123F4">
                  <w:pPr>
                    <w:pStyle w:val="Default"/>
                    <w:rPr>
                      <w:rFonts w:ascii="Calibri" w:hAnsi="Calibri" w:cs="Calibri"/>
                      <w:color w:val="0000FF"/>
                      <w:sz w:val="22"/>
                      <w:szCs w:val="22"/>
                    </w:rPr>
                  </w:pPr>
                </w:p>
              </w:tc>
              <w:tc>
                <w:tcPr>
                  <w:tcW w:w="1528" w:type="dxa"/>
                  <w:tcBorders>
                    <w:bottom w:val="single" w:sz="4" w:space="0" w:color="auto"/>
                  </w:tcBorders>
                </w:tcPr>
                <w:p w:rsidR="002123F4" w:rsidRPr="004B63C3" w:rsidRDefault="00D52F38" w:rsidP="002123F4">
                  <w:pPr>
                    <w:pStyle w:val="Default"/>
                    <w:jc w:val="center"/>
                    <w:rPr>
                      <w:rFonts w:ascii="Calibri" w:hAnsi="Calibri" w:cs="Calibri"/>
                      <w:b/>
                      <w:sz w:val="22"/>
                      <w:szCs w:val="22"/>
                    </w:rPr>
                  </w:pPr>
                  <w:r w:rsidRPr="004B63C3">
                    <w:rPr>
                      <w:rFonts w:ascii="Calibri" w:hAnsi="Calibri" w:cs="Calibri"/>
                      <w:b/>
                      <w:sz w:val="22"/>
                      <w:szCs w:val="22"/>
                    </w:rPr>
                    <w:t>2013</w:t>
                  </w:r>
                </w:p>
              </w:tc>
              <w:tc>
                <w:tcPr>
                  <w:tcW w:w="1529" w:type="dxa"/>
                  <w:tcBorders>
                    <w:bottom w:val="single" w:sz="4" w:space="0" w:color="auto"/>
                  </w:tcBorders>
                </w:tcPr>
                <w:p w:rsidR="002123F4" w:rsidRPr="004B63C3" w:rsidRDefault="00D52F38" w:rsidP="002123F4">
                  <w:pPr>
                    <w:pStyle w:val="Default"/>
                    <w:jc w:val="center"/>
                    <w:rPr>
                      <w:rFonts w:ascii="Calibri" w:hAnsi="Calibri" w:cs="Calibri"/>
                      <w:sz w:val="22"/>
                      <w:szCs w:val="22"/>
                    </w:rPr>
                  </w:pPr>
                  <w:r w:rsidRPr="004B63C3">
                    <w:rPr>
                      <w:rFonts w:ascii="Calibri" w:hAnsi="Calibri" w:cs="Calibri"/>
                      <w:sz w:val="22"/>
                      <w:szCs w:val="22"/>
                    </w:rPr>
                    <w:t>2012</w:t>
                  </w:r>
                </w:p>
              </w:tc>
              <w:tc>
                <w:tcPr>
                  <w:tcW w:w="1528" w:type="dxa"/>
                  <w:tcBorders>
                    <w:bottom w:val="single" w:sz="4" w:space="0" w:color="auto"/>
                  </w:tcBorders>
                </w:tcPr>
                <w:p w:rsidR="002123F4" w:rsidRPr="004B63C3" w:rsidRDefault="00D52F38" w:rsidP="002123F4">
                  <w:pPr>
                    <w:pStyle w:val="Default"/>
                    <w:jc w:val="center"/>
                    <w:rPr>
                      <w:rFonts w:ascii="Calibri" w:hAnsi="Calibri" w:cs="Calibri"/>
                      <w:b/>
                      <w:sz w:val="22"/>
                      <w:szCs w:val="22"/>
                    </w:rPr>
                  </w:pPr>
                  <w:r w:rsidRPr="004B63C3">
                    <w:rPr>
                      <w:rFonts w:ascii="Calibri" w:hAnsi="Calibri" w:cs="Calibri"/>
                      <w:b/>
                      <w:sz w:val="22"/>
                      <w:szCs w:val="22"/>
                    </w:rPr>
                    <w:t>2013</w:t>
                  </w:r>
                </w:p>
              </w:tc>
              <w:tc>
                <w:tcPr>
                  <w:tcW w:w="1363" w:type="dxa"/>
                  <w:tcBorders>
                    <w:bottom w:val="single" w:sz="4" w:space="0" w:color="auto"/>
                  </w:tcBorders>
                </w:tcPr>
                <w:p w:rsidR="002123F4" w:rsidRPr="004B63C3" w:rsidRDefault="00D52F38" w:rsidP="002123F4">
                  <w:pPr>
                    <w:pStyle w:val="Default"/>
                    <w:jc w:val="center"/>
                    <w:rPr>
                      <w:rFonts w:ascii="Calibri" w:hAnsi="Calibri" w:cs="Calibri"/>
                      <w:sz w:val="22"/>
                      <w:szCs w:val="22"/>
                    </w:rPr>
                  </w:pPr>
                  <w:r w:rsidRPr="004B63C3">
                    <w:rPr>
                      <w:rFonts w:ascii="Calibri" w:hAnsi="Calibri" w:cs="Calibri"/>
                      <w:sz w:val="22"/>
                      <w:szCs w:val="22"/>
                    </w:rPr>
                    <w:t>2012</w:t>
                  </w:r>
                </w:p>
              </w:tc>
            </w:tr>
            <w:tr w:rsidR="002123F4" w:rsidRPr="004B63C3" w:rsidTr="002123F4">
              <w:trPr>
                <w:trHeight w:val="305"/>
              </w:trPr>
              <w:tc>
                <w:tcPr>
                  <w:tcW w:w="2775" w:type="dxa"/>
                </w:tcPr>
                <w:p w:rsidR="002123F4" w:rsidRPr="004B63C3" w:rsidRDefault="002123F4" w:rsidP="002123F4">
                  <w:pPr>
                    <w:pStyle w:val="Default"/>
                    <w:spacing w:before="60"/>
                    <w:rPr>
                      <w:rFonts w:ascii="Calibri" w:hAnsi="Calibri" w:cs="Calibri"/>
                      <w:sz w:val="22"/>
                      <w:szCs w:val="22"/>
                    </w:rPr>
                  </w:pPr>
                  <w:r w:rsidRPr="004B63C3">
                    <w:rPr>
                      <w:rFonts w:ascii="Calibri" w:hAnsi="Calibri" w:cs="Calibri"/>
                      <w:sz w:val="22"/>
                      <w:szCs w:val="22"/>
                    </w:rPr>
                    <w:lastRenderedPageBreak/>
                    <w:t>Cash dividends</w:t>
                  </w:r>
                </w:p>
              </w:tc>
              <w:tc>
                <w:tcPr>
                  <w:tcW w:w="1528" w:type="dxa"/>
                </w:tcPr>
                <w:p w:rsidR="002123F4" w:rsidRPr="004B63C3" w:rsidRDefault="002123F4" w:rsidP="002123F4">
                  <w:pPr>
                    <w:pStyle w:val="Default"/>
                    <w:spacing w:before="60"/>
                    <w:jc w:val="right"/>
                    <w:rPr>
                      <w:rFonts w:ascii="Calibri" w:hAnsi="Calibri" w:cs="Calibri"/>
                      <w:b/>
                      <w:sz w:val="22"/>
                      <w:szCs w:val="22"/>
                    </w:rPr>
                  </w:pPr>
                  <w:r w:rsidRPr="004B63C3">
                    <w:rPr>
                      <w:rFonts w:ascii="Calibri" w:hAnsi="Calibri" w:cs="Calibri"/>
                      <w:b/>
                      <w:sz w:val="22"/>
                      <w:szCs w:val="22"/>
                    </w:rPr>
                    <w:t>P</w:t>
                  </w:r>
                </w:p>
              </w:tc>
              <w:tc>
                <w:tcPr>
                  <w:tcW w:w="1529" w:type="dxa"/>
                </w:tcPr>
                <w:p w:rsidR="002123F4" w:rsidRPr="004B63C3" w:rsidRDefault="002123F4" w:rsidP="002123F4">
                  <w:pPr>
                    <w:pStyle w:val="Default"/>
                    <w:spacing w:before="60"/>
                    <w:jc w:val="right"/>
                    <w:rPr>
                      <w:rFonts w:ascii="Calibri" w:hAnsi="Calibri" w:cs="Calibri"/>
                      <w:sz w:val="22"/>
                      <w:szCs w:val="22"/>
                    </w:rPr>
                  </w:pPr>
                  <w:r w:rsidRPr="004B63C3">
                    <w:rPr>
                      <w:rFonts w:ascii="Calibri" w:hAnsi="Calibri" w:cs="Calibri"/>
                      <w:sz w:val="22"/>
                      <w:szCs w:val="22"/>
                    </w:rPr>
                    <w:t>P</w:t>
                  </w:r>
                </w:p>
              </w:tc>
              <w:tc>
                <w:tcPr>
                  <w:tcW w:w="1528" w:type="dxa"/>
                </w:tcPr>
                <w:p w:rsidR="002123F4" w:rsidRPr="004B63C3" w:rsidRDefault="002123F4" w:rsidP="002123F4">
                  <w:pPr>
                    <w:pStyle w:val="Default"/>
                    <w:spacing w:before="60"/>
                    <w:jc w:val="right"/>
                    <w:rPr>
                      <w:rFonts w:ascii="Calibri" w:hAnsi="Calibri" w:cs="Calibri"/>
                      <w:b/>
                      <w:sz w:val="22"/>
                      <w:szCs w:val="22"/>
                    </w:rPr>
                  </w:pPr>
                  <w:r w:rsidRPr="004B63C3">
                    <w:rPr>
                      <w:rFonts w:ascii="Calibri" w:hAnsi="Calibri" w:cs="Calibri"/>
                      <w:b/>
                      <w:sz w:val="22"/>
                      <w:szCs w:val="22"/>
                    </w:rPr>
                    <w:t>P</w:t>
                  </w:r>
                </w:p>
              </w:tc>
              <w:tc>
                <w:tcPr>
                  <w:tcW w:w="1363" w:type="dxa"/>
                </w:tcPr>
                <w:p w:rsidR="002123F4" w:rsidRPr="004B63C3" w:rsidRDefault="002123F4" w:rsidP="002123F4">
                  <w:pPr>
                    <w:pStyle w:val="Default"/>
                    <w:spacing w:before="60"/>
                    <w:jc w:val="right"/>
                    <w:rPr>
                      <w:rFonts w:ascii="Calibri" w:hAnsi="Calibri" w:cs="Calibri"/>
                      <w:sz w:val="22"/>
                      <w:szCs w:val="22"/>
                    </w:rPr>
                  </w:pPr>
                  <w:r w:rsidRPr="004B63C3">
                    <w:rPr>
                      <w:rFonts w:ascii="Calibri" w:hAnsi="Calibri" w:cs="Calibri"/>
                      <w:sz w:val="22"/>
                      <w:szCs w:val="22"/>
                    </w:rPr>
                    <w:t>P</w:t>
                  </w:r>
                </w:p>
              </w:tc>
            </w:tr>
            <w:tr w:rsidR="002123F4" w:rsidRPr="004B63C3" w:rsidTr="002123F4">
              <w:trPr>
                <w:trHeight w:val="235"/>
              </w:trPr>
              <w:tc>
                <w:tcPr>
                  <w:tcW w:w="2775" w:type="dxa"/>
                </w:tcPr>
                <w:p w:rsidR="002123F4" w:rsidRPr="004B63C3" w:rsidRDefault="002123F4" w:rsidP="002123F4">
                  <w:pPr>
                    <w:pStyle w:val="Default"/>
                    <w:rPr>
                      <w:rFonts w:ascii="Calibri" w:hAnsi="Calibri" w:cs="Calibri"/>
                      <w:sz w:val="22"/>
                      <w:szCs w:val="22"/>
                    </w:rPr>
                  </w:pPr>
                  <w:r w:rsidRPr="004B63C3">
                    <w:rPr>
                      <w:rFonts w:ascii="Calibri" w:hAnsi="Calibri" w:cs="Calibri"/>
                      <w:sz w:val="22"/>
                      <w:szCs w:val="22"/>
                    </w:rPr>
                    <w:t>Property dividends</w:t>
                  </w:r>
                </w:p>
              </w:tc>
              <w:tc>
                <w:tcPr>
                  <w:tcW w:w="1528" w:type="dxa"/>
                </w:tcPr>
                <w:p w:rsidR="002123F4" w:rsidRPr="004B63C3" w:rsidRDefault="002123F4" w:rsidP="002123F4">
                  <w:pPr>
                    <w:pStyle w:val="Default"/>
                    <w:jc w:val="right"/>
                    <w:rPr>
                      <w:rFonts w:ascii="Calibri" w:hAnsi="Calibri" w:cs="Calibri"/>
                      <w:b/>
                      <w:sz w:val="22"/>
                      <w:szCs w:val="22"/>
                    </w:rPr>
                  </w:pPr>
                </w:p>
              </w:tc>
              <w:tc>
                <w:tcPr>
                  <w:tcW w:w="1529" w:type="dxa"/>
                </w:tcPr>
                <w:p w:rsidR="002123F4" w:rsidRPr="004B63C3" w:rsidRDefault="002123F4" w:rsidP="002123F4">
                  <w:pPr>
                    <w:pStyle w:val="Default"/>
                    <w:jc w:val="right"/>
                    <w:rPr>
                      <w:rFonts w:ascii="Calibri" w:hAnsi="Calibri" w:cs="Calibri"/>
                      <w:sz w:val="22"/>
                      <w:szCs w:val="22"/>
                    </w:rPr>
                  </w:pPr>
                </w:p>
              </w:tc>
              <w:tc>
                <w:tcPr>
                  <w:tcW w:w="1528" w:type="dxa"/>
                </w:tcPr>
                <w:p w:rsidR="002123F4" w:rsidRPr="004B63C3" w:rsidRDefault="002123F4" w:rsidP="002123F4">
                  <w:pPr>
                    <w:pStyle w:val="Default"/>
                    <w:jc w:val="right"/>
                    <w:rPr>
                      <w:rFonts w:ascii="Calibri" w:hAnsi="Calibri" w:cs="Calibri"/>
                      <w:b/>
                      <w:sz w:val="22"/>
                      <w:szCs w:val="22"/>
                    </w:rPr>
                  </w:pPr>
                </w:p>
              </w:tc>
              <w:tc>
                <w:tcPr>
                  <w:tcW w:w="1363"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46"/>
              </w:trPr>
              <w:tc>
                <w:tcPr>
                  <w:tcW w:w="2775" w:type="dxa"/>
                  <w:tcBorders>
                    <w:bottom w:val="single" w:sz="4" w:space="0" w:color="auto"/>
                  </w:tcBorders>
                </w:tcPr>
                <w:p w:rsidR="002123F4" w:rsidRPr="004B63C3" w:rsidRDefault="002123F4" w:rsidP="002123F4">
                  <w:pPr>
                    <w:pStyle w:val="Default"/>
                    <w:rPr>
                      <w:rFonts w:ascii="Calibri" w:hAnsi="Calibri" w:cs="Calibri"/>
                      <w:sz w:val="22"/>
                      <w:szCs w:val="22"/>
                    </w:rPr>
                  </w:pPr>
                  <w:r w:rsidRPr="004B63C3">
                    <w:rPr>
                      <w:rFonts w:ascii="Calibri" w:hAnsi="Calibri" w:cs="Calibri"/>
                      <w:sz w:val="22"/>
                      <w:szCs w:val="22"/>
                    </w:rPr>
                    <w:t>Stock dividends</w:t>
                  </w:r>
                </w:p>
              </w:tc>
              <w:tc>
                <w:tcPr>
                  <w:tcW w:w="1528" w:type="dxa"/>
                  <w:tcBorders>
                    <w:bottom w:val="single" w:sz="4" w:space="0" w:color="auto"/>
                  </w:tcBorders>
                </w:tcPr>
                <w:p w:rsidR="002123F4" w:rsidRPr="004B63C3" w:rsidRDefault="002123F4" w:rsidP="002123F4">
                  <w:pPr>
                    <w:pStyle w:val="Default"/>
                    <w:jc w:val="right"/>
                    <w:rPr>
                      <w:rFonts w:ascii="Calibri" w:hAnsi="Calibri" w:cs="Calibri"/>
                      <w:b/>
                      <w:sz w:val="22"/>
                      <w:szCs w:val="22"/>
                    </w:rPr>
                  </w:pPr>
                </w:p>
              </w:tc>
              <w:tc>
                <w:tcPr>
                  <w:tcW w:w="1529" w:type="dxa"/>
                  <w:tcBorders>
                    <w:bottom w:val="single" w:sz="4" w:space="0" w:color="auto"/>
                  </w:tcBorders>
                </w:tcPr>
                <w:p w:rsidR="002123F4" w:rsidRPr="004B63C3" w:rsidRDefault="002123F4" w:rsidP="002123F4">
                  <w:pPr>
                    <w:pStyle w:val="Default"/>
                    <w:jc w:val="right"/>
                    <w:rPr>
                      <w:rFonts w:ascii="Calibri" w:hAnsi="Calibri" w:cs="Calibri"/>
                      <w:sz w:val="22"/>
                      <w:szCs w:val="22"/>
                    </w:rPr>
                  </w:pPr>
                </w:p>
              </w:tc>
              <w:tc>
                <w:tcPr>
                  <w:tcW w:w="1528" w:type="dxa"/>
                  <w:tcBorders>
                    <w:bottom w:val="single" w:sz="4" w:space="0" w:color="auto"/>
                  </w:tcBorders>
                </w:tcPr>
                <w:p w:rsidR="002123F4" w:rsidRPr="004B63C3" w:rsidRDefault="002123F4" w:rsidP="002123F4">
                  <w:pPr>
                    <w:pStyle w:val="Default"/>
                    <w:jc w:val="right"/>
                    <w:rPr>
                      <w:rFonts w:ascii="Calibri" w:hAnsi="Calibri" w:cs="Calibri"/>
                      <w:b/>
                      <w:sz w:val="22"/>
                      <w:szCs w:val="22"/>
                    </w:rPr>
                  </w:pPr>
                </w:p>
              </w:tc>
              <w:tc>
                <w:tcPr>
                  <w:tcW w:w="1363" w:type="dxa"/>
                  <w:tcBorders>
                    <w:bottom w:val="single" w:sz="4" w:space="0" w:color="auto"/>
                  </w:tcBorders>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364"/>
              </w:trPr>
              <w:tc>
                <w:tcPr>
                  <w:tcW w:w="2775" w:type="dxa"/>
                  <w:tcBorders>
                    <w:top w:val="single" w:sz="4" w:space="0" w:color="auto"/>
                    <w:bottom w:val="double" w:sz="4" w:space="0" w:color="auto"/>
                  </w:tcBorders>
                </w:tcPr>
                <w:p w:rsidR="002123F4" w:rsidRPr="004B63C3" w:rsidRDefault="002123F4" w:rsidP="002123F4">
                  <w:pPr>
                    <w:pStyle w:val="Default"/>
                    <w:spacing w:before="120"/>
                    <w:rPr>
                      <w:rFonts w:ascii="Calibri" w:hAnsi="Calibri" w:cs="Calibri"/>
                      <w:sz w:val="22"/>
                      <w:szCs w:val="22"/>
                    </w:rPr>
                  </w:pPr>
                </w:p>
              </w:tc>
              <w:tc>
                <w:tcPr>
                  <w:tcW w:w="1528" w:type="dxa"/>
                  <w:tcBorders>
                    <w:top w:val="single" w:sz="4" w:space="0" w:color="auto"/>
                    <w:bottom w:val="double" w:sz="4" w:space="0" w:color="auto"/>
                  </w:tcBorders>
                </w:tcPr>
                <w:p w:rsidR="002123F4" w:rsidRPr="004B63C3" w:rsidRDefault="002123F4" w:rsidP="002123F4">
                  <w:pPr>
                    <w:pStyle w:val="Default"/>
                    <w:spacing w:before="120"/>
                    <w:jc w:val="right"/>
                    <w:rPr>
                      <w:rFonts w:ascii="Calibri" w:hAnsi="Calibri" w:cs="Calibri"/>
                      <w:b/>
                      <w:sz w:val="22"/>
                      <w:szCs w:val="22"/>
                    </w:rPr>
                  </w:pPr>
                  <w:r w:rsidRPr="004B63C3">
                    <w:rPr>
                      <w:rFonts w:ascii="Calibri" w:hAnsi="Calibri" w:cs="Calibri"/>
                      <w:b/>
                      <w:sz w:val="22"/>
                      <w:szCs w:val="22"/>
                    </w:rPr>
                    <w:t>P</w:t>
                  </w:r>
                </w:p>
              </w:tc>
              <w:tc>
                <w:tcPr>
                  <w:tcW w:w="1529" w:type="dxa"/>
                  <w:tcBorders>
                    <w:top w:val="single" w:sz="4" w:space="0" w:color="auto"/>
                    <w:bottom w:val="double" w:sz="4" w:space="0" w:color="auto"/>
                  </w:tcBorders>
                </w:tcPr>
                <w:p w:rsidR="002123F4" w:rsidRPr="004B63C3" w:rsidRDefault="002123F4" w:rsidP="002123F4">
                  <w:pPr>
                    <w:pStyle w:val="Default"/>
                    <w:spacing w:before="120"/>
                    <w:jc w:val="right"/>
                    <w:rPr>
                      <w:rFonts w:ascii="Calibri" w:hAnsi="Calibri" w:cs="Calibri"/>
                      <w:sz w:val="22"/>
                      <w:szCs w:val="22"/>
                    </w:rPr>
                  </w:pPr>
                  <w:r w:rsidRPr="004B63C3">
                    <w:rPr>
                      <w:rFonts w:ascii="Calibri" w:hAnsi="Calibri" w:cs="Calibri"/>
                      <w:sz w:val="22"/>
                      <w:szCs w:val="22"/>
                    </w:rPr>
                    <w:t>P</w:t>
                  </w:r>
                </w:p>
              </w:tc>
              <w:tc>
                <w:tcPr>
                  <w:tcW w:w="1528" w:type="dxa"/>
                  <w:tcBorders>
                    <w:top w:val="single" w:sz="4" w:space="0" w:color="auto"/>
                    <w:bottom w:val="double" w:sz="4" w:space="0" w:color="auto"/>
                  </w:tcBorders>
                </w:tcPr>
                <w:p w:rsidR="002123F4" w:rsidRPr="004B63C3" w:rsidRDefault="002123F4" w:rsidP="002123F4">
                  <w:pPr>
                    <w:pStyle w:val="Default"/>
                    <w:spacing w:before="120"/>
                    <w:jc w:val="right"/>
                    <w:rPr>
                      <w:rFonts w:ascii="Calibri" w:hAnsi="Calibri" w:cs="Calibri"/>
                      <w:b/>
                      <w:sz w:val="22"/>
                      <w:szCs w:val="22"/>
                    </w:rPr>
                  </w:pPr>
                  <w:r w:rsidRPr="004B63C3">
                    <w:rPr>
                      <w:rFonts w:ascii="Calibri" w:hAnsi="Calibri" w:cs="Calibri"/>
                      <w:b/>
                      <w:sz w:val="22"/>
                      <w:szCs w:val="22"/>
                    </w:rPr>
                    <w:t>P</w:t>
                  </w:r>
                </w:p>
              </w:tc>
              <w:tc>
                <w:tcPr>
                  <w:tcW w:w="1363" w:type="dxa"/>
                  <w:tcBorders>
                    <w:top w:val="single" w:sz="4" w:space="0" w:color="auto"/>
                    <w:bottom w:val="double" w:sz="4" w:space="0" w:color="auto"/>
                  </w:tcBorders>
                </w:tcPr>
                <w:p w:rsidR="002123F4" w:rsidRPr="004B63C3" w:rsidRDefault="002123F4" w:rsidP="002123F4">
                  <w:pPr>
                    <w:pStyle w:val="Default"/>
                    <w:spacing w:before="120"/>
                    <w:jc w:val="right"/>
                    <w:rPr>
                      <w:rFonts w:ascii="Calibri" w:hAnsi="Calibri" w:cs="Calibri"/>
                      <w:sz w:val="22"/>
                      <w:szCs w:val="22"/>
                    </w:rPr>
                  </w:pPr>
                  <w:r w:rsidRPr="004B63C3">
                    <w:rPr>
                      <w:rFonts w:ascii="Calibri" w:hAnsi="Calibri" w:cs="Calibri"/>
                      <w:sz w:val="22"/>
                      <w:szCs w:val="22"/>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4D378A">
            <w:pPr>
              <w:tabs>
                <w:tab w:val="left" w:pos="720"/>
              </w:tabs>
              <w:autoSpaceDE w:val="0"/>
              <w:autoSpaceDN w:val="0"/>
              <w:adjustRightInd w:val="0"/>
              <w:spacing w:before="240"/>
              <w:ind w:left="720"/>
              <w:jc w:val="both"/>
              <w:rPr>
                <w:rFonts w:ascii="Calibri" w:hAnsi="Calibri" w:cs="Calibri"/>
                <w:color w:val="FF0000"/>
                <w:sz w:val="22"/>
                <w:szCs w:val="22"/>
              </w:rPr>
            </w:pPr>
            <w:r w:rsidRPr="004B63C3">
              <w:rPr>
                <w:rFonts w:ascii="Calibri" w:hAnsi="Calibri" w:cs="Calibri"/>
                <w:color w:val="FF0000"/>
                <w:sz w:val="22"/>
                <w:szCs w:val="22"/>
              </w:rPr>
              <w:t>[</w:t>
            </w:r>
            <w:r w:rsidRPr="004B63C3">
              <w:rPr>
                <w:rFonts w:ascii="Calibri" w:hAnsi="Calibri" w:cs="Calibri"/>
                <w:i/>
                <w:color w:val="FF0000"/>
                <w:sz w:val="22"/>
                <w:szCs w:val="22"/>
                <w:u w:val="single"/>
              </w:rPr>
              <w:t>Additional information if necessary e.g. date of declaration, payments, and/ or subsequent payment of dividends payable</w:t>
            </w:r>
            <w:r w:rsidRPr="004B63C3">
              <w:rPr>
                <w:rFonts w:ascii="Calibri" w:hAnsi="Calibri" w:cs="Calibri"/>
                <w:color w:val="FF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pStyle w:val="NormalWeb"/>
              <w:numPr>
                <w:ilvl w:val="0"/>
                <w:numId w:val="13"/>
              </w:numPr>
              <w:spacing w:before="360" w:beforeAutospacing="0" w:after="0" w:afterAutospacing="0"/>
              <w:ind w:left="18" w:hanging="18"/>
              <w:jc w:val="both"/>
              <w:rPr>
                <w:rFonts w:ascii="Calibri" w:hAnsi="Calibri" w:cs="Calibri"/>
                <w:b/>
                <w:color w:val="000000"/>
                <w:sz w:val="22"/>
                <w:szCs w:val="22"/>
              </w:rPr>
            </w:pPr>
            <w:r w:rsidRPr="004B63C3">
              <w:rPr>
                <w:rFonts w:ascii="Calibri" w:hAnsi="Calibri" w:cs="Calibri"/>
                <w:b/>
                <w:color w:val="000000"/>
                <w:sz w:val="22"/>
                <w:szCs w:val="22"/>
              </w:rPr>
              <w:t>SHARE-BASED PAYMENTS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4D378A">
            <w:pPr>
              <w:spacing w:before="240"/>
              <w:ind w:left="720"/>
              <w:jc w:val="both"/>
              <w:rPr>
                <w:rFonts w:ascii="Calibri" w:hAnsi="Calibri" w:cs="Calibri"/>
                <w:i/>
                <w:color w:val="000000"/>
                <w:sz w:val="22"/>
                <w:szCs w:val="22"/>
              </w:rPr>
            </w:pPr>
            <w:r w:rsidRPr="004B63C3">
              <w:rPr>
                <w:rFonts w:ascii="Calibri" w:hAnsi="Calibri" w:cs="Calibri"/>
                <w:i/>
                <w:color w:val="000000"/>
                <w:sz w:val="22"/>
                <w:szCs w:val="22"/>
              </w:rPr>
              <w:t>Employee stock purchase plan</w:t>
            </w:r>
          </w:p>
          <w:p w:rsidR="002123F4" w:rsidRPr="004B63C3" w:rsidRDefault="002123F4" w:rsidP="004D378A">
            <w:pPr>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The Employee Stock Purchase Plan (ESPP) </w:t>
            </w:r>
            <w:r w:rsidRPr="004B63C3">
              <w:rPr>
                <w:rFonts w:ascii="Calibri" w:hAnsi="Calibri" w:cs="Calibri"/>
                <w:sz w:val="22"/>
                <w:szCs w:val="22"/>
              </w:rPr>
              <w:t xml:space="preserve">gives benefit-eligible employees an opportunity to purchase the common stock of the </w:t>
            </w:r>
            <w:r w:rsidRPr="004B63C3">
              <w:rPr>
                <w:rFonts w:ascii="Calibri" w:hAnsi="Calibri" w:cs="Calibri"/>
                <w:color w:val="008000"/>
                <w:sz w:val="22"/>
                <w:szCs w:val="22"/>
              </w:rPr>
              <w:t>[</w:t>
            </w:r>
            <w:r w:rsidRPr="004B63C3">
              <w:rPr>
                <w:rFonts w:ascii="Calibri" w:hAnsi="Calibri" w:cs="Calibri"/>
                <w:i/>
                <w:color w:val="008000"/>
                <w:sz w:val="22"/>
                <w:szCs w:val="22"/>
                <w:u w:val="single"/>
              </w:rPr>
              <w:t>Company, Name of Ultimate parent of the company; Grantor of the ESPP</w:t>
            </w:r>
            <w:r w:rsidRPr="004B63C3">
              <w:rPr>
                <w:rFonts w:ascii="Calibri" w:hAnsi="Calibri" w:cs="Calibri"/>
                <w:color w:val="008000"/>
                <w:sz w:val="22"/>
                <w:szCs w:val="22"/>
              </w:rPr>
              <w:t>]</w:t>
            </w:r>
            <w:r w:rsidRPr="004B63C3">
              <w:rPr>
                <w:rFonts w:ascii="Calibri" w:hAnsi="Calibri" w:cs="Calibri"/>
                <w:sz w:val="22"/>
                <w:szCs w:val="22"/>
              </w:rPr>
              <w:t xml:space="preserve"> at a price lower than the fair market value of the stock at grant date.  There are designated ESPP purchase periods and an employee may elect to contribute an allowable percentage of the base pay through salary deduction.  </w:t>
            </w:r>
            <w:r w:rsidRPr="004B63C3">
              <w:rPr>
                <w:rFonts w:ascii="Calibri" w:hAnsi="Calibri" w:cs="Calibri"/>
                <w:color w:val="000000"/>
                <w:sz w:val="22"/>
                <w:szCs w:val="22"/>
              </w:rPr>
              <w:t xml:space="preserve">During the years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xml:space="preserve">, employees purchased </w:t>
            </w:r>
            <w:r w:rsidRPr="004B63C3">
              <w:rPr>
                <w:rFonts w:ascii="Calibri" w:hAnsi="Calibri" w:cs="Calibri"/>
                <w:color w:val="0000FF"/>
                <w:sz w:val="22"/>
                <w:szCs w:val="22"/>
              </w:rPr>
              <w:t>[</w:t>
            </w:r>
            <w:r w:rsidRPr="004B63C3">
              <w:rPr>
                <w:rFonts w:ascii="Calibri" w:hAnsi="Calibri" w:cs="Calibri"/>
                <w:i/>
                <w:color w:val="0000FF"/>
                <w:sz w:val="22"/>
                <w:szCs w:val="22"/>
                <w:u w:val="single"/>
              </w:rPr>
              <w:t>Number of shares purchased by employees during the current year</w:t>
            </w:r>
            <w:r w:rsidRPr="004B63C3">
              <w:rPr>
                <w:rFonts w:ascii="Calibri" w:hAnsi="Calibri" w:cs="Calibri"/>
                <w:color w:val="0000FF"/>
                <w:sz w:val="22"/>
                <w:szCs w:val="22"/>
              </w:rPr>
              <w:t>]</w:t>
            </w:r>
            <w:r w:rsidRPr="004B63C3">
              <w:rPr>
                <w:rFonts w:ascii="Calibri" w:hAnsi="Calibri" w:cs="Calibri"/>
                <w:color w:val="000000"/>
                <w:sz w:val="22"/>
                <w:szCs w:val="22"/>
              </w:rPr>
              <w:t xml:space="preserve"> shares at an average price of </w:t>
            </w:r>
            <w:r w:rsidRPr="004B63C3">
              <w:rPr>
                <w:rFonts w:ascii="Calibri" w:hAnsi="Calibri" w:cs="Calibri"/>
                <w:color w:val="0000FF"/>
                <w:sz w:val="22"/>
                <w:szCs w:val="22"/>
              </w:rPr>
              <w:t>[</w:t>
            </w:r>
            <w:r w:rsidRPr="004B63C3">
              <w:rPr>
                <w:rFonts w:ascii="Calibri" w:hAnsi="Calibri" w:cs="Calibri"/>
                <w:i/>
                <w:color w:val="0000FF"/>
                <w:sz w:val="22"/>
                <w:szCs w:val="22"/>
                <w:u w:val="single"/>
              </w:rPr>
              <w:t>Average price per share during the current year</w:t>
            </w:r>
            <w:r w:rsidRPr="004B63C3">
              <w:rPr>
                <w:rFonts w:ascii="Calibri" w:hAnsi="Calibri" w:cs="Calibri"/>
                <w:color w:val="0000FF"/>
                <w:sz w:val="22"/>
                <w:szCs w:val="22"/>
              </w:rPr>
              <w:t>]</w:t>
            </w:r>
            <w:r w:rsidRPr="004B63C3">
              <w:rPr>
                <w:rFonts w:ascii="Calibri" w:hAnsi="Calibri" w:cs="Calibri"/>
                <w:color w:val="000000"/>
                <w:sz w:val="22"/>
                <w:szCs w:val="22"/>
              </w:rPr>
              <w:t xml:space="preserve"> per share and </w:t>
            </w:r>
            <w:r w:rsidRPr="004B63C3">
              <w:rPr>
                <w:rFonts w:ascii="Calibri" w:hAnsi="Calibri" w:cs="Calibri"/>
                <w:color w:val="0000FF"/>
                <w:sz w:val="22"/>
                <w:szCs w:val="22"/>
              </w:rPr>
              <w:t>[</w:t>
            </w:r>
            <w:r w:rsidRPr="004B63C3">
              <w:rPr>
                <w:rFonts w:ascii="Calibri" w:hAnsi="Calibri" w:cs="Calibri"/>
                <w:i/>
                <w:color w:val="0000FF"/>
                <w:sz w:val="22"/>
                <w:szCs w:val="22"/>
                <w:u w:val="single"/>
              </w:rPr>
              <w:t>Number of shares purchased by employees during the comparative year</w:t>
            </w:r>
            <w:r w:rsidRPr="004B63C3">
              <w:rPr>
                <w:rFonts w:ascii="Calibri" w:hAnsi="Calibri" w:cs="Calibri"/>
                <w:color w:val="0000FF"/>
                <w:sz w:val="22"/>
                <w:szCs w:val="22"/>
              </w:rPr>
              <w:t xml:space="preserve">] </w:t>
            </w:r>
            <w:r w:rsidRPr="004B63C3">
              <w:rPr>
                <w:rFonts w:ascii="Calibri" w:hAnsi="Calibri" w:cs="Calibri"/>
                <w:color w:val="000000"/>
                <w:sz w:val="22"/>
                <w:szCs w:val="22"/>
              </w:rPr>
              <w:t xml:space="preserve">shares at an average price of </w:t>
            </w:r>
            <w:r w:rsidRPr="004B63C3">
              <w:rPr>
                <w:rFonts w:ascii="Calibri" w:hAnsi="Calibri" w:cs="Calibri"/>
                <w:color w:val="0000FF"/>
                <w:sz w:val="22"/>
                <w:szCs w:val="22"/>
              </w:rPr>
              <w:t>[</w:t>
            </w:r>
            <w:r w:rsidRPr="004B63C3">
              <w:rPr>
                <w:rFonts w:ascii="Calibri" w:hAnsi="Calibri" w:cs="Calibri"/>
                <w:i/>
                <w:color w:val="0000FF"/>
                <w:sz w:val="22"/>
                <w:szCs w:val="22"/>
                <w:u w:val="single"/>
              </w:rPr>
              <w:t>Average price per share during the comparative year</w:t>
            </w:r>
            <w:r w:rsidRPr="004B63C3">
              <w:rPr>
                <w:rFonts w:ascii="Calibri" w:hAnsi="Calibri" w:cs="Calibri"/>
                <w:color w:val="0000FF"/>
                <w:sz w:val="22"/>
                <w:szCs w:val="22"/>
              </w:rPr>
              <w:t xml:space="preserve">] </w:t>
            </w:r>
            <w:r w:rsidRPr="004B63C3">
              <w:rPr>
                <w:rFonts w:ascii="Calibri" w:hAnsi="Calibri" w:cs="Calibri"/>
                <w:color w:val="000000"/>
                <w:sz w:val="22"/>
                <w:szCs w:val="22"/>
              </w:rPr>
              <w:t xml:space="preserve">per share, respectively.  Total incentive compensation related to the purchased plans are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compensation expense arising form ESPP for the current period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for fiscal years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respectively.</w:t>
            </w:r>
          </w:p>
          <w:p w:rsidR="002123F4" w:rsidRPr="004B63C3" w:rsidRDefault="002123F4" w:rsidP="004D378A">
            <w:pPr>
              <w:pStyle w:val="NormalWeb"/>
              <w:tabs>
                <w:tab w:val="left" w:pos="720"/>
              </w:tabs>
              <w:spacing w:before="240" w:beforeAutospacing="0" w:after="0" w:afterAutospacing="0"/>
              <w:ind w:left="720"/>
              <w:jc w:val="both"/>
              <w:rPr>
                <w:rFonts w:ascii="Calibri" w:hAnsi="Calibri" w:cs="Calibri"/>
                <w:i/>
                <w:color w:val="000000"/>
                <w:sz w:val="22"/>
                <w:szCs w:val="22"/>
              </w:rPr>
            </w:pPr>
            <w:r w:rsidRPr="004B63C3">
              <w:rPr>
                <w:rFonts w:ascii="Calibri" w:hAnsi="Calibri" w:cs="Calibri"/>
                <w:i/>
                <w:color w:val="000000"/>
                <w:sz w:val="22"/>
                <w:szCs w:val="22"/>
              </w:rPr>
              <w:t>Stock options</w:t>
            </w:r>
          </w:p>
          <w:p w:rsidR="002123F4" w:rsidRPr="004B63C3" w:rsidRDefault="002123F4" w:rsidP="004D378A">
            <w:pPr>
              <w:pStyle w:val="NormalWeb"/>
              <w:tabs>
                <w:tab w:val="left" w:pos="720"/>
              </w:tabs>
              <w:spacing w:before="120" w:beforeAutospacing="0" w:after="0" w:afterAutospacing="0" w:line="240" w:lineRule="atLeast"/>
              <w:ind w:left="720"/>
              <w:jc w:val="both"/>
              <w:rPr>
                <w:rFonts w:ascii="Calibri" w:hAnsi="Calibri" w:cs="Calibri"/>
                <w:color w:val="000000"/>
                <w:sz w:val="22"/>
                <w:szCs w:val="22"/>
              </w:rPr>
            </w:pPr>
            <w:r w:rsidRPr="004B63C3">
              <w:rPr>
                <w:rFonts w:ascii="Calibri" w:hAnsi="Calibri" w:cs="Calibri"/>
                <w:color w:val="000000"/>
                <w:sz w:val="22"/>
                <w:szCs w:val="22"/>
              </w:rPr>
              <w:t xml:space="preserve">Share options are granted to employees and Directors at an exercise price less than the fair market value of the shares at grant date.  Generally, these options vest for </w:t>
            </w:r>
            <w:r w:rsidRPr="004B63C3">
              <w:rPr>
                <w:rFonts w:ascii="Calibri" w:hAnsi="Calibri" w:cs="Calibri"/>
                <w:color w:val="0000FF"/>
                <w:sz w:val="22"/>
                <w:szCs w:val="22"/>
              </w:rPr>
              <w:t>[</w:t>
            </w:r>
            <w:r w:rsidRPr="004B63C3">
              <w:rPr>
                <w:rFonts w:ascii="Calibri" w:hAnsi="Calibri" w:cs="Calibri"/>
                <w:i/>
                <w:color w:val="0000FF"/>
                <w:sz w:val="22"/>
                <w:szCs w:val="22"/>
                <w:u w:val="single"/>
              </w:rPr>
              <w:t>Vesting period</w:t>
            </w:r>
            <w:r w:rsidRPr="004B63C3">
              <w:rPr>
                <w:rFonts w:ascii="Calibri" w:hAnsi="Calibri" w:cs="Calibri"/>
                <w:color w:val="0000FF"/>
                <w:sz w:val="22"/>
                <w:szCs w:val="22"/>
              </w:rPr>
              <w:t>]</w:t>
            </w:r>
            <w:r w:rsidRPr="004B63C3">
              <w:rPr>
                <w:rFonts w:ascii="Calibri" w:hAnsi="Calibri" w:cs="Calibri"/>
                <w:color w:val="000000"/>
                <w:sz w:val="22"/>
                <w:szCs w:val="22"/>
              </w:rPr>
              <w:t xml:space="preserve">. </w:t>
            </w:r>
            <w:r w:rsidRPr="004B63C3">
              <w:rPr>
                <w:rFonts w:ascii="Calibri" w:hAnsi="Calibri" w:cs="Calibri"/>
                <w:color w:val="FF0000"/>
                <w:sz w:val="22"/>
                <w:szCs w:val="22"/>
              </w:rPr>
              <w:t>[</w:t>
            </w:r>
            <w:r w:rsidRPr="004B63C3">
              <w:rPr>
                <w:rFonts w:ascii="Calibri" w:hAnsi="Calibri" w:cs="Calibri"/>
                <w:i/>
                <w:color w:val="FF0000"/>
                <w:sz w:val="22"/>
                <w:szCs w:val="22"/>
                <w:u w:val="single"/>
              </w:rPr>
              <w:t>Disclose nature of and policies on stock options</w:t>
            </w:r>
            <w:r w:rsidRPr="004B63C3">
              <w:rPr>
                <w:rFonts w:ascii="Calibri" w:hAnsi="Calibri" w:cs="Calibri"/>
                <w:color w:val="FF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58566A" w:rsidRPr="004B63C3" w:rsidRDefault="0058566A" w:rsidP="002123F4">
            <w:pPr>
              <w:rPr>
                <w:rFonts w:ascii="Calibri" w:hAnsi="Calibri" w:cs="Calibri"/>
                <w:sz w:val="22"/>
                <w:szCs w:val="22"/>
              </w:rPr>
            </w:pPr>
          </w:p>
          <w:p w:rsidR="0058566A" w:rsidRPr="004B63C3" w:rsidRDefault="0058566A" w:rsidP="002123F4">
            <w:pPr>
              <w:rPr>
                <w:rFonts w:ascii="Calibri" w:hAnsi="Calibri" w:cs="Calibri"/>
                <w:sz w:val="22"/>
                <w:szCs w:val="22"/>
              </w:rPr>
            </w:pPr>
          </w:p>
          <w:p w:rsidR="0058566A" w:rsidRPr="004B63C3" w:rsidRDefault="0058566A" w:rsidP="002123F4">
            <w:pPr>
              <w:rPr>
                <w:rFonts w:ascii="Calibri" w:hAnsi="Calibri" w:cs="Calibri"/>
                <w:sz w:val="22"/>
                <w:szCs w:val="22"/>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5E0349" w:rsidRPr="004B63C3" w:rsidRDefault="005E0349" w:rsidP="002123F4">
            <w:pPr>
              <w:rPr>
                <w:rFonts w:ascii="Calibri" w:hAnsi="Calibri" w:cs="Calibri"/>
                <w:sz w:val="22"/>
                <w:szCs w:val="22"/>
                <w:highlight w:val="yellow"/>
              </w:rPr>
            </w:pPr>
          </w:p>
          <w:p w:rsidR="002123F4" w:rsidRPr="004B63C3" w:rsidRDefault="0058566A" w:rsidP="002123F4">
            <w:pPr>
              <w:rPr>
                <w:rFonts w:ascii="Calibri" w:hAnsi="Calibri" w:cs="Calibri"/>
                <w:sz w:val="22"/>
                <w:szCs w:val="22"/>
                <w:highlight w:val="yellow"/>
              </w:rPr>
            </w:pPr>
            <w:r w:rsidRPr="004B63C3">
              <w:rPr>
                <w:rFonts w:ascii="Calibri" w:hAnsi="Calibri" w:cs="Calibri"/>
                <w:sz w:val="22"/>
                <w:szCs w:val="22"/>
                <w:highlight w:val="yellow"/>
              </w:rPr>
              <w:t>Section 26.18(b) (i)</w:t>
            </w:r>
          </w:p>
          <w:p w:rsidR="002123F4" w:rsidRPr="004B63C3" w:rsidRDefault="002123F4" w:rsidP="00F50A5F">
            <w:pPr>
              <w:jc w:val="right"/>
              <w:rPr>
                <w:rFonts w:ascii="Calibri" w:hAnsi="Calibri" w:cs="Calibri"/>
                <w:sz w:val="22"/>
                <w:szCs w:val="22"/>
                <w:highlight w:val="yellow"/>
              </w:rPr>
            </w:pPr>
            <w:r w:rsidRPr="004B63C3">
              <w:rPr>
                <w:rFonts w:ascii="Calibri" w:hAnsi="Calibri" w:cs="Calibri"/>
                <w:sz w:val="22"/>
                <w:szCs w:val="22"/>
                <w:highlight w:val="yellow"/>
              </w:rPr>
              <w:t xml:space="preserve">             (ii)</w:t>
            </w:r>
          </w:p>
          <w:p w:rsidR="002123F4" w:rsidRPr="004B63C3" w:rsidRDefault="002123F4" w:rsidP="00F50A5F">
            <w:pPr>
              <w:jc w:val="right"/>
              <w:rPr>
                <w:rFonts w:ascii="Calibri" w:hAnsi="Calibri" w:cs="Calibri"/>
                <w:sz w:val="22"/>
                <w:szCs w:val="22"/>
                <w:highlight w:val="yellow"/>
              </w:rPr>
            </w:pPr>
            <w:r w:rsidRPr="004B63C3">
              <w:rPr>
                <w:rFonts w:ascii="Calibri" w:hAnsi="Calibri" w:cs="Calibri"/>
                <w:sz w:val="22"/>
                <w:szCs w:val="22"/>
                <w:highlight w:val="yellow"/>
              </w:rPr>
              <w:t>(iv)</w:t>
            </w:r>
          </w:p>
          <w:p w:rsidR="002123F4" w:rsidRPr="004B63C3" w:rsidRDefault="002123F4" w:rsidP="00F50A5F">
            <w:pPr>
              <w:jc w:val="right"/>
              <w:rPr>
                <w:rFonts w:ascii="Calibri" w:hAnsi="Calibri" w:cs="Calibri"/>
                <w:sz w:val="22"/>
                <w:szCs w:val="22"/>
                <w:highlight w:val="yellow"/>
              </w:rPr>
            </w:pPr>
            <w:r w:rsidRPr="004B63C3">
              <w:rPr>
                <w:rFonts w:ascii="Calibri" w:hAnsi="Calibri" w:cs="Calibri"/>
                <w:sz w:val="22"/>
                <w:szCs w:val="22"/>
                <w:highlight w:val="yellow"/>
              </w:rPr>
              <w:t>(iii)</w:t>
            </w:r>
          </w:p>
          <w:p w:rsidR="002123F4" w:rsidRPr="004B63C3" w:rsidRDefault="002123F4" w:rsidP="00F50A5F">
            <w:pPr>
              <w:jc w:val="right"/>
              <w:rPr>
                <w:rFonts w:ascii="Calibri" w:hAnsi="Calibri" w:cs="Calibri"/>
                <w:sz w:val="22"/>
                <w:szCs w:val="22"/>
                <w:highlight w:val="yellow"/>
              </w:rPr>
            </w:pPr>
            <w:r w:rsidRPr="004B63C3">
              <w:rPr>
                <w:rFonts w:ascii="Calibri" w:hAnsi="Calibri" w:cs="Calibri"/>
                <w:sz w:val="22"/>
                <w:szCs w:val="22"/>
                <w:highlight w:val="yellow"/>
              </w:rPr>
              <w:t>(v)</w:t>
            </w:r>
          </w:p>
          <w:p w:rsidR="002123F4" w:rsidRPr="004B63C3" w:rsidRDefault="002123F4" w:rsidP="00F50A5F">
            <w:pPr>
              <w:jc w:val="right"/>
              <w:rPr>
                <w:rFonts w:ascii="Calibri" w:hAnsi="Calibri" w:cs="Calibri"/>
                <w:sz w:val="22"/>
                <w:szCs w:val="22"/>
                <w:highlight w:val="yellow"/>
              </w:rPr>
            </w:pPr>
          </w:p>
          <w:p w:rsidR="002123F4" w:rsidRPr="004B63C3" w:rsidRDefault="002123F4" w:rsidP="00F50A5F">
            <w:pPr>
              <w:jc w:val="right"/>
              <w:rPr>
                <w:rFonts w:ascii="Calibri" w:hAnsi="Calibri" w:cs="Calibri"/>
                <w:sz w:val="22"/>
                <w:szCs w:val="22"/>
                <w:highlight w:val="yellow"/>
              </w:rPr>
            </w:pPr>
            <w:r w:rsidRPr="004B63C3">
              <w:rPr>
                <w:rFonts w:ascii="Calibri" w:hAnsi="Calibri" w:cs="Calibri"/>
                <w:sz w:val="22"/>
                <w:szCs w:val="22"/>
                <w:highlight w:val="yellow"/>
              </w:rPr>
              <w:t>(vi)</w:t>
            </w:r>
          </w:p>
          <w:p w:rsidR="0058566A" w:rsidRPr="004B63C3" w:rsidRDefault="0058566A" w:rsidP="00F50A5F">
            <w:pPr>
              <w:jc w:val="right"/>
              <w:rPr>
                <w:rFonts w:ascii="Calibri" w:hAnsi="Calibri" w:cs="Calibri"/>
                <w:sz w:val="22"/>
                <w:szCs w:val="22"/>
                <w:highlight w:val="yellow"/>
              </w:rPr>
            </w:pPr>
          </w:p>
          <w:p w:rsidR="002123F4" w:rsidRPr="004B63C3" w:rsidRDefault="0058566A" w:rsidP="00F50A5F">
            <w:pPr>
              <w:jc w:val="right"/>
              <w:rPr>
                <w:rFonts w:ascii="Calibri" w:hAnsi="Calibri" w:cs="Calibri"/>
                <w:sz w:val="22"/>
                <w:szCs w:val="22"/>
              </w:rPr>
            </w:pPr>
            <w:r w:rsidRPr="004B63C3">
              <w:rPr>
                <w:rFonts w:ascii="Calibri" w:hAnsi="Calibri" w:cs="Calibri"/>
                <w:sz w:val="22"/>
                <w:szCs w:val="22"/>
                <w:highlight w:val="yellow"/>
              </w:rPr>
              <w:t>(vii)</w:t>
            </w:r>
          </w:p>
        </w:tc>
        <w:tc>
          <w:tcPr>
            <w:tcW w:w="9900" w:type="dxa"/>
            <w:tcBorders>
              <w:top w:val="nil"/>
              <w:left w:val="nil"/>
              <w:bottom w:val="nil"/>
              <w:right w:val="nil"/>
            </w:tcBorders>
            <w:shd w:val="clear" w:color="auto" w:fill="auto"/>
          </w:tcPr>
          <w:p w:rsidR="005E0349" w:rsidRPr="004B63C3" w:rsidRDefault="005E0349" w:rsidP="00F50A5F">
            <w:pPr>
              <w:pStyle w:val="NormalWeb"/>
              <w:tabs>
                <w:tab w:val="left" w:pos="720"/>
              </w:tabs>
              <w:spacing w:before="120" w:beforeAutospacing="0" w:after="240" w:afterAutospacing="0"/>
              <w:ind w:left="720"/>
              <w:jc w:val="both"/>
              <w:rPr>
                <w:rFonts w:ascii="Calibri" w:hAnsi="Calibri" w:cs="Calibri"/>
                <w:color w:val="000000"/>
                <w:sz w:val="22"/>
                <w:szCs w:val="22"/>
              </w:rPr>
            </w:pPr>
          </w:p>
          <w:p w:rsidR="005E0349" w:rsidRPr="004B63C3" w:rsidRDefault="005E0349" w:rsidP="00F50A5F">
            <w:pPr>
              <w:pStyle w:val="NormalWeb"/>
              <w:tabs>
                <w:tab w:val="left" w:pos="720"/>
              </w:tabs>
              <w:spacing w:before="120" w:beforeAutospacing="0" w:after="240" w:afterAutospacing="0"/>
              <w:ind w:left="720"/>
              <w:jc w:val="both"/>
              <w:rPr>
                <w:rFonts w:ascii="Calibri" w:hAnsi="Calibri" w:cs="Calibri"/>
                <w:color w:val="000000"/>
                <w:sz w:val="22"/>
                <w:szCs w:val="22"/>
              </w:rPr>
            </w:pPr>
          </w:p>
          <w:p w:rsidR="005E0349" w:rsidRPr="004B63C3" w:rsidRDefault="005E0349" w:rsidP="00F50A5F">
            <w:pPr>
              <w:pStyle w:val="NormalWeb"/>
              <w:tabs>
                <w:tab w:val="left" w:pos="720"/>
              </w:tabs>
              <w:spacing w:before="120" w:beforeAutospacing="0" w:after="240" w:afterAutospacing="0"/>
              <w:ind w:left="720"/>
              <w:jc w:val="both"/>
              <w:rPr>
                <w:rFonts w:ascii="Calibri" w:hAnsi="Calibri" w:cs="Calibri"/>
                <w:color w:val="000000"/>
                <w:sz w:val="22"/>
                <w:szCs w:val="22"/>
              </w:rPr>
            </w:pPr>
          </w:p>
          <w:p w:rsidR="005E0349" w:rsidRPr="004B63C3" w:rsidRDefault="005E0349" w:rsidP="00F50A5F">
            <w:pPr>
              <w:pStyle w:val="NormalWeb"/>
              <w:tabs>
                <w:tab w:val="left" w:pos="720"/>
              </w:tabs>
              <w:spacing w:before="120" w:beforeAutospacing="0" w:after="240" w:afterAutospacing="0"/>
              <w:ind w:left="720"/>
              <w:jc w:val="both"/>
              <w:rPr>
                <w:rFonts w:ascii="Calibri" w:hAnsi="Calibri" w:cs="Calibri"/>
                <w:color w:val="000000"/>
                <w:sz w:val="22"/>
                <w:szCs w:val="22"/>
              </w:rPr>
            </w:pPr>
          </w:p>
          <w:p w:rsidR="005E0349" w:rsidRPr="004B63C3" w:rsidRDefault="005E0349" w:rsidP="00F50A5F">
            <w:pPr>
              <w:pStyle w:val="NormalWeb"/>
              <w:tabs>
                <w:tab w:val="left" w:pos="720"/>
              </w:tabs>
              <w:spacing w:before="120" w:beforeAutospacing="0" w:after="240" w:afterAutospacing="0"/>
              <w:ind w:left="720"/>
              <w:jc w:val="both"/>
              <w:rPr>
                <w:rFonts w:ascii="Calibri" w:hAnsi="Calibri" w:cs="Calibri"/>
                <w:color w:val="000000"/>
                <w:sz w:val="22"/>
                <w:szCs w:val="22"/>
              </w:rPr>
            </w:pPr>
          </w:p>
          <w:p w:rsidR="005E0349" w:rsidRPr="004B63C3" w:rsidRDefault="005E0349" w:rsidP="00F50A5F">
            <w:pPr>
              <w:pStyle w:val="NormalWeb"/>
              <w:tabs>
                <w:tab w:val="left" w:pos="720"/>
              </w:tabs>
              <w:spacing w:before="120" w:beforeAutospacing="0" w:after="240" w:afterAutospacing="0"/>
              <w:ind w:left="720"/>
              <w:jc w:val="both"/>
              <w:rPr>
                <w:rFonts w:ascii="Calibri" w:hAnsi="Calibri" w:cs="Calibri"/>
                <w:color w:val="000000"/>
                <w:sz w:val="22"/>
                <w:szCs w:val="22"/>
              </w:rPr>
            </w:pPr>
          </w:p>
          <w:p w:rsidR="005E0349" w:rsidRPr="004B63C3" w:rsidRDefault="005E0349" w:rsidP="00F50A5F">
            <w:pPr>
              <w:pStyle w:val="NormalWeb"/>
              <w:tabs>
                <w:tab w:val="left" w:pos="720"/>
              </w:tabs>
              <w:spacing w:before="120" w:beforeAutospacing="0" w:after="240" w:afterAutospacing="0"/>
              <w:ind w:left="720"/>
              <w:jc w:val="both"/>
              <w:rPr>
                <w:rFonts w:ascii="Calibri" w:hAnsi="Calibri" w:cs="Calibri"/>
                <w:color w:val="000000"/>
                <w:sz w:val="22"/>
                <w:szCs w:val="22"/>
              </w:rPr>
            </w:pPr>
          </w:p>
          <w:p w:rsidR="005E0349" w:rsidRPr="004B63C3" w:rsidRDefault="005E0349" w:rsidP="00F50A5F">
            <w:pPr>
              <w:pStyle w:val="NormalWeb"/>
              <w:tabs>
                <w:tab w:val="left" w:pos="720"/>
              </w:tabs>
              <w:spacing w:before="120" w:beforeAutospacing="0" w:after="240" w:afterAutospacing="0"/>
              <w:ind w:left="720"/>
              <w:jc w:val="both"/>
              <w:rPr>
                <w:rFonts w:ascii="Calibri" w:hAnsi="Calibri" w:cs="Calibri"/>
                <w:color w:val="000000"/>
                <w:sz w:val="22"/>
                <w:szCs w:val="22"/>
              </w:rPr>
            </w:pPr>
          </w:p>
          <w:p w:rsidR="005E0349" w:rsidRPr="004B63C3" w:rsidRDefault="005E0349" w:rsidP="00F50A5F">
            <w:pPr>
              <w:pStyle w:val="NormalWeb"/>
              <w:tabs>
                <w:tab w:val="left" w:pos="720"/>
              </w:tabs>
              <w:spacing w:before="120" w:beforeAutospacing="0" w:after="240" w:afterAutospacing="0"/>
              <w:ind w:left="720"/>
              <w:jc w:val="both"/>
              <w:rPr>
                <w:rFonts w:ascii="Calibri" w:hAnsi="Calibri" w:cs="Calibri"/>
                <w:color w:val="000000"/>
                <w:sz w:val="22"/>
                <w:szCs w:val="22"/>
              </w:rPr>
            </w:pPr>
          </w:p>
          <w:p w:rsidR="002123F4" w:rsidRPr="004B63C3" w:rsidRDefault="002123F4" w:rsidP="00F50A5F">
            <w:pPr>
              <w:pStyle w:val="NormalWeb"/>
              <w:tabs>
                <w:tab w:val="left" w:pos="720"/>
              </w:tabs>
              <w:spacing w:before="120" w:beforeAutospacing="0" w:after="240" w:afterAutospacing="0"/>
              <w:ind w:left="720"/>
              <w:jc w:val="both"/>
              <w:rPr>
                <w:rFonts w:ascii="Calibri" w:hAnsi="Calibri" w:cs="Calibri"/>
                <w:color w:val="000000"/>
                <w:sz w:val="22"/>
                <w:szCs w:val="22"/>
              </w:rPr>
            </w:pPr>
            <w:r w:rsidRPr="004B63C3">
              <w:rPr>
                <w:rFonts w:ascii="Calibri" w:hAnsi="Calibri" w:cs="Calibri"/>
                <w:color w:val="000000"/>
                <w:sz w:val="22"/>
                <w:szCs w:val="22"/>
              </w:rPr>
              <w:t xml:space="preserve">Movements in the number of share options outstanding and their related weighted average </w:t>
            </w:r>
            <w:r w:rsidRPr="004B63C3">
              <w:rPr>
                <w:rFonts w:ascii="Calibri" w:hAnsi="Calibri" w:cs="Calibri"/>
                <w:color w:val="000000"/>
                <w:sz w:val="22"/>
                <w:szCs w:val="22"/>
              </w:rPr>
              <w:lastRenderedPageBreak/>
              <w:t>exercise prices as follow:</w:t>
            </w:r>
          </w:p>
          <w:tbl>
            <w:tblPr>
              <w:tblW w:w="8728" w:type="dxa"/>
              <w:tblInd w:w="828" w:type="dxa"/>
              <w:tblLayout w:type="fixed"/>
              <w:tblLook w:val="01E0" w:firstRow="1" w:lastRow="1" w:firstColumn="1" w:lastColumn="1" w:noHBand="0" w:noVBand="0"/>
            </w:tblPr>
            <w:tblGrid>
              <w:gridCol w:w="3127"/>
              <w:gridCol w:w="1529"/>
              <w:gridCol w:w="1295"/>
              <w:gridCol w:w="1388"/>
              <w:gridCol w:w="1389"/>
            </w:tblGrid>
            <w:tr w:rsidR="002123F4" w:rsidRPr="004B63C3" w:rsidTr="002123F4">
              <w:trPr>
                <w:trHeight w:val="312"/>
              </w:trPr>
              <w:tc>
                <w:tcPr>
                  <w:tcW w:w="3127" w:type="dxa"/>
                  <w:tcBorders>
                    <w:top w:val="single" w:sz="4" w:space="0" w:color="auto"/>
                  </w:tcBorders>
                </w:tcPr>
                <w:p w:rsidR="002123F4" w:rsidRPr="004B63C3" w:rsidRDefault="002123F4" w:rsidP="002123F4">
                  <w:pPr>
                    <w:pStyle w:val="Default"/>
                    <w:spacing w:before="60"/>
                    <w:rPr>
                      <w:rFonts w:ascii="Calibri" w:hAnsi="Calibri" w:cs="Calibri"/>
                      <w:sz w:val="22"/>
                      <w:szCs w:val="22"/>
                    </w:rPr>
                  </w:pPr>
                </w:p>
              </w:tc>
              <w:tc>
                <w:tcPr>
                  <w:tcW w:w="2824" w:type="dxa"/>
                  <w:gridSpan w:val="2"/>
                  <w:tcBorders>
                    <w:top w:val="single" w:sz="4" w:space="0" w:color="auto"/>
                  </w:tcBorders>
                </w:tcPr>
                <w:p w:rsidR="002123F4" w:rsidRPr="004B63C3" w:rsidRDefault="00D52F38" w:rsidP="002123F4">
                  <w:pPr>
                    <w:pStyle w:val="Default"/>
                    <w:spacing w:before="60"/>
                    <w:jc w:val="center"/>
                    <w:rPr>
                      <w:rFonts w:ascii="Calibri" w:hAnsi="Calibri" w:cs="Calibri"/>
                      <w:b/>
                      <w:sz w:val="22"/>
                      <w:szCs w:val="22"/>
                    </w:rPr>
                  </w:pPr>
                  <w:r w:rsidRPr="004B63C3">
                    <w:rPr>
                      <w:rFonts w:ascii="Calibri" w:hAnsi="Calibri" w:cs="Calibri"/>
                      <w:b/>
                      <w:sz w:val="22"/>
                      <w:szCs w:val="22"/>
                    </w:rPr>
                    <w:t>2013</w:t>
                  </w:r>
                </w:p>
              </w:tc>
              <w:tc>
                <w:tcPr>
                  <w:tcW w:w="2777" w:type="dxa"/>
                  <w:gridSpan w:val="2"/>
                  <w:tcBorders>
                    <w:top w:val="single" w:sz="4" w:space="0" w:color="auto"/>
                  </w:tcBorders>
                  <w:vAlign w:val="center"/>
                </w:tcPr>
                <w:p w:rsidR="002123F4" w:rsidRPr="004B63C3" w:rsidRDefault="00D52F38" w:rsidP="002123F4">
                  <w:pPr>
                    <w:pStyle w:val="Default"/>
                    <w:spacing w:before="60"/>
                    <w:jc w:val="center"/>
                    <w:rPr>
                      <w:rFonts w:ascii="Calibri" w:hAnsi="Calibri" w:cs="Calibri"/>
                      <w:sz w:val="22"/>
                      <w:szCs w:val="22"/>
                    </w:rPr>
                  </w:pPr>
                  <w:r w:rsidRPr="004B63C3">
                    <w:rPr>
                      <w:rFonts w:ascii="Calibri" w:hAnsi="Calibri" w:cs="Calibri"/>
                      <w:sz w:val="22"/>
                      <w:szCs w:val="22"/>
                    </w:rPr>
                    <w:t>2012</w:t>
                  </w:r>
                </w:p>
              </w:tc>
            </w:tr>
            <w:tr w:rsidR="002123F4" w:rsidRPr="004B63C3" w:rsidTr="002123F4">
              <w:trPr>
                <w:trHeight w:val="998"/>
              </w:trPr>
              <w:tc>
                <w:tcPr>
                  <w:tcW w:w="3127" w:type="dxa"/>
                  <w:tcBorders>
                    <w:bottom w:val="single" w:sz="4" w:space="0" w:color="auto"/>
                  </w:tcBorders>
                  <w:vAlign w:val="center"/>
                </w:tcPr>
                <w:p w:rsidR="002123F4" w:rsidRPr="004B63C3" w:rsidRDefault="002123F4" w:rsidP="002123F4">
                  <w:pPr>
                    <w:pStyle w:val="Default"/>
                    <w:jc w:val="center"/>
                    <w:rPr>
                      <w:rFonts w:ascii="Calibri" w:hAnsi="Calibri" w:cs="Calibri"/>
                      <w:color w:val="0000FF"/>
                      <w:sz w:val="22"/>
                      <w:szCs w:val="22"/>
                    </w:rPr>
                  </w:pPr>
                </w:p>
              </w:tc>
              <w:tc>
                <w:tcPr>
                  <w:tcW w:w="1529" w:type="dxa"/>
                  <w:tcBorders>
                    <w:bottom w:val="single" w:sz="4" w:space="0" w:color="auto"/>
                  </w:tcBorders>
                  <w:vAlign w:val="bottom"/>
                </w:tcPr>
                <w:p w:rsidR="002123F4" w:rsidRPr="004B63C3" w:rsidRDefault="002123F4" w:rsidP="002123F4">
                  <w:pPr>
                    <w:pStyle w:val="Default"/>
                    <w:jc w:val="center"/>
                    <w:rPr>
                      <w:rFonts w:ascii="Calibri" w:hAnsi="Calibri" w:cs="Calibri"/>
                      <w:b/>
                      <w:sz w:val="22"/>
                      <w:szCs w:val="22"/>
                    </w:rPr>
                  </w:pPr>
                  <w:r w:rsidRPr="004B63C3">
                    <w:rPr>
                      <w:rFonts w:ascii="Calibri" w:hAnsi="Calibri" w:cs="Calibri"/>
                      <w:b/>
                      <w:sz w:val="22"/>
                      <w:szCs w:val="22"/>
                    </w:rPr>
                    <w:t>Shares</w:t>
                  </w:r>
                </w:p>
              </w:tc>
              <w:tc>
                <w:tcPr>
                  <w:tcW w:w="1295" w:type="dxa"/>
                  <w:tcBorders>
                    <w:bottom w:val="single" w:sz="4" w:space="0" w:color="auto"/>
                  </w:tcBorders>
                  <w:vAlign w:val="bottom"/>
                </w:tcPr>
                <w:p w:rsidR="002123F4" w:rsidRPr="004B63C3" w:rsidRDefault="002123F4" w:rsidP="002123F4">
                  <w:pPr>
                    <w:pStyle w:val="Default"/>
                    <w:jc w:val="center"/>
                    <w:rPr>
                      <w:rFonts w:ascii="Calibri" w:hAnsi="Calibri" w:cs="Calibri"/>
                      <w:b/>
                      <w:sz w:val="22"/>
                      <w:szCs w:val="22"/>
                    </w:rPr>
                  </w:pPr>
                  <w:r w:rsidRPr="004B63C3">
                    <w:rPr>
                      <w:rFonts w:ascii="Calibri" w:hAnsi="Calibri" w:cs="Calibri"/>
                      <w:b/>
                      <w:sz w:val="22"/>
                      <w:szCs w:val="22"/>
                    </w:rPr>
                    <w:t>Weighted Average Exercise Price</w:t>
                  </w:r>
                </w:p>
              </w:tc>
              <w:tc>
                <w:tcPr>
                  <w:tcW w:w="1388" w:type="dxa"/>
                  <w:tcBorders>
                    <w:bottom w:val="single" w:sz="4" w:space="0" w:color="auto"/>
                  </w:tcBorders>
                  <w:vAlign w:val="bottom"/>
                </w:tcPr>
                <w:p w:rsidR="002123F4" w:rsidRPr="004B63C3" w:rsidRDefault="002123F4" w:rsidP="002123F4">
                  <w:pPr>
                    <w:pStyle w:val="Default"/>
                    <w:jc w:val="center"/>
                    <w:rPr>
                      <w:rFonts w:ascii="Calibri" w:hAnsi="Calibri" w:cs="Calibri"/>
                      <w:sz w:val="22"/>
                      <w:szCs w:val="22"/>
                    </w:rPr>
                  </w:pPr>
                  <w:r w:rsidRPr="004B63C3">
                    <w:rPr>
                      <w:rFonts w:ascii="Calibri" w:hAnsi="Calibri" w:cs="Calibri"/>
                      <w:sz w:val="22"/>
                      <w:szCs w:val="22"/>
                    </w:rPr>
                    <w:t>Shares</w:t>
                  </w:r>
                </w:p>
              </w:tc>
              <w:tc>
                <w:tcPr>
                  <w:tcW w:w="1388" w:type="dxa"/>
                  <w:tcBorders>
                    <w:bottom w:val="single" w:sz="4" w:space="0" w:color="auto"/>
                  </w:tcBorders>
                  <w:vAlign w:val="bottom"/>
                </w:tcPr>
                <w:p w:rsidR="002123F4" w:rsidRPr="004B63C3" w:rsidRDefault="002123F4" w:rsidP="002123F4">
                  <w:pPr>
                    <w:pStyle w:val="Default"/>
                    <w:jc w:val="center"/>
                    <w:rPr>
                      <w:rFonts w:ascii="Calibri" w:hAnsi="Calibri" w:cs="Calibri"/>
                      <w:sz w:val="22"/>
                      <w:szCs w:val="22"/>
                    </w:rPr>
                  </w:pPr>
                  <w:r w:rsidRPr="004B63C3">
                    <w:rPr>
                      <w:rFonts w:ascii="Calibri" w:hAnsi="Calibri" w:cs="Calibri"/>
                      <w:sz w:val="22"/>
                      <w:szCs w:val="22"/>
                    </w:rPr>
                    <w:t>Weighted Average Exercise Price</w:t>
                  </w:r>
                </w:p>
              </w:tc>
            </w:tr>
            <w:tr w:rsidR="002123F4" w:rsidRPr="004B63C3" w:rsidTr="002123F4">
              <w:trPr>
                <w:trHeight w:val="554"/>
              </w:trPr>
              <w:tc>
                <w:tcPr>
                  <w:tcW w:w="3127" w:type="dxa"/>
                  <w:tcBorders>
                    <w:top w:val="single" w:sz="4" w:space="0" w:color="auto"/>
                  </w:tcBorders>
                </w:tcPr>
                <w:p w:rsidR="002123F4" w:rsidRPr="004B63C3" w:rsidRDefault="002123F4" w:rsidP="002123F4">
                  <w:pPr>
                    <w:pStyle w:val="Default"/>
                    <w:spacing w:before="60"/>
                    <w:ind w:left="252" w:hanging="252"/>
                    <w:rPr>
                      <w:rFonts w:ascii="Calibri" w:hAnsi="Calibri" w:cs="Calibri"/>
                      <w:color w:val="auto"/>
                      <w:sz w:val="22"/>
                      <w:szCs w:val="22"/>
                    </w:rPr>
                  </w:pPr>
                  <w:r w:rsidRPr="004B63C3">
                    <w:rPr>
                      <w:rFonts w:ascii="Calibri" w:hAnsi="Calibri" w:cs="Calibri"/>
                      <w:color w:val="auto"/>
                      <w:sz w:val="22"/>
                      <w:szCs w:val="22"/>
                    </w:rPr>
                    <w:t xml:space="preserve">Options outstanding, </w:t>
                  </w:r>
                  <w:r w:rsidRPr="004B63C3">
                    <w:rPr>
                      <w:rFonts w:ascii="Calibri" w:hAnsi="Calibri" w:cs="Calibri"/>
                      <w:color w:val="0000FF"/>
                      <w:sz w:val="22"/>
                      <w:szCs w:val="22"/>
                    </w:rPr>
                    <w:t>[</w:t>
                  </w:r>
                  <w:r w:rsidRPr="004B63C3">
                    <w:rPr>
                      <w:rFonts w:ascii="Calibri" w:hAnsi="Calibri" w:cs="Calibri"/>
                      <w:i/>
                      <w:color w:val="0000FF"/>
                      <w:sz w:val="22"/>
                      <w:szCs w:val="22"/>
                      <w:u w:val="single"/>
                    </w:rPr>
                    <w:t>Beginning of accounting period</w:t>
                  </w:r>
                  <w:r w:rsidRPr="004B63C3">
                    <w:rPr>
                      <w:rFonts w:ascii="Calibri" w:hAnsi="Calibri" w:cs="Calibri"/>
                      <w:color w:val="0000FF"/>
                      <w:sz w:val="22"/>
                      <w:szCs w:val="22"/>
                    </w:rPr>
                    <w:t>]</w:t>
                  </w:r>
                </w:p>
              </w:tc>
              <w:tc>
                <w:tcPr>
                  <w:tcW w:w="1529" w:type="dxa"/>
                  <w:tcBorders>
                    <w:top w:val="single" w:sz="4" w:space="0" w:color="auto"/>
                  </w:tcBorders>
                </w:tcPr>
                <w:p w:rsidR="002123F4" w:rsidRPr="004B63C3" w:rsidRDefault="002123F4" w:rsidP="002123F4">
                  <w:pPr>
                    <w:pStyle w:val="Default"/>
                    <w:spacing w:before="60"/>
                    <w:jc w:val="right"/>
                    <w:rPr>
                      <w:rFonts w:ascii="Calibri" w:hAnsi="Calibri" w:cs="Calibri"/>
                      <w:b/>
                      <w:sz w:val="22"/>
                      <w:szCs w:val="22"/>
                    </w:rPr>
                  </w:pPr>
                </w:p>
              </w:tc>
              <w:tc>
                <w:tcPr>
                  <w:tcW w:w="1295" w:type="dxa"/>
                  <w:tcBorders>
                    <w:top w:val="single" w:sz="4" w:space="0" w:color="auto"/>
                  </w:tcBorders>
                </w:tcPr>
                <w:p w:rsidR="002123F4" w:rsidRPr="004B63C3" w:rsidRDefault="002123F4" w:rsidP="002123F4">
                  <w:pPr>
                    <w:pStyle w:val="Default"/>
                    <w:spacing w:before="60"/>
                    <w:jc w:val="right"/>
                    <w:rPr>
                      <w:rFonts w:ascii="Calibri" w:hAnsi="Calibri" w:cs="Calibri"/>
                      <w:b/>
                      <w:sz w:val="22"/>
                      <w:szCs w:val="22"/>
                    </w:rPr>
                  </w:pPr>
                </w:p>
              </w:tc>
              <w:tc>
                <w:tcPr>
                  <w:tcW w:w="1388" w:type="dxa"/>
                  <w:tcBorders>
                    <w:top w:val="single" w:sz="4" w:space="0" w:color="auto"/>
                  </w:tcBorders>
                </w:tcPr>
                <w:p w:rsidR="002123F4" w:rsidRPr="004B63C3" w:rsidRDefault="002123F4" w:rsidP="002123F4">
                  <w:pPr>
                    <w:pStyle w:val="Default"/>
                    <w:spacing w:before="60"/>
                    <w:jc w:val="right"/>
                    <w:rPr>
                      <w:rFonts w:ascii="Calibri" w:hAnsi="Calibri" w:cs="Calibri"/>
                      <w:sz w:val="22"/>
                      <w:szCs w:val="22"/>
                    </w:rPr>
                  </w:pPr>
                </w:p>
              </w:tc>
              <w:tc>
                <w:tcPr>
                  <w:tcW w:w="1388" w:type="dxa"/>
                  <w:tcBorders>
                    <w:top w:val="single" w:sz="4" w:space="0" w:color="auto"/>
                  </w:tcBorders>
                </w:tcPr>
                <w:p w:rsidR="002123F4" w:rsidRPr="004B63C3" w:rsidRDefault="002123F4" w:rsidP="002123F4">
                  <w:pPr>
                    <w:pStyle w:val="Default"/>
                    <w:spacing w:before="60"/>
                    <w:jc w:val="right"/>
                    <w:rPr>
                      <w:rFonts w:ascii="Calibri" w:hAnsi="Calibri" w:cs="Calibri"/>
                      <w:sz w:val="22"/>
                      <w:szCs w:val="22"/>
                    </w:rPr>
                  </w:pPr>
                </w:p>
              </w:tc>
            </w:tr>
            <w:tr w:rsidR="002123F4" w:rsidRPr="004B63C3" w:rsidTr="002123F4">
              <w:trPr>
                <w:trHeight w:val="253"/>
              </w:trPr>
              <w:tc>
                <w:tcPr>
                  <w:tcW w:w="3127" w:type="dxa"/>
                </w:tcPr>
                <w:p w:rsidR="002123F4" w:rsidRPr="004B63C3" w:rsidRDefault="002123F4" w:rsidP="002123F4">
                  <w:pPr>
                    <w:pStyle w:val="Default"/>
                    <w:ind w:left="252" w:hanging="252"/>
                    <w:rPr>
                      <w:rFonts w:ascii="Calibri" w:hAnsi="Calibri" w:cs="Calibri"/>
                      <w:color w:val="auto"/>
                      <w:sz w:val="22"/>
                      <w:szCs w:val="22"/>
                    </w:rPr>
                  </w:pPr>
                  <w:r w:rsidRPr="004B63C3">
                    <w:rPr>
                      <w:rFonts w:ascii="Calibri" w:hAnsi="Calibri" w:cs="Calibri"/>
                      <w:color w:val="auto"/>
                      <w:sz w:val="22"/>
                      <w:szCs w:val="22"/>
                    </w:rPr>
                    <w:t>Options granted</w:t>
                  </w:r>
                </w:p>
              </w:tc>
              <w:tc>
                <w:tcPr>
                  <w:tcW w:w="1529" w:type="dxa"/>
                </w:tcPr>
                <w:p w:rsidR="002123F4" w:rsidRPr="004B63C3" w:rsidRDefault="002123F4" w:rsidP="002123F4">
                  <w:pPr>
                    <w:pStyle w:val="Default"/>
                    <w:jc w:val="right"/>
                    <w:rPr>
                      <w:rFonts w:ascii="Calibri" w:hAnsi="Calibri" w:cs="Calibri"/>
                      <w:b/>
                      <w:sz w:val="22"/>
                      <w:szCs w:val="22"/>
                    </w:rPr>
                  </w:pPr>
                </w:p>
              </w:tc>
              <w:tc>
                <w:tcPr>
                  <w:tcW w:w="1295" w:type="dxa"/>
                </w:tcPr>
                <w:p w:rsidR="002123F4" w:rsidRPr="004B63C3" w:rsidRDefault="002123F4" w:rsidP="002123F4">
                  <w:pPr>
                    <w:pStyle w:val="Default"/>
                    <w:jc w:val="right"/>
                    <w:rPr>
                      <w:rFonts w:ascii="Calibri" w:hAnsi="Calibri" w:cs="Calibri"/>
                      <w:b/>
                      <w:sz w:val="22"/>
                      <w:szCs w:val="22"/>
                    </w:rPr>
                  </w:pPr>
                </w:p>
              </w:tc>
              <w:tc>
                <w:tcPr>
                  <w:tcW w:w="1388" w:type="dxa"/>
                </w:tcPr>
                <w:p w:rsidR="002123F4" w:rsidRPr="004B63C3" w:rsidRDefault="002123F4" w:rsidP="002123F4">
                  <w:pPr>
                    <w:pStyle w:val="Default"/>
                    <w:jc w:val="right"/>
                    <w:rPr>
                      <w:rFonts w:ascii="Calibri" w:hAnsi="Calibri" w:cs="Calibri"/>
                      <w:sz w:val="22"/>
                      <w:szCs w:val="22"/>
                    </w:rPr>
                  </w:pPr>
                </w:p>
              </w:tc>
              <w:tc>
                <w:tcPr>
                  <w:tcW w:w="1388"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53"/>
              </w:trPr>
              <w:tc>
                <w:tcPr>
                  <w:tcW w:w="3127" w:type="dxa"/>
                </w:tcPr>
                <w:p w:rsidR="002123F4" w:rsidRPr="004B63C3" w:rsidRDefault="002123F4" w:rsidP="002123F4">
                  <w:pPr>
                    <w:pStyle w:val="Default"/>
                    <w:ind w:left="252" w:hanging="252"/>
                    <w:rPr>
                      <w:rFonts w:ascii="Calibri" w:hAnsi="Calibri" w:cs="Calibri"/>
                      <w:color w:val="auto"/>
                      <w:sz w:val="22"/>
                      <w:szCs w:val="22"/>
                    </w:rPr>
                  </w:pPr>
                  <w:r w:rsidRPr="004B63C3">
                    <w:rPr>
                      <w:rFonts w:ascii="Calibri" w:hAnsi="Calibri" w:cs="Calibri"/>
                      <w:color w:val="auto"/>
                      <w:sz w:val="22"/>
                      <w:szCs w:val="22"/>
                    </w:rPr>
                    <w:t>Options exercise</w:t>
                  </w:r>
                </w:p>
              </w:tc>
              <w:tc>
                <w:tcPr>
                  <w:tcW w:w="1529" w:type="dxa"/>
                </w:tcPr>
                <w:p w:rsidR="002123F4" w:rsidRPr="004B63C3" w:rsidRDefault="002123F4" w:rsidP="002123F4">
                  <w:pPr>
                    <w:pStyle w:val="Default"/>
                    <w:jc w:val="right"/>
                    <w:rPr>
                      <w:rFonts w:ascii="Calibri" w:hAnsi="Calibri" w:cs="Calibri"/>
                      <w:b/>
                      <w:sz w:val="22"/>
                      <w:szCs w:val="22"/>
                    </w:rPr>
                  </w:pPr>
                </w:p>
              </w:tc>
              <w:tc>
                <w:tcPr>
                  <w:tcW w:w="1295" w:type="dxa"/>
                </w:tcPr>
                <w:p w:rsidR="002123F4" w:rsidRPr="004B63C3" w:rsidRDefault="002123F4" w:rsidP="002123F4">
                  <w:pPr>
                    <w:pStyle w:val="Default"/>
                    <w:jc w:val="right"/>
                    <w:rPr>
                      <w:rFonts w:ascii="Calibri" w:hAnsi="Calibri" w:cs="Calibri"/>
                      <w:b/>
                      <w:sz w:val="22"/>
                      <w:szCs w:val="22"/>
                    </w:rPr>
                  </w:pPr>
                </w:p>
              </w:tc>
              <w:tc>
                <w:tcPr>
                  <w:tcW w:w="1388" w:type="dxa"/>
                </w:tcPr>
                <w:p w:rsidR="002123F4" w:rsidRPr="004B63C3" w:rsidRDefault="002123F4" w:rsidP="002123F4">
                  <w:pPr>
                    <w:pStyle w:val="Default"/>
                    <w:jc w:val="right"/>
                    <w:rPr>
                      <w:rFonts w:ascii="Calibri" w:hAnsi="Calibri" w:cs="Calibri"/>
                      <w:sz w:val="22"/>
                      <w:szCs w:val="22"/>
                    </w:rPr>
                  </w:pPr>
                </w:p>
              </w:tc>
              <w:tc>
                <w:tcPr>
                  <w:tcW w:w="1388"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40"/>
              </w:trPr>
              <w:tc>
                <w:tcPr>
                  <w:tcW w:w="3127" w:type="dxa"/>
                </w:tcPr>
                <w:p w:rsidR="002123F4" w:rsidRPr="004B63C3" w:rsidRDefault="002123F4" w:rsidP="002123F4">
                  <w:pPr>
                    <w:pStyle w:val="Default"/>
                    <w:ind w:left="252" w:hanging="252"/>
                    <w:rPr>
                      <w:rFonts w:ascii="Calibri" w:hAnsi="Calibri" w:cs="Calibri"/>
                      <w:color w:val="auto"/>
                      <w:sz w:val="22"/>
                      <w:szCs w:val="22"/>
                    </w:rPr>
                  </w:pPr>
                  <w:r w:rsidRPr="004B63C3">
                    <w:rPr>
                      <w:rFonts w:ascii="Calibri" w:hAnsi="Calibri" w:cs="Calibri"/>
                      <w:color w:val="auto"/>
                      <w:sz w:val="22"/>
                      <w:szCs w:val="22"/>
                    </w:rPr>
                    <w:t>Options forfeited</w:t>
                  </w:r>
                </w:p>
              </w:tc>
              <w:tc>
                <w:tcPr>
                  <w:tcW w:w="1529" w:type="dxa"/>
                </w:tcPr>
                <w:p w:rsidR="002123F4" w:rsidRPr="004B63C3" w:rsidRDefault="002123F4" w:rsidP="002123F4">
                  <w:pPr>
                    <w:pStyle w:val="Default"/>
                    <w:jc w:val="right"/>
                    <w:rPr>
                      <w:rFonts w:ascii="Calibri" w:hAnsi="Calibri" w:cs="Calibri"/>
                      <w:b/>
                      <w:sz w:val="22"/>
                      <w:szCs w:val="22"/>
                    </w:rPr>
                  </w:pPr>
                </w:p>
              </w:tc>
              <w:tc>
                <w:tcPr>
                  <w:tcW w:w="1295" w:type="dxa"/>
                </w:tcPr>
                <w:p w:rsidR="002123F4" w:rsidRPr="004B63C3" w:rsidRDefault="002123F4" w:rsidP="002123F4">
                  <w:pPr>
                    <w:pStyle w:val="Default"/>
                    <w:jc w:val="right"/>
                    <w:rPr>
                      <w:rFonts w:ascii="Calibri" w:hAnsi="Calibri" w:cs="Calibri"/>
                      <w:b/>
                      <w:sz w:val="22"/>
                      <w:szCs w:val="22"/>
                    </w:rPr>
                  </w:pPr>
                </w:p>
              </w:tc>
              <w:tc>
                <w:tcPr>
                  <w:tcW w:w="1388" w:type="dxa"/>
                </w:tcPr>
                <w:p w:rsidR="002123F4" w:rsidRPr="004B63C3" w:rsidRDefault="002123F4" w:rsidP="002123F4">
                  <w:pPr>
                    <w:pStyle w:val="Default"/>
                    <w:jc w:val="right"/>
                    <w:rPr>
                      <w:rFonts w:ascii="Calibri" w:hAnsi="Calibri" w:cs="Calibri"/>
                      <w:sz w:val="22"/>
                      <w:szCs w:val="22"/>
                    </w:rPr>
                  </w:pPr>
                </w:p>
              </w:tc>
              <w:tc>
                <w:tcPr>
                  <w:tcW w:w="1388"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53"/>
              </w:trPr>
              <w:tc>
                <w:tcPr>
                  <w:tcW w:w="3127" w:type="dxa"/>
                </w:tcPr>
                <w:p w:rsidR="002123F4" w:rsidRPr="004B63C3" w:rsidRDefault="002123F4" w:rsidP="002123F4">
                  <w:pPr>
                    <w:pStyle w:val="Default"/>
                    <w:ind w:left="252" w:hanging="252"/>
                    <w:rPr>
                      <w:rFonts w:ascii="Calibri" w:hAnsi="Calibri" w:cs="Calibri"/>
                      <w:color w:val="auto"/>
                      <w:sz w:val="22"/>
                      <w:szCs w:val="22"/>
                    </w:rPr>
                  </w:pPr>
                  <w:r w:rsidRPr="004B63C3">
                    <w:rPr>
                      <w:rFonts w:ascii="Calibri" w:hAnsi="Calibri" w:cs="Calibri"/>
                      <w:color w:val="auto"/>
                      <w:sz w:val="22"/>
                      <w:szCs w:val="22"/>
                    </w:rPr>
                    <w:t>Options expired</w:t>
                  </w:r>
                </w:p>
              </w:tc>
              <w:tc>
                <w:tcPr>
                  <w:tcW w:w="1529" w:type="dxa"/>
                </w:tcPr>
                <w:p w:rsidR="002123F4" w:rsidRPr="004B63C3" w:rsidRDefault="002123F4" w:rsidP="002123F4">
                  <w:pPr>
                    <w:pStyle w:val="Default"/>
                    <w:jc w:val="right"/>
                    <w:rPr>
                      <w:rFonts w:ascii="Calibri" w:hAnsi="Calibri" w:cs="Calibri"/>
                      <w:b/>
                      <w:sz w:val="22"/>
                      <w:szCs w:val="22"/>
                    </w:rPr>
                  </w:pPr>
                </w:p>
              </w:tc>
              <w:tc>
                <w:tcPr>
                  <w:tcW w:w="1295" w:type="dxa"/>
                </w:tcPr>
                <w:p w:rsidR="002123F4" w:rsidRPr="004B63C3" w:rsidRDefault="002123F4" w:rsidP="002123F4">
                  <w:pPr>
                    <w:pStyle w:val="Default"/>
                    <w:jc w:val="right"/>
                    <w:rPr>
                      <w:rFonts w:ascii="Calibri" w:hAnsi="Calibri" w:cs="Calibri"/>
                      <w:b/>
                      <w:sz w:val="22"/>
                      <w:szCs w:val="22"/>
                    </w:rPr>
                  </w:pPr>
                </w:p>
              </w:tc>
              <w:tc>
                <w:tcPr>
                  <w:tcW w:w="1388" w:type="dxa"/>
                </w:tcPr>
                <w:p w:rsidR="002123F4" w:rsidRPr="004B63C3" w:rsidRDefault="002123F4" w:rsidP="002123F4">
                  <w:pPr>
                    <w:pStyle w:val="Default"/>
                    <w:jc w:val="right"/>
                    <w:rPr>
                      <w:rFonts w:ascii="Calibri" w:hAnsi="Calibri" w:cs="Calibri"/>
                      <w:sz w:val="22"/>
                      <w:szCs w:val="22"/>
                    </w:rPr>
                  </w:pPr>
                </w:p>
              </w:tc>
              <w:tc>
                <w:tcPr>
                  <w:tcW w:w="1388"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53"/>
              </w:trPr>
              <w:tc>
                <w:tcPr>
                  <w:tcW w:w="3127" w:type="dxa"/>
                  <w:tcBorders>
                    <w:bottom w:val="single" w:sz="4" w:space="0" w:color="auto"/>
                  </w:tcBorders>
                </w:tcPr>
                <w:p w:rsidR="002123F4" w:rsidRPr="004B63C3" w:rsidRDefault="002123F4" w:rsidP="002123F4">
                  <w:pPr>
                    <w:pStyle w:val="Default"/>
                    <w:ind w:left="252" w:hanging="252"/>
                    <w:rPr>
                      <w:rFonts w:ascii="Calibri" w:hAnsi="Calibri" w:cs="Calibri"/>
                      <w:color w:val="auto"/>
                      <w:sz w:val="22"/>
                      <w:szCs w:val="22"/>
                    </w:rPr>
                  </w:pPr>
                  <w:r w:rsidRPr="004B63C3">
                    <w:rPr>
                      <w:rFonts w:ascii="Calibri" w:hAnsi="Calibri" w:cs="Calibri"/>
                      <w:color w:val="auto"/>
                      <w:sz w:val="22"/>
                      <w:szCs w:val="22"/>
                    </w:rPr>
                    <w:t>Options transferred</w:t>
                  </w:r>
                </w:p>
              </w:tc>
              <w:tc>
                <w:tcPr>
                  <w:tcW w:w="1529" w:type="dxa"/>
                  <w:tcBorders>
                    <w:bottom w:val="single" w:sz="4" w:space="0" w:color="auto"/>
                  </w:tcBorders>
                </w:tcPr>
                <w:p w:rsidR="002123F4" w:rsidRPr="004B63C3" w:rsidRDefault="002123F4" w:rsidP="002123F4">
                  <w:pPr>
                    <w:pStyle w:val="Default"/>
                    <w:jc w:val="right"/>
                    <w:rPr>
                      <w:rFonts w:ascii="Calibri" w:hAnsi="Calibri" w:cs="Calibri"/>
                      <w:b/>
                      <w:sz w:val="22"/>
                      <w:szCs w:val="22"/>
                    </w:rPr>
                  </w:pPr>
                </w:p>
              </w:tc>
              <w:tc>
                <w:tcPr>
                  <w:tcW w:w="1295" w:type="dxa"/>
                  <w:tcBorders>
                    <w:bottom w:val="single" w:sz="4" w:space="0" w:color="auto"/>
                  </w:tcBorders>
                </w:tcPr>
                <w:p w:rsidR="002123F4" w:rsidRPr="004B63C3" w:rsidRDefault="002123F4" w:rsidP="002123F4">
                  <w:pPr>
                    <w:pStyle w:val="Default"/>
                    <w:jc w:val="right"/>
                    <w:rPr>
                      <w:rFonts w:ascii="Calibri" w:hAnsi="Calibri" w:cs="Calibri"/>
                      <w:b/>
                      <w:sz w:val="22"/>
                      <w:szCs w:val="22"/>
                    </w:rPr>
                  </w:pPr>
                </w:p>
              </w:tc>
              <w:tc>
                <w:tcPr>
                  <w:tcW w:w="1388" w:type="dxa"/>
                  <w:tcBorders>
                    <w:bottom w:val="single" w:sz="4" w:space="0" w:color="auto"/>
                  </w:tcBorders>
                </w:tcPr>
                <w:p w:rsidR="002123F4" w:rsidRPr="004B63C3" w:rsidRDefault="002123F4" w:rsidP="002123F4">
                  <w:pPr>
                    <w:pStyle w:val="Default"/>
                    <w:jc w:val="right"/>
                    <w:rPr>
                      <w:rFonts w:ascii="Calibri" w:hAnsi="Calibri" w:cs="Calibri"/>
                      <w:sz w:val="22"/>
                      <w:szCs w:val="22"/>
                    </w:rPr>
                  </w:pPr>
                </w:p>
              </w:tc>
              <w:tc>
                <w:tcPr>
                  <w:tcW w:w="1388" w:type="dxa"/>
                  <w:tcBorders>
                    <w:bottom w:val="single" w:sz="4" w:space="0" w:color="auto"/>
                  </w:tcBorders>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301"/>
              </w:trPr>
              <w:tc>
                <w:tcPr>
                  <w:tcW w:w="3127" w:type="dxa"/>
                  <w:tcBorders>
                    <w:top w:val="single" w:sz="4" w:space="0" w:color="auto"/>
                    <w:bottom w:val="double" w:sz="4" w:space="0" w:color="auto"/>
                  </w:tcBorders>
                </w:tcPr>
                <w:p w:rsidR="002123F4" w:rsidRPr="004B63C3" w:rsidRDefault="002123F4" w:rsidP="002123F4">
                  <w:pPr>
                    <w:pStyle w:val="Default"/>
                    <w:spacing w:before="60"/>
                    <w:ind w:left="252" w:hanging="252"/>
                    <w:rPr>
                      <w:rFonts w:ascii="Calibri" w:hAnsi="Calibri" w:cs="Calibri"/>
                      <w:color w:val="auto"/>
                      <w:sz w:val="22"/>
                      <w:szCs w:val="22"/>
                    </w:rPr>
                  </w:pPr>
                  <w:r w:rsidRPr="004B63C3">
                    <w:rPr>
                      <w:rFonts w:ascii="Calibri" w:hAnsi="Calibri" w:cs="Calibri"/>
                      <w:color w:val="auto"/>
                      <w:sz w:val="22"/>
                      <w:szCs w:val="22"/>
                    </w:rPr>
                    <w:t xml:space="preserve">Options outstanding, end </w:t>
                  </w:r>
                </w:p>
              </w:tc>
              <w:tc>
                <w:tcPr>
                  <w:tcW w:w="1529" w:type="dxa"/>
                  <w:tcBorders>
                    <w:top w:val="single" w:sz="4" w:space="0" w:color="auto"/>
                    <w:bottom w:val="double" w:sz="4" w:space="0" w:color="auto"/>
                  </w:tcBorders>
                </w:tcPr>
                <w:p w:rsidR="002123F4" w:rsidRPr="004B63C3" w:rsidRDefault="002123F4" w:rsidP="002123F4">
                  <w:pPr>
                    <w:pStyle w:val="Default"/>
                    <w:spacing w:before="60"/>
                    <w:jc w:val="right"/>
                    <w:rPr>
                      <w:rFonts w:ascii="Calibri" w:hAnsi="Calibri" w:cs="Calibri"/>
                      <w:b/>
                      <w:sz w:val="22"/>
                      <w:szCs w:val="22"/>
                    </w:rPr>
                  </w:pPr>
                </w:p>
              </w:tc>
              <w:tc>
                <w:tcPr>
                  <w:tcW w:w="1295" w:type="dxa"/>
                  <w:tcBorders>
                    <w:top w:val="single" w:sz="4" w:space="0" w:color="auto"/>
                    <w:bottom w:val="double" w:sz="4" w:space="0" w:color="auto"/>
                  </w:tcBorders>
                </w:tcPr>
                <w:p w:rsidR="002123F4" w:rsidRPr="004B63C3" w:rsidRDefault="002123F4" w:rsidP="002123F4">
                  <w:pPr>
                    <w:pStyle w:val="Default"/>
                    <w:spacing w:before="60"/>
                    <w:jc w:val="right"/>
                    <w:rPr>
                      <w:rFonts w:ascii="Calibri" w:hAnsi="Calibri" w:cs="Calibri"/>
                      <w:b/>
                      <w:sz w:val="22"/>
                      <w:szCs w:val="22"/>
                    </w:rPr>
                  </w:pPr>
                </w:p>
              </w:tc>
              <w:tc>
                <w:tcPr>
                  <w:tcW w:w="1388" w:type="dxa"/>
                  <w:tcBorders>
                    <w:top w:val="single" w:sz="4" w:space="0" w:color="auto"/>
                    <w:bottom w:val="double" w:sz="4" w:space="0" w:color="auto"/>
                  </w:tcBorders>
                </w:tcPr>
                <w:p w:rsidR="002123F4" w:rsidRPr="004B63C3" w:rsidRDefault="002123F4" w:rsidP="002123F4">
                  <w:pPr>
                    <w:pStyle w:val="Default"/>
                    <w:spacing w:before="60"/>
                    <w:jc w:val="right"/>
                    <w:rPr>
                      <w:rFonts w:ascii="Calibri" w:hAnsi="Calibri" w:cs="Calibri"/>
                      <w:sz w:val="22"/>
                      <w:szCs w:val="22"/>
                    </w:rPr>
                  </w:pPr>
                </w:p>
              </w:tc>
              <w:tc>
                <w:tcPr>
                  <w:tcW w:w="1388" w:type="dxa"/>
                  <w:tcBorders>
                    <w:top w:val="single" w:sz="4" w:space="0" w:color="auto"/>
                    <w:bottom w:val="double" w:sz="4" w:space="0" w:color="auto"/>
                  </w:tcBorders>
                </w:tcPr>
                <w:p w:rsidR="002123F4" w:rsidRPr="004B63C3" w:rsidRDefault="002123F4" w:rsidP="002123F4">
                  <w:pPr>
                    <w:pStyle w:val="Default"/>
                    <w:spacing w:before="60"/>
                    <w:jc w:val="right"/>
                    <w:rPr>
                      <w:rFonts w:ascii="Calibri" w:hAnsi="Calibri" w:cs="Calibri"/>
                      <w:sz w:val="22"/>
                      <w:szCs w:val="22"/>
                    </w:rPr>
                  </w:pPr>
                </w:p>
              </w:tc>
            </w:tr>
            <w:tr w:rsidR="002123F4" w:rsidRPr="004B63C3" w:rsidTr="002123F4">
              <w:trPr>
                <w:trHeight w:val="554"/>
              </w:trPr>
              <w:tc>
                <w:tcPr>
                  <w:tcW w:w="3127" w:type="dxa"/>
                  <w:tcBorders>
                    <w:top w:val="double" w:sz="4" w:space="0" w:color="auto"/>
                    <w:bottom w:val="double" w:sz="4" w:space="0" w:color="auto"/>
                  </w:tcBorders>
                </w:tcPr>
                <w:p w:rsidR="002123F4" w:rsidRPr="004B63C3" w:rsidRDefault="002123F4" w:rsidP="002123F4">
                  <w:pPr>
                    <w:pStyle w:val="Default"/>
                    <w:spacing w:before="60"/>
                    <w:ind w:left="252" w:hanging="252"/>
                    <w:rPr>
                      <w:rFonts w:ascii="Calibri" w:hAnsi="Calibri" w:cs="Calibri"/>
                      <w:color w:val="auto"/>
                      <w:sz w:val="22"/>
                      <w:szCs w:val="22"/>
                    </w:rPr>
                  </w:pPr>
                  <w:r w:rsidRPr="004B63C3">
                    <w:rPr>
                      <w:rFonts w:ascii="Calibri" w:hAnsi="Calibri" w:cs="Calibri"/>
                      <w:color w:val="auto"/>
                      <w:sz w:val="22"/>
                      <w:szCs w:val="22"/>
                    </w:rPr>
                    <w:t xml:space="preserve">Options exercisable, </w:t>
                  </w:r>
                  <w:r w:rsidRPr="004B63C3">
                    <w:rPr>
                      <w:rFonts w:ascii="Calibri" w:hAnsi="Calibri" w:cs="Calibri"/>
                      <w:color w:val="0000FF"/>
                      <w:sz w:val="22"/>
                      <w:szCs w:val="22"/>
                    </w:rPr>
                    <w:t>[</w:t>
                  </w:r>
                  <w:r w:rsidRPr="004B63C3">
                    <w:rPr>
                      <w:rFonts w:ascii="Calibri" w:hAnsi="Calibri" w:cs="Calibri"/>
                      <w:i/>
                      <w:color w:val="0000FF"/>
                      <w:sz w:val="22"/>
                      <w:szCs w:val="22"/>
                      <w:u w:val="single"/>
                    </w:rPr>
                    <w:t>Reporting date</w:t>
                  </w:r>
                  <w:r w:rsidRPr="004B63C3">
                    <w:rPr>
                      <w:rFonts w:ascii="Calibri" w:hAnsi="Calibri" w:cs="Calibri"/>
                      <w:color w:val="0000FF"/>
                      <w:sz w:val="22"/>
                      <w:szCs w:val="22"/>
                    </w:rPr>
                    <w:t>]</w:t>
                  </w:r>
                </w:p>
              </w:tc>
              <w:tc>
                <w:tcPr>
                  <w:tcW w:w="1529" w:type="dxa"/>
                  <w:tcBorders>
                    <w:top w:val="double" w:sz="4" w:space="0" w:color="auto"/>
                    <w:bottom w:val="double" w:sz="4" w:space="0" w:color="auto"/>
                  </w:tcBorders>
                </w:tcPr>
                <w:p w:rsidR="002123F4" w:rsidRPr="004B63C3" w:rsidRDefault="002123F4" w:rsidP="002123F4">
                  <w:pPr>
                    <w:pStyle w:val="Default"/>
                    <w:spacing w:before="60"/>
                    <w:jc w:val="right"/>
                    <w:rPr>
                      <w:rFonts w:ascii="Calibri" w:hAnsi="Calibri" w:cs="Calibri"/>
                      <w:b/>
                      <w:sz w:val="22"/>
                      <w:szCs w:val="22"/>
                    </w:rPr>
                  </w:pPr>
                </w:p>
              </w:tc>
              <w:tc>
                <w:tcPr>
                  <w:tcW w:w="1295" w:type="dxa"/>
                  <w:tcBorders>
                    <w:top w:val="double" w:sz="4" w:space="0" w:color="auto"/>
                    <w:bottom w:val="double" w:sz="4" w:space="0" w:color="auto"/>
                  </w:tcBorders>
                </w:tcPr>
                <w:p w:rsidR="002123F4" w:rsidRPr="004B63C3" w:rsidRDefault="002123F4" w:rsidP="002123F4">
                  <w:pPr>
                    <w:pStyle w:val="Default"/>
                    <w:spacing w:before="60"/>
                    <w:jc w:val="right"/>
                    <w:rPr>
                      <w:rFonts w:ascii="Calibri" w:hAnsi="Calibri" w:cs="Calibri"/>
                      <w:b/>
                      <w:sz w:val="22"/>
                      <w:szCs w:val="22"/>
                    </w:rPr>
                  </w:pPr>
                </w:p>
              </w:tc>
              <w:tc>
                <w:tcPr>
                  <w:tcW w:w="1388" w:type="dxa"/>
                  <w:tcBorders>
                    <w:top w:val="double" w:sz="4" w:space="0" w:color="auto"/>
                    <w:bottom w:val="double" w:sz="4" w:space="0" w:color="auto"/>
                  </w:tcBorders>
                </w:tcPr>
                <w:p w:rsidR="002123F4" w:rsidRPr="004B63C3" w:rsidRDefault="002123F4" w:rsidP="002123F4">
                  <w:pPr>
                    <w:pStyle w:val="Default"/>
                    <w:spacing w:before="60"/>
                    <w:jc w:val="right"/>
                    <w:rPr>
                      <w:rFonts w:ascii="Calibri" w:hAnsi="Calibri" w:cs="Calibri"/>
                      <w:sz w:val="22"/>
                      <w:szCs w:val="22"/>
                    </w:rPr>
                  </w:pPr>
                </w:p>
              </w:tc>
              <w:tc>
                <w:tcPr>
                  <w:tcW w:w="1388" w:type="dxa"/>
                  <w:tcBorders>
                    <w:top w:val="double" w:sz="4" w:space="0" w:color="auto"/>
                    <w:bottom w:val="double" w:sz="4" w:space="0" w:color="auto"/>
                  </w:tcBorders>
                </w:tcPr>
                <w:p w:rsidR="002123F4" w:rsidRPr="004B63C3" w:rsidRDefault="002123F4" w:rsidP="002123F4">
                  <w:pPr>
                    <w:pStyle w:val="Default"/>
                    <w:spacing w:before="60"/>
                    <w:jc w:val="right"/>
                    <w:rPr>
                      <w:rFonts w:ascii="Calibri" w:hAnsi="Calibri" w:cs="Calibri"/>
                      <w:sz w:val="22"/>
                      <w:szCs w:val="22"/>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pStyle w:val="NormalWeb"/>
              <w:spacing w:before="240" w:beforeAutospacing="0" w:after="240" w:afterAutospacing="0"/>
              <w:ind w:left="720"/>
              <w:jc w:val="both"/>
              <w:rPr>
                <w:rFonts w:ascii="Calibri" w:hAnsi="Calibri" w:cs="Calibri"/>
                <w:color w:val="000000"/>
                <w:sz w:val="22"/>
                <w:szCs w:val="22"/>
              </w:rPr>
            </w:pPr>
            <w:r w:rsidRPr="004B63C3">
              <w:rPr>
                <w:rFonts w:ascii="Calibri" w:hAnsi="Calibri" w:cs="Calibri"/>
                <w:color w:val="000000"/>
                <w:sz w:val="22"/>
                <w:szCs w:val="22"/>
              </w:rPr>
              <w:t xml:space="preserve">The information about share options outstanding as at </w:t>
            </w:r>
            <w:r w:rsidRPr="004B63C3">
              <w:rPr>
                <w:rFonts w:ascii="Calibri" w:hAnsi="Calibri" w:cs="Calibri"/>
                <w:color w:val="0000FF"/>
                <w:sz w:val="22"/>
                <w:szCs w:val="22"/>
              </w:rPr>
              <w:t>[</w:t>
            </w:r>
            <w:r w:rsidRPr="004B63C3">
              <w:rPr>
                <w:rFonts w:ascii="Calibri" w:hAnsi="Calibri" w:cs="Calibri"/>
                <w:i/>
                <w:color w:val="0000FF"/>
                <w:sz w:val="22"/>
                <w:szCs w:val="22"/>
                <w:u w:val="single"/>
              </w:rPr>
              <w:t>Reporting date</w:t>
            </w:r>
            <w:r w:rsidRPr="004B63C3">
              <w:rPr>
                <w:rFonts w:ascii="Calibri" w:hAnsi="Calibri" w:cs="Calibri"/>
                <w:color w:val="0000FF"/>
                <w:sz w:val="22"/>
                <w:szCs w:val="22"/>
              </w:rPr>
              <w:t>]</w:t>
            </w:r>
            <w:r w:rsidRPr="004B63C3">
              <w:rPr>
                <w:rFonts w:ascii="Calibri" w:hAnsi="Calibri" w:cs="Calibri"/>
                <w:color w:val="000000"/>
                <w:sz w:val="22"/>
                <w:szCs w:val="22"/>
              </w:rPr>
              <w:t>:</w:t>
            </w:r>
          </w:p>
          <w:tbl>
            <w:tblPr>
              <w:tblW w:w="8691" w:type="dxa"/>
              <w:tblInd w:w="828" w:type="dxa"/>
              <w:tblLayout w:type="fixed"/>
              <w:tblLook w:val="01E0" w:firstRow="1" w:lastRow="1" w:firstColumn="1" w:lastColumn="1" w:noHBand="0" w:noVBand="0"/>
            </w:tblPr>
            <w:tblGrid>
              <w:gridCol w:w="1591"/>
              <w:gridCol w:w="1516"/>
              <w:gridCol w:w="1259"/>
              <w:gridCol w:w="1459"/>
              <w:gridCol w:w="1494"/>
              <w:gridCol w:w="1372"/>
            </w:tblGrid>
            <w:tr w:rsidR="002123F4" w:rsidRPr="004B63C3" w:rsidTr="002123F4">
              <w:trPr>
                <w:trHeight w:val="302"/>
              </w:trPr>
              <w:tc>
                <w:tcPr>
                  <w:tcW w:w="4366" w:type="dxa"/>
                  <w:gridSpan w:val="3"/>
                  <w:tcBorders>
                    <w:top w:val="single" w:sz="4" w:space="0" w:color="auto"/>
                  </w:tcBorders>
                </w:tcPr>
                <w:p w:rsidR="002123F4" w:rsidRPr="004B63C3" w:rsidRDefault="00D52F38" w:rsidP="002123F4">
                  <w:pPr>
                    <w:pStyle w:val="Default"/>
                    <w:spacing w:before="60"/>
                    <w:jc w:val="center"/>
                    <w:rPr>
                      <w:rFonts w:ascii="Calibri" w:hAnsi="Calibri" w:cs="Calibri"/>
                      <w:b/>
                      <w:sz w:val="22"/>
                      <w:szCs w:val="22"/>
                    </w:rPr>
                  </w:pPr>
                  <w:r w:rsidRPr="004B63C3">
                    <w:rPr>
                      <w:rFonts w:ascii="Calibri" w:hAnsi="Calibri" w:cs="Calibri"/>
                      <w:b/>
                      <w:sz w:val="22"/>
                      <w:szCs w:val="22"/>
                    </w:rPr>
                    <w:t>2013</w:t>
                  </w:r>
                </w:p>
              </w:tc>
              <w:tc>
                <w:tcPr>
                  <w:tcW w:w="4325" w:type="dxa"/>
                  <w:gridSpan w:val="3"/>
                  <w:tcBorders>
                    <w:top w:val="single" w:sz="4" w:space="0" w:color="auto"/>
                  </w:tcBorders>
                </w:tcPr>
                <w:p w:rsidR="002123F4" w:rsidRPr="004B63C3" w:rsidRDefault="00D52F38" w:rsidP="002123F4">
                  <w:pPr>
                    <w:pStyle w:val="Default"/>
                    <w:spacing w:before="60"/>
                    <w:jc w:val="center"/>
                    <w:rPr>
                      <w:rFonts w:ascii="Calibri" w:hAnsi="Calibri" w:cs="Calibri"/>
                      <w:sz w:val="22"/>
                      <w:szCs w:val="22"/>
                    </w:rPr>
                  </w:pPr>
                  <w:r w:rsidRPr="004B63C3">
                    <w:rPr>
                      <w:rFonts w:ascii="Calibri" w:hAnsi="Calibri" w:cs="Calibri"/>
                      <w:sz w:val="22"/>
                      <w:szCs w:val="22"/>
                    </w:rPr>
                    <w:t>2012</w:t>
                  </w:r>
                </w:p>
              </w:tc>
            </w:tr>
            <w:tr w:rsidR="002123F4" w:rsidRPr="004B63C3" w:rsidTr="002123F4">
              <w:trPr>
                <w:trHeight w:val="1247"/>
              </w:trPr>
              <w:tc>
                <w:tcPr>
                  <w:tcW w:w="1591" w:type="dxa"/>
                  <w:tcBorders>
                    <w:bottom w:val="single" w:sz="4" w:space="0" w:color="auto"/>
                  </w:tcBorders>
                  <w:vAlign w:val="center"/>
                </w:tcPr>
                <w:p w:rsidR="002123F4" w:rsidRPr="004B63C3" w:rsidRDefault="002123F4" w:rsidP="002123F4">
                  <w:pPr>
                    <w:pStyle w:val="Default"/>
                    <w:jc w:val="center"/>
                    <w:rPr>
                      <w:rFonts w:ascii="Calibri" w:hAnsi="Calibri" w:cs="Calibri"/>
                      <w:b/>
                      <w:sz w:val="22"/>
                      <w:szCs w:val="22"/>
                    </w:rPr>
                  </w:pPr>
                </w:p>
                <w:p w:rsidR="002123F4" w:rsidRPr="004B63C3" w:rsidRDefault="002123F4" w:rsidP="002123F4">
                  <w:pPr>
                    <w:pStyle w:val="Default"/>
                    <w:jc w:val="center"/>
                    <w:rPr>
                      <w:rFonts w:ascii="Calibri" w:hAnsi="Calibri" w:cs="Calibri"/>
                      <w:b/>
                      <w:sz w:val="22"/>
                      <w:szCs w:val="22"/>
                    </w:rPr>
                  </w:pPr>
                </w:p>
                <w:p w:rsidR="002123F4" w:rsidRPr="004B63C3" w:rsidRDefault="002123F4" w:rsidP="002123F4">
                  <w:pPr>
                    <w:pStyle w:val="Default"/>
                    <w:jc w:val="center"/>
                    <w:rPr>
                      <w:rFonts w:ascii="Calibri" w:hAnsi="Calibri" w:cs="Calibri"/>
                      <w:b/>
                      <w:sz w:val="22"/>
                      <w:szCs w:val="22"/>
                    </w:rPr>
                  </w:pPr>
                </w:p>
                <w:p w:rsidR="002123F4" w:rsidRPr="004B63C3" w:rsidRDefault="002123F4" w:rsidP="002123F4">
                  <w:pPr>
                    <w:pStyle w:val="Default"/>
                    <w:jc w:val="center"/>
                    <w:rPr>
                      <w:rFonts w:ascii="Calibri" w:hAnsi="Calibri" w:cs="Calibri"/>
                      <w:color w:val="0000FF"/>
                      <w:sz w:val="22"/>
                      <w:szCs w:val="22"/>
                    </w:rPr>
                  </w:pPr>
                  <w:r w:rsidRPr="004B63C3">
                    <w:rPr>
                      <w:rFonts w:ascii="Calibri" w:hAnsi="Calibri" w:cs="Calibri"/>
                      <w:b/>
                      <w:sz w:val="22"/>
                      <w:szCs w:val="22"/>
                    </w:rPr>
                    <w:t>Shares Outstanding</w:t>
                  </w:r>
                </w:p>
              </w:tc>
              <w:tc>
                <w:tcPr>
                  <w:tcW w:w="1516" w:type="dxa"/>
                  <w:tcBorders>
                    <w:bottom w:val="single" w:sz="4" w:space="0" w:color="auto"/>
                  </w:tcBorders>
                  <w:vAlign w:val="center"/>
                </w:tcPr>
                <w:p w:rsidR="002123F4" w:rsidRPr="004B63C3" w:rsidRDefault="002123F4" w:rsidP="002123F4">
                  <w:pPr>
                    <w:pStyle w:val="Default"/>
                    <w:jc w:val="center"/>
                    <w:rPr>
                      <w:rFonts w:ascii="Calibri" w:hAnsi="Calibri" w:cs="Calibri"/>
                      <w:color w:val="0000FF"/>
                      <w:sz w:val="22"/>
                      <w:szCs w:val="22"/>
                    </w:rPr>
                  </w:pPr>
                  <w:r w:rsidRPr="004B63C3">
                    <w:rPr>
                      <w:rFonts w:ascii="Calibri" w:hAnsi="Calibri" w:cs="Calibri"/>
                      <w:b/>
                      <w:sz w:val="22"/>
                      <w:szCs w:val="22"/>
                    </w:rPr>
                    <w:t>Weighted Average Remaining Life in Years</w:t>
                  </w:r>
                </w:p>
              </w:tc>
              <w:tc>
                <w:tcPr>
                  <w:tcW w:w="1259" w:type="dxa"/>
                  <w:tcBorders>
                    <w:bottom w:val="single" w:sz="4" w:space="0" w:color="auto"/>
                  </w:tcBorders>
                  <w:vAlign w:val="center"/>
                </w:tcPr>
                <w:p w:rsidR="002123F4" w:rsidRPr="004B63C3" w:rsidRDefault="002123F4" w:rsidP="002123F4">
                  <w:pPr>
                    <w:pStyle w:val="Default"/>
                    <w:jc w:val="center"/>
                    <w:rPr>
                      <w:rFonts w:ascii="Calibri" w:hAnsi="Calibri" w:cs="Calibri"/>
                      <w:b/>
                      <w:sz w:val="22"/>
                      <w:szCs w:val="22"/>
                    </w:rPr>
                  </w:pPr>
                </w:p>
                <w:p w:rsidR="002123F4" w:rsidRPr="004B63C3" w:rsidRDefault="002123F4" w:rsidP="002123F4">
                  <w:pPr>
                    <w:pStyle w:val="Default"/>
                    <w:jc w:val="center"/>
                    <w:rPr>
                      <w:rFonts w:ascii="Calibri" w:hAnsi="Calibri" w:cs="Calibri"/>
                      <w:b/>
                      <w:sz w:val="22"/>
                      <w:szCs w:val="22"/>
                    </w:rPr>
                  </w:pPr>
                </w:p>
                <w:p w:rsidR="002123F4" w:rsidRPr="004B63C3" w:rsidRDefault="002123F4" w:rsidP="002123F4">
                  <w:pPr>
                    <w:pStyle w:val="Default"/>
                    <w:jc w:val="center"/>
                    <w:rPr>
                      <w:rFonts w:ascii="Calibri" w:hAnsi="Calibri" w:cs="Calibri"/>
                      <w:b/>
                      <w:sz w:val="22"/>
                      <w:szCs w:val="22"/>
                    </w:rPr>
                  </w:pPr>
                </w:p>
                <w:p w:rsidR="002123F4" w:rsidRPr="004B63C3" w:rsidRDefault="002123F4" w:rsidP="002123F4">
                  <w:pPr>
                    <w:pStyle w:val="Default"/>
                    <w:jc w:val="center"/>
                    <w:rPr>
                      <w:rFonts w:ascii="Calibri" w:hAnsi="Calibri" w:cs="Calibri"/>
                      <w:b/>
                      <w:sz w:val="22"/>
                      <w:szCs w:val="22"/>
                    </w:rPr>
                  </w:pPr>
                  <w:r w:rsidRPr="004B63C3">
                    <w:rPr>
                      <w:rFonts w:ascii="Calibri" w:hAnsi="Calibri" w:cs="Calibri"/>
                      <w:b/>
                      <w:sz w:val="22"/>
                      <w:szCs w:val="22"/>
                    </w:rPr>
                    <w:t>Exercise Price</w:t>
                  </w:r>
                </w:p>
              </w:tc>
              <w:tc>
                <w:tcPr>
                  <w:tcW w:w="1459" w:type="dxa"/>
                  <w:tcBorders>
                    <w:bottom w:val="single" w:sz="4" w:space="0" w:color="auto"/>
                  </w:tcBorders>
                  <w:vAlign w:val="center"/>
                </w:tcPr>
                <w:p w:rsidR="002123F4" w:rsidRPr="004B63C3" w:rsidRDefault="002123F4" w:rsidP="002123F4">
                  <w:pPr>
                    <w:pStyle w:val="Default"/>
                    <w:jc w:val="center"/>
                    <w:rPr>
                      <w:rFonts w:ascii="Calibri" w:hAnsi="Calibri" w:cs="Calibri"/>
                      <w:sz w:val="22"/>
                      <w:szCs w:val="22"/>
                    </w:rPr>
                  </w:pPr>
                </w:p>
                <w:p w:rsidR="002123F4" w:rsidRPr="004B63C3" w:rsidRDefault="002123F4" w:rsidP="002123F4">
                  <w:pPr>
                    <w:pStyle w:val="Default"/>
                    <w:jc w:val="center"/>
                    <w:rPr>
                      <w:rFonts w:ascii="Calibri" w:hAnsi="Calibri" w:cs="Calibri"/>
                      <w:sz w:val="22"/>
                      <w:szCs w:val="22"/>
                    </w:rPr>
                  </w:pPr>
                </w:p>
                <w:p w:rsidR="002123F4" w:rsidRPr="004B63C3" w:rsidRDefault="002123F4" w:rsidP="002123F4">
                  <w:pPr>
                    <w:pStyle w:val="Default"/>
                    <w:jc w:val="center"/>
                    <w:rPr>
                      <w:rFonts w:ascii="Calibri" w:hAnsi="Calibri" w:cs="Calibri"/>
                      <w:sz w:val="22"/>
                      <w:szCs w:val="22"/>
                    </w:rPr>
                  </w:pPr>
                </w:p>
                <w:p w:rsidR="002123F4" w:rsidRPr="004B63C3" w:rsidRDefault="002123F4" w:rsidP="002123F4">
                  <w:pPr>
                    <w:pStyle w:val="Default"/>
                    <w:jc w:val="center"/>
                    <w:rPr>
                      <w:rFonts w:ascii="Calibri" w:hAnsi="Calibri" w:cs="Calibri"/>
                      <w:color w:val="0000FF"/>
                      <w:sz w:val="22"/>
                      <w:szCs w:val="22"/>
                    </w:rPr>
                  </w:pPr>
                  <w:r w:rsidRPr="004B63C3">
                    <w:rPr>
                      <w:rFonts w:ascii="Calibri" w:hAnsi="Calibri" w:cs="Calibri"/>
                      <w:sz w:val="22"/>
                      <w:szCs w:val="22"/>
                    </w:rPr>
                    <w:t>Shares Outstanding</w:t>
                  </w:r>
                </w:p>
              </w:tc>
              <w:tc>
                <w:tcPr>
                  <w:tcW w:w="1494" w:type="dxa"/>
                  <w:tcBorders>
                    <w:bottom w:val="single" w:sz="4" w:space="0" w:color="auto"/>
                  </w:tcBorders>
                  <w:vAlign w:val="center"/>
                </w:tcPr>
                <w:p w:rsidR="002123F4" w:rsidRPr="004B63C3" w:rsidRDefault="002123F4" w:rsidP="002123F4">
                  <w:pPr>
                    <w:pStyle w:val="Default"/>
                    <w:jc w:val="center"/>
                    <w:rPr>
                      <w:rFonts w:ascii="Calibri" w:hAnsi="Calibri" w:cs="Calibri"/>
                      <w:sz w:val="22"/>
                      <w:szCs w:val="22"/>
                    </w:rPr>
                  </w:pPr>
                  <w:r w:rsidRPr="004B63C3">
                    <w:rPr>
                      <w:rFonts w:ascii="Calibri" w:hAnsi="Calibri" w:cs="Calibri"/>
                      <w:sz w:val="22"/>
                      <w:szCs w:val="22"/>
                    </w:rPr>
                    <w:t xml:space="preserve">Weighted Average Remaining Life in </w:t>
                  </w:r>
                </w:p>
                <w:p w:rsidR="002123F4" w:rsidRPr="004B63C3" w:rsidRDefault="002123F4" w:rsidP="002123F4">
                  <w:pPr>
                    <w:pStyle w:val="Default"/>
                    <w:jc w:val="center"/>
                    <w:rPr>
                      <w:rFonts w:ascii="Calibri" w:hAnsi="Calibri" w:cs="Calibri"/>
                      <w:color w:val="0000FF"/>
                      <w:sz w:val="22"/>
                      <w:szCs w:val="22"/>
                    </w:rPr>
                  </w:pPr>
                  <w:r w:rsidRPr="004B63C3">
                    <w:rPr>
                      <w:rFonts w:ascii="Calibri" w:hAnsi="Calibri" w:cs="Calibri"/>
                      <w:sz w:val="22"/>
                      <w:szCs w:val="22"/>
                    </w:rPr>
                    <w:t>Years</w:t>
                  </w:r>
                </w:p>
              </w:tc>
              <w:tc>
                <w:tcPr>
                  <w:tcW w:w="1372" w:type="dxa"/>
                  <w:tcBorders>
                    <w:bottom w:val="single" w:sz="4" w:space="0" w:color="auto"/>
                  </w:tcBorders>
                  <w:vAlign w:val="center"/>
                </w:tcPr>
                <w:p w:rsidR="002123F4" w:rsidRPr="004B63C3" w:rsidRDefault="002123F4" w:rsidP="002123F4">
                  <w:pPr>
                    <w:pStyle w:val="Default"/>
                    <w:jc w:val="center"/>
                    <w:rPr>
                      <w:rFonts w:ascii="Calibri" w:hAnsi="Calibri" w:cs="Calibri"/>
                      <w:sz w:val="22"/>
                      <w:szCs w:val="22"/>
                    </w:rPr>
                  </w:pPr>
                </w:p>
                <w:p w:rsidR="002123F4" w:rsidRPr="004B63C3" w:rsidRDefault="002123F4" w:rsidP="002123F4">
                  <w:pPr>
                    <w:pStyle w:val="Default"/>
                    <w:jc w:val="center"/>
                    <w:rPr>
                      <w:rFonts w:ascii="Calibri" w:hAnsi="Calibri" w:cs="Calibri"/>
                      <w:sz w:val="22"/>
                      <w:szCs w:val="22"/>
                    </w:rPr>
                  </w:pPr>
                </w:p>
                <w:p w:rsidR="002123F4" w:rsidRPr="004B63C3" w:rsidRDefault="002123F4" w:rsidP="002123F4">
                  <w:pPr>
                    <w:pStyle w:val="Default"/>
                    <w:jc w:val="center"/>
                    <w:rPr>
                      <w:rFonts w:ascii="Calibri" w:hAnsi="Calibri" w:cs="Calibri"/>
                      <w:sz w:val="22"/>
                      <w:szCs w:val="22"/>
                    </w:rPr>
                  </w:pPr>
                </w:p>
                <w:p w:rsidR="002123F4" w:rsidRPr="004B63C3" w:rsidRDefault="002123F4" w:rsidP="002123F4">
                  <w:pPr>
                    <w:pStyle w:val="Default"/>
                    <w:jc w:val="center"/>
                    <w:rPr>
                      <w:rFonts w:ascii="Calibri" w:hAnsi="Calibri" w:cs="Calibri"/>
                      <w:sz w:val="22"/>
                      <w:szCs w:val="22"/>
                    </w:rPr>
                  </w:pPr>
                  <w:r w:rsidRPr="004B63C3">
                    <w:rPr>
                      <w:rFonts w:ascii="Calibri" w:hAnsi="Calibri" w:cs="Calibri"/>
                      <w:sz w:val="22"/>
                      <w:szCs w:val="22"/>
                    </w:rPr>
                    <w:t>Exercise Price</w:t>
                  </w:r>
                </w:p>
              </w:tc>
            </w:tr>
            <w:tr w:rsidR="002123F4" w:rsidRPr="004B63C3" w:rsidTr="002123F4">
              <w:trPr>
                <w:trHeight w:val="242"/>
              </w:trPr>
              <w:tc>
                <w:tcPr>
                  <w:tcW w:w="1591" w:type="dxa"/>
                  <w:tcBorders>
                    <w:top w:val="single" w:sz="4" w:space="0" w:color="auto"/>
                  </w:tcBorders>
                </w:tcPr>
                <w:p w:rsidR="002123F4" w:rsidRPr="004B63C3" w:rsidRDefault="002123F4" w:rsidP="002123F4">
                  <w:pPr>
                    <w:pStyle w:val="Default"/>
                    <w:ind w:left="252" w:hanging="252"/>
                    <w:rPr>
                      <w:rFonts w:ascii="Calibri" w:hAnsi="Calibri" w:cs="Calibri"/>
                      <w:color w:val="auto"/>
                      <w:sz w:val="22"/>
                      <w:szCs w:val="22"/>
                    </w:rPr>
                  </w:pPr>
                </w:p>
              </w:tc>
              <w:tc>
                <w:tcPr>
                  <w:tcW w:w="1516" w:type="dxa"/>
                  <w:tcBorders>
                    <w:top w:val="single" w:sz="4" w:space="0" w:color="auto"/>
                  </w:tcBorders>
                </w:tcPr>
                <w:p w:rsidR="002123F4" w:rsidRPr="004B63C3" w:rsidRDefault="002123F4" w:rsidP="002123F4">
                  <w:pPr>
                    <w:pStyle w:val="Default"/>
                    <w:ind w:left="252" w:hanging="252"/>
                    <w:rPr>
                      <w:rFonts w:ascii="Calibri" w:hAnsi="Calibri" w:cs="Calibri"/>
                      <w:color w:val="auto"/>
                      <w:sz w:val="22"/>
                      <w:szCs w:val="22"/>
                    </w:rPr>
                  </w:pPr>
                </w:p>
              </w:tc>
              <w:tc>
                <w:tcPr>
                  <w:tcW w:w="1259" w:type="dxa"/>
                  <w:tcBorders>
                    <w:top w:val="single" w:sz="4" w:space="0" w:color="auto"/>
                  </w:tcBorders>
                </w:tcPr>
                <w:p w:rsidR="002123F4" w:rsidRPr="004B63C3" w:rsidRDefault="002123F4" w:rsidP="002123F4">
                  <w:pPr>
                    <w:pStyle w:val="Default"/>
                    <w:jc w:val="right"/>
                    <w:rPr>
                      <w:rFonts w:ascii="Calibri" w:hAnsi="Calibri" w:cs="Calibri"/>
                      <w:b/>
                      <w:sz w:val="22"/>
                      <w:szCs w:val="22"/>
                    </w:rPr>
                  </w:pPr>
                </w:p>
              </w:tc>
              <w:tc>
                <w:tcPr>
                  <w:tcW w:w="1459" w:type="dxa"/>
                  <w:tcBorders>
                    <w:top w:val="single" w:sz="4" w:space="0" w:color="auto"/>
                  </w:tcBorders>
                </w:tcPr>
                <w:p w:rsidR="002123F4" w:rsidRPr="004B63C3" w:rsidRDefault="002123F4" w:rsidP="002123F4">
                  <w:pPr>
                    <w:pStyle w:val="Default"/>
                    <w:jc w:val="right"/>
                    <w:rPr>
                      <w:rFonts w:ascii="Calibri" w:hAnsi="Calibri" w:cs="Calibri"/>
                      <w:b/>
                      <w:sz w:val="22"/>
                      <w:szCs w:val="22"/>
                    </w:rPr>
                  </w:pPr>
                </w:p>
              </w:tc>
              <w:tc>
                <w:tcPr>
                  <w:tcW w:w="1494" w:type="dxa"/>
                  <w:tcBorders>
                    <w:top w:val="single" w:sz="4" w:space="0" w:color="auto"/>
                  </w:tcBorders>
                </w:tcPr>
                <w:p w:rsidR="002123F4" w:rsidRPr="004B63C3" w:rsidRDefault="002123F4" w:rsidP="002123F4">
                  <w:pPr>
                    <w:pStyle w:val="Default"/>
                    <w:jc w:val="right"/>
                    <w:rPr>
                      <w:rFonts w:ascii="Calibri" w:hAnsi="Calibri" w:cs="Calibri"/>
                      <w:sz w:val="22"/>
                      <w:szCs w:val="22"/>
                    </w:rPr>
                  </w:pPr>
                </w:p>
              </w:tc>
              <w:tc>
                <w:tcPr>
                  <w:tcW w:w="1372" w:type="dxa"/>
                  <w:tcBorders>
                    <w:top w:val="single" w:sz="4" w:space="0" w:color="auto"/>
                  </w:tcBorders>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54"/>
              </w:trPr>
              <w:tc>
                <w:tcPr>
                  <w:tcW w:w="1591" w:type="dxa"/>
                </w:tcPr>
                <w:p w:rsidR="002123F4" w:rsidRPr="004B63C3" w:rsidRDefault="002123F4" w:rsidP="002123F4">
                  <w:pPr>
                    <w:pStyle w:val="Default"/>
                    <w:ind w:left="252" w:hanging="252"/>
                    <w:rPr>
                      <w:rFonts w:ascii="Calibri" w:hAnsi="Calibri" w:cs="Calibri"/>
                      <w:color w:val="auto"/>
                      <w:sz w:val="22"/>
                      <w:szCs w:val="22"/>
                    </w:rPr>
                  </w:pPr>
                </w:p>
              </w:tc>
              <w:tc>
                <w:tcPr>
                  <w:tcW w:w="1516" w:type="dxa"/>
                </w:tcPr>
                <w:p w:rsidR="002123F4" w:rsidRPr="004B63C3" w:rsidRDefault="002123F4" w:rsidP="002123F4">
                  <w:pPr>
                    <w:pStyle w:val="Default"/>
                    <w:ind w:left="252" w:hanging="252"/>
                    <w:rPr>
                      <w:rFonts w:ascii="Calibri" w:hAnsi="Calibri" w:cs="Calibri"/>
                      <w:color w:val="auto"/>
                      <w:sz w:val="22"/>
                      <w:szCs w:val="22"/>
                    </w:rPr>
                  </w:pPr>
                </w:p>
              </w:tc>
              <w:tc>
                <w:tcPr>
                  <w:tcW w:w="1259" w:type="dxa"/>
                </w:tcPr>
                <w:p w:rsidR="002123F4" w:rsidRPr="004B63C3" w:rsidRDefault="002123F4" w:rsidP="002123F4">
                  <w:pPr>
                    <w:pStyle w:val="Default"/>
                    <w:jc w:val="right"/>
                    <w:rPr>
                      <w:rFonts w:ascii="Calibri" w:hAnsi="Calibri" w:cs="Calibri"/>
                      <w:b/>
                      <w:sz w:val="22"/>
                      <w:szCs w:val="22"/>
                    </w:rPr>
                  </w:pPr>
                </w:p>
              </w:tc>
              <w:tc>
                <w:tcPr>
                  <w:tcW w:w="1459" w:type="dxa"/>
                </w:tcPr>
                <w:p w:rsidR="002123F4" w:rsidRPr="004B63C3" w:rsidRDefault="002123F4" w:rsidP="002123F4">
                  <w:pPr>
                    <w:pStyle w:val="Default"/>
                    <w:jc w:val="right"/>
                    <w:rPr>
                      <w:rFonts w:ascii="Calibri" w:hAnsi="Calibri" w:cs="Calibri"/>
                      <w:b/>
                      <w:sz w:val="22"/>
                      <w:szCs w:val="22"/>
                    </w:rPr>
                  </w:pPr>
                </w:p>
              </w:tc>
              <w:tc>
                <w:tcPr>
                  <w:tcW w:w="1494" w:type="dxa"/>
                </w:tcPr>
                <w:p w:rsidR="002123F4" w:rsidRPr="004B63C3" w:rsidRDefault="002123F4" w:rsidP="002123F4">
                  <w:pPr>
                    <w:pStyle w:val="Default"/>
                    <w:jc w:val="right"/>
                    <w:rPr>
                      <w:rFonts w:ascii="Calibri" w:hAnsi="Calibri" w:cs="Calibri"/>
                      <w:sz w:val="22"/>
                      <w:szCs w:val="22"/>
                    </w:rPr>
                  </w:pPr>
                </w:p>
              </w:tc>
              <w:tc>
                <w:tcPr>
                  <w:tcW w:w="1372"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54"/>
              </w:trPr>
              <w:tc>
                <w:tcPr>
                  <w:tcW w:w="1591" w:type="dxa"/>
                </w:tcPr>
                <w:p w:rsidR="002123F4" w:rsidRPr="004B63C3" w:rsidRDefault="002123F4" w:rsidP="002123F4">
                  <w:pPr>
                    <w:pStyle w:val="Default"/>
                    <w:ind w:left="252" w:hanging="252"/>
                    <w:rPr>
                      <w:rFonts w:ascii="Calibri" w:hAnsi="Calibri" w:cs="Calibri"/>
                      <w:color w:val="auto"/>
                      <w:sz w:val="22"/>
                      <w:szCs w:val="22"/>
                    </w:rPr>
                  </w:pPr>
                </w:p>
              </w:tc>
              <w:tc>
                <w:tcPr>
                  <w:tcW w:w="1516" w:type="dxa"/>
                </w:tcPr>
                <w:p w:rsidR="002123F4" w:rsidRPr="004B63C3" w:rsidRDefault="002123F4" w:rsidP="002123F4">
                  <w:pPr>
                    <w:pStyle w:val="Default"/>
                    <w:ind w:left="252" w:hanging="252"/>
                    <w:rPr>
                      <w:rFonts w:ascii="Calibri" w:hAnsi="Calibri" w:cs="Calibri"/>
                      <w:color w:val="auto"/>
                      <w:sz w:val="22"/>
                      <w:szCs w:val="22"/>
                    </w:rPr>
                  </w:pPr>
                </w:p>
              </w:tc>
              <w:tc>
                <w:tcPr>
                  <w:tcW w:w="1259" w:type="dxa"/>
                </w:tcPr>
                <w:p w:rsidR="002123F4" w:rsidRPr="004B63C3" w:rsidRDefault="002123F4" w:rsidP="002123F4">
                  <w:pPr>
                    <w:pStyle w:val="Default"/>
                    <w:jc w:val="right"/>
                    <w:rPr>
                      <w:rFonts w:ascii="Calibri" w:hAnsi="Calibri" w:cs="Calibri"/>
                      <w:b/>
                      <w:sz w:val="22"/>
                      <w:szCs w:val="22"/>
                    </w:rPr>
                  </w:pPr>
                </w:p>
              </w:tc>
              <w:tc>
                <w:tcPr>
                  <w:tcW w:w="1459" w:type="dxa"/>
                </w:tcPr>
                <w:p w:rsidR="002123F4" w:rsidRPr="004B63C3" w:rsidRDefault="002123F4" w:rsidP="002123F4">
                  <w:pPr>
                    <w:pStyle w:val="Default"/>
                    <w:jc w:val="right"/>
                    <w:rPr>
                      <w:rFonts w:ascii="Calibri" w:hAnsi="Calibri" w:cs="Calibri"/>
                      <w:b/>
                      <w:sz w:val="22"/>
                      <w:szCs w:val="22"/>
                    </w:rPr>
                  </w:pPr>
                </w:p>
              </w:tc>
              <w:tc>
                <w:tcPr>
                  <w:tcW w:w="1494" w:type="dxa"/>
                </w:tcPr>
                <w:p w:rsidR="002123F4" w:rsidRPr="004B63C3" w:rsidRDefault="002123F4" w:rsidP="002123F4">
                  <w:pPr>
                    <w:pStyle w:val="Default"/>
                    <w:jc w:val="right"/>
                    <w:rPr>
                      <w:rFonts w:ascii="Calibri" w:hAnsi="Calibri" w:cs="Calibri"/>
                      <w:sz w:val="22"/>
                      <w:szCs w:val="22"/>
                    </w:rPr>
                  </w:pPr>
                </w:p>
              </w:tc>
              <w:tc>
                <w:tcPr>
                  <w:tcW w:w="1372"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42"/>
              </w:trPr>
              <w:tc>
                <w:tcPr>
                  <w:tcW w:w="1591" w:type="dxa"/>
                </w:tcPr>
                <w:p w:rsidR="002123F4" w:rsidRPr="004B63C3" w:rsidRDefault="002123F4" w:rsidP="002123F4">
                  <w:pPr>
                    <w:pStyle w:val="Default"/>
                    <w:ind w:left="252" w:hanging="252"/>
                    <w:rPr>
                      <w:rFonts w:ascii="Calibri" w:hAnsi="Calibri" w:cs="Calibri"/>
                      <w:color w:val="auto"/>
                      <w:sz w:val="22"/>
                      <w:szCs w:val="22"/>
                    </w:rPr>
                  </w:pPr>
                </w:p>
              </w:tc>
              <w:tc>
                <w:tcPr>
                  <w:tcW w:w="1516" w:type="dxa"/>
                </w:tcPr>
                <w:p w:rsidR="002123F4" w:rsidRPr="004B63C3" w:rsidRDefault="002123F4" w:rsidP="002123F4">
                  <w:pPr>
                    <w:pStyle w:val="Default"/>
                    <w:ind w:left="252" w:hanging="252"/>
                    <w:rPr>
                      <w:rFonts w:ascii="Calibri" w:hAnsi="Calibri" w:cs="Calibri"/>
                      <w:color w:val="auto"/>
                      <w:sz w:val="22"/>
                      <w:szCs w:val="22"/>
                    </w:rPr>
                  </w:pPr>
                </w:p>
              </w:tc>
              <w:tc>
                <w:tcPr>
                  <w:tcW w:w="1259" w:type="dxa"/>
                </w:tcPr>
                <w:p w:rsidR="002123F4" w:rsidRPr="004B63C3" w:rsidRDefault="002123F4" w:rsidP="002123F4">
                  <w:pPr>
                    <w:pStyle w:val="Default"/>
                    <w:jc w:val="right"/>
                    <w:rPr>
                      <w:rFonts w:ascii="Calibri" w:hAnsi="Calibri" w:cs="Calibri"/>
                      <w:b/>
                      <w:sz w:val="22"/>
                      <w:szCs w:val="22"/>
                    </w:rPr>
                  </w:pPr>
                </w:p>
              </w:tc>
              <w:tc>
                <w:tcPr>
                  <w:tcW w:w="1459" w:type="dxa"/>
                </w:tcPr>
                <w:p w:rsidR="002123F4" w:rsidRPr="004B63C3" w:rsidRDefault="002123F4" w:rsidP="002123F4">
                  <w:pPr>
                    <w:pStyle w:val="Default"/>
                    <w:jc w:val="right"/>
                    <w:rPr>
                      <w:rFonts w:ascii="Calibri" w:hAnsi="Calibri" w:cs="Calibri"/>
                      <w:b/>
                      <w:sz w:val="22"/>
                      <w:szCs w:val="22"/>
                    </w:rPr>
                  </w:pPr>
                </w:p>
              </w:tc>
              <w:tc>
                <w:tcPr>
                  <w:tcW w:w="1494" w:type="dxa"/>
                </w:tcPr>
                <w:p w:rsidR="002123F4" w:rsidRPr="004B63C3" w:rsidRDefault="002123F4" w:rsidP="002123F4">
                  <w:pPr>
                    <w:pStyle w:val="Default"/>
                    <w:jc w:val="right"/>
                    <w:rPr>
                      <w:rFonts w:ascii="Calibri" w:hAnsi="Calibri" w:cs="Calibri"/>
                      <w:sz w:val="22"/>
                      <w:szCs w:val="22"/>
                    </w:rPr>
                  </w:pPr>
                </w:p>
              </w:tc>
              <w:tc>
                <w:tcPr>
                  <w:tcW w:w="1372"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54"/>
              </w:trPr>
              <w:tc>
                <w:tcPr>
                  <w:tcW w:w="1591" w:type="dxa"/>
                  <w:tcBorders>
                    <w:bottom w:val="single" w:sz="4" w:space="0" w:color="auto"/>
                  </w:tcBorders>
                </w:tcPr>
                <w:p w:rsidR="002123F4" w:rsidRPr="004B63C3" w:rsidRDefault="002123F4" w:rsidP="002123F4">
                  <w:pPr>
                    <w:pStyle w:val="Default"/>
                    <w:ind w:left="252" w:hanging="252"/>
                    <w:rPr>
                      <w:rFonts w:ascii="Calibri" w:hAnsi="Calibri" w:cs="Calibri"/>
                      <w:color w:val="auto"/>
                      <w:sz w:val="22"/>
                      <w:szCs w:val="22"/>
                    </w:rPr>
                  </w:pPr>
                </w:p>
              </w:tc>
              <w:tc>
                <w:tcPr>
                  <w:tcW w:w="1516" w:type="dxa"/>
                  <w:tcBorders>
                    <w:bottom w:val="single" w:sz="4" w:space="0" w:color="auto"/>
                  </w:tcBorders>
                </w:tcPr>
                <w:p w:rsidR="002123F4" w:rsidRPr="004B63C3" w:rsidRDefault="002123F4" w:rsidP="002123F4">
                  <w:pPr>
                    <w:pStyle w:val="Default"/>
                    <w:ind w:left="252" w:hanging="252"/>
                    <w:rPr>
                      <w:rFonts w:ascii="Calibri" w:hAnsi="Calibri" w:cs="Calibri"/>
                      <w:color w:val="auto"/>
                      <w:sz w:val="22"/>
                      <w:szCs w:val="22"/>
                    </w:rPr>
                  </w:pPr>
                </w:p>
              </w:tc>
              <w:tc>
                <w:tcPr>
                  <w:tcW w:w="1259" w:type="dxa"/>
                  <w:tcBorders>
                    <w:bottom w:val="single" w:sz="4" w:space="0" w:color="auto"/>
                  </w:tcBorders>
                </w:tcPr>
                <w:p w:rsidR="002123F4" w:rsidRPr="004B63C3" w:rsidRDefault="002123F4" w:rsidP="002123F4">
                  <w:pPr>
                    <w:pStyle w:val="Default"/>
                    <w:jc w:val="right"/>
                    <w:rPr>
                      <w:rFonts w:ascii="Calibri" w:hAnsi="Calibri" w:cs="Calibri"/>
                      <w:b/>
                      <w:sz w:val="22"/>
                      <w:szCs w:val="22"/>
                    </w:rPr>
                  </w:pPr>
                </w:p>
              </w:tc>
              <w:tc>
                <w:tcPr>
                  <w:tcW w:w="1459" w:type="dxa"/>
                  <w:tcBorders>
                    <w:bottom w:val="single" w:sz="4" w:space="0" w:color="auto"/>
                  </w:tcBorders>
                </w:tcPr>
                <w:p w:rsidR="002123F4" w:rsidRPr="004B63C3" w:rsidRDefault="002123F4" w:rsidP="002123F4">
                  <w:pPr>
                    <w:pStyle w:val="Default"/>
                    <w:jc w:val="right"/>
                    <w:rPr>
                      <w:rFonts w:ascii="Calibri" w:hAnsi="Calibri" w:cs="Calibri"/>
                      <w:b/>
                      <w:sz w:val="22"/>
                      <w:szCs w:val="22"/>
                    </w:rPr>
                  </w:pPr>
                </w:p>
              </w:tc>
              <w:tc>
                <w:tcPr>
                  <w:tcW w:w="1494" w:type="dxa"/>
                  <w:tcBorders>
                    <w:bottom w:val="single" w:sz="4" w:space="0" w:color="auto"/>
                  </w:tcBorders>
                </w:tcPr>
                <w:p w:rsidR="002123F4" w:rsidRPr="004B63C3" w:rsidRDefault="002123F4" w:rsidP="002123F4">
                  <w:pPr>
                    <w:pStyle w:val="Default"/>
                    <w:jc w:val="right"/>
                    <w:rPr>
                      <w:rFonts w:ascii="Calibri" w:hAnsi="Calibri" w:cs="Calibri"/>
                      <w:sz w:val="22"/>
                      <w:szCs w:val="22"/>
                    </w:rPr>
                  </w:pPr>
                </w:p>
              </w:tc>
              <w:tc>
                <w:tcPr>
                  <w:tcW w:w="1372" w:type="dxa"/>
                  <w:tcBorders>
                    <w:bottom w:val="single" w:sz="4" w:space="0" w:color="auto"/>
                  </w:tcBorders>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375"/>
              </w:trPr>
              <w:tc>
                <w:tcPr>
                  <w:tcW w:w="1591" w:type="dxa"/>
                  <w:tcBorders>
                    <w:top w:val="single" w:sz="4" w:space="0" w:color="auto"/>
                    <w:bottom w:val="double" w:sz="4" w:space="0" w:color="auto"/>
                  </w:tcBorders>
                </w:tcPr>
                <w:p w:rsidR="002123F4" w:rsidRPr="004B63C3" w:rsidRDefault="002123F4" w:rsidP="002123F4">
                  <w:pPr>
                    <w:pStyle w:val="Default"/>
                    <w:spacing w:before="120"/>
                    <w:ind w:left="252" w:hanging="252"/>
                    <w:rPr>
                      <w:rFonts w:ascii="Calibri" w:hAnsi="Calibri" w:cs="Calibri"/>
                      <w:color w:val="auto"/>
                      <w:sz w:val="22"/>
                      <w:szCs w:val="22"/>
                    </w:rPr>
                  </w:pPr>
                </w:p>
              </w:tc>
              <w:tc>
                <w:tcPr>
                  <w:tcW w:w="1516" w:type="dxa"/>
                  <w:tcBorders>
                    <w:top w:val="single" w:sz="4" w:space="0" w:color="auto"/>
                    <w:bottom w:val="double" w:sz="4" w:space="0" w:color="auto"/>
                  </w:tcBorders>
                </w:tcPr>
                <w:p w:rsidR="002123F4" w:rsidRPr="004B63C3" w:rsidRDefault="002123F4" w:rsidP="002123F4">
                  <w:pPr>
                    <w:pStyle w:val="Default"/>
                    <w:spacing w:before="120"/>
                    <w:ind w:left="252" w:hanging="252"/>
                    <w:rPr>
                      <w:rFonts w:ascii="Calibri" w:hAnsi="Calibri" w:cs="Calibri"/>
                      <w:color w:val="auto"/>
                      <w:sz w:val="22"/>
                      <w:szCs w:val="22"/>
                    </w:rPr>
                  </w:pPr>
                </w:p>
              </w:tc>
              <w:tc>
                <w:tcPr>
                  <w:tcW w:w="1259" w:type="dxa"/>
                  <w:tcBorders>
                    <w:top w:val="single" w:sz="4" w:space="0" w:color="auto"/>
                    <w:bottom w:val="double" w:sz="4" w:space="0" w:color="auto"/>
                  </w:tcBorders>
                </w:tcPr>
                <w:p w:rsidR="002123F4" w:rsidRPr="004B63C3" w:rsidRDefault="002123F4" w:rsidP="002123F4">
                  <w:pPr>
                    <w:pStyle w:val="Default"/>
                    <w:spacing w:before="120"/>
                    <w:jc w:val="right"/>
                    <w:rPr>
                      <w:rFonts w:ascii="Calibri" w:hAnsi="Calibri" w:cs="Calibri"/>
                      <w:b/>
                      <w:sz w:val="22"/>
                      <w:szCs w:val="22"/>
                    </w:rPr>
                  </w:pPr>
                </w:p>
              </w:tc>
              <w:tc>
                <w:tcPr>
                  <w:tcW w:w="1459" w:type="dxa"/>
                  <w:tcBorders>
                    <w:top w:val="single" w:sz="4" w:space="0" w:color="auto"/>
                    <w:bottom w:val="double" w:sz="4" w:space="0" w:color="auto"/>
                  </w:tcBorders>
                </w:tcPr>
                <w:p w:rsidR="002123F4" w:rsidRPr="004B63C3" w:rsidRDefault="002123F4" w:rsidP="002123F4">
                  <w:pPr>
                    <w:pStyle w:val="Default"/>
                    <w:spacing w:before="120"/>
                    <w:jc w:val="right"/>
                    <w:rPr>
                      <w:rFonts w:ascii="Calibri" w:hAnsi="Calibri" w:cs="Calibri"/>
                      <w:b/>
                      <w:sz w:val="22"/>
                      <w:szCs w:val="22"/>
                    </w:rPr>
                  </w:pPr>
                </w:p>
              </w:tc>
              <w:tc>
                <w:tcPr>
                  <w:tcW w:w="1494" w:type="dxa"/>
                  <w:tcBorders>
                    <w:top w:val="single" w:sz="4" w:space="0" w:color="auto"/>
                    <w:bottom w:val="double" w:sz="4" w:space="0" w:color="auto"/>
                  </w:tcBorders>
                </w:tcPr>
                <w:p w:rsidR="002123F4" w:rsidRPr="004B63C3" w:rsidRDefault="002123F4" w:rsidP="002123F4">
                  <w:pPr>
                    <w:pStyle w:val="Default"/>
                    <w:spacing w:before="120"/>
                    <w:jc w:val="right"/>
                    <w:rPr>
                      <w:rFonts w:ascii="Calibri" w:hAnsi="Calibri" w:cs="Calibri"/>
                      <w:sz w:val="22"/>
                      <w:szCs w:val="22"/>
                    </w:rPr>
                  </w:pPr>
                </w:p>
              </w:tc>
              <w:tc>
                <w:tcPr>
                  <w:tcW w:w="1372" w:type="dxa"/>
                  <w:tcBorders>
                    <w:top w:val="single" w:sz="4" w:space="0" w:color="auto"/>
                    <w:bottom w:val="double" w:sz="4" w:space="0" w:color="auto"/>
                  </w:tcBorders>
                </w:tcPr>
                <w:p w:rsidR="002123F4" w:rsidRPr="004B63C3" w:rsidRDefault="002123F4" w:rsidP="002123F4">
                  <w:pPr>
                    <w:pStyle w:val="Default"/>
                    <w:spacing w:before="120"/>
                    <w:jc w:val="right"/>
                    <w:rPr>
                      <w:rFonts w:ascii="Calibri" w:hAnsi="Calibri" w:cs="Calibri"/>
                      <w:sz w:val="22"/>
                      <w:szCs w:val="22"/>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pStyle w:val="NormalWeb"/>
              <w:spacing w:before="240" w:beforeAutospacing="0" w:after="240" w:afterAutospacing="0"/>
              <w:ind w:left="720"/>
              <w:jc w:val="both"/>
              <w:rPr>
                <w:rFonts w:ascii="Calibri" w:hAnsi="Calibri" w:cs="Calibri"/>
                <w:color w:val="000000"/>
                <w:sz w:val="22"/>
                <w:szCs w:val="22"/>
              </w:rPr>
            </w:pPr>
            <w:r w:rsidRPr="004B63C3">
              <w:rPr>
                <w:rFonts w:ascii="Calibri" w:hAnsi="Calibri" w:cs="Calibri"/>
                <w:color w:val="000000"/>
                <w:sz w:val="22"/>
                <w:szCs w:val="22"/>
              </w:rPr>
              <w:t>Fair value of each share option is estimated on the date of grant using Black-Scholes pricing model with the following assumptions:</w:t>
            </w:r>
          </w:p>
          <w:tbl>
            <w:tblPr>
              <w:tblW w:w="874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68"/>
              <w:gridCol w:w="1888"/>
              <w:gridCol w:w="1690"/>
            </w:tblGrid>
            <w:tr w:rsidR="002123F4" w:rsidRPr="004B63C3" w:rsidTr="002123F4">
              <w:trPr>
                <w:trHeight w:val="299"/>
              </w:trPr>
              <w:tc>
                <w:tcPr>
                  <w:tcW w:w="5168"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p>
              </w:tc>
              <w:tc>
                <w:tcPr>
                  <w:tcW w:w="1888" w:type="dxa"/>
                  <w:tcBorders>
                    <w:top w:val="single" w:sz="4" w:space="0" w:color="auto"/>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690" w:type="dxa"/>
                  <w:tcBorders>
                    <w:top w:val="single" w:sz="4" w:space="0" w:color="auto"/>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10"/>
              </w:trPr>
              <w:tc>
                <w:tcPr>
                  <w:tcW w:w="5168"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Dividend yield</w:t>
                  </w:r>
                </w:p>
              </w:tc>
              <w:tc>
                <w:tcPr>
                  <w:tcW w:w="1888" w:type="dxa"/>
                  <w:tcBorders>
                    <w:top w:val="nil"/>
                    <w:left w:val="nil"/>
                    <w:bottom w:val="nil"/>
                    <w:right w:val="nil"/>
                  </w:tcBorders>
                </w:tcPr>
                <w:p w:rsidR="002123F4" w:rsidRPr="004B63C3" w:rsidRDefault="002123F4" w:rsidP="002123F4">
                  <w:pPr>
                    <w:pStyle w:val="NoSpacing"/>
                    <w:rPr>
                      <w:rFonts w:cs="Calibri"/>
                    </w:rPr>
                  </w:pPr>
                </w:p>
              </w:tc>
              <w:tc>
                <w:tcPr>
                  <w:tcW w:w="1690"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39"/>
              </w:trPr>
              <w:tc>
                <w:tcPr>
                  <w:tcW w:w="5168"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Risk free interest rate</w:t>
                  </w:r>
                </w:p>
              </w:tc>
              <w:tc>
                <w:tcPr>
                  <w:tcW w:w="1888" w:type="dxa"/>
                  <w:tcBorders>
                    <w:top w:val="nil"/>
                    <w:left w:val="nil"/>
                    <w:bottom w:val="nil"/>
                    <w:right w:val="nil"/>
                  </w:tcBorders>
                  <w:vAlign w:val="bottom"/>
                </w:tcPr>
                <w:p w:rsidR="002123F4" w:rsidRPr="004B63C3" w:rsidRDefault="002123F4" w:rsidP="002123F4">
                  <w:pPr>
                    <w:pStyle w:val="NoSpacing"/>
                    <w:rPr>
                      <w:rFonts w:cs="Calibri"/>
                    </w:rPr>
                  </w:pPr>
                </w:p>
              </w:tc>
              <w:tc>
                <w:tcPr>
                  <w:tcW w:w="169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1"/>
              </w:trPr>
              <w:tc>
                <w:tcPr>
                  <w:tcW w:w="5168"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Expected life</w:t>
                  </w:r>
                </w:p>
              </w:tc>
              <w:tc>
                <w:tcPr>
                  <w:tcW w:w="1888" w:type="dxa"/>
                  <w:tcBorders>
                    <w:top w:val="nil"/>
                    <w:left w:val="nil"/>
                    <w:bottom w:val="nil"/>
                    <w:right w:val="nil"/>
                  </w:tcBorders>
                  <w:vAlign w:val="bottom"/>
                </w:tcPr>
                <w:p w:rsidR="002123F4" w:rsidRPr="004B63C3" w:rsidRDefault="002123F4" w:rsidP="002123F4">
                  <w:pPr>
                    <w:pStyle w:val="NoSpacing"/>
                    <w:rPr>
                      <w:rFonts w:cs="Calibri"/>
                    </w:rPr>
                  </w:pPr>
                </w:p>
              </w:tc>
              <w:tc>
                <w:tcPr>
                  <w:tcW w:w="1690"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1"/>
              </w:trPr>
              <w:tc>
                <w:tcPr>
                  <w:tcW w:w="5168"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Volatility</w:t>
                  </w:r>
                </w:p>
              </w:tc>
              <w:tc>
                <w:tcPr>
                  <w:tcW w:w="1888"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690"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D965F7" w:rsidP="002123F4">
            <w:pPr>
              <w:rPr>
                <w:rFonts w:ascii="Calibri" w:hAnsi="Calibri" w:cs="Calibri"/>
                <w:b/>
                <w:bCs/>
                <w:color w:val="000000"/>
              </w:rPr>
            </w:pPr>
            <w:r>
              <w:rPr>
                <w:rFonts w:ascii="Calibri" w:hAnsi="Calibri" w:cs="Calibri"/>
                <w:b/>
                <w:bCs/>
                <w:noProof/>
                <w:color w:val="000000"/>
              </w:rPr>
              <w:pict>
                <v:shape id="_x0000_s1067" type="#_x0000_t202" style="position:absolute;margin-left:-3.4pt;margin-top:4pt;width:54.75pt;height:54.15pt;z-index:27;mso-position-horizontal-relative:text;mso-position-vertical-relative:text" fillcolor="#fabf8f" strokecolor="#f2f2f2" strokeweight="3pt">
                  <v:shadow on="t" type="perspective" color="#974706" opacity=".5" offset="1pt" offset2="-1pt"/>
                  <v:textbox style="mso-next-textbox:#_x0000_s1067">
                    <w:txbxContent>
                      <w:p w:rsidR="00B86B00" w:rsidRPr="008C1F92" w:rsidRDefault="00B86B00" w:rsidP="00A05817">
                        <w:pPr>
                          <w:rPr>
                            <w:rFonts w:ascii="Garamond" w:hAnsi="Garamond"/>
                            <w:sz w:val="20"/>
                            <w:szCs w:val="20"/>
                          </w:rPr>
                        </w:pPr>
                        <w:r>
                          <w:rPr>
                            <w:rFonts w:ascii="Garamond" w:hAnsi="Garamond"/>
                            <w:sz w:val="20"/>
                            <w:szCs w:val="20"/>
                          </w:rPr>
                          <w:t>If black-Scholes model</w:t>
                        </w:r>
                      </w:p>
                    </w:txbxContent>
                  </v:textbox>
                </v:shape>
              </w:pict>
            </w: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AB5840" w:rsidRPr="004B63C3" w:rsidRDefault="00AB5840"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26.19</w:t>
            </w:r>
          </w:p>
        </w:tc>
        <w:tc>
          <w:tcPr>
            <w:tcW w:w="9900" w:type="dxa"/>
            <w:tcBorders>
              <w:top w:val="nil"/>
              <w:left w:val="nil"/>
              <w:bottom w:val="nil"/>
              <w:right w:val="nil"/>
            </w:tcBorders>
            <w:shd w:val="clear" w:color="auto" w:fill="auto"/>
          </w:tcPr>
          <w:p w:rsidR="005E0349" w:rsidRPr="004B63C3" w:rsidRDefault="005E0349" w:rsidP="00F50A5F">
            <w:pPr>
              <w:pStyle w:val="NormalWeb"/>
              <w:spacing w:before="240" w:beforeAutospacing="0" w:after="240" w:afterAutospacing="0"/>
              <w:ind w:left="720"/>
              <w:jc w:val="both"/>
              <w:rPr>
                <w:rFonts w:ascii="Calibri" w:hAnsi="Calibri" w:cs="Calibri"/>
                <w:sz w:val="22"/>
                <w:szCs w:val="22"/>
              </w:rPr>
            </w:pPr>
          </w:p>
          <w:p w:rsidR="005E0349" w:rsidRPr="004B63C3" w:rsidRDefault="005E0349" w:rsidP="00F50A5F">
            <w:pPr>
              <w:pStyle w:val="NormalWeb"/>
              <w:spacing w:before="240" w:beforeAutospacing="0" w:after="240" w:afterAutospacing="0"/>
              <w:ind w:left="720"/>
              <w:jc w:val="both"/>
              <w:rPr>
                <w:rFonts w:ascii="Calibri" w:hAnsi="Calibri" w:cs="Calibri"/>
                <w:sz w:val="22"/>
                <w:szCs w:val="22"/>
              </w:rPr>
            </w:pPr>
          </w:p>
          <w:p w:rsidR="005E0349" w:rsidRPr="004B63C3" w:rsidRDefault="005E0349" w:rsidP="00F50A5F">
            <w:pPr>
              <w:pStyle w:val="NormalWeb"/>
              <w:spacing w:before="240" w:beforeAutospacing="0" w:after="240" w:afterAutospacing="0"/>
              <w:ind w:left="720"/>
              <w:jc w:val="both"/>
              <w:rPr>
                <w:rFonts w:ascii="Calibri" w:hAnsi="Calibri" w:cs="Calibri"/>
                <w:sz w:val="22"/>
                <w:szCs w:val="22"/>
              </w:rPr>
            </w:pPr>
          </w:p>
          <w:p w:rsidR="002123F4" w:rsidRPr="004B63C3" w:rsidRDefault="00D965F7" w:rsidP="00F50A5F">
            <w:pPr>
              <w:pStyle w:val="NormalWeb"/>
              <w:spacing w:before="240" w:beforeAutospacing="0" w:after="240" w:afterAutospacing="0"/>
              <w:ind w:left="720"/>
              <w:jc w:val="both"/>
              <w:rPr>
                <w:rFonts w:ascii="Calibri" w:hAnsi="Calibri" w:cs="Calibri"/>
                <w:color w:val="000000"/>
                <w:sz w:val="22"/>
                <w:szCs w:val="22"/>
              </w:rPr>
            </w:pPr>
            <w:r>
              <w:rPr>
                <w:rFonts w:ascii="Calibri" w:hAnsi="Calibri" w:cs="Calibri"/>
                <w:b/>
                <w:bCs/>
                <w:noProof/>
                <w:color w:val="000000"/>
              </w:rPr>
              <w:pict>
                <v:shape id="_x0000_s1068" type="#_x0000_t202" style="position:absolute;left:0;text-align:left;margin-left:492.5pt;margin-top:2.95pt;width:54.75pt;height:49.5pt;z-index:28" fillcolor="#fabf8f" strokecolor="#f2f2f2" strokeweight="3pt">
                  <v:shadow on="t" type="perspective" color="#974706" opacity=".5" offset="1pt" offset2="-1pt"/>
                  <v:textbox style="mso-next-textbox:#_x0000_s1068">
                    <w:txbxContent>
                      <w:p w:rsidR="00B86B00" w:rsidRPr="008C1F92" w:rsidRDefault="00B86B00" w:rsidP="00A05817">
                        <w:pPr>
                          <w:rPr>
                            <w:rFonts w:ascii="Garamond" w:hAnsi="Garamond"/>
                            <w:sz w:val="20"/>
                            <w:szCs w:val="20"/>
                          </w:rPr>
                        </w:pPr>
                        <w:r>
                          <w:rPr>
                            <w:rFonts w:ascii="Garamond" w:hAnsi="Garamond"/>
                            <w:sz w:val="20"/>
                            <w:szCs w:val="20"/>
                          </w:rPr>
                          <w:t>If binomial model</w:t>
                        </w:r>
                      </w:p>
                    </w:txbxContent>
                  </v:textbox>
                </v:shape>
              </w:pict>
            </w:r>
            <w:r w:rsidR="002123F4" w:rsidRPr="004B63C3">
              <w:rPr>
                <w:rFonts w:ascii="Calibri" w:hAnsi="Calibri" w:cs="Calibri"/>
                <w:sz w:val="22"/>
                <w:szCs w:val="22"/>
              </w:rPr>
              <w:t>Options were priced using a binomial option pricing model.  When relevant, the expected life used in the model has been adjusted based on management’s best estimate for the effects of non-transferability, exercise restrictions, including the probability of meeting market conditions attached to the option, and behavioral considerations. Expected volatility is based on the historical share price volatility over the past five (5) years. To allow for the effects of early exercise, it was assumed that executives and senior employees would exercise the options after vesting date the share price was two and a half times the exercise price.</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872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54"/>
              <w:gridCol w:w="1884"/>
              <w:gridCol w:w="1685"/>
            </w:tblGrid>
            <w:tr w:rsidR="002123F4" w:rsidRPr="004B63C3" w:rsidTr="002123F4">
              <w:trPr>
                <w:trHeight w:val="300"/>
              </w:trPr>
              <w:tc>
                <w:tcPr>
                  <w:tcW w:w="5154"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p>
              </w:tc>
              <w:tc>
                <w:tcPr>
                  <w:tcW w:w="1884" w:type="dxa"/>
                  <w:tcBorders>
                    <w:top w:val="single" w:sz="4" w:space="0" w:color="auto"/>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685" w:type="dxa"/>
                  <w:tcBorders>
                    <w:top w:val="single" w:sz="4" w:space="0" w:color="auto"/>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12"/>
              </w:trPr>
              <w:tc>
                <w:tcPr>
                  <w:tcW w:w="515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Grant date share price</w:t>
                  </w:r>
                </w:p>
              </w:tc>
              <w:tc>
                <w:tcPr>
                  <w:tcW w:w="1884" w:type="dxa"/>
                  <w:tcBorders>
                    <w:top w:val="nil"/>
                    <w:left w:val="nil"/>
                    <w:bottom w:val="nil"/>
                    <w:right w:val="nil"/>
                  </w:tcBorders>
                </w:tcPr>
                <w:p w:rsidR="002123F4" w:rsidRPr="004B63C3" w:rsidRDefault="002123F4" w:rsidP="002123F4">
                  <w:pPr>
                    <w:pStyle w:val="NoSpacing"/>
                    <w:rPr>
                      <w:rFonts w:cs="Calibri"/>
                    </w:rPr>
                  </w:pPr>
                </w:p>
              </w:tc>
              <w:tc>
                <w:tcPr>
                  <w:tcW w:w="1685"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51"/>
              </w:trPr>
              <w:tc>
                <w:tcPr>
                  <w:tcW w:w="515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Exercise price</w:t>
                  </w:r>
                </w:p>
              </w:tc>
              <w:tc>
                <w:tcPr>
                  <w:tcW w:w="1884" w:type="dxa"/>
                  <w:tcBorders>
                    <w:top w:val="nil"/>
                    <w:left w:val="nil"/>
                    <w:bottom w:val="nil"/>
                    <w:right w:val="nil"/>
                  </w:tcBorders>
                  <w:vAlign w:val="bottom"/>
                </w:tcPr>
                <w:p w:rsidR="002123F4" w:rsidRPr="004B63C3" w:rsidRDefault="002123F4" w:rsidP="002123F4">
                  <w:pPr>
                    <w:pStyle w:val="NoSpacing"/>
                    <w:rPr>
                      <w:rFonts w:cs="Calibri"/>
                    </w:rPr>
                  </w:pPr>
                </w:p>
              </w:tc>
              <w:tc>
                <w:tcPr>
                  <w:tcW w:w="168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1"/>
              </w:trPr>
              <w:tc>
                <w:tcPr>
                  <w:tcW w:w="515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Expected volatility</w:t>
                  </w:r>
                </w:p>
              </w:tc>
              <w:tc>
                <w:tcPr>
                  <w:tcW w:w="1884" w:type="dxa"/>
                  <w:tcBorders>
                    <w:top w:val="nil"/>
                    <w:left w:val="nil"/>
                    <w:bottom w:val="nil"/>
                    <w:right w:val="nil"/>
                  </w:tcBorders>
                  <w:vAlign w:val="bottom"/>
                </w:tcPr>
                <w:p w:rsidR="002123F4" w:rsidRPr="004B63C3" w:rsidRDefault="002123F4" w:rsidP="002123F4">
                  <w:pPr>
                    <w:pStyle w:val="NoSpacing"/>
                    <w:rPr>
                      <w:rFonts w:cs="Calibri"/>
                    </w:rPr>
                  </w:pPr>
                </w:p>
              </w:tc>
              <w:tc>
                <w:tcPr>
                  <w:tcW w:w="168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1"/>
              </w:trPr>
              <w:tc>
                <w:tcPr>
                  <w:tcW w:w="515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Option life</w:t>
                  </w:r>
                </w:p>
              </w:tc>
              <w:tc>
                <w:tcPr>
                  <w:tcW w:w="1884" w:type="dxa"/>
                  <w:tcBorders>
                    <w:top w:val="nil"/>
                    <w:left w:val="nil"/>
                    <w:bottom w:val="nil"/>
                    <w:right w:val="nil"/>
                  </w:tcBorders>
                  <w:vAlign w:val="bottom"/>
                </w:tcPr>
                <w:p w:rsidR="002123F4" w:rsidRPr="004B63C3" w:rsidRDefault="002123F4" w:rsidP="002123F4">
                  <w:pPr>
                    <w:pStyle w:val="NoSpacing"/>
                    <w:rPr>
                      <w:rFonts w:cs="Calibri"/>
                    </w:rPr>
                  </w:pPr>
                </w:p>
              </w:tc>
              <w:tc>
                <w:tcPr>
                  <w:tcW w:w="168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1"/>
              </w:trPr>
              <w:tc>
                <w:tcPr>
                  <w:tcW w:w="515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Dividend yield</w:t>
                  </w:r>
                </w:p>
              </w:tc>
              <w:tc>
                <w:tcPr>
                  <w:tcW w:w="1884" w:type="dxa"/>
                  <w:tcBorders>
                    <w:top w:val="nil"/>
                    <w:left w:val="nil"/>
                    <w:bottom w:val="nil"/>
                    <w:right w:val="nil"/>
                  </w:tcBorders>
                  <w:vAlign w:val="bottom"/>
                </w:tcPr>
                <w:p w:rsidR="002123F4" w:rsidRPr="004B63C3" w:rsidRDefault="002123F4" w:rsidP="002123F4">
                  <w:pPr>
                    <w:pStyle w:val="NoSpacing"/>
                    <w:rPr>
                      <w:rFonts w:cs="Calibri"/>
                    </w:rPr>
                  </w:pPr>
                </w:p>
              </w:tc>
              <w:tc>
                <w:tcPr>
                  <w:tcW w:w="168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1"/>
              </w:trPr>
              <w:tc>
                <w:tcPr>
                  <w:tcW w:w="515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Risk-free rate</w:t>
                  </w:r>
                </w:p>
              </w:tc>
              <w:tc>
                <w:tcPr>
                  <w:tcW w:w="1884" w:type="dxa"/>
                  <w:tcBorders>
                    <w:top w:val="nil"/>
                    <w:left w:val="nil"/>
                    <w:bottom w:val="nil"/>
                    <w:right w:val="nil"/>
                  </w:tcBorders>
                  <w:vAlign w:val="bottom"/>
                </w:tcPr>
                <w:p w:rsidR="002123F4" w:rsidRPr="004B63C3" w:rsidRDefault="002123F4" w:rsidP="002123F4">
                  <w:pPr>
                    <w:pStyle w:val="NoSpacing"/>
                    <w:rPr>
                      <w:rFonts w:cs="Calibri"/>
                    </w:rPr>
                  </w:pPr>
                </w:p>
              </w:tc>
              <w:tc>
                <w:tcPr>
                  <w:tcW w:w="168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63"/>
              </w:trPr>
              <w:tc>
                <w:tcPr>
                  <w:tcW w:w="5154" w:type="dxa"/>
                  <w:tcBorders>
                    <w:top w:val="nil"/>
                    <w:left w:val="nil"/>
                    <w:bottom w:val="single" w:sz="4" w:space="0" w:color="auto"/>
                    <w:right w:val="nil"/>
                  </w:tcBorders>
                </w:tcPr>
                <w:p w:rsidR="002123F4" w:rsidRPr="004B63C3" w:rsidRDefault="002123F4" w:rsidP="002123F4">
                  <w:pPr>
                    <w:pStyle w:val="NoSpacing"/>
                    <w:rPr>
                      <w:rFonts w:cs="Calibri"/>
                      <w:color w:val="0000FF"/>
                    </w:rPr>
                  </w:pPr>
                  <w:r w:rsidRPr="004B63C3">
                    <w:rPr>
                      <w:rFonts w:cs="Calibri"/>
                      <w:color w:val="0000FF"/>
                    </w:rPr>
                    <w:t>[</w:t>
                  </w:r>
                  <w:r w:rsidRPr="004B63C3">
                    <w:rPr>
                      <w:rFonts w:cs="Calibri"/>
                      <w:i/>
                      <w:color w:val="0000FF"/>
                      <w:u w:val="single"/>
                    </w:rPr>
                    <w:t>Others</w:t>
                  </w:r>
                  <w:r w:rsidRPr="004B63C3">
                    <w:rPr>
                      <w:rFonts w:cs="Calibri"/>
                      <w:color w:val="0000FF"/>
                    </w:rPr>
                    <w:t>]</w:t>
                  </w:r>
                </w:p>
              </w:tc>
              <w:tc>
                <w:tcPr>
                  <w:tcW w:w="1884"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685"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AB5840" w:rsidRPr="004B63C3" w:rsidRDefault="00AB5840"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26.23(a)</w:t>
            </w:r>
          </w:p>
        </w:tc>
        <w:tc>
          <w:tcPr>
            <w:tcW w:w="9900" w:type="dxa"/>
            <w:tcBorders>
              <w:top w:val="nil"/>
              <w:left w:val="nil"/>
              <w:bottom w:val="nil"/>
              <w:right w:val="nil"/>
            </w:tcBorders>
            <w:shd w:val="clear" w:color="auto" w:fill="auto"/>
          </w:tcPr>
          <w:p w:rsidR="002123F4" w:rsidRPr="004B63C3" w:rsidRDefault="002123F4" w:rsidP="004D378A">
            <w:pPr>
              <w:pStyle w:val="NormalWeb"/>
              <w:spacing w:before="240" w:beforeAutospacing="0" w:after="0" w:afterAutospacing="0"/>
              <w:ind w:left="720"/>
              <w:jc w:val="both"/>
              <w:rPr>
                <w:rFonts w:ascii="Calibri" w:hAnsi="Calibri" w:cs="Calibri"/>
                <w:color w:val="000000"/>
                <w:sz w:val="22"/>
                <w:szCs w:val="22"/>
              </w:rPr>
            </w:pPr>
            <w:r w:rsidRPr="004B63C3">
              <w:rPr>
                <w:rFonts w:ascii="Calibri" w:hAnsi="Calibri" w:cs="Calibri"/>
                <w:color w:val="000000"/>
                <w:sz w:val="22"/>
                <w:szCs w:val="22"/>
              </w:rPr>
              <w:t xml:space="preserve">The compensation expense recognized by the </w:t>
            </w:r>
            <w:r w:rsidRPr="004B63C3">
              <w:rPr>
                <w:rFonts w:ascii="Calibri" w:hAnsi="Calibri" w:cs="Calibri"/>
                <w:sz w:val="22"/>
                <w:szCs w:val="22"/>
              </w:rPr>
              <w:t>Company</w:t>
            </w:r>
            <w:r w:rsidRPr="004B63C3">
              <w:rPr>
                <w:rFonts w:ascii="Calibri" w:hAnsi="Calibri" w:cs="Calibri"/>
                <w:color w:val="000000"/>
                <w:sz w:val="22"/>
                <w:szCs w:val="22"/>
              </w:rPr>
              <w:t xml:space="preserve"> arising from stock option grants amounted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compensation expense for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during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respectively.</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4D378A">
            <w:pPr>
              <w:pStyle w:val="NormalWeb"/>
              <w:spacing w:before="120" w:beforeAutospacing="0" w:after="240" w:afterAutospacing="0"/>
              <w:ind w:left="720"/>
              <w:jc w:val="both"/>
              <w:rPr>
                <w:rFonts w:ascii="Calibri" w:hAnsi="Calibri" w:cs="Calibri"/>
                <w:color w:val="000000"/>
                <w:sz w:val="22"/>
                <w:szCs w:val="22"/>
              </w:rPr>
            </w:pPr>
            <w:r w:rsidRPr="004B63C3">
              <w:rPr>
                <w:rFonts w:ascii="Calibri" w:hAnsi="Calibri" w:cs="Calibri"/>
                <w:color w:val="000000"/>
                <w:sz w:val="22"/>
                <w:szCs w:val="22"/>
              </w:rPr>
              <w:t>The following share options granted under the employee share option plan were exerc</w:t>
            </w:r>
            <w:r w:rsidR="004D378A" w:rsidRPr="004B63C3">
              <w:rPr>
                <w:rFonts w:ascii="Calibri" w:hAnsi="Calibri" w:cs="Calibri"/>
                <w:color w:val="000000"/>
                <w:sz w:val="22"/>
                <w:szCs w:val="22"/>
              </w:rPr>
              <w:t>ised during the financial year:</w:t>
            </w:r>
          </w:p>
          <w:tbl>
            <w:tblPr>
              <w:tblW w:w="8788" w:type="dxa"/>
              <w:tblInd w:w="828" w:type="dxa"/>
              <w:tblLayout w:type="fixed"/>
              <w:tblLook w:val="01E0" w:firstRow="1" w:lastRow="1" w:firstColumn="1" w:lastColumn="1" w:noHBand="0" w:noVBand="0"/>
            </w:tblPr>
            <w:tblGrid>
              <w:gridCol w:w="3149"/>
              <w:gridCol w:w="1539"/>
              <w:gridCol w:w="2502"/>
              <w:gridCol w:w="1598"/>
            </w:tblGrid>
            <w:tr w:rsidR="002123F4" w:rsidRPr="004B63C3" w:rsidTr="002123F4">
              <w:trPr>
                <w:trHeight w:val="722"/>
              </w:trPr>
              <w:tc>
                <w:tcPr>
                  <w:tcW w:w="3149" w:type="dxa"/>
                  <w:tcBorders>
                    <w:top w:val="single" w:sz="4" w:space="0" w:color="auto"/>
                    <w:bottom w:val="single" w:sz="4" w:space="0" w:color="auto"/>
                  </w:tcBorders>
                  <w:vAlign w:val="center"/>
                </w:tcPr>
                <w:p w:rsidR="002123F4" w:rsidRPr="004B63C3" w:rsidRDefault="002123F4" w:rsidP="002123F4">
                  <w:pPr>
                    <w:pStyle w:val="Default"/>
                    <w:jc w:val="center"/>
                    <w:rPr>
                      <w:rFonts w:ascii="Calibri" w:hAnsi="Calibri" w:cs="Calibri"/>
                      <w:b/>
                      <w:color w:val="auto"/>
                      <w:sz w:val="22"/>
                      <w:szCs w:val="22"/>
                    </w:rPr>
                  </w:pPr>
                </w:p>
                <w:p w:rsidR="002123F4" w:rsidRPr="004B63C3" w:rsidRDefault="002123F4" w:rsidP="002123F4">
                  <w:pPr>
                    <w:pStyle w:val="Default"/>
                    <w:jc w:val="center"/>
                    <w:rPr>
                      <w:rFonts w:ascii="Calibri" w:hAnsi="Calibri" w:cs="Calibri"/>
                      <w:b/>
                      <w:color w:val="auto"/>
                      <w:sz w:val="22"/>
                      <w:szCs w:val="22"/>
                    </w:rPr>
                  </w:pPr>
                </w:p>
                <w:p w:rsidR="002123F4" w:rsidRPr="004B63C3" w:rsidRDefault="00D52F38" w:rsidP="002123F4">
                  <w:pPr>
                    <w:pStyle w:val="Default"/>
                    <w:jc w:val="center"/>
                    <w:rPr>
                      <w:rFonts w:ascii="Calibri" w:hAnsi="Calibri" w:cs="Calibri"/>
                      <w:b/>
                      <w:color w:val="auto"/>
                      <w:sz w:val="22"/>
                      <w:szCs w:val="22"/>
                    </w:rPr>
                  </w:pPr>
                  <w:r w:rsidRPr="004B63C3">
                    <w:rPr>
                      <w:rFonts w:ascii="Calibri" w:hAnsi="Calibri" w:cs="Calibri"/>
                      <w:b/>
                      <w:color w:val="auto"/>
                      <w:sz w:val="22"/>
                      <w:szCs w:val="22"/>
                    </w:rPr>
                    <w:t>2013</w:t>
                  </w:r>
                  <w:r w:rsidR="002123F4" w:rsidRPr="004B63C3">
                    <w:rPr>
                      <w:rFonts w:ascii="Calibri" w:hAnsi="Calibri" w:cs="Calibri"/>
                      <w:b/>
                      <w:color w:val="auto"/>
                      <w:sz w:val="22"/>
                      <w:szCs w:val="22"/>
                    </w:rPr>
                    <w:t xml:space="preserve"> Option Series</w:t>
                  </w:r>
                </w:p>
              </w:tc>
              <w:tc>
                <w:tcPr>
                  <w:tcW w:w="1539" w:type="dxa"/>
                  <w:tcBorders>
                    <w:top w:val="single" w:sz="4" w:space="0" w:color="auto"/>
                    <w:bottom w:val="single" w:sz="4" w:space="0" w:color="auto"/>
                  </w:tcBorders>
                  <w:vAlign w:val="bottom"/>
                </w:tcPr>
                <w:p w:rsidR="002123F4" w:rsidRPr="004B63C3" w:rsidRDefault="002123F4" w:rsidP="002123F4">
                  <w:pPr>
                    <w:pStyle w:val="Default"/>
                    <w:jc w:val="center"/>
                    <w:rPr>
                      <w:rFonts w:ascii="Calibri" w:hAnsi="Calibri" w:cs="Calibri"/>
                      <w:b/>
                      <w:color w:val="auto"/>
                      <w:sz w:val="22"/>
                      <w:szCs w:val="22"/>
                    </w:rPr>
                  </w:pPr>
                  <w:r w:rsidRPr="004B63C3">
                    <w:rPr>
                      <w:rFonts w:ascii="Calibri" w:hAnsi="Calibri" w:cs="Calibri"/>
                      <w:b/>
                      <w:color w:val="auto"/>
                      <w:sz w:val="22"/>
                      <w:szCs w:val="22"/>
                    </w:rPr>
                    <w:t>Number Exercised</w:t>
                  </w:r>
                </w:p>
              </w:tc>
              <w:tc>
                <w:tcPr>
                  <w:tcW w:w="2502" w:type="dxa"/>
                  <w:tcBorders>
                    <w:top w:val="single" w:sz="4" w:space="0" w:color="auto"/>
                    <w:bottom w:val="single" w:sz="4" w:space="0" w:color="auto"/>
                  </w:tcBorders>
                  <w:vAlign w:val="bottom"/>
                </w:tcPr>
                <w:p w:rsidR="002123F4" w:rsidRPr="004B63C3" w:rsidRDefault="002123F4" w:rsidP="002123F4">
                  <w:pPr>
                    <w:pStyle w:val="Default"/>
                    <w:jc w:val="center"/>
                    <w:rPr>
                      <w:rFonts w:ascii="Calibri" w:hAnsi="Calibri" w:cs="Calibri"/>
                      <w:b/>
                      <w:color w:val="auto"/>
                      <w:sz w:val="22"/>
                      <w:szCs w:val="22"/>
                    </w:rPr>
                  </w:pPr>
                  <w:r w:rsidRPr="004B63C3">
                    <w:rPr>
                      <w:rFonts w:ascii="Calibri" w:hAnsi="Calibri" w:cs="Calibri"/>
                      <w:b/>
                      <w:color w:val="auto"/>
                      <w:sz w:val="22"/>
                      <w:szCs w:val="22"/>
                    </w:rPr>
                    <w:t>Exercise Date</w:t>
                  </w:r>
                </w:p>
              </w:tc>
              <w:tc>
                <w:tcPr>
                  <w:tcW w:w="1598" w:type="dxa"/>
                  <w:tcBorders>
                    <w:top w:val="single" w:sz="4" w:space="0" w:color="auto"/>
                    <w:bottom w:val="single" w:sz="4" w:space="0" w:color="auto"/>
                  </w:tcBorders>
                  <w:vAlign w:val="bottom"/>
                </w:tcPr>
                <w:p w:rsidR="002123F4" w:rsidRPr="004B63C3" w:rsidRDefault="002123F4" w:rsidP="002123F4">
                  <w:pPr>
                    <w:pStyle w:val="Default"/>
                    <w:jc w:val="center"/>
                    <w:rPr>
                      <w:rFonts w:ascii="Calibri" w:hAnsi="Calibri" w:cs="Calibri"/>
                      <w:b/>
                      <w:color w:val="auto"/>
                      <w:sz w:val="22"/>
                      <w:szCs w:val="22"/>
                    </w:rPr>
                  </w:pPr>
                  <w:r w:rsidRPr="004B63C3">
                    <w:rPr>
                      <w:rFonts w:ascii="Calibri" w:hAnsi="Calibri" w:cs="Calibri"/>
                      <w:b/>
                      <w:color w:val="auto"/>
                      <w:sz w:val="22"/>
                      <w:szCs w:val="22"/>
                    </w:rPr>
                    <w:t>Share price at Exercise Date</w:t>
                  </w:r>
                </w:p>
              </w:tc>
            </w:tr>
            <w:tr w:rsidR="002123F4" w:rsidRPr="004B63C3" w:rsidTr="002123F4">
              <w:trPr>
                <w:trHeight w:val="291"/>
              </w:trPr>
              <w:tc>
                <w:tcPr>
                  <w:tcW w:w="3149" w:type="dxa"/>
                  <w:tcBorders>
                    <w:top w:val="single" w:sz="4" w:space="0" w:color="auto"/>
                  </w:tcBorders>
                </w:tcPr>
                <w:p w:rsidR="002123F4" w:rsidRPr="004B63C3" w:rsidRDefault="002123F4" w:rsidP="002123F4">
                  <w:pPr>
                    <w:pStyle w:val="Default"/>
                    <w:spacing w:before="60"/>
                    <w:ind w:left="252" w:hanging="252"/>
                    <w:rPr>
                      <w:rFonts w:ascii="Calibri" w:hAnsi="Calibri" w:cs="Calibri"/>
                      <w:color w:val="auto"/>
                      <w:sz w:val="22"/>
                      <w:szCs w:val="22"/>
                    </w:rPr>
                  </w:pPr>
                  <w:r w:rsidRPr="004B63C3">
                    <w:rPr>
                      <w:rFonts w:ascii="Calibri" w:hAnsi="Calibri" w:cs="Calibri"/>
                      <w:color w:val="auto"/>
                      <w:sz w:val="22"/>
                      <w:szCs w:val="22"/>
                    </w:rPr>
                    <w:t xml:space="preserve">Issued </w:t>
                  </w:r>
                  <w:r w:rsidRPr="004B63C3">
                    <w:rPr>
                      <w:rFonts w:ascii="Calibri" w:hAnsi="Calibri" w:cs="Calibri"/>
                      <w:color w:val="0000FF"/>
                      <w:sz w:val="22"/>
                      <w:szCs w:val="22"/>
                    </w:rPr>
                    <w:t>[</w:t>
                  </w:r>
                  <w:r w:rsidRPr="004B63C3">
                    <w:rPr>
                      <w:rFonts w:ascii="Calibri" w:hAnsi="Calibri" w:cs="Calibri"/>
                      <w:i/>
                      <w:color w:val="0000FF"/>
                      <w:sz w:val="22"/>
                      <w:szCs w:val="22"/>
                      <w:u w:val="single"/>
                    </w:rPr>
                    <w:t>Issue date</w:t>
                  </w:r>
                  <w:r w:rsidRPr="004B63C3">
                    <w:rPr>
                      <w:rFonts w:ascii="Calibri" w:hAnsi="Calibri" w:cs="Calibri"/>
                      <w:color w:val="0000FF"/>
                      <w:sz w:val="22"/>
                      <w:szCs w:val="22"/>
                    </w:rPr>
                    <w:t>]</w:t>
                  </w:r>
                </w:p>
              </w:tc>
              <w:tc>
                <w:tcPr>
                  <w:tcW w:w="1539" w:type="dxa"/>
                  <w:tcBorders>
                    <w:top w:val="single" w:sz="4" w:space="0" w:color="auto"/>
                  </w:tcBorders>
                </w:tcPr>
                <w:p w:rsidR="002123F4" w:rsidRPr="004B63C3" w:rsidRDefault="002123F4" w:rsidP="002123F4">
                  <w:pPr>
                    <w:pStyle w:val="Default"/>
                    <w:spacing w:before="60"/>
                    <w:jc w:val="right"/>
                    <w:rPr>
                      <w:rFonts w:ascii="Calibri" w:hAnsi="Calibri" w:cs="Calibri"/>
                      <w:b/>
                      <w:sz w:val="22"/>
                      <w:szCs w:val="22"/>
                    </w:rPr>
                  </w:pPr>
                </w:p>
              </w:tc>
              <w:tc>
                <w:tcPr>
                  <w:tcW w:w="2502" w:type="dxa"/>
                  <w:tcBorders>
                    <w:top w:val="single" w:sz="4" w:space="0" w:color="auto"/>
                  </w:tcBorders>
                </w:tcPr>
                <w:p w:rsidR="002123F4" w:rsidRPr="004B63C3" w:rsidRDefault="002123F4" w:rsidP="002123F4">
                  <w:pPr>
                    <w:pStyle w:val="Default"/>
                    <w:spacing w:before="60"/>
                    <w:jc w:val="right"/>
                    <w:rPr>
                      <w:rFonts w:ascii="Calibri" w:hAnsi="Calibri" w:cs="Calibri"/>
                      <w:b/>
                      <w:sz w:val="22"/>
                      <w:szCs w:val="22"/>
                    </w:rPr>
                  </w:pPr>
                </w:p>
              </w:tc>
              <w:tc>
                <w:tcPr>
                  <w:tcW w:w="1598" w:type="dxa"/>
                  <w:tcBorders>
                    <w:top w:val="single" w:sz="4" w:space="0" w:color="auto"/>
                  </w:tcBorders>
                </w:tcPr>
                <w:p w:rsidR="002123F4" w:rsidRPr="004B63C3" w:rsidRDefault="002123F4" w:rsidP="002123F4">
                  <w:pPr>
                    <w:pStyle w:val="Default"/>
                    <w:spacing w:before="60"/>
                    <w:jc w:val="right"/>
                    <w:rPr>
                      <w:rFonts w:ascii="Calibri" w:hAnsi="Calibri" w:cs="Calibri"/>
                      <w:sz w:val="22"/>
                      <w:szCs w:val="22"/>
                    </w:rPr>
                  </w:pPr>
                </w:p>
              </w:tc>
            </w:tr>
            <w:tr w:rsidR="002123F4" w:rsidRPr="004B63C3" w:rsidTr="002123F4">
              <w:trPr>
                <w:trHeight w:val="245"/>
              </w:trPr>
              <w:tc>
                <w:tcPr>
                  <w:tcW w:w="3149" w:type="dxa"/>
                </w:tcPr>
                <w:p w:rsidR="002123F4" w:rsidRPr="004B63C3" w:rsidRDefault="002123F4" w:rsidP="002123F4">
                  <w:pPr>
                    <w:pStyle w:val="Default"/>
                    <w:ind w:left="252" w:hanging="252"/>
                    <w:rPr>
                      <w:rFonts w:ascii="Calibri" w:hAnsi="Calibri" w:cs="Calibri"/>
                      <w:color w:val="auto"/>
                      <w:sz w:val="22"/>
                      <w:szCs w:val="22"/>
                    </w:rPr>
                  </w:pPr>
                  <w:r w:rsidRPr="004B63C3">
                    <w:rPr>
                      <w:rFonts w:ascii="Calibri" w:hAnsi="Calibri" w:cs="Calibri"/>
                      <w:color w:val="auto"/>
                      <w:sz w:val="22"/>
                      <w:szCs w:val="22"/>
                    </w:rPr>
                    <w:t xml:space="preserve">Issued </w:t>
                  </w:r>
                  <w:r w:rsidRPr="004B63C3">
                    <w:rPr>
                      <w:rFonts w:ascii="Calibri" w:hAnsi="Calibri" w:cs="Calibri"/>
                      <w:color w:val="0000FF"/>
                      <w:sz w:val="22"/>
                      <w:szCs w:val="22"/>
                    </w:rPr>
                    <w:t>[</w:t>
                  </w:r>
                  <w:r w:rsidRPr="004B63C3">
                    <w:rPr>
                      <w:rFonts w:ascii="Calibri" w:hAnsi="Calibri" w:cs="Calibri"/>
                      <w:i/>
                      <w:color w:val="0000FF"/>
                      <w:sz w:val="22"/>
                      <w:szCs w:val="22"/>
                      <w:u w:val="single"/>
                    </w:rPr>
                    <w:t>Issue date</w:t>
                  </w:r>
                  <w:r w:rsidRPr="004B63C3">
                    <w:rPr>
                      <w:rFonts w:ascii="Calibri" w:hAnsi="Calibri" w:cs="Calibri"/>
                      <w:color w:val="0000FF"/>
                      <w:sz w:val="22"/>
                      <w:szCs w:val="22"/>
                    </w:rPr>
                    <w:t>]</w:t>
                  </w:r>
                </w:p>
              </w:tc>
              <w:tc>
                <w:tcPr>
                  <w:tcW w:w="1539" w:type="dxa"/>
                </w:tcPr>
                <w:p w:rsidR="002123F4" w:rsidRPr="004B63C3" w:rsidRDefault="002123F4" w:rsidP="002123F4">
                  <w:pPr>
                    <w:pStyle w:val="Default"/>
                    <w:jc w:val="right"/>
                    <w:rPr>
                      <w:rFonts w:ascii="Calibri" w:hAnsi="Calibri" w:cs="Calibri"/>
                      <w:b/>
                      <w:sz w:val="22"/>
                      <w:szCs w:val="22"/>
                    </w:rPr>
                  </w:pPr>
                </w:p>
              </w:tc>
              <w:tc>
                <w:tcPr>
                  <w:tcW w:w="2502" w:type="dxa"/>
                </w:tcPr>
                <w:p w:rsidR="002123F4" w:rsidRPr="004B63C3" w:rsidRDefault="002123F4" w:rsidP="002123F4">
                  <w:pPr>
                    <w:pStyle w:val="Default"/>
                    <w:jc w:val="right"/>
                    <w:rPr>
                      <w:rFonts w:ascii="Calibri" w:hAnsi="Calibri" w:cs="Calibri"/>
                      <w:b/>
                      <w:sz w:val="22"/>
                      <w:szCs w:val="22"/>
                    </w:rPr>
                  </w:pPr>
                </w:p>
              </w:tc>
              <w:tc>
                <w:tcPr>
                  <w:tcW w:w="1598"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34"/>
              </w:trPr>
              <w:tc>
                <w:tcPr>
                  <w:tcW w:w="3149" w:type="dxa"/>
                </w:tcPr>
                <w:p w:rsidR="002123F4" w:rsidRPr="004B63C3" w:rsidRDefault="002123F4" w:rsidP="002123F4">
                  <w:pPr>
                    <w:pStyle w:val="Default"/>
                    <w:ind w:left="252" w:hanging="252"/>
                    <w:rPr>
                      <w:rFonts w:ascii="Calibri" w:hAnsi="Calibri" w:cs="Calibri"/>
                      <w:color w:val="auto"/>
                      <w:sz w:val="22"/>
                      <w:szCs w:val="22"/>
                    </w:rPr>
                  </w:pPr>
                  <w:r w:rsidRPr="004B63C3">
                    <w:rPr>
                      <w:rFonts w:ascii="Calibri" w:hAnsi="Calibri" w:cs="Calibri"/>
                      <w:color w:val="auto"/>
                      <w:sz w:val="22"/>
                      <w:szCs w:val="22"/>
                    </w:rPr>
                    <w:t xml:space="preserve">Issued </w:t>
                  </w:r>
                  <w:r w:rsidRPr="004B63C3">
                    <w:rPr>
                      <w:rFonts w:ascii="Calibri" w:hAnsi="Calibri" w:cs="Calibri"/>
                      <w:color w:val="0000FF"/>
                      <w:sz w:val="22"/>
                      <w:szCs w:val="22"/>
                    </w:rPr>
                    <w:t>[</w:t>
                  </w:r>
                  <w:r w:rsidRPr="004B63C3">
                    <w:rPr>
                      <w:rFonts w:ascii="Calibri" w:hAnsi="Calibri" w:cs="Calibri"/>
                      <w:i/>
                      <w:color w:val="0000FF"/>
                      <w:sz w:val="22"/>
                      <w:szCs w:val="22"/>
                      <w:u w:val="single"/>
                    </w:rPr>
                    <w:t>Issue date</w:t>
                  </w:r>
                  <w:r w:rsidRPr="004B63C3">
                    <w:rPr>
                      <w:rFonts w:ascii="Calibri" w:hAnsi="Calibri" w:cs="Calibri"/>
                      <w:color w:val="0000FF"/>
                      <w:sz w:val="22"/>
                      <w:szCs w:val="22"/>
                    </w:rPr>
                    <w:t>]</w:t>
                  </w:r>
                </w:p>
              </w:tc>
              <w:tc>
                <w:tcPr>
                  <w:tcW w:w="1539" w:type="dxa"/>
                </w:tcPr>
                <w:p w:rsidR="002123F4" w:rsidRPr="004B63C3" w:rsidRDefault="002123F4" w:rsidP="002123F4">
                  <w:pPr>
                    <w:pStyle w:val="Default"/>
                    <w:jc w:val="right"/>
                    <w:rPr>
                      <w:rFonts w:ascii="Calibri" w:hAnsi="Calibri" w:cs="Calibri"/>
                      <w:b/>
                      <w:sz w:val="22"/>
                      <w:szCs w:val="22"/>
                    </w:rPr>
                  </w:pPr>
                </w:p>
              </w:tc>
              <w:tc>
                <w:tcPr>
                  <w:tcW w:w="2502" w:type="dxa"/>
                </w:tcPr>
                <w:p w:rsidR="002123F4" w:rsidRPr="004B63C3" w:rsidRDefault="002123F4" w:rsidP="002123F4">
                  <w:pPr>
                    <w:pStyle w:val="Default"/>
                    <w:jc w:val="right"/>
                    <w:rPr>
                      <w:rFonts w:ascii="Calibri" w:hAnsi="Calibri" w:cs="Calibri"/>
                      <w:b/>
                      <w:sz w:val="22"/>
                      <w:szCs w:val="22"/>
                    </w:rPr>
                  </w:pPr>
                </w:p>
              </w:tc>
              <w:tc>
                <w:tcPr>
                  <w:tcW w:w="1598"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45"/>
              </w:trPr>
              <w:tc>
                <w:tcPr>
                  <w:tcW w:w="3149" w:type="dxa"/>
                </w:tcPr>
                <w:p w:rsidR="002123F4" w:rsidRPr="004B63C3" w:rsidRDefault="002123F4" w:rsidP="002123F4">
                  <w:pPr>
                    <w:pStyle w:val="Default"/>
                    <w:ind w:left="252" w:hanging="252"/>
                    <w:rPr>
                      <w:rFonts w:ascii="Calibri" w:hAnsi="Calibri" w:cs="Calibri"/>
                      <w:color w:val="auto"/>
                      <w:sz w:val="22"/>
                      <w:szCs w:val="22"/>
                    </w:rPr>
                  </w:pPr>
                  <w:r w:rsidRPr="004B63C3">
                    <w:rPr>
                      <w:rFonts w:ascii="Calibri" w:hAnsi="Calibri" w:cs="Calibri"/>
                      <w:color w:val="auto"/>
                      <w:sz w:val="22"/>
                      <w:szCs w:val="22"/>
                    </w:rPr>
                    <w:t xml:space="preserve">Issued </w:t>
                  </w:r>
                  <w:r w:rsidRPr="004B63C3">
                    <w:rPr>
                      <w:rFonts w:ascii="Calibri" w:hAnsi="Calibri" w:cs="Calibri"/>
                      <w:color w:val="0000FF"/>
                      <w:sz w:val="22"/>
                      <w:szCs w:val="22"/>
                    </w:rPr>
                    <w:t>[</w:t>
                  </w:r>
                  <w:r w:rsidRPr="004B63C3">
                    <w:rPr>
                      <w:rFonts w:ascii="Calibri" w:hAnsi="Calibri" w:cs="Calibri"/>
                      <w:i/>
                      <w:color w:val="0000FF"/>
                      <w:sz w:val="22"/>
                      <w:szCs w:val="22"/>
                      <w:u w:val="single"/>
                    </w:rPr>
                    <w:t>Issue date</w:t>
                  </w:r>
                  <w:r w:rsidRPr="004B63C3">
                    <w:rPr>
                      <w:rFonts w:ascii="Calibri" w:hAnsi="Calibri" w:cs="Calibri"/>
                      <w:color w:val="0000FF"/>
                      <w:sz w:val="22"/>
                      <w:szCs w:val="22"/>
                    </w:rPr>
                    <w:t>]</w:t>
                  </w:r>
                </w:p>
              </w:tc>
              <w:tc>
                <w:tcPr>
                  <w:tcW w:w="1539" w:type="dxa"/>
                </w:tcPr>
                <w:p w:rsidR="002123F4" w:rsidRPr="004B63C3" w:rsidRDefault="002123F4" w:rsidP="002123F4">
                  <w:pPr>
                    <w:pStyle w:val="Default"/>
                    <w:jc w:val="right"/>
                    <w:rPr>
                      <w:rFonts w:ascii="Calibri" w:hAnsi="Calibri" w:cs="Calibri"/>
                      <w:b/>
                      <w:sz w:val="22"/>
                      <w:szCs w:val="22"/>
                    </w:rPr>
                  </w:pPr>
                </w:p>
              </w:tc>
              <w:tc>
                <w:tcPr>
                  <w:tcW w:w="2502" w:type="dxa"/>
                </w:tcPr>
                <w:p w:rsidR="002123F4" w:rsidRPr="004B63C3" w:rsidRDefault="002123F4" w:rsidP="002123F4">
                  <w:pPr>
                    <w:pStyle w:val="Default"/>
                    <w:jc w:val="right"/>
                    <w:rPr>
                      <w:rFonts w:ascii="Calibri" w:hAnsi="Calibri" w:cs="Calibri"/>
                      <w:b/>
                      <w:sz w:val="22"/>
                      <w:szCs w:val="22"/>
                    </w:rPr>
                  </w:pPr>
                </w:p>
              </w:tc>
              <w:tc>
                <w:tcPr>
                  <w:tcW w:w="1598"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45"/>
              </w:trPr>
              <w:tc>
                <w:tcPr>
                  <w:tcW w:w="3149" w:type="dxa"/>
                </w:tcPr>
                <w:p w:rsidR="002123F4" w:rsidRPr="004B63C3" w:rsidRDefault="002123F4" w:rsidP="002123F4">
                  <w:pPr>
                    <w:pStyle w:val="Default"/>
                    <w:ind w:left="252" w:hanging="252"/>
                    <w:rPr>
                      <w:rFonts w:ascii="Calibri" w:hAnsi="Calibri" w:cs="Calibri"/>
                      <w:color w:val="auto"/>
                      <w:sz w:val="22"/>
                      <w:szCs w:val="22"/>
                    </w:rPr>
                  </w:pPr>
                  <w:r w:rsidRPr="004B63C3">
                    <w:rPr>
                      <w:rFonts w:ascii="Calibri" w:hAnsi="Calibri" w:cs="Calibri"/>
                      <w:color w:val="auto"/>
                      <w:sz w:val="22"/>
                      <w:szCs w:val="22"/>
                    </w:rPr>
                    <w:t xml:space="preserve">Issued </w:t>
                  </w:r>
                  <w:r w:rsidRPr="004B63C3">
                    <w:rPr>
                      <w:rFonts w:ascii="Calibri" w:hAnsi="Calibri" w:cs="Calibri"/>
                      <w:color w:val="0000FF"/>
                      <w:sz w:val="22"/>
                      <w:szCs w:val="22"/>
                    </w:rPr>
                    <w:t>[</w:t>
                  </w:r>
                  <w:r w:rsidRPr="004B63C3">
                    <w:rPr>
                      <w:rFonts w:ascii="Calibri" w:hAnsi="Calibri" w:cs="Calibri"/>
                      <w:i/>
                      <w:color w:val="0000FF"/>
                      <w:sz w:val="22"/>
                      <w:szCs w:val="22"/>
                      <w:u w:val="single"/>
                    </w:rPr>
                    <w:t>Issue date</w:t>
                  </w:r>
                  <w:r w:rsidRPr="004B63C3">
                    <w:rPr>
                      <w:rFonts w:ascii="Calibri" w:hAnsi="Calibri" w:cs="Calibri"/>
                      <w:color w:val="0000FF"/>
                      <w:sz w:val="22"/>
                      <w:szCs w:val="22"/>
                    </w:rPr>
                    <w:t>]</w:t>
                  </w:r>
                </w:p>
              </w:tc>
              <w:tc>
                <w:tcPr>
                  <w:tcW w:w="1539" w:type="dxa"/>
                </w:tcPr>
                <w:p w:rsidR="002123F4" w:rsidRPr="004B63C3" w:rsidRDefault="002123F4" w:rsidP="002123F4">
                  <w:pPr>
                    <w:pStyle w:val="Default"/>
                    <w:jc w:val="right"/>
                    <w:rPr>
                      <w:rFonts w:ascii="Calibri" w:hAnsi="Calibri" w:cs="Calibri"/>
                      <w:b/>
                      <w:sz w:val="22"/>
                      <w:szCs w:val="22"/>
                    </w:rPr>
                  </w:pPr>
                </w:p>
              </w:tc>
              <w:tc>
                <w:tcPr>
                  <w:tcW w:w="2502" w:type="dxa"/>
                </w:tcPr>
                <w:p w:rsidR="002123F4" w:rsidRPr="004B63C3" w:rsidRDefault="002123F4" w:rsidP="002123F4">
                  <w:pPr>
                    <w:pStyle w:val="Default"/>
                    <w:jc w:val="right"/>
                    <w:rPr>
                      <w:rFonts w:ascii="Calibri" w:hAnsi="Calibri" w:cs="Calibri"/>
                      <w:b/>
                      <w:sz w:val="22"/>
                      <w:szCs w:val="22"/>
                    </w:rPr>
                  </w:pPr>
                </w:p>
              </w:tc>
              <w:tc>
                <w:tcPr>
                  <w:tcW w:w="1598"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234"/>
              </w:trPr>
              <w:tc>
                <w:tcPr>
                  <w:tcW w:w="3149" w:type="dxa"/>
                </w:tcPr>
                <w:p w:rsidR="002123F4" w:rsidRPr="004B63C3" w:rsidRDefault="002123F4" w:rsidP="002123F4">
                  <w:pPr>
                    <w:pStyle w:val="Default"/>
                    <w:ind w:left="252" w:hanging="252"/>
                    <w:rPr>
                      <w:rFonts w:ascii="Calibri" w:hAnsi="Calibri" w:cs="Calibri"/>
                      <w:color w:val="auto"/>
                      <w:sz w:val="22"/>
                      <w:szCs w:val="22"/>
                    </w:rPr>
                  </w:pPr>
                  <w:r w:rsidRPr="004B63C3">
                    <w:rPr>
                      <w:rFonts w:ascii="Calibri" w:hAnsi="Calibri" w:cs="Calibri"/>
                      <w:color w:val="auto"/>
                      <w:sz w:val="22"/>
                      <w:szCs w:val="22"/>
                    </w:rPr>
                    <w:t xml:space="preserve">Issued </w:t>
                  </w:r>
                  <w:r w:rsidRPr="004B63C3">
                    <w:rPr>
                      <w:rFonts w:ascii="Calibri" w:hAnsi="Calibri" w:cs="Calibri"/>
                      <w:color w:val="0000FF"/>
                      <w:sz w:val="22"/>
                      <w:szCs w:val="22"/>
                    </w:rPr>
                    <w:t>[</w:t>
                  </w:r>
                  <w:r w:rsidRPr="004B63C3">
                    <w:rPr>
                      <w:rFonts w:ascii="Calibri" w:hAnsi="Calibri" w:cs="Calibri"/>
                      <w:i/>
                      <w:color w:val="0000FF"/>
                      <w:sz w:val="22"/>
                      <w:szCs w:val="22"/>
                      <w:u w:val="single"/>
                    </w:rPr>
                    <w:t>Issue date</w:t>
                  </w:r>
                  <w:r w:rsidRPr="004B63C3">
                    <w:rPr>
                      <w:rFonts w:ascii="Calibri" w:hAnsi="Calibri" w:cs="Calibri"/>
                      <w:color w:val="0000FF"/>
                      <w:sz w:val="22"/>
                      <w:szCs w:val="22"/>
                    </w:rPr>
                    <w:t>]</w:t>
                  </w:r>
                </w:p>
              </w:tc>
              <w:tc>
                <w:tcPr>
                  <w:tcW w:w="1539" w:type="dxa"/>
                  <w:tcBorders>
                    <w:bottom w:val="single" w:sz="4" w:space="0" w:color="auto"/>
                  </w:tcBorders>
                </w:tcPr>
                <w:p w:rsidR="002123F4" w:rsidRPr="004B63C3" w:rsidRDefault="002123F4" w:rsidP="002123F4">
                  <w:pPr>
                    <w:pStyle w:val="Default"/>
                    <w:jc w:val="right"/>
                    <w:rPr>
                      <w:rFonts w:ascii="Calibri" w:hAnsi="Calibri" w:cs="Calibri"/>
                      <w:b/>
                      <w:sz w:val="22"/>
                      <w:szCs w:val="22"/>
                    </w:rPr>
                  </w:pPr>
                </w:p>
              </w:tc>
              <w:tc>
                <w:tcPr>
                  <w:tcW w:w="2502" w:type="dxa"/>
                </w:tcPr>
                <w:p w:rsidR="002123F4" w:rsidRPr="004B63C3" w:rsidRDefault="002123F4" w:rsidP="002123F4">
                  <w:pPr>
                    <w:pStyle w:val="Default"/>
                    <w:jc w:val="right"/>
                    <w:rPr>
                      <w:rFonts w:ascii="Calibri" w:hAnsi="Calibri" w:cs="Calibri"/>
                      <w:b/>
                      <w:sz w:val="22"/>
                      <w:szCs w:val="22"/>
                    </w:rPr>
                  </w:pPr>
                </w:p>
              </w:tc>
              <w:tc>
                <w:tcPr>
                  <w:tcW w:w="1598" w:type="dxa"/>
                </w:tcPr>
                <w:p w:rsidR="002123F4" w:rsidRPr="004B63C3" w:rsidRDefault="002123F4" w:rsidP="002123F4">
                  <w:pPr>
                    <w:pStyle w:val="Default"/>
                    <w:jc w:val="right"/>
                    <w:rPr>
                      <w:rFonts w:ascii="Calibri" w:hAnsi="Calibri" w:cs="Calibri"/>
                      <w:sz w:val="22"/>
                      <w:szCs w:val="22"/>
                    </w:rPr>
                  </w:pPr>
                </w:p>
              </w:tc>
            </w:tr>
            <w:tr w:rsidR="002123F4" w:rsidRPr="004B63C3" w:rsidTr="002123F4">
              <w:trPr>
                <w:trHeight w:val="302"/>
              </w:trPr>
              <w:tc>
                <w:tcPr>
                  <w:tcW w:w="3149" w:type="dxa"/>
                </w:tcPr>
                <w:p w:rsidR="002123F4" w:rsidRPr="004B63C3" w:rsidRDefault="002123F4" w:rsidP="002123F4">
                  <w:pPr>
                    <w:pStyle w:val="Default"/>
                    <w:spacing w:before="60"/>
                    <w:ind w:left="252" w:hanging="252"/>
                    <w:rPr>
                      <w:rFonts w:ascii="Calibri" w:hAnsi="Calibri" w:cs="Calibri"/>
                      <w:color w:val="auto"/>
                      <w:sz w:val="22"/>
                      <w:szCs w:val="22"/>
                    </w:rPr>
                  </w:pPr>
                </w:p>
              </w:tc>
              <w:tc>
                <w:tcPr>
                  <w:tcW w:w="1539" w:type="dxa"/>
                  <w:tcBorders>
                    <w:top w:val="single" w:sz="4" w:space="0" w:color="auto"/>
                    <w:bottom w:val="double" w:sz="4" w:space="0" w:color="auto"/>
                  </w:tcBorders>
                </w:tcPr>
                <w:p w:rsidR="002123F4" w:rsidRPr="004B63C3" w:rsidRDefault="002123F4" w:rsidP="002123F4">
                  <w:pPr>
                    <w:pStyle w:val="Default"/>
                    <w:spacing w:before="60"/>
                    <w:jc w:val="right"/>
                    <w:rPr>
                      <w:rFonts w:ascii="Calibri" w:hAnsi="Calibri" w:cs="Calibri"/>
                      <w:b/>
                      <w:sz w:val="22"/>
                      <w:szCs w:val="22"/>
                    </w:rPr>
                  </w:pPr>
                </w:p>
              </w:tc>
              <w:tc>
                <w:tcPr>
                  <w:tcW w:w="2502" w:type="dxa"/>
                </w:tcPr>
                <w:p w:rsidR="002123F4" w:rsidRPr="004B63C3" w:rsidRDefault="002123F4" w:rsidP="002123F4">
                  <w:pPr>
                    <w:pStyle w:val="Default"/>
                    <w:spacing w:before="60"/>
                    <w:jc w:val="right"/>
                    <w:rPr>
                      <w:rFonts w:ascii="Calibri" w:hAnsi="Calibri" w:cs="Calibri"/>
                      <w:b/>
                      <w:sz w:val="22"/>
                      <w:szCs w:val="22"/>
                    </w:rPr>
                  </w:pPr>
                </w:p>
              </w:tc>
              <w:tc>
                <w:tcPr>
                  <w:tcW w:w="1598" w:type="dxa"/>
                </w:tcPr>
                <w:p w:rsidR="002123F4" w:rsidRPr="004B63C3" w:rsidRDefault="002123F4" w:rsidP="002123F4">
                  <w:pPr>
                    <w:pStyle w:val="Default"/>
                    <w:spacing w:before="60"/>
                    <w:jc w:val="right"/>
                    <w:rPr>
                      <w:rFonts w:ascii="Calibri" w:hAnsi="Calibri" w:cs="Calibri"/>
                      <w:sz w:val="22"/>
                      <w:szCs w:val="22"/>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4D378A">
            <w:pPr>
              <w:autoSpaceDE w:val="0"/>
              <w:autoSpaceDN w:val="0"/>
              <w:adjustRightInd w:val="0"/>
              <w:spacing w:before="240"/>
              <w:ind w:left="720"/>
              <w:jc w:val="both"/>
              <w:rPr>
                <w:rFonts w:ascii="Calibri" w:hAnsi="Calibri" w:cs="Calibri"/>
                <w:color w:val="000000"/>
                <w:sz w:val="22"/>
                <w:szCs w:val="22"/>
              </w:rPr>
            </w:pPr>
            <w:r w:rsidRPr="004B63C3">
              <w:rPr>
                <w:rFonts w:ascii="Calibri" w:hAnsi="Calibri" w:cs="Calibri"/>
                <w:color w:val="FF0000"/>
                <w:sz w:val="22"/>
                <w:szCs w:val="22"/>
              </w:rPr>
              <w:t>[</w:t>
            </w:r>
            <w:r w:rsidRPr="004B63C3">
              <w:rPr>
                <w:rFonts w:ascii="Calibri" w:hAnsi="Calibri" w:cs="Calibri"/>
                <w:i/>
                <w:color w:val="FF0000"/>
                <w:sz w:val="22"/>
                <w:szCs w:val="22"/>
                <w:u w:val="single"/>
              </w:rPr>
              <w:t>Describe option series</w:t>
            </w:r>
            <w:r w:rsidRPr="004B63C3">
              <w:rPr>
                <w:rFonts w:ascii="Calibri" w:hAnsi="Calibri" w:cs="Calibri"/>
                <w:color w:val="FF0000"/>
                <w:sz w:val="22"/>
                <w:szCs w:val="22"/>
              </w:rPr>
              <w:t>]</w:t>
            </w:r>
            <w:r w:rsidRPr="004B63C3" w:rsidDel="008A485B">
              <w:rPr>
                <w:rFonts w:ascii="Calibri" w:hAnsi="Calibri" w:cs="Calibri"/>
                <w:b/>
                <w:sz w:val="22"/>
                <w:szCs w:val="22"/>
              </w:rPr>
              <w:t xml:space="preserve"> </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831C40" w:rsidRPr="004B63C3" w:rsidTr="00B86B00">
        <w:trPr>
          <w:gridAfter w:val="1"/>
          <w:wAfter w:w="53" w:type="dxa"/>
        </w:trPr>
        <w:tc>
          <w:tcPr>
            <w:tcW w:w="1170" w:type="dxa"/>
            <w:tcBorders>
              <w:top w:val="nil"/>
              <w:left w:val="nil"/>
              <w:bottom w:val="nil"/>
              <w:right w:val="nil"/>
            </w:tcBorders>
            <w:shd w:val="clear" w:color="auto" w:fill="auto"/>
          </w:tcPr>
          <w:p w:rsidR="00D52F38" w:rsidRPr="004B63C3" w:rsidRDefault="00D52F38" w:rsidP="002123F4">
            <w:pPr>
              <w:rPr>
                <w:rFonts w:ascii="Calibri" w:hAnsi="Calibri" w:cs="Calibri"/>
                <w:sz w:val="18"/>
                <w:szCs w:val="18"/>
                <w:highlight w:val="yellow"/>
              </w:rPr>
            </w:pPr>
          </w:p>
          <w:p w:rsidR="00831C40" w:rsidRPr="004B63C3" w:rsidRDefault="00D52F38" w:rsidP="002123F4">
            <w:pPr>
              <w:rPr>
                <w:rFonts w:ascii="Calibri" w:hAnsi="Calibri" w:cs="Calibri"/>
                <w:sz w:val="22"/>
                <w:szCs w:val="22"/>
              </w:rPr>
            </w:pPr>
            <w:r w:rsidRPr="004B63C3">
              <w:rPr>
                <w:rFonts w:ascii="Calibri" w:hAnsi="Calibri" w:cs="Calibri"/>
                <w:sz w:val="18"/>
                <w:szCs w:val="18"/>
                <w:highlight w:val="yellow"/>
              </w:rPr>
              <w:t>Section 26.23(a)</w:t>
            </w:r>
          </w:p>
        </w:tc>
        <w:tc>
          <w:tcPr>
            <w:tcW w:w="9900" w:type="dxa"/>
            <w:tcBorders>
              <w:top w:val="nil"/>
              <w:left w:val="nil"/>
              <w:bottom w:val="nil"/>
              <w:right w:val="nil"/>
            </w:tcBorders>
            <w:shd w:val="clear" w:color="auto" w:fill="FFFF00"/>
          </w:tcPr>
          <w:p w:rsidR="00831C40" w:rsidRPr="004B63C3" w:rsidRDefault="00831C40" w:rsidP="00831C40">
            <w:pPr>
              <w:autoSpaceDE w:val="0"/>
              <w:autoSpaceDN w:val="0"/>
              <w:adjustRightInd w:val="0"/>
              <w:spacing w:before="120"/>
              <w:ind w:left="720"/>
              <w:jc w:val="both"/>
              <w:rPr>
                <w:rFonts w:ascii="Calibri" w:hAnsi="Calibri" w:cs="Calibri"/>
                <w:color w:val="FF0000"/>
                <w:sz w:val="22"/>
                <w:szCs w:val="22"/>
              </w:rPr>
            </w:pPr>
            <w:r w:rsidRPr="004B63C3">
              <w:rPr>
                <w:rFonts w:ascii="Calibri" w:hAnsi="Calibri" w:cs="Calibri"/>
                <w:sz w:val="22"/>
                <w:szCs w:val="22"/>
              </w:rPr>
              <w:t xml:space="preserve">During the period, </w:t>
            </w:r>
            <w:r w:rsidRPr="004B63C3">
              <w:rPr>
                <w:rFonts w:ascii="Calibri" w:hAnsi="Calibri" w:cs="Calibri"/>
                <w:i/>
                <w:color w:val="4F6228"/>
                <w:sz w:val="22"/>
                <w:szCs w:val="22"/>
              </w:rPr>
              <w:t>[Company, Branch, Bank, or any appropriate alternative]</w:t>
            </w:r>
            <w:r w:rsidRPr="004B63C3">
              <w:rPr>
                <w:rFonts w:ascii="Calibri" w:hAnsi="Calibri" w:cs="Calibri"/>
                <w:color w:val="000000"/>
                <w:sz w:val="22"/>
                <w:szCs w:val="22"/>
              </w:rPr>
              <w:t xml:space="preserve"> </w:t>
            </w:r>
            <w:r w:rsidR="00FB3754" w:rsidRPr="004B63C3">
              <w:rPr>
                <w:rFonts w:ascii="Calibri" w:hAnsi="Calibri" w:cs="Calibri"/>
                <w:color w:val="000000"/>
                <w:sz w:val="22"/>
                <w:szCs w:val="22"/>
              </w:rPr>
              <w:t xml:space="preserve">modified its share-based payment arrangement from </w:t>
            </w:r>
            <w:r w:rsidR="00FB3754" w:rsidRPr="004B63C3">
              <w:rPr>
                <w:rFonts w:ascii="Calibri" w:hAnsi="Calibri" w:cs="Calibri"/>
                <w:i/>
                <w:color w:val="0000FF"/>
                <w:sz w:val="22"/>
                <w:szCs w:val="22"/>
              </w:rPr>
              <w:t>[previous share-based payment arrangement]</w:t>
            </w:r>
            <w:r w:rsidR="00FB3754" w:rsidRPr="004B63C3">
              <w:rPr>
                <w:rFonts w:ascii="Calibri" w:hAnsi="Calibri" w:cs="Calibri"/>
                <w:i/>
                <w:color w:val="000000"/>
                <w:sz w:val="22"/>
                <w:szCs w:val="22"/>
              </w:rPr>
              <w:t xml:space="preserve"> </w:t>
            </w:r>
            <w:r w:rsidR="00FB3754" w:rsidRPr="004B63C3">
              <w:rPr>
                <w:rFonts w:ascii="Calibri" w:hAnsi="Calibri" w:cs="Calibri"/>
                <w:color w:val="000000"/>
                <w:sz w:val="22"/>
                <w:szCs w:val="22"/>
              </w:rPr>
              <w:t xml:space="preserve">to </w:t>
            </w:r>
            <w:r w:rsidR="00FB3754" w:rsidRPr="004B63C3">
              <w:rPr>
                <w:rFonts w:ascii="Calibri" w:hAnsi="Calibri" w:cs="Calibri"/>
                <w:i/>
                <w:color w:val="0000FF"/>
                <w:sz w:val="22"/>
                <w:szCs w:val="22"/>
              </w:rPr>
              <w:t>[current share-based payment arrangement]</w:t>
            </w:r>
            <w:r w:rsidR="00FB3754" w:rsidRPr="004B63C3">
              <w:rPr>
                <w:rFonts w:ascii="Calibri" w:hAnsi="Calibri" w:cs="Calibri"/>
                <w:color w:val="000000"/>
                <w:sz w:val="22"/>
                <w:szCs w:val="22"/>
              </w:rPr>
              <w:t xml:space="preserve"> because </w:t>
            </w:r>
            <w:r w:rsidR="00FB3754" w:rsidRPr="004B63C3">
              <w:rPr>
                <w:rFonts w:ascii="Calibri" w:hAnsi="Calibri" w:cs="Calibri"/>
                <w:i/>
                <w:color w:val="0000FF"/>
                <w:sz w:val="22"/>
                <w:szCs w:val="22"/>
              </w:rPr>
              <w:t>[disclose an explanation of the modification]</w:t>
            </w:r>
          </w:p>
        </w:tc>
        <w:tc>
          <w:tcPr>
            <w:tcW w:w="1498" w:type="dxa"/>
            <w:tcBorders>
              <w:top w:val="nil"/>
              <w:left w:val="nil"/>
              <w:bottom w:val="nil"/>
              <w:right w:val="nil"/>
            </w:tcBorders>
            <w:shd w:val="clear" w:color="auto" w:fill="auto"/>
            <w:vAlign w:val="bottom"/>
          </w:tcPr>
          <w:p w:rsidR="00831C40" w:rsidRPr="004B63C3" w:rsidRDefault="00D965F7" w:rsidP="002123F4">
            <w:pPr>
              <w:rPr>
                <w:rFonts w:ascii="Calibri" w:hAnsi="Calibri" w:cs="Calibri"/>
                <w:b/>
                <w:bCs/>
                <w:color w:val="000000"/>
              </w:rPr>
            </w:pPr>
            <w:r>
              <w:rPr>
                <w:rFonts w:ascii="Calibri" w:hAnsi="Calibri" w:cs="Calibri"/>
                <w:b/>
                <w:bCs/>
                <w:noProof/>
                <w:color w:val="000000"/>
              </w:rPr>
              <w:pict>
                <v:shape id="_x0000_s1080" type="#_x0000_t202" style="position:absolute;margin-left:-2.5pt;margin-top:5.95pt;width:54.75pt;height:55.2pt;z-index:34;mso-position-horizontal-relative:text;mso-position-vertical-relative:text" fillcolor="#fabf8f" strokecolor="#f2f2f2" strokeweight="3pt">
                  <v:shadow on="t" type="perspective" color="#974706" opacity=".5" offset="1pt" offset2="-1pt"/>
                  <v:textbox style="mso-next-textbox:#_x0000_s1080">
                    <w:txbxContent>
                      <w:p w:rsidR="00B86B00" w:rsidRPr="008C1F92" w:rsidRDefault="00B86B00" w:rsidP="00D52F38">
                        <w:pPr>
                          <w:rPr>
                            <w:rFonts w:ascii="Garamond" w:hAnsi="Garamond"/>
                            <w:sz w:val="20"/>
                            <w:szCs w:val="20"/>
                          </w:rPr>
                        </w:pPr>
                        <w:r>
                          <w:rPr>
                            <w:rFonts w:ascii="Garamond" w:hAnsi="Garamond"/>
                            <w:sz w:val="20"/>
                            <w:szCs w:val="20"/>
                          </w:rPr>
                          <w:t>If the company modified its share-based payment arrangement for the current period</w:t>
                        </w:r>
                      </w:p>
                    </w:txbxContent>
                  </v:textbox>
                </v:shape>
              </w:pict>
            </w:r>
          </w:p>
        </w:tc>
        <w:tc>
          <w:tcPr>
            <w:tcW w:w="1473" w:type="dxa"/>
            <w:gridSpan w:val="4"/>
            <w:tcBorders>
              <w:left w:val="nil"/>
            </w:tcBorders>
            <w:shd w:val="clear" w:color="auto" w:fill="auto"/>
            <w:vAlign w:val="bottom"/>
          </w:tcPr>
          <w:p w:rsidR="00831C40" w:rsidRPr="004B63C3" w:rsidRDefault="00831C40"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5E0349" w:rsidRPr="004B63C3" w:rsidRDefault="005E0349" w:rsidP="005E0349">
            <w:pPr>
              <w:autoSpaceDE w:val="0"/>
              <w:autoSpaceDN w:val="0"/>
              <w:adjustRightInd w:val="0"/>
              <w:spacing w:before="360"/>
              <w:ind w:left="18"/>
              <w:jc w:val="both"/>
              <w:rPr>
                <w:rFonts w:ascii="Calibri" w:hAnsi="Calibri" w:cs="Calibri"/>
                <w:b/>
                <w:bCs/>
                <w:color w:val="000000"/>
              </w:rPr>
            </w:pPr>
          </w:p>
          <w:p w:rsidR="005E0349" w:rsidRPr="004B63C3" w:rsidRDefault="005E0349" w:rsidP="005E0349">
            <w:pPr>
              <w:autoSpaceDE w:val="0"/>
              <w:autoSpaceDN w:val="0"/>
              <w:adjustRightInd w:val="0"/>
              <w:spacing w:before="360"/>
              <w:ind w:left="18"/>
              <w:jc w:val="both"/>
              <w:rPr>
                <w:rFonts w:ascii="Calibri" w:hAnsi="Calibri" w:cs="Calibri"/>
                <w:b/>
                <w:bCs/>
                <w:color w:val="000000"/>
              </w:rPr>
            </w:pPr>
          </w:p>
          <w:p w:rsidR="005E0349" w:rsidRPr="004B63C3" w:rsidRDefault="005E0349" w:rsidP="005E0349">
            <w:pPr>
              <w:autoSpaceDE w:val="0"/>
              <w:autoSpaceDN w:val="0"/>
              <w:adjustRightInd w:val="0"/>
              <w:spacing w:before="360"/>
              <w:ind w:left="18"/>
              <w:jc w:val="both"/>
              <w:rPr>
                <w:rFonts w:ascii="Calibri" w:hAnsi="Calibri" w:cs="Calibri"/>
                <w:b/>
                <w:bCs/>
                <w:color w:val="000000"/>
              </w:rPr>
            </w:pPr>
          </w:p>
          <w:p w:rsidR="005E0349" w:rsidRPr="004B63C3" w:rsidRDefault="005E0349" w:rsidP="005E0349">
            <w:pPr>
              <w:autoSpaceDE w:val="0"/>
              <w:autoSpaceDN w:val="0"/>
              <w:adjustRightInd w:val="0"/>
              <w:spacing w:before="360"/>
              <w:ind w:left="18"/>
              <w:jc w:val="both"/>
              <w:rPr>
                <w:rFonts w:ascii="Calibri" w:hAnsi="Calibri" w:cs="Calibri"/>
                <w:b/>
                <w:bCs/>
                <w:color w:val="000000"/>
              </w:rPr>
            </w:pPr>
          </w:p>
          <w:p w:rsidR="005E0349" w:rsidRPr="004B63C3" w:rsidRDefault="005E0349" w:rsidP="005E0349">
            <w:pPr>
              <w:autoSpaceDE w:val="0"/>
              <w:autoSpaceDN w:val="0"/>
              <w:adjustRightInd w:val="0"/>
              <w:spacing w:before="360"/>
              <w:ind w:left="18"/>
              <w:jc w:val="both"/>
              <w:rPr>
                <w:rFonts w:ascii="Calibri" w:hAnsi="Calibri" w:cs="Calibri"/>
                <w:b/>
                <w:bCs/>
                <w:color w:val="000000"/>
              </w:rPr>
            </w:pPr>
          </w:p>
          <w:p w:rsidR="002123F4" w:rsidRPr="004B63C3" w:rsidRDefault="002123F4" w:rsidP="00506A5C">
            <w:pPr>
              <w:numPr>
                <w:ilvl w:val="0"/>
                <w:numId w:val="13"/>
              </w:numPr>
              <w:autoSpaceDE w:val="0"/>
              <w:autoSpaceDN w:val="0"/>
              <w:adjustRightInd w:val="0"/>
              <w:spacing w:before="360"/>
              <w:ind w:left="18" w:hanging="18"/>
              <w:jc w:val="both"/>
              <w:rPr>
                <w:rFonts w:ascii="Calibri" w:hAnsi="Calibri" w:cs="Calibri"/>
                <w:b/>
                <w:bCs/>
                <w:color w:val="000000"/>
              </w:rPr>
            </w:pPr>
            <w:r w:rsidRPr="004B63C3">
              <w:rPr>
                <w:rFonts w:ascii="Calibri" w:hAnsi="Calibri" w:cs="Calibri"/>
                <w:b/>
                <w:bCs/>
                <w:color w:val="000000"/>
              </w:rPr>
              <w:t>REVENUE</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AB5840" w:rsidRPr="004B63C3" w:rsidRDefault="00AB5840" w:rsidP="00AB5840">
            <w:pPr>
              <w:jc w:val="right"/>
              <w:rPr>
                <w:rFonts w:ascii="Calibri" w:hAnsi="Calibri" w:cs="Calibri"/>
                <w:sz w:val="22"/>
                <w:szCs w:val="22"/>
              </w:rPr>
            </w:pPr>
          </w:p>
          <w:p w:rsidR="00D52F38" w:rsidRPr="004B63C3" w:rsidRDefault="00D52F38" w:rsidP="00AB5840">
            <w:pPr>
              <w:jc w:val="right"/>
              <w:rPr>
                <w:rFonts w:ascii="Calibri" w:hAnsi="Calibri" w:cs="Calibri"/>
                <w:sz w:val="22"/>
                <w:szCs w:val="22"/>
              </w:rPr>
            </w:pPr>
          </w:p>
          <w:p w:rsidR="00AB5840" w:rsidRPr="004B63C3" w:rsidRDefault="00AB5840" w:rsidP="00AB5840">
            <w:pPr>
              <w:jc w:val="right"/>
              <w:rPr>
                <w:rFonts w:ascii="Calibri" w:hAnsi="Calibri" w:cs="Calibri"/>
                <w:sz w:val="18"/>
                <w:szCs w:val="18"/>
              </w:rPr>
            </w:pPr>
          </w:p>
          <w:p w:rsidR="002123F4" w:rsidRPr="004B63C3" w:rsidRDefault="00AB5840" w:rsidP="00AB5840">
            <w:pPr>
              <w:rPr>
                <w:rFonts w:ascii="Calibri" w:hAnsi="Calibri" w:cs="Calibri"/>
                <w:sz w:val="18"/>
                <w:szCs w:val="18"/>
                <w:highlight w:val="yellow"/>
              </w:rPr>
            </w:pPr>
            <w:r w:rsidRPr="004B63C3">
              <w:rPr>
                <w:rFonts w:ascii="Calibri" w:hAnsi="Calibri" w:cs="Calibri"/>
                <w:sz w:val="18"/>
                <w:szCs w:val="18"/>
                <w:highlight w:val="yellow"/>
              </w:rPr>
              <w:t>Section 23.30(b)</w:t>
            </w:r>
            <w:r w:rsidR="002123F4" w:rsidRPr="004B63C3">
              <w:rPr>
                <w:rFonts w:ascii="Calibri" w:hAnsi="Calibri" w:cs="Calibri"/>
                <w:sz w:val="18"/>
                <w:szCs w:val="18"/>
                <w:highlight w:val="yellow"/>
              </w:rPr>
              <w:t>(i)</w:t>
            </w:r>
          </w:p>
          <w:p w:rsidR="002123F4" w:rsidRPr="004B63C3" w:rsidRDefault="00AB5840" w:rsidP="00AB5840">
            <w:pPr>
              <w:jc w:val="center"/>
              <w:rPr>
                <w:rFonts w:ascii="Calibri" w:hAnsi="Calibri" w:cs="Calibri"/>
                <w:sz w:val="18"/>
                <w:szCs w:val="18"/>
                <w:highlight w:val="yellow"/>
              </w:rPr>
            </w:pPr>
            <w:r w:rsidRPr="004B63C3">
              <w:rPr>
                <w:rFonts w:ascii="Calibri" w:hAnsi="Calibri" w:cs="Calibri"/>
                <w:sz w:val="18"/>
                <w:szCs w:val="18"/>
                <w:highlight w:val="yellow"/>
              </w:rPr>
              <w:t xml:space="preserve">          </w:t>
            </w:r>
            <w:r w:rsidR="002123F4" w:rsidRPr="004B63C3">
              <w:rPr>
                <w:rFonts w:ascii="Calibri" w:hAnsi="Calibri" w:cs="Calibri"/>
                <w:sz w:val="18"/>
                <w:szCs w:val="18"/>
                <w:highlight w:val="yellow"/>
              </w:rPr>
              <w:t>(ii)</w:t>
            </w:r>
          </w:p>
          <w:p w:rsidR="002123F4" w:rsidRPr="004B63C3" w:rsidRDefault="002123F4" w:rsidP="00F50A5F">
            <w:pPr>
              <w:jc w:val="right"/>
              <w:rPr>
                <w:rFonts w:ascii="Calibri" w:hAnsi="Calibri" w:cs="Calibri"/>
                <w:sz w:val="18"/>
                <w:szCs w:val="18"/>
                <w:highlight w:val="yellow"/>
              </w:rPr>
            </w:pPr>
          </w:p>
          <w:p w:rsidR="002123F4" w:rsidRPr="004B63C3" w:rsidRDefault="002123F4" w:rsidP="00F50A5F">
            <w:pPr>
              <w:jc w:val="right"/>
              <w:rPr>
                <w:rFonts w:ascii="Calibri" w:hAnsi="Calibri" w:cs="Calibri"/>
                <w:sz w:val="18"/>
                <w:szCs w:val="18"/>
                <w:highlight w:val="yellow"/>
              </w:rPr>
            </w:pPr>
          </w:p>
          <w:p w:rsidR="002123F4" w:rsidRPr="004B63C3" w:rsidRDefault="002123F4" w:rsidP="002123F4">
            <w:pPr>
              <w:rPr>
                <w:rFonts w:ascii="Calibri" w:hAnsi="Calibri" w:cs="Calibri"/>
                <w:sz w:val="18"/>
                <w:szCs w:val="18"/>
                <w:highlight w:val="yellow"/>
              </w:rPr>
            </w:pPr>
          </w:p>
          <w:p w:rsidR="002123F4" w:rsidRPr="004B63C3" w:rsidRDefault="00AB5840" w:rsidP="00AB5840">
            <w:pPr>
              <w:jc w:val="center"/>
              <w:rPr>
                <w:rFonts w:ascii="Calibri" w:hAnsi="Calibri" w:cs="Calibri"/>
                <w:sz w:val="18"/>
                <w:szCs w:val="18"/>
                <w:highlight w:val="yellow"/>
              </w:rPr>
            </w:pPr>
            <w:r w:rsidRPr="004B63C3">
              <w:rPr>
                <w:rFonts w:ascii="Calibri" w:hAnsi="Calibri" w:cs="Calibri"/>
                <w:sz w:val="18"/>
                <w:szCs w:val="18"/>
                <w:highlight w:val="yellow"/>
              </w:rPr>
              <w:t xml:space="preserve">         </w:t>
            </w:r>
            <w:r w:rsidR="002123F4" w:rsidRPr="004B63C3">
              <w:rPr>
                <w:rFonts w:ascii="Calibri" w:hAnsi="Calibri" w:cs="Calibri"/>
                <w:sz w:val="18"/>
                <w:szCs w:val="18"/>
                <w:highlight w:val="yellow"/>
              </w:rPr>
              <w:t>(iii)</w:t>
            </w:r>
          </w:p>
          <w:p w:rsidR="002123F4" w:rsidRPr="004B63C3" w:rsidRDefault="00AB5840" w:rsidP="00AB5840">
            <w:pPr>
              <w:rPr>
                <w:rFonts w:ascii="Calibri" w:hAnsi="Calibri" w:cs="Calibri"/>
                <w:sz w:val="22"/>
                <w:szCs w:val="22"/>
              </w:rPr>
            </w:pPr>
            <w:r w:rsidRPr="004B63C3">
              <w:rPr>
                <w:rFonts w:ascii="Calibri" w:hAnsi="Calibri" w:cs="Calibri"/>
                <w:sz w:val="18"/>
                <w:szCs w:val="18"/>
                <w:highlight w:val="yellow"/>
              </w:rPr>
              <w:t xml:space="preserve">            </w:t>
            </w:r>
            <w:r w:rsidR="002123F4" w:rsidRPr="004B63C3">
              <w:rPr>
                <w:rFonts w:ascii="Calibri" w:hAnsi="Calibri" w:cs="Calibri"/>
                <w:sz w:val="18"/>
                <w:szCs w:val="18"/>
                <w:highlight w:val="yellow"/>
              </w:rPr>
              <w:t>(v)</w:t>
            </w:r>
          </w:p>
        </w:tc>
        <w:tc>
          <w:tcPr>
            <w:tcW w:w="9900" w:type="dxa"/>
            <w:tcBorders>
              <w:top w:val="nil"/>
              <w:left w:val="nil"/>
              <w:bottom w:val="nil"/>
              <w:right w:val="nil"/>
            </w:tcBorders>
            <w:shd w:val="clear" w:color="auto" w:fill="auto"/>
          </w:tcPr>
          <w:p w:rsidR="002123F4" w:rsidRPr="004B63C3" w:rsidRDefault="002123F4" w:rsidP="004D378A">
            <w:pPr>
              <w:autoSpaceDE w:val="0"/>
              <w:autoSpaceDN w:val="0"/>
              <w:adjustRightInd w:val="0"/>
              <w:spacing w:before="120" w:after="240"/>
              <w:ind w:left="720"/>
              <w:jc w:val="both"/>
              <w:rPr>
                <w:rFonts w:ascii="Calibri" w:hAnsi="Calibri" w:cs="Calibri"/>
                <w:color w:val="000000"/>
                <w:sz w:val="22"/>
                <w:szCs w:val="22"/>
              </w:rPr>
            </w:pPr>
            <w:r w:rsidRPr="004B63C3">
              <w:rPr>
                <w:rFonts w:ascii="Calibri" w:hAnsi="Calibri" w:cs="Calibri"/>
                <w:color w:val="000000"/>
                <w:sz w:val="22"/>
                <w:szCs w:val="22"/>
              </w:rPr>
              <w:t xml:space="preserve">An analysis of the </w:t>
            </w:r>
            <w:r w:rsidRPr="004B63C3">
              <w:rPr>
                <w:rFonts w:ascii="Calibri" w:hAnsi="Calibri" w:cs="Calibri"/>
                <w:sz w:val="22"/>
                <w:szCs w:val="22"/>
              </w:rPr>
              <w:t>Company</w:t>
            </w:r>
            <w:r w:rsidRPr="004B63C3">
              <w:rPr>
                <w:rFonts w:ascii="Calibri" w:hAnsi="Calibri" w:cs="Calibri"/>
                <w:color w:val="000000"/>
                <w:sz w:val="22"/>
                <w:szCs w:val="22"/>
              </w:rPr>
              <w:t>’s revenue is as follows:</w:t>
            </w:r>
          </w:p>
          <w:tbl>
            <w:tblPr>
              <w:tblW w:w="8792" w:type="dxa"/>
              <w:tblInd w:w="828" w:type="dxa"/>
              <w:tblBorders>
                <w:top w:val="single" w:sz="4" w:space="0" w:color="auto"/>
                <w:bottom w:val="double" w:sz="4" w:space="0" w:color="auto"/>
              </w:tblBorders>
              <w:tblLayout w:type="fixed"/>
              <w:tblLook w:val="0000" w:firstRow="0" w:lastRow="0" w:firstColumn="0" w:lastColumn="0" w:noHBand="0" w:noVBand="0"/>
            </w:tblPr>
            <w:tblGrid>
              <w:gridCol w:w="5994"/>
              <w:gridCol w:w="1399"/>
              <w:gridCol w:w="1399"/>
            </w:tblGrid>
            <w:tr w:rsidR="002123F4" w:rsidRPr="004B63C3" w:rsidTr="002123F4">
              <w:trPr>
                <w:trHeight w:val="290"/>
              </w:trPr>
              <w:tc>
                <w:tcPr>
                  <w:tcW w:w="5994" w:type="dxa"/>
                  <w:tcBorders>
                    <w:top w:val="single" w:sz="4" w:space="0" w:color="auto"/>
                    <w:bottom w:val="single" w:sz="4" w:space="0" w:color="auto"/>
                  </w:tcBorders>
                </w:tcPr>
                <w:p w:rsidR="002123F4" w:rsidRPr="004B63C3" w:rsidRDefault="002123F4" w:rsidP="002123F4">
                  <w:pPr>
                    <w:pStyle w:val="NoSpacing"/>
                    <w:rPr>
                      <w:rFonts w:cs="Calibri"/>
                    </w:rPr>
                  </w:pPr>
                </w:p>
              </w:tc>
              <w:tc>
                <w:tcPr>
                  <w:tcW w:w="1399" w:type="dxa"/>
                  <w:tcBorders>
                    <w:top w:val="single" w:sz="4" w:space="0" w:color="auto"/>
                    <w:bottom w:val="single" w:sz="4" w:space="0" w:color="auto"/>
                  </w:tcBorders>
                </w:tcPr>
                <w:p w:rsidR="002123F4" w:rsidRPr="004B63C3" w:rsidRDefault="00D52F38" w:rsidP="002123F4">
                  <w:pPr>
                    <w:pStyle w:val="NoSpacing"/>
                    <w:rPr>
                      <w:rFonts w:cs="Calibri"/>
                      <w:b/>
                    </w:rPr>
                  </w:pPr>
                  <w:r w:rsidRPr="004B63C3">
                    <w:rPr>
                      <w:rFonts w:cs="Calibri"/>
                      <w:b/>
                    </w:rPr>
                    <w:t>2013</w:t>
                  </w:r>
                </w:p>
              </w:tc>
              <w:tc>
                <w:tcPr>
                  <w:tcW w:w="1399" w:type="dxa"/>
                  <w:tcBorders>
                    <w:top w:val="single" w:sz="4" w:space="0" w:color="auto"/>
                    <w:bottom w:val="single" w:sz="4" w:space="0" w:color="auto"/>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60"/>
              </w:trPr>
              <w:tc>
                <w:tcPr>
                  <w:tcW w:w="5994" w:type="dxa"/>
                  <w:tcBorders>
                    <w:top w:val="nil"/>
                  </w:tcBorders>
                </w:tcPr>
                <w:p w:rsidR="002123F4" w:rsidRPr="004B63C3" w:rsidRDefault="002123F4" w:rsidP="002123F4">
                  <w:pPr>
                    <w:pStyle w:val="NoSpacing"/>
                    <w:rPr>
                      <w:rFonts w:cs="Calibri"/>
                      <w:b/>
                      <w:color w:val="000000"/>
                    </w:rPr>
                  </w:pPr>
                  <w:r w:rsidRPr="004B63C3">
                    <w:rPr>
                      <w:rFonts w:cs="Calibri"/>
                      <w:b/>
                      <w:color w:val="000000"/>
                    </w:rPr>
                    <w:t>Continuing Operations</w:t>
                  </w:r>
                </w:p>
              </w:tc>
              <w:tc>
                <w:tcPr>
                  <w:tcW w:w="1399" w:type="dxa"/>
                  <w:tcBorders>
                    <w:top w:val="nil"/>
                  </w:tcBorders>
                </w:tcPr>
                <w:p w:rsidR="002123F4" w:rsidRPr="004B63C3" w:rsidRDefault="002123F4" w:rsidP="002123F4">
                  <w:pPr>
                    <w:pStyle w:val="NoSpacing"/>
                    <w:rPr>
                      <w:rFonts w:cs="Calibri"/>
                      <w:b/>
                    </w:rPr>
                  </w:pPr>
                </w:p>
              </w:tc>
              <w:tc>
                <w:tcPr>
                  <w:tcW w:w="1399" w:type="dxa"/>
                  <w:tcBorders>
                    <w:top w:val="nil"/>
                  </w:tcBorders>
                </w:tcPr>
                <w:p w:rsidR="002123F4" w:rsidRPr="004B63C3" w:rsidRDefault="002123F4" w:rsidP="002123F4">
                  <w:pPr>
                    <w:pStyle w:val="NoSpacing"/>
                    <w:rPr>
                      <w:rFonts w:cs="Calibri"/>
                      <w:bCs/>
                    </w:rPr>
                  </w:pPr>
                </w:p>
              </w:tc>
            </w:tr>
            <w:tr w:rsidR="002123F4" w:rsidRPr="004B63C3" w:rsidTr="002123F4">
              <w:trPr>
                <w:trHeight w:val="232"/>
              </w:trPr>
              <w:tc>
                <w:tcPr>
                  <w:tcW w:w="5994" w:type="dxa"/>
                  <w:tcBorders>
                    <w:top w:val="nil"/>
                  </w:tcBorders>
                </w:tcPr>
                <w:p w:rsidR="002123F4" w:rsidRPr="004B63C3" w:rsidRDefault="002123F4" w:rsidP="002123F4">
                  <w:pPr>
                    <w:pStyle w:val="NoSpacing"/>
                    <w:rPr>
                      <w:rFonts w:cs="Calibri"/>
                    </w:rPr>
                  </w:pPr>
                  <w:r w:rsidRPr="004B63C3">
                    <w:rPr>
                      <w:rFonts w:cs="Calibri"/>
                      <w:color w:val="000000"/>
                    </w:rPr>
                    <w:t>Sales of goods</w:t>
                  </w:r>
                </w:p>
              </w:tc>
              <w:tc>
                <w:tcPr>
                  <w:tcW w:w="1399" w:type="dxa"/>
                  <w:tcBorders>
                    <w:top w:val="nil"/>
                  </w:tcBorders>
                </w:tcPr>
                <w:p w:rsidR="002123F4" w:rsidRPr="004B63C3" w:rsidRDefault="002123F4" w:rsidP="002123F4">
                  <w:pPr>
                    <w:pStyle w:val="NoSpacing"/>
                    <w:rPr>
                      <w:rFonts w:cs="Calibri"/>
                      <w:b/>
                    </w:rPr>
                  </w:pPr>
                  <w:r w:rsidRPr="004B63C3">
                    <w:rPr>
                      <w:rFonts w:cs="Calibri"/>
                      <w:b/>
                    </w:rPr>
                    <w:t>P</w:t>
                  </w:r>
                </w:p>
              </w:tc>
              <w:tc>
                <w:tcPr>
                  <w:tcW w:w="1399" w:type="dxa"/>
                  <w:tcBorders>
                    <w:top w:val="nil"/>
                  </w:tcBorders>
                </w:tcPr>
                <w:p w:rsidR="002123F4" w:rsidRPr="004B63C3" w:rsidRDefault="002123F4" w:rsidP="002123F4">
                  <w:pPr>
                    <w:pStyle w:val="NoSpacing"/>
                    <w:rPr>
                      <w:rFonts w:cs="Calibri"/>
                      <w:bCs/>
                    </w:rPr>
                  </w:pPr>
                  <w:r w:rsidRPr="004B63C3">
                    <w:rPr>
                      <w:rFonts w:cs="Calibri"/>
                      <w:bCs/>
                    </w:rPr>
                    <w:t>P</w:t>
                  </w:r>
                </w:p>
              </w:tc>
            </w:tr>
            <w:tr w:rsidR="002123F4" w:rsidRPr="004B63C3" w:rsidTr="002123F4">
              <w:trPr>
                <w:trHeight w:val="244"/>
              </w:trPr>
              <w:tc>
                <w:tcPr>
                  <w:tcW w:w="5994" w:type="dxa"/>
                </w:tcPr>
                <w:p w:rsidR="002123F4" w:rsidRPr="004B63C3" w:rsidRDefault="002123F4" w:rsidP="002123F4">
                  <w:pPr>
                    <w:pStyle w:val="NoSpacing"/>
                    <w:rPr>
                      <w:rFonts w:cs="Calibri"/>
                      <w:color w:val="000000"/>
                    </w:rPr>
                  </w:pPr>
                  <w:r w:rsidRPr="004B63C3">
                    <w:rPr>
                      <w:rFonts w:cs="Calibri"/>
                      <w:color w:val="000000"/>
                    </w:rPr>
                    <w:t>Revenue from rendering of services</w:t>
                  </w:r>
                </w:p>
              </w:tc>
              <w:tc>
                <w:tcPr>
                  <w:tcW w:w="1399" w:type="dxa"/>
                </w:tcPr>
                <w:p w:rsidR="002123F4" w:rsidRPr="004B63C3" w:rsidRDefault="002123F4" w:rsidP="002123F4">
                  <w:pPr>
                    <w:pStyle w:val="NoSpacing"/>
                    <w:rPr>
                      <w:rFonts w:cs="Calibri"/>
                      <w:b/>
                    </w:rPr>
                  </w:pPr>
                </w:p>
              </w:tc>
              <w:tc>
                <w:tcPr>
                  <w:tcW w:w="1399" w:type="dxa"/>
                </w:tcPr>
                <w:p w:rsidR="002123F4" w:rsidRPr="004B63C3" w:rsidRDefault="002123F4" w:rsidP="002123F4">
                  <w:pPr>
                    <w:pStyle w:val="NoSpacing"/>
                    <w:rPr>
                      <w:rFonts w:cs="Calibri"/>
                      <w:bCs/>
                    </w:rPr>
                  </w:pPr>
                </w:p>
              </w:tc>
            </w:tr>
            <w:tr w:rsidR="002123F4" w:rsidRPr="004B63C3" w:rsidTr="002123F4">
              <w:trPr>
                <w:trHeight w:val="232"/>
              </w:trPr>
              <w:tc>
                <w:tcPr>
                  <w:tcW w:w="5994" w:type="dxa"/>
                </w:tcPr>
                <w:p w:rsidR="002123F4" w:rsidRPr="004B63C3" w:rsidRDefault="002123F4" w:rsidP="002123F4">
                  <w:pPr>
                    <w:pStyle w:val="NoSpacing"/>
                    <w:rPr>
                      <w:rFonts w:cs="Calibri"/>
                    </w:rPr>
                  </w:pPr>
                  <w:r w:rsidRPr="004B63C3">
                    <w:rPr>
                      <w:rFonts w:cs="Calibri"/>
                      <w:color w:val="000000"/>
                    </w:rPr>
                    <w:t>Revenue from construction contracts</w:t>
                  </w:r>
                </w:p>
              </w:tc>
              <w:tc>
                <w:tcPr>
                  <w:tcW w:w="1399" w:type="dxa"/>
                </w:tcPr>
                <w:p w:rsidR="002123F4" w:rsidRPr="004B63C3" w:rsidRDefault="002123F4" w:rsidP="002123F4">
                  <w:pPr>
                    <w:pStyle w:val="NoSpacing"/>
                    <w:rPr>
                      <w:rFonts w:cs="Calibri"/>
                      <w:b/>
                    </w:rPr>
                  </w:pPr>
                </w:p>
              </w:tc>
              <w:tc>
                <w:tcPr>
                  <w:tcW w:w="1399" w:type="dxa"/>
                </w:tcPr>
                <w:p w:rsidR="002123F4" w:rsidRPr="004B63C3" w:rsidRDefault="002123F4" w:rsidP="002123F4">
                  <w:pPr>
                    <w:pStyle w:val="NoSpacing"/>
                    <w:rPr>
                      <w:rFonts w:cs="Calibri"/>
                      <w:bCs/>
                    </w:rPr>
                  </w:pPr>
                </w:p>
              </w:tc>
            </w:tr>
            <w:tr w:rsidR="002123F4" w:rsidRPr="004B63C3" w:rsidTr="002123F4">
              <w:trPr>
                <w:trHeight w:val="244"/>
              </w:trPr>
              <w:tc>
                <w:tcPr>
                  <w:tcW w:w="5994" w:type="dxa"/>
                  <w:tcBorders>
                    <w:top w:val="nil"/>
                    <w:bottom w:val="single" w:sz="4" w:space="0" w:color="auto"/>
                  </w:tcBorders>
                </w:tcPr>
                <w:p w:rsidR="002123F4" w:rsidRPr="004B63C3" w:rsidRDefault="002123F4" w:rsidP="002123F4">
                  <w:pPr>
                    <w:pStyle w:val="NoSpacing"/>
                    <w:rPr>
                      <w:rFonts w:cs="Calibri"/>
                    </w:rPr>
                  </w:pPr>
                  <w:r w:rsidRPr="004B63C3">
                    <w:rPr>
                      <w:rFonts w:cs="Calibri"/>
                      <w:color w:val="000000"/>
                    </w:rPr>
                    <w:t>Property rental income</w:t>
                  </w:r>
                </w:p>
              </w:tc>
              <w:tc>
                <w:tcPr>
                  <w:tcW w:w="1399" w:type="dxa"/>
                  <w:tcBorders>
                    <w:top w:val="nil"/>
                    <w:bottom w:val="single" w:sz="4" w:space="0" w:color="auto"/>
                  </w:tcBorders>
                </w:tcPr>
                <w:p w:rsidR="002123F4" w:rsidRPr="004B63C3" w:rsidRDefault="002123F4" w:rsidP="002123F4">
                  <w:pPr>
                    <w:pStyle w:val="NoSpacing"/>
                    <w:rPr>
                      <w:rFonts w:cs="Calibri"/>
                      <w:b/>
                    </w:rPr>
                  </w:pPr>
                </w:p>
              </w:tc>
              <w:tc>
                <w:tcPr>
                  <w:tcW w:w="1399" w:type="dxa"/>
                  <w:tcBorders>
                    <w:top w:val="nil"/>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290"/>
              </w:trPr>
              <w:tc>
                <w:tcPr>
                  <w:tcW w:w="5994" w:type="dxa"/>
                  <w:tcBorders>
                    <w:top w:val="single" w:sz="4" w:space="0" w:color="auto"/>
                    <w:bottom w:val="nil"/>
                  </w:tcBorders>
                </w:tcPr>
                <w:p w:rsidR="002123F4" w:rsidRPr="004B63C3" w:rsidRDefault="002123F4" w:rsidP="002123F4">
                  <w:pPr>
                    <w:pStyle w:val="NoSpacing"/>
                    <w:rPr>
                      <w:rFonts w:cs="Calibri"/>
                    </w:rPr>
                  </w:pPr>
                  <w:r w:rsidRPr="004B63C3">
                    <w:rPr>
                      <w:rFonts w:cs="Calibri"/>
                      <w:color w:val="FF0000"/>
                    </w:rPr>
                    <w:t>[</w:t>
                  </w:r>
                  <w:r w:rsidRPr="004B63C3">
                    <w:rPr>
                      <w:rFonts w:cs="Calibri"/>
                      <w:i/>
                      <w:iCs/>
                      <w:color w:val="FF0000"/>
                      <w:u w:val="single"/>
                    </w:rPr>
                    <w:t>This is the total revenue as presented in the Profit or Loss Statement</w:t>
                  </w:r>
                  <w:r w:rsidRPr="004B63C3">
                    <w:rPr>
                      <w:rFonts w:cs="Calibri"/>
                      <w:color w:val="FF0000"/>
                    </w:rPr>
                    <w:t>]</w:t>
                  </w:r>
                </w:p>
              </w:tc>
              <w:tc>
                <w:tcPr>
                  <w:tcW w:w="1399" w:type="dxa"/>
                  <w:tcBorders>
                    <w:top w:val="single" w:sz="4" w:space="0" w:color="auto"/>
                    <w:bottom w:val="nil"/>
                  </w:tcBorders>
                </w:tcPr>
                <w:p w:rsidR="002123F4" w:rsidRPr="004B63C3" w:rsidRDefault="002123F4" w:rsidP="002123F4">
                  <w:pPr>
                    <w:pStyle w:val="NoSpacing"/>
                    <w:rPr>
                      <w:rFonts w:cs="Calibri"/>
                      <w:b/>
                    </w:rPr>
                  </w:pPr>
                </w:p>
              </w:tc>
              <w:tc>
                <w:tcPr>
                  <w:tcW w:w="1399" w:type="dxa"/>
                  <w:tcBorders>
                    <w:top w:val="single" w:sz="4" w:space="0" w:color="auto"/>
                    <w:bottom w:val="nil"/>
                  </w:tcBorders>
                </w:tcPr>
                <w:p w:rsidR="002123F4" w:rsidRPr="004B63C3" w:rsidRDefault="002123F4" w:rsidP="002123F4">
                  <w:pPr>
                    <w:pStyle w:val="NoSpacing"/>
                    <w:rPr>
                      <w:rFonts w:cs="Calibri"/>
                      <w:bCs/>
                    </w:rPr>
                  </w:pPr>
                </w:p>
              </w:tc>
            </w:tr>
            <w:tr w:rsidR="002123F4" w:rsidRPr="004B63C3" w:rsidTr="002123F4">
              <w:trPr>
                <w:trHeight w:val="232"/>
              </w:trPr>
              <w:tc>
                <w:tcPr>
                  <w:tcW w:w="5994" w:type="dxa"/>
                  <w:tcBorders>
                    <w:top w:val="nil"/>
                    <w:bottom w:val="nil"/>
                  </w:tcBorders>
                </w:tcPr>
                <w:p w:rsidR="002123F4" w:rsidRPr="004B63C3" w:rsidRDefault="002123F4" w:rsidP="002123F4">
                  <w:pPr>
                    <w:pStyle w:val="NoSpacing"/>
                    <w:rPr>
                      <w:rFonts w:cs="Calibri"/>
                    </w:rPr>
                  </w:pPr>
                  <w:r w:rsidRPr="004B63C3">
                    <w:rPr>
                      <w:rFonts w:cs="Calibri"/>
                    </w:rPr>
                    <w:t>Interest income</w:t>
                  </w:r>
                </w:p>
              </w:tc>
              <w:tc>
                <w:tcPr>
                  <w:tcW w:w="1399" w:type="dxa"/>
                  <w:tcBorders>
                    <w:top w:val="nil"/>
                    <w:bottom w:val="nil"/>
                  </w:tcBorders>
                </w:tcPr>
                <w:p w:rsidR="002123F4" w:rsidRPr="004B63C3" w:rsidRDefault="002123F4" w:rsidP="002123F4">
                  <w:pPr>
                    <w:pStyle w:val="NoSpacing"/>
                    <w:rPr>
                      <w:rFonts w:cs="Calibri"/>
                      <w:b/>
                    </w:rPr>
                  </w:pPr>
                </w:p>
              </w:tc>
              <w:tc>
                <w:tcPr>
                  <w:tcW w:w="1399"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44"/>
              </w:trPr>
              <w:tc>
                <w:tcPr>
                  <w:tcW w:w="5994"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Dividends income</w:t>
                  </w:r>
                </w:p>
              </w:tc>
              <w:tc>
                <w:tcPr>
                  <w:tcW w:w="1399" w:type="dxa"/>
                  <w:tcBorders>
                    <w:top w:val="nil"/>
                    <w:bottom w:val="nil"/>
                  </w:tcBorders>
                </w:tcPr>
                <w:p w:rsidR="002123F4" w:rsidRPr="004B63C3" w:rsidRDefault="002123F4" w:rsidP="002123F4">
                  <w:pPr>
                    <w:pStyle w:val="NoSpacing"/>
                    <w:rPr>
                      <w:rFonts w:cs="Calibri"/>
                      <w:b/>
                    </w:rPr>
                  </w:pPr>
                </w:p>
              </w:tc>
              <w:tc>
                <w:tcPr>
                  <w:tcW w:w="1399"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44"/>
              </w:trPr>
              <w:tc>
                <w:tcPr>
                  <w:tcW w:w="5994" w:type="dxa"/>
                  <w:tcBorders>
                    <w:top w:val="nil"/>
                    <w:bottom w:val="single" w:sz="4" w:space="0" w:color="auto"/>
                  </w:tcBorders>
                </w:tcPr>
                <w:p w:rsidR="002123F4" w:rsidRPr="004B63C3" w:rsidRDefault="002123F4" w:rsidP="002123F4">
                  <w:pPr>
                    <w:pStyle w:val="NoSpacing"/>
                    <w:rPr>
                      <w:rFonts w:cs="Calibri"/>
                    </w:rPr>
                  </w:pPr>
                  <w:r w:rsidRPr="004B63C3">
                    <w:rPr>
                      <w:rFonts w:cs="Calibri"/>
                      <w:color w:val="000000"/>
                    </w:rPr>
                    <w:t>Other income</w:t>
                  </w:r>
                </w:p>
              </w:tc>
              <w:tc>
                <w:tcPr>
                  <w:tcW w:w="1399" w:type="dxa"/>
                  <w:tcBorders>
                    <w:top w:val="nil"/>
                    <w:bottom w:val="single" w:sz="4" w:space="0" w:color="auto"/>
                  </w:tcBorders>
                </w:tcPr>
                <w:p w:rsidR="002123F4" w:rsidRPr="004B63C3" w:rsidRDefault="002123F4" w:rsidP="002123F4">
                  <w:pPr>
                    <w:pStyle w:val="NoSpacing"/>
                    <w:rPr>
                      <w:rFonts w:cs="Calibri"/>
                      <w:b/>
                    </w:rPr>
                  </w:pPr>
                </w:p>
              </w:tc>
              <w:tc>
                <w:tcPr>
                  <w:tcW w:w="1399" w:type="dxa"/>
                  <w:tcBorders>
                    <w:top w:val="nil"/>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290"/>
              </w:trPr>
              <w:tc>
                <w:tcPr>
                  <w:tcW w:w="5994" w:type="dxa"/>
                  <w:tcBorders>
                    <w:top w:val="single" w:sz="4" w:space="0" w:color="auto"/>
                    <w:bottom w:val="single" w:sz="4" w:space="0" w:color="auto"/>
                  </w:tcBorders>
                </w:tcPr>
                <w:p w:rsidR="002123F4" w:rsidRPr="004B63C3" w:rsidRDefault="002123F4" w:rsidP="002123F4">
                  <w:pPr>
                    <w:pStyle w:val="NoSpacing"/>
                    <w:rPr>
                      <w:rFonts w:cs="Calibri"/>
                    </w:rPr>
                  </w:pPr>
                  <w:r w:rsidRPr="004B63C3">
                    <w:rPr>
                      <w:rFonts w:cs="Calibri"/>
                      <w:color w:val="FF0000"/>
                    </w:rPr>
                    <w:t>[</w:t>
                  </w:r>
                  <w:r w:rsidRPr="004B63C3">
                    <w:rPr>
                      <w:rFonts w:cs="Calibri"/>
                      <w:i/>
                      <w:iCs/>
                      <w:color w:val="FF0000"/>
                      <w:u w:val="single"/>
                    </w:rPr>
                    <w:t>This is the total revenue from continuing operations</w:t>
                  </w:r>
                  <w:r w:rsidRPr="004B63C3">
                    <w:rPr>
                      <w:rFonts w:cs="Calibri"/>
                      <w:color w:val="FF0000"/>
                    </w:rPr>
                    <w:t>]</w:t>
                  </w:r>
                </w:p>
              </w:tc>
              <w:tc>
                <w:tcPr>
                  <w:tcW w:w="1399" w:type="dxa"/>
                  <w:tcBorders>
                    <w:top w:val="single" w:sz="4" w:space="0" w:color="auto"/>
                    <w:bottom w:val="single" w:sz="4" w:space="0" w:color="auto"/>
                  </w:tcBorders>
                </w:tcPr>
                <w:p w:rsidR="002123F4" w:rsidRPr="004B63C3" w:rsidRDefault="002123F4" w:rsidP="002123F4">
                  <w:pPr>
                    <w:pStyle w:val="NoSpacing"/>
                    <w:rPr>
                      <w:rFonts w:cs="Calibri"/>
                      <w:b/>
                    </w:rPr>
                  </w:pPr>
                </w:p>
              </w:tc>
              <w:tc>
                <w:tcPr>
                  <w:tcW w:w="1399" w:type="dxa"/>
                  <w:tcBorders>
                    <w:top w:val="single" w:sz="4" w:space="0" w:color="auto"/>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301"/>
              </w:trPr>
              <w:tc>
                <w:tcPr>
                  <w:tcW w:w="5994" w:type="dxa"/>
                  <w:tcBorders>
                    <w:top w:val="single" w:sz="4" w:space="0" w:color="auto"/>
                    <w:bottom w:val="nil"/>
                  </w:tcBorders>
                </w:tcPr>
                <w:p w:rsidR="002123F4" w:rsidRPr="004B63C3" w:rsidRDefault="002123F4" w:rsidP="002123F4">
                  <w:pPr>
                    <w:pStyle w:val="NoSpacing"/>
                    <w:rPr>
                      <w:rFonts w:cs="Calibri"/>
                      <w:b/>
                    </w:rPr>
                  </w:pPr>
                  <w:r w:rsidRPr="004B63C3">
                    <w:rPr>
                      <w:rFonts w:cs="Calibri"/>
                      <w:b/>
                    </w:rPr>
                    <w:t>Discontinued Operations</w:t>
                  </w:r>
                </w:p>
              </w:tc>
              <w:tc>
                <w:tcPr>
                  <w:tcW w:w="1399" w:type="dxa"/>
                  <w:tcBorders>
                    <w:top w:val="single" w:sz="4" w:space="0" w:color="auto"/>
                    <w:bottom w:val="nil"/>
                  </w:tcBorders>
                </w:tcPr>
                <w:p w:rsidR="002123F4" w:rsidRPr="004B63C3" w:rsidRDefault="002123F4" w:rsidP="002123F4">
                  <w:pPr>
                    <w:pStyle w:val="NoSpacing"/>
                    <w:rPr>
                      <w:rFonts w:cs="Calibri"/>
                      <w:b/>
                    </w:rPr>
                  </w:pPr>
                </w:p>
              </w:tc>
              <w:tc>
                <w:tcPr>
                  <w:tcW w:w="1399" w:type="dxa"/>
                  <w:tcBorders>
                    <w:top w:val="single" w:sz="4" w:space="0" w:color="auto"/>
                    <w:bottom w:val="nil"/>
                  </w:tcBorders>
                </w:tcPr>
                <w:p w:rsidR="002123F4" w:rsidRPr="004B63C3" w:rsidRDefault="002123F4" w:rsidP="002123F4">
                  <w:pPr>
                    <w:pStyle w:val="NoSpacing"/>
                    <w:rPr>
                      <w:rFonts w:cs="Calibri"/>
                      <w:bCs/>
                    </w:rPr>
                  </w:pPr>
                </w:p>
              </w:tc>
            </w:tr>
            <w:tr w:rsidR="002123F4" w:rsidRPr="004B63C3" w:rsidTr="002123F4">
              <w:trPr>
                <w:trHeight w:val="244"/>
              </w:trPr>
              <w:tc>
                <w:tcPr>
                  <w:tcW w:w="5994" w:type="dxa"/>
                  <w:tcBorders>
                    <w:top w:val="nil"/>
                  </w:tcBorders>
                </w:tcPr>
                <w:p w:rsidR="002123F4" w:rsidRPr="004B63C3" w:rsidRDefault="002123F4" w:rsidP="002123F4">
                  <w:pPr>
                    <w:pStyle w:val="NoSpacing"/>
                    <w:rPr>
                      <w:rFonts w:cs="Calibri"/>
                    </w:rPr>
                  </w:pPr>
                  <w:r w:rsidRPr="004B63C3">
                    <w:rPr>
                      <w:rFonts w:cs="Calibri"/>
                      <w:color w:val="000000"/>
                    </w:rPr>
                    <w:t>Sales of goods</w:t>
                  </w:r>
                </w:p>
              </w:tc>
              <w:tc>
                <w:tcPr>
                  <w:tcW w:w="1399" w:type="dxa"/>
                  <w:tcBorders>
                    <w:top w:val="nil"/>
                  </w:tcBorders>
                </w:tcPr>
                <w:p w:rsidR="002123F4" w:rsidRPr="004B63C3" w:rsidRDefault="002123F4" w:rsidP="002123F4">
                  <w:pPr>
                    <w:pStyle w:val="NoSpacing"/>
                    <w:rPr>
                      <w:rFonts w:cs="Calibri"/>
                      <w:b/>
                    </w:rPr>
                  </w:pPr>
                </w:p>
              </w:tc>
              <w:tc>
                <w:tcPr>
                  <w:tcW w:w="1399" w:type="dxa"/>
                  <w:tcBorders>
                    <w:top w:val="nil"/>
                  </w:tcBorders>
                </w:tcPr>
                <w:p w:rsidR="002123F4" w:rsidRPr="004B63C3" w:rsidRDefault="002123F4" w:rsidP="002123F4">
                  <w:pPr>
                    <w:pStyle w:val="NoSpacing"/>
                    <w:rPr>
                      <w:rFonts w:cs="Calibri"/>
                      <w:bCs/>
                    </w:rPr>
                  </w:pPr>
                </w:p>
              </w:tc>
            </w:tr>
            <w:tr w:rsidR="002123F4" w:rsidRPr="004B63C3" w:rsidTr="002123F4">
              <w:trPr>
                <w:trHeight w:val="244"/>
              </w:trPr>
              <w:tc>
                <w:tcPr>
                  <w:tcW w:w="5994" w:type="dxa"/>
                </w:tcPr>
                <w:p w:rsidR="002123F4" w:rsidRPr="004B63C3" w:rsidRDefault="002123F4" w:rsidP="002123F4">
                  <w:pPr>
                    <w:pStyle w:val="NoSpacing"/>
                    <w:rPr>
                      <w:rFonts w:cs="Calibri"/>
                      <w:color w:val="000000"/>
                    </w:rPr>
                  </w:pPr>
                  <w:r w:rsidRPr="004B63C3">
                    <w:rPr>
                      <w:rFonts w:cs="Calibri"/>
                      <w:color w:val="000000"/>
                    </w:rPr>
                    <w:t>Revenue from rendering of services</w:t>
                  </w:r>
                </w:p>
              </w:tc>
              <w:tc>
                <w:tcPr>
                  <w:tcW w:w="1399" w:type="dxa"/>
                </w:tcPr>
                <w:p w:rsidR="002123F4" w:rsidRPr="004B63C3" w:rsidRDefault="002123F4" w:rsidP="002123F4">
                  <w:pPr>
                    <w:pStyle w:val="NoSpacing"/>
                    <w:rPr>
                      <w:rFonts w:cs="Calibri"/>
                      <w:b/>
                    </w:rPr>
                  </w:pPr>
                </w:p>
              </w:tc>
              <w:tc>
                <w:tcPr>
                  <w:tcW w:w="1399" w:type="dxa"/>
                </w:tcPr>
                <w:p w:rsidR="002123F4" w:rsidRPr="004B63C3" w:rsidRDefault="002123F4" w:rsidP="002123F4">
                  <w:pPr>
                    <w:pStyle w:val="NoSpacing"/>
                    <w:rPr>
                      <w:rFonts w:cs="Calibri"/>
                      <w:bCs/>
                    </w:rPr>
                  </w:pPr>
                </w:p>
              </w:tc>
            </w:tr>
            <w:tr w:rsidR="002123F4" w:rsidRPr="004B63C3" w:rsidTr="002123F4">
              <w:trPr>
                <w:trHeight w:val="301"/>
              </w:trPr>
              <w:tc>
                <w:tcPr>
                  <w:tcW w:w="5994" w:type="dxa"/>
                  <w:tcBorders>
                    <w:top w:val="single" w:sz="4" w:space="0" w:color="auto"/>
                    <w:bottom w:val="single" w:sz="4" w:space="0" w:color="auto"/>
                  </w:tcBorders>
                </w:tcPr>
                <w:p w:rsidR="002123F4" w:rsidRPr="004B63C3" w:rsidRDefault="002123F4" w:rsidP="002123F4">
                  <w:pPr>
                    <w:pStyle w:val="NoSpacing"/>
                    <w:rPr>
                      <w:rFonts w:cs="Calibri"/>
                    </w:rPr>
                  </w:pPr>
                  <w:r w:rsidRPr="004B63C3">
                    <w:rPr>
                      <w:rFonts w:cs="Calibri"/>
                      <w:color w:val="FF0000"/>
                    </w:rPr>
                    <w:t>[</w:t>
                  </w:r>
                  <w:r w:rsidRPr="004B63C3">
                    <w:rPr>
                      <w:rFonts w:cs="Calibri"/>
                      <w:i/>
                      <w:iCs/>
                      <w:color w:val="FF0000"/>
                      <w:u w:val="single"/>
                    </w:rPr>
                    <w:t>This is the total revenue from discontinued operations</w:t>
                  </w:r>
                  <w:r w:rsidRPr="004B63C3">
                    <w:rPr>
                      <w:rFonts w:cs="Calibri"/>
                      <w:color w:val="FF0000"/>
                    </w:rPr>
                    <w:t>]</w:t>
                  </w:r>
                </w:p>
              </w:tc>
              <w:tc>
                <w:tcPr>
                  <w:tcW w:w="1399" w:type="dxa"/>
                  <w:tcBorders>
                    <w:top w:val="single" w:sz="4" w:space="0" w:color="auto"/>
                    <w:bottom w:val="single" w:sz="4" w:space="0" w:color="auto"/>
                  </w:tcBorders>
                </w:tcPr>
                <w:p w:rsidR="002123F4" w:rsidRPr="004B63C3" w:rsidRDefault="002123F4" w:rsidP="002123F4">
                  <w:pPr>
                    <w:pStyle w:val="NoSpacing"/>
                    <w:rPr>
                      <w:rFonts w:cs="Calibri"/>
                      <w:b/>
                    </w:rPr>
                  </w:pPr>
                </w:p>
              </w:tc>
              <w:tc>
                <w:tcPr>
                  <w:tcW w:w="1399" w:type="dxa"/>
                  <w:tcBorders>
                    <w:top w:val="single" w:sz="4" w:space="0" w:color="auto"/>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301"/>
              </w:trPr>
              <w:tc>
                <w:tcPr>
                  <w:tcW w:w="5994" w:type="dxa"/>
                  <w:tcBorders>
                    <w:top w:val="single" w:sz="4" w:space="0" w:color="auto"/>
                    <w:bottom w:val="double" w:sz="4" w:space="0" w:color="auto"/>
                  </w:tcBorders>
                </w:tcPr>
                <w:p w:rsidR="002123F4" w:rsidRPr="004B63C3" w:rsidRDefault="002123F4" w:rsidP="002123F4">
                  <w:pPr>
                    <w:pStyle w:val="NoSpacing"/>
                    <w:rPr>
                      <w:rFonts w:cs="Calibri"/>
                      <w:color w:val="FF0000"/>
                    </w:rPr>
                  </w:pPr>
                  <w:r w:rsidRPr="004B63C3">
                    <w:rPr>
                      <w:rFonts w:cs="Calibri"/>
                      <w:color w:val="FF0000"/>
                    </w:rPr>
                    <w:t>[</w:t>
                  </w:r>
                  <w:r w:rsidRPr="004B63C3">
                    <w:rPr>
                      <w:rFonts w:cs="Calibri"/>
                      <w:i/>
                      <w:iCs/>
                      <w:color w:val="FF0000"/>
                      <w:u w:val="single"/>
                    </w:rPr>
                    <w:t>This is the total revenue from all operations</w:t>
                  </w:r>
                  <w:r w:rsidRPr="004B63C3">
                    <w:rPr>
                      <w:rFonts w:cs="Calibri"/>
                      <w:color w:val="FF0000"/>
                    </w:rPr>
                    <w:t>]</w:t>
                  </w:r>
                </w:p>
              </w:tc>
              <w:tc>
                <w:tcPr>
                  <w:tcW w:w="1399" w:type="dxa"/>
                  <w:tcBorders>
                    <w:top w:val="single" w:sz="4" w:space="0" w:color="auto"/>
                    <w:bottom w:val="double" w:sz="4" w:space="0" w:color="auto"/>
                  </w:tcBorders>
                </w:tcPr>
                <w:p w:rsidR="002123F4" w:rsidRPr="004B63C3" w:rsidRDefault="002123F4" w:rsidP="002123F4">
                  <w:pPr>
                    <w:pStyle w:val="NoSpacing"/>
                    <w:rPr>
                      <w:rFonts w:cs="Calibri"/>
                      <w:b/>
                    </w:rPr>
                  </w:pPr>
                  <w:r w:rsidRPr="004B63C3">
                    <w:rPr>
                      <w:rFonts w:cs="Calibri"/>
                      <w:b/>
                    </w:rPr>
                    <w:t>P</w:t>
                  </w:r>
                </w:p>
              </w:tc>
              <w:tc>
                <w:tcPr>
                  <w:tcW w:w="1399" w:type="dxa"/>
                  <w:tcBorders>
                    <w:top w:val="single" w:sz="4" w:space="0" w:color="auto"/>
                    <w:bottom w:val="double" w:sz="4" w:space="0" w:color="auto"/>
                  </w:tcBorders>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numPr>
                <w:ilvl w:val="0"/>
                <w:numId w:val="13"/>
              </w:numPr>
              <w:autoSpaceDE w:val="0"/>
              <w:autoSpaceDN w:val="0"/>
              <w:adjustRightInd w:val="0"/>
              <w:spacing w:before="360" w:after="120"/>
              <w:ind w:left="18" w:hanging="18"/>
              <w:jc w:val="both"/>
              <w:rPr>
                <w:rFonts w:ascii="Calibri" w:hAnsi="Calibri" w:cs="Calibri"/>
                <w:b/>
                <w:bCs/>
                <w:color w:val="000000"/>
              </w:rPr>
            </w:pPr>
            <w:r w:rsidRPr="004B63C3">
              <w:rPr>
                <w:rFonts w:ascii="Calibri" w:hAnsi="Calibri" w:cs="Calibri"/>
                <w:b/>
                <w:bCs/>
                <w:color w:val="000000"/>
              </w:rPr>
              <w:t>RESTRUCTURING COSTS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4D378A">
            <w:pPr>
              <w:autoSpaceDE w:val="0"/>
              <w:autoSpaceDN w:val="0"/>
              <w:adjustRightInd w:val="0"/>
              <w:spacing w:before="120"/>
              <w:ind w:left="720"/>
              <w:jc w:val="both"/>
              <w:rPr>
                <w:rFonts w:ascii="Calibri" w:hAnsi="Calibri" w:cs="Calibri"/>
                <w:color w:val="000000"/>
                <w:sz w:val="22"/>
                <w:szCs w:val="22"/>
              </w:rPr>
            </w:pPr>
            <w:r w:rsidRPr="004B63C3">
              <w:rPr>
                <w:rFonts w:ascii="Calibri" w:hAnsi="Calibri" w:cs="Calibri"/>
                <w:color w:val="000000"/>
                <w:sz w:val="22"/>
                <w:szCs w:val="22"/>
              </w:rPr>
              <w:t xml:space="preserve">In </w:t>
            </w:r>
            <w:r w:rsidRPr="004B63C3">
              <w:rPr>
                <w:rFonts w:ascii="Calibri" w:hAnsi="Calibri" w:cs="Calibri"/>
                <w:color w:val="0000FF"/>
                <w:sz w:val="22"/>
                <w:szCs w:val="22"/>
              </w:rPr>
              <w:t>[</w:t>
            </w:r>
            <w:r w:rsidRPr="004B63C3">
              <w:rPr>
                <w:rFonts w:ascii="Calibri" w:hAnsi="Calibri" w:cs="Calibri"/>
                <w:i/>
                <w:color w:val="0000FF"/>
                <w:sz w:val="22"/>
                <w:szCs w:val="22"/>
                <w:u w:val="single"/>
              </w:rPr>
              <w:t>Date of disposal</w:t>
            </w:r>
            <w:r w:rsidRPr="004B63C3">
              <w:rPr>
                <w:rFonts w:ascii="Calibri" w:hAnsi="Calibri" w:cs="Calibri"/>
                <w:color w:val="0000FF"/>
                <w:sz w:val="22"/>
                <w:szCs w:val="22"/>
              </w:rPr>
              <w:t>]</w:t>
            </w:r>
            <w:r w:rsidRPr="004B63C3">
              <w:rPr>
                <w:rFonts w:ascii="Calibri" w:hAnsi="Calibri" w:cs="Calibri"/>
                <w:color w:val="000000"/>
                <w:sz w:val="22"/>
                <w:szCs w:val="22"/>
              </w:rPr>
              <w:t xml:space="preserve">, the </w:t>
            </w:r>
            <w:r w:rsidRPr="004B63C3">
              <w:rPr>
                <w:rFonts w:ascii="Calibri" w:hAnsi="Calibri" w:cs="Calibri"/>
                <w:sz w:val="22"/>
                <w:szCs w:val="22"/>
              </w:rPr>
              <w:t>Company</w:t>
            </w:r>
            <w:r w:rsidRPr="004B63C3">
              <w:rPr>
                <w:rFonts w:ascii="Calibri" w:hAnsi="Calibri" w:cs="Calibri"/>
                <w:color w:val="000000"/>
                <w:sz w:val="22"/>
                <w:szCs w:val="22"/>
              </w:rPr>
              <w:t xml:space="preserve"> disposed of </w:t>
            </w:r>
            <w:r w:rsidRPr="004B63C3">
              <w:rPr>
                <w:rFonts w:ascii="Calibri" w:hAnsi="Calibri" w:cs="Calibri"/>
                <w:color w:val="0000FF"/>
                <w:sz w:val="22"/>
                <w:szCs w:val="22"/>
              </w:rPr>
              <w:t>[</w:t>
            </w:r>
            <w:r w:rsidRPr="004B63C3">
              <w:rPr>
                <w:rFonts w:ascii="Calibri" w:hAnsi="Calibri" w:cs="Calibri"/>
                <w:i/>
                <w:color w:val="0000FF"/>
                <w:sz w:val="22"/>
                <w:szCs w:val="22"/>
                <w:u w:val="single"/>
              </w:rPr>
              <w:t>N</w:t>
            </w:r>
            <w:r w:rsidRPr="004B63C3">
              <w:rPr>
                <w:rFonts w:ascii="Calibri" w:hAnsi="Calibri" w:cs="Calibri"/>
                <w:i/>
                <w:iCs/>
                <w:color w:val="0000FF"/>
                <w:sz w:val="22"/>
                <w:szCs w:val="22"/>
                <w:u w:val="single"/>
              </w:rPr>
              <w:t>ame of division</w:t>
            </w:r>
            <w:r w:rsidRPr="004B63C3">
              <w:rPr>
                <w:rFonts w:ascii="Calibri" w:hAnsi="Calibri" w:cs="Calibri"/>
                <w:color w:val="0000FF"/>
                <w:sz w:val="22"/>
                <w:szCs w:val="22"/>
              </w:rPr>
              <w:t>]</w:t>
            </w:r>
            <w:r w:rsidRPr="004B63C3">
              <w:rPr>
                <w:rFonts w:ascii="Calibri" w:hAnsi="Calibri" w:cs="Calibri"/>
                <w:color w:val="000000"/>
                <w:sz w:val="22"/>
                <w:szCs w:val="22"/>
              </w:rPr>
              <w:t xml:space="preserve">.  Certain of the non-cash assets of the </w:t>
            </w:r>
            <w:r w:rsidRPr="004B63C3">
              <w:rPr>
                <w:rFonts w:ascii="Calibri" w:hAnsi="Calibri" w:cs="Calibri"/>
                <w:color w:val="0000FF"/>
                <w:sz w:val="22"/>
                <w:szCs w:val="22"/>
              </w:rPr>
              <w:t>[</w:t>
            </w:r>
            <w:r w:rsidRPr="004B63C3">
              <w:rPr>
                <w:rFonts w:ascii="Calibri" w:hAnsi="Calibri" w:cs="Calibri"/>
                <w:i/>
                <w:color w:val="0000FF"/>
                <w:sz w:val="22"/>
                <w:szCs w:val="22"/>
                <w:u w:val="single"/>
              </w:rPr>
              <w:t>Specific segment/activity</w:t>
            </w:r>
            <w:r w:rsidRPr="004B63C3">
              <w:rPr>
                <w:rFonts w:ascii="Calibri" w:hAnsi="Calibri" w:cs="Calibri"/>
                <w:color w:val="0000FF"/>
                <w:sz w:val="22"/>
                <w:szCs w:val="22"/>
              </w:rPr>
              <w:t>]</w:t>
            </w:r>
            <w:r w:rsidRPr="004B63C3">
              <w:rPr>
                <w:rFonts w:ascii="Calibri" w:hAnsi="Calibri" w:cs="Calibri"/>
                <w:color w:val="000000"/>
                <w:sz w:val="22"/>
                <w:szCs w:val="22"/>
              </w:rPr>
              <w:t xml:space="preserve"> division were retained by the </w:t>
            </w:r>
            <w:r w:rsidRPr="004B63C3">
              <w:rPr>
                <w:rFonts w:ascii="Calibri" w:hAnsi="Calibri" w:cs="Calibri"/>
                <w:sz w:val="22"/>
                <w:szCs w:val="22"/>
              </w:rPr>
              <w:t>Company</w:t>
            </w:r>
            <w:r w:rsidRPr="004B63C3">
              <w:rPr>
                <w:rFonts w:ascii="Calibri" w:hAnsi="Calibri" w:cs="Calibri"/>
                <w:color w:val="000000"/>
                <w:sz w:val="22"/>
                <w:szCs w:val="22"/>
              </w:rPr>
              <w:t xml:space="preserve">.  The assets retained were scrapped, and an impairment loss recognized in respect of their previous carrying amount.  To the extent that workers could not be redeployed, termination terms were agreed. The impairment loss recognized amounted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impairment loss</w:t>
            </w:r>
            <w:r w:rsidRPr="004B63C3">
              <w:rPr>
                <w:rFonts w:ascii="Calibri" w:hAnsi="Calibri" w:cs="Calibri"/>
                <w:color w:val="0000FF"/>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506A5C">
            <w:pPr>
              <w:numPr>
                <w:ilvl w:val="0"/>
                <w:numId w:val="13"/>
              </w:numPr>
              <w:autoSpaceDE w:val="0"/>
              <w:autoSpaceDN w:val="0"/>
              <w:adjustRightInd w:val="0"/>
              <w:spacing w:before="360"/>
              <w:ind w:left="0" w:firstLine="72"/>
              <w:jc w:val="both"/>
              <w:rPr>
                <w:rFonts w:ascii="Calibri" w:hAnsi="Calibri" w:cs="Calibri"/>
                <w:b/>
                <w:bCs/>
                <w:color w:val="000000"/>
              </w:rPr>
            </w:pPr>
            <w:r w:rsidRPr="004B63C3">
              <w:rPr>
                <w:rFonts w:ascii="Calibri" w:hAnsi="Calibri" w:cs="Calibri"/>
                <w:b/>
                <w:bCs/>
                <w:color w:val="000000"/>
              </w:rPr>
              <w:t>EMPLOYEE BENEFITS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autoSpaceDE w:val="0"/>
              <w:autoSpaceDN w:val="0"/>
              <w:adjustRightInd w:val="0"/>
              <w:spacing w:before="120" w:after="240"/>
              <w:ind w:left="720"/>
              <w:jc w:val="both"/>
              <w:rPr>
                <w:rFonts w:ascii="Calibri" w:hAnsi="Calibri" w:cs="Calibri"/>
                <w:color w:val="000000"/>
                <w:sz w:val="22"/>
                <w:szCs w:val="22"/>
              </w:rPr>
            </w:pPr>
            <w:r w:rsidRPr="004B63C3">
              <w:rPr>
                <w:rFonts w:ascii="Calibri" w:hAnsi="Calibri" w:cs="Calibri"/>
                <w:color w:val="000000"/>
                <w:sz w:val="22"/>
                <w:szCs w:val="22"/>
              </w:rPr>
              <w:t>Aggregate employee benefits expense comprised:</w:t>
            </w:r>
          </w:p>
          <w:tbl>
            <w:tblPr>
              <w:tblW w:w="8787" w:type="dxa"/>
              <w:tblInd w:w="828" w:type="dxa"/>
              <w:tblBorders>
                <w:top w:val="single" w:sz="4" w:space="0" w:color="auto"/>
                <w:bottom w:val="double" w:sz="4" w:space="0" w:color="auto"/>
              </w:tblBorders>
              <w:tblLayout w:type="fixed"/>
              <w:tblLook w:val="0000" w:firstRow="0" w:lastRow="0" w:firstColumn="0" w:lastColumn="0" w:noHBand="0" w:noVBand="0"/>
            </w:tblPr>
            <w:tblGrid>
              <w:gridCol w:w="4593"/>
              <w:gridCol w:w="1199"/>
              <w:gridCol w:w="1697"/>
              <w:gridCol w:w="1298"/>
            </w:tblGrid>
            <w:tr w:rsidR="002123F4" w:rsidRPr="004B63C3" w:rsidTr="002123F4">
              <w:trPr>
                <w:trHeight w:val="310"/>
              </w:trPr>
              <w:tc>
                <w:tcPr>
                  <w:tcW w:w="4593" w:type="dxa"/>
                  <w:tcBorders>
                    <w:top w:val="single" w:sz="4" w:space="0" w:color="auto"/>
                    <w:bottom w:val="single" w:sz="4" w:space="0" w:color="auto"/>
                  </w:tcBorders>
                </w:tcPr>
                <w:p w:rsidR="002123F4" w:rsidRPr="004B63C3" w:rsidRDefault="002123F4" w:rsidP="002123F4">
                  <w:pPr>
                    <w:pStyle w:val="NoSpacing"/>
                    <w:rPr>
                      <w:rFonts w:cs="Calibri"/>
                    </w:rPr>
                  </w:pPr>
                </w:p>
              </w:tc>
              <w:tc>
                <w:tcPr>
                  <w:tcW w:w="1199" w:type="dxa"/>
                  <w:tcBorders>
                    <w:top w:val="single" w:sz="4" w:space="0" w:color="auto"/>
                    <w:bottom w:val="single" w:sz="4" w:space="0" w:color="auto"/>
                  </w:tcBorders>
                </w:tcPr>
                <w:p w:rsidR="002123F4" w:rsidRPr="004B63C3" w:rsidRDefault="002123F4" w:rsidP="002123F4">
                  <w:pPr>
                    <w:pStyle w:val="NoSpacing"/>
                    <w:rPr>
                      <w:rFonts w:cs="Calibri"/>
                      <w:b/>
                    </w:rPr>
                  </w:pPr>
                  <w:r w:rsidRPr="004B63C3">
                    <w:rPr>
                      <w:rFonts w:cs="Calibri"/>
                      <w:b/>
                    </w:rPr>
                    <w:t>Notes</w:t>
                  </w:r>
                </w:p>
              </w:tc>
              <w:tc>
                <w:tcPr>
                  <w:tcW w:w="1697" w:type="dxa"/>
                  <w:tcBorders>
                    <w:top w:val="single" w:sz="4" w:space="0" w:color="auto"/>
                    <w:bottom w:val="single" w:sz="4" w:space="0" w:color="auto"/>
                  </w:tcBorders>
                </w:tcPr>
                <w:p w:rsidR="002123F4" w:rsidRPr="004B63C3" w:rsidRDefault="00D52F38" w:rsidP="002123F4">
                  <w:pPr>
                    <w:pStyle w:val="NoSpacing"/>
                    <w:rPr>
                      <w:rFonts w:cs="Calibri"/>
                      <w:b/>
                    </w:rPr>
                  </w:pPr>
                  <w:r w:rsidRPr="004B63C3">
                    <w:rPr>
                      <w:rFonts w:cs="Calibri"/>
                      <w:b/>
                    </w:rPr>
                    <w:t>2013</w:t>
                  </w:r>
                </w:p>
              </w:tc>
              <w:tc>
                <w:tcPr>
                  <w:tcW w:w="1298" w:type="dxa"/>
                  <w:tcBorders>
                    <w:top w:val="single" w:sz="4" w:space="0" w:color="auto"/>
                    <w:bottom w:val="single" w:sz="4" w:space="0" w:color="auto"/>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10"/>
              </w:trPr>
              <w:tc>
                <w:tcPr>
                  <w:tcW w:w="4593" w:type="dxa"/>
                  <w:tcBorders>
                    <w:top w:val="nil"/>
                    <w:bottom w:val="nil"/>
                  </w:tcBorders>
                </w:tcPr>
                <w:p w:rsidR="002123F4" w:rsidRPr="004B63C3" w:rsidRDefault="002123F4" w:rsidP="002123F4">
                  <w:pPr>
                    <w:pStyle w:val="NoSpacing"/>
                    <w:rPr>
                      <w:rFonts w:cs="Calibri"/>
                    </w:rPr>
                  </w:pPr>
                  <w:r w:rsidRPr="004B63C3">
                    <w:rPr>
                      <w:rFonts w:cs="Calibri"/>
                      <w:color w:val="000000"/>
                    </w:rPr>
                    <w:t>Short-term benefits</w:t>
                  </w:r>
                </w:p>
              </w:tc>
              <w:tc>
                <w:tcPr>
                  <w:tcW w:w="1199" w:type="dxa"/>
                  <w:tcBorders>
                    <w:top w:val="nil"/>
                    <w:bottom w:val="nil"/>
                  </w:tcBorders>
                </w:tcPr>
                <w:p w:rsidR="002123F4" w:rsidRPr="004B63C3" w:rsidRDefault="002123F4" w:rsidP="002123F4">
                  <w:pPr>
                    <w:pStyle w:val="NoSpacing"/>
                    <w:rPr>
                      <w:rFonts w:cs="Calibri"/>
                    </w:rPr>
                  </w:pPr>
                </w:p>
              </w:tc>
              <w:tc>
                <w:tcPr>
                  <w:tcW w:w="1697" w:type="dxa"/>
                  <w:tcBorders>
                    <w:top w:val="nil"/>
                    <w:bottom w:val="nil"/>
                  </w:tcBorders>
                </w:tcPr>
                <w:p w:rsidR="002123F4" w:rsidRPr="004B63C3" w:rsidRDefault="002123F4" w:rsidP="002123F4">
                  <w:pPr>
                    <w:pStyle w:val="NoSpacing"/>
                    <w:rPr>
                      <w:rFonts w:cs="Calibri"/>
                      <w:b/>
                    </w:rPr>
                  </w:pPr>
                  <w:r w:rsidRPr="004B63C3">
                    <w:rPr>
                      <w:rFonts w:cs="Calibri"/>
                      <w:b/>
                    </w:rPr>
                    <w:t>P</w:t>
                  </w:r>
                </w:p>
              </w:tc>
              <w:tc>
                <w:tcPr>
                  <w:tcW w:w="1298" w:type="dxa"/>
                  <w:tcBorders>
                    <w:top w:val="nil"/>
                    <w:bottom w:val="nil"/>
                  </w:tcBorders>
                </w:tcPr>
                <w:p w:rsidR="002123F4" w:rsidRPr="004B63C3" w:rsidRDefault="002123F4" w:rsidP="002123F4">
                  <w:pPr>
                    <w:pStyle w:val="NoSpacing"/>
                    <w:rPr>
                      <w:rFonts w:cs="Calibri"/>
                      <w:bCs/>
                    </w:rPr>
                  </w:pPr>
                  <w:r w:rsidRPr="004B63C3">
                    <w:rPr>
                      <w:rFonts w:cs="Calibri"/>
                      <w:bCs/>
                    </w:rPr>
                    <w:t>P</w:t>
                  </w:r>
                </w:p>
              </w:tc>
            </w:tr>
            <w:tr w:rsidR="002123F4" w:rsidRPr="004B63C3" w:rsidTr="002123F4">
              <w:trPr>
                <w:trHeight w:val="261"/>
              </w:trPr>
              <w:tc>
                <w:tcPr>
                  <w:tcW w:w="4593" w:type="dxa"/>
                  <w:tcBorders>
                    <w:top w:val="nil"/>
                    <w:bottom w:val="nil"/>
                  </w:tcBorders>
                </w:tcPr>
                <w:p w:rsidR="002123F4" w:rsidRPr="004B63C3" w:rsidRDefault="002123F4" w:rsidP="002123F4">
                  <w:pPr>
                    <w:pStyle w:val="NoSpacing"/>
                    <w:rPr>
                      <w:rFonts w:cs="Calibri"/>
                    </w:rPr>
                  </w:pPr>
                  <w:r w:rsidRPr="004B63C3">
                    <w:rPr>
                      <w:rFonts w:cs="Calibri"/>
                      <w:color w:val="000000"/>
                    </w:rPr>
                    <w:t xml:space="preserve">Post-employment benefits </w:t>
                  </w:r>
                </w:p>
              </w:tc>
              <w:tc>
                <w:tcPr>
                  <w:tcW w:w="1199" w:type="dxa"/>
                  <w:tcBorders>
                    <w:top w:val="nil"/>
                    <w:bottom w:val="nil"/>
                  </w:tcBorders>
                </w:tcPr>
                <w:p w:rsidR="002123F4" w:rsidRPr="004B63C3" w:rsidRDefault="002123F4" w:rsidP="002123F4">
                  <w:pPr>
                    <w:pStyle w:val="NoSpacing"/>
                    <w:rPr>
                      <w:rFonts w:cs="Calibri"/>
                    </w:rPr>
                  </w:pPr>
                </w:p>
              </w:tc>
              <w:tc>
                <w:tcPr>
                  <w:tcW w:w="1697" w:type="dxa"/>
                  <w:tcBorders>
                    <w:top w:val="nil"/>
                    <w:bottom w:val="nil"/>
                  </w:tcBorders>
                </w:tcPr>
                <w:p w:rsidR="002123F4" w:rsidRPr="004B63C3" w:rsidRDefault="002123F4" w:rsidP="002123F4">
                  <w:pPr>
                    <w:pStyle w:val="NoSpacing"/>
                    <w:rPr>
                      <w:rFonts w:cs="Calibri"/>
                      <w:b/>
                    </w:rPr>
                  </w:pPr>
                </w:p>
              </w:tc>
              <w:tc>
                <w:tcPr>
                  <w:tcW w:w="129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49"/>
              </w:trPr>
              <w:tc>
                <w:tcPr>
                  <w:tcW w:w="4593"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Other long-term benefits</w:t>
                  </w:r>
                </w:p>
              </w:tc>
              <w:tc>
                <w:tcPr>
                  <w:tcW w:w="1199" w:type="dxa"/>
                  <w:tcBorders>
                    <w:top w:val="nil"/>
                    <w:bottom w:val="nil"/>
                  </w:tcBorders>
                </w:tcPr>
                <w:p w:rsidR="002123F4" w:rsidRPr="004B63C3" w:rsidRDefault="002123F4" w:rsidP="002123F4">
                  <w:pPr>
                    <w:pStyle w:val="NoSpacing"/>
                    <w:rPr>
                      <w:rFonts w:cs="Calibri"/>
                      <w:color w:val="000000"/>
                    </w:rPr>
                  </w:pPr>
                </w:p>
              </w:tc>
              <w:tc>
                <w:tcPr>
                  <w:tcW w:w="1697" w:type="dxa"/>
                  <w:tcBorders>
                    <w:top w:val="nil"/>
                    <w:bottom w:val="nil"/>
                  </w:tcBorders>
                </w:tcPr>
                <w:p w:rsidR="002123F4" w:rsidRPr="004B63C3" w:rsidRDefault="002123F4" w:rsidP="002123F4">
                  <w:pPr>
                    <w:pStyle w:val="NoSpacing"/>
                    <w:rPr>
                      <w:rFonts w:cs="Calibri"/>
                      <w:b/>
                    </w:rPr>
                  </w:pPr>
                </w:p>
              </w:tc>
              <w:tc>
                <w:tcPr>
                  <w:tcW w:w="129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61"/>
              </w:trPr>
              <w:tc>
                <w:tcPr>
                  <w:tcW w:w="4593" w:type="dxa"/>
                  <w:tcBorders>
                    <w:top w:val="nil"/>
                    <w:bottom w:val="single" w:sz="4" w:space="0" w:color="auto"/>
                  </w:tcBorders>
                </w:tcPr>
                <w:p w:rsidR="002123F4" w:rsidRPr="004B63C3" w:rsidRDefault="002123F4" w:rsidP="002123F4">
                  <w:pPr>
                    <w:pStyle w:val="NoSpacing"/>
                    <w:rPr>
                      <w:rFonts w:cs="Calibri"/>
                      <w:color w:val="000000"/>
                    </w:rPr>
                  </w:pPr>
                  <w:r w:rsidRPr="004B63C3">
                    <w:rPr>
                      <w:rFonts w:cs="Calibri"/>
                      <w:color w:val="000000"/>
                    </w:rPr>
                    <w:lastRenderedPageBreak/>
                    <w:t>Termination benefits</w:t>
                  </w:r>
                </w:p>
                <w:p w:rsidR="002123F4" w:rsidRPr="004B63C3" w:rsidRDefault="002123F4" w:rsidP="002123F4">
                  <w:pPr>
                    <w:pStyle w:val="NoSpacing"/>
                    <w:rPr>
                      <w:rFonts w:cs="Calibri"/>
                    </w:rPr>
                  </w:pPr>
                  <w:r w:rsidRPr="004B63C3">
                    <w:rPr>
                      <w:rFonts w:cs="Calibri"/>
                      <w:color w:val="000000"/>
                    </w:rPr>
                    <w:t>Share-based payments</w:t>
                  </w:r>
                </w:p>
              </w:tc>
              <w:tc>
                <w:tcPr>
                  <w:tcW w:w="1199" w:type="dxa"/>
                  <w:tcBorders>
                    <w:top w:val="nil"/>
                    <w:bottom w:val="single" w:sz="4" w:space="0" w:color="auto"/>
                  </w:tcBorders>
                </w:tcPr>
                <w:p w:rsidR="002123F4" w:rsidRPr="004B63C3" w:rsidRDefault="002123F4" w:rsidP="002123F4">
                  <w:pPr>
                    <w:pStyle w:val="NoSpacing"/>
                    <w:rPr>
                      <w:rFonts w:cs="Calibri"/>
                    </w:rPr>
                  </w:pPr>
                </w:p>
              </w:tc>
              <w:tc>
                <w:tcPr>
                  <w:tcW w:w="1697" w:type="dxa"/>
                  <w:tcBorders>
                    <w:top w:val="nil"/>
                    <w:bottom w:val="single" w:sz="4" w:space="0" w:color="auto"/>
                  </w:tcBorders>
                </w:tcPr>
                <w:p w:rsidR="002123F4" w:rsidRPr="004B63C3" w:rsidRDefault="002123F4" w:rsidP="002123F4">
                  <w:pPr>
                    <w:pStyle w:val="NoSpacing"/>
                    <w:rPr>
                      <w:rFonts w:cs="Calibri"/>
                      <w:b/>
                    </w:rPr>
                  </w:pPr>
                </w:p>
              </w:tc>
              <w:tc>
                <w:tcPr>
                  <w:tcW w:w="1298" w:type="dxa"/>
                  <w:tcBorders>
                    <w:top w:val="nil"/>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386"/>
              </w:trPr>
              <w:tc>
                <w:tcPr>
                  <w:tcW w:w="5792" w:type="dxa"/>
                  <w:gridSpan w:val="2"/>
                  <w:tcBorders>
                    <w:top w:val="single" w:sz="4" w:space="0" w:color="auto"/>
                    <w:bottom w:val="double" w:sz="4" w:space="0" w:color="auto"/>
                  </w:tcBorders>
                </w:tcPr>
                <w:p w:rsidR="002123F4" w:rsidRPr="004B63C3" w:rsidRDefault="002123F4" w:rsidP="002123F4">
                  <w:pPr>
                    <w:pStyle w:val="NoSpacing"/>
                    <w:rPr>
                      <w:rFonts w:cs="Calibri"/>
                    </w:rPr>
                  </w:pPr>
                </w:p>
              </w:tc>
              <w:tc>
                <w:tcPr>
                  <w:tcW w:w="1697" w:type="dxa"/>
                  <w:tcBorders>
                    <w:top w:val="single" w:sz="4" w:space="0" w:color="auto"/>
                    <w:bottom w:val="double" w:sz="4" w:space="0" w:color="auto"/>
                  </w:tcBorders>
                </w:tcPr>
                <w:p w:rsidR="002123F4" w:rsidRPr="004B63C3" w:rsidRDefault="002123F4" w:rsidP="002123F4">
                  <w:pPr>
                    <w:pStyle w:val="NoSpacing"/>
                    <w:rPr>
                      <w:rFonts w:cs="Calibri"/>
                      <w:b/>
                    </w:rPr>
                  </w:pPr>
                  <w:r w:rsidRPr="004B63C3">
                    <w:rPr>
                      <w:rFonts w:cs="Calibri"/>
                      <w:b/>
                    </w:rPr>
                    <w:t>P</w:t>
                  </w:r>
                </w:p>
              </w:tc>
              <w:tc>
                <w:tcPr>
                  <w:tcW w:w="1298" w:type="dxa"/>
                  <w:tcBorders>
                    <w:top w:val="single" w:sz="4" w:space="0" w:color="auto"/>
                    <w:bottom w:val="double" w:sz="4" w:space="0" w:color="auto"/>
                  </w:tcBorders>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right w:val="nil"/>
            </w:tcBorders>
            <w:shd w:val="clear" w:color="auto" w:fill="auto"/>
          </w:tcPr>
          <w:p w:rsidR="005E0349" w:rsidRPr="004B63C3" w:rsidRDefault="005E0349" w:rsidP="005E0349">
            <w:pPr>
              <w:autoSpaceDE w:val="0"/>
              <w:autoSpaceDN w:val="0"/>
              <w:adjustRightInd w:val="0"/>
              <w:spacing w:before="360" w:after="240"/>
              <w:ind w:left="702"/>
              <w:jc w:val="both"/>
              <w:rPr>
                <w:rFonts w:ascii="Calibri" w:hAnsi="Calibri" w:cs="Calibri"/>
                <w:b/>
                <w:bCs/>
                <w:color w:val="000000"/>
              </w:rPr>
            </w:pPr>
          </w:p>
          <w:p w:rsidR="005E0349" w:rsidRPr="004B63C3" w:rsidRDefault="005E0349" w:rsidP="005E0349">
            <w:pPr>
              <w:autoSpaceDE w:val="0"/>
              <w:autoSpaceDN w:val="0"/>
              <w:adjustRightInd w:val="0"/>
              <w:spacing w:before="360" w:after="240"/>
              <w:ind w:left="702"/>
              <w:jc w:val="both"/>
              <w:rPr>
                <w:rFonts w:ascii="Calibri" w:hAnsi="Calibri" w:cs="Calibri"/>
                <w:b/>
                <w:bCs/>
                <w:color w:val="000000"/>
              </w:rPr>
            </w:pPr>
          </w:p>
          <w:p w:rsidR="002123F4" w:rsidRPr="004B63C3" w:rsidRDefault="00D965F7" w:rsidP="00506A5C">
            <w:pPr>
              <w:numPr>
                <w:ilvl w:val="0"/>
                <w:numId w:val="13"/>
              </w:numPr>
              <w:autoSpaceDE w:val="0"/>
              <w:autoSpaceDN w:val="0"/>
              <w:adjustRightInd w:val="0"/>
              <w:spacing w:before="360" w:after="240"/>
              <w:ind w:left="702" w:hanging="702"/>
              <w:jc w:val="both"/>
              <w:rPr>
                <w:rFonts w:ascii="Calibri" w:hAnsi="Calibri" w:cs="Calibri"/>
                <w:b/>
                <w:bCs/>
                <w:color w:val="000000"/>
              </w:rPr>
            </w:pPr>
            <w:r>
              <w:rPr>
                <w:rFonts w:ascii="Calibri" w:hAnsi="Calibri" w:cs="Calibri"/>
                <w:b/>
                <w:bCs/>
                <w:noProof/>
                <w:color w:val="000000"/>
              </w:rPr>
              <w:pict>
                <v:shape id="_x0000_s1069" type="#_x0000_t202" style="position:absolute;left:0;text-align:left;margin-left:490.25pt;margin-top:3.75pt;width:54.75pt;height:121.65pt;z-index:29" fillcolor="#fabf8f" strokecolor="#f2f2f2" strokeweight="3pt">
                  <v:shadow on="t" type="perspective" color="#974706" opacity=".5" offset="1pt" offset2="-1pt"/>
                  <v:textbox style="mso-next-textbox:#_x0000_s1069">
                    <w:txbxContent>
                      <w:p w:rsidR="00B86B00" w:rsidRPr="008C1F92" w:rsidRDefault="00B86B00" w:rsidP="00547758">
                        <w:pPr>
                          <w:rPr>
                            <w:rFonts w:ascii="Garamond" w:hAnsi="Garamond"/>
                            <w:sz w:val="20"/>
                            <w:szCs w:val="20"/>
                          </w:rPr>
                        </w:pPr>
                        <w:r>
                          <w:rPr>
                            <w:rFonts w:ascii="Garamond" w:hAnsi="Garamond"/>
                            <w:sz w:val="20"/>
                            <w:szCs w:val="20"/>
                          </w:rPr>
                          <w:t>If the client has assets that are depreciated or amortized other than PPE</w:t>
                        </w:r>
                      </w:p>
                    </w:txbxContent>
                  </v:textbox>
                </v:shape>
              </w:pict>
            </w:r>
            <w:r w:rsidR="00547758" w:rsidRPr="004B63C3">
              <w:rPr>
                <w:rFonts w:ascii="Calibri" w:hAnsi="Calibri" w:cs="Calibri"/>
                <w:b/>
                <w:bCs/>
                <w:color w:val="000000"/>
              </w:rPr>
              <w:t>DEPRECIATION AND AMORTIZATION</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9F7440" w:rsidRPr="004B63C3" w:rsidRDefault="009F7440" w:rsidP="002123F4">
            <w:pPr>
              <w:rPr>
                <w:rFonts w:ascii="Calibri" w:hAnsi="Calibri" w:cs="Calibri"/>
                <w:sz w:val="22"/>
                <w:szCs w:val="22"/>
              </w:rPr>
            </w:pPr>
          </w:p>
          <w:p w:rsidR="002123F4" w:rsidRPr="004B63C3" w:rsidRDefault="009F7440" w:rsidP="002123F4">
            <w:pPr>
              <w:rPr>
                <w:rFonts w:ascii="Calibri" w:hAnsi="Calibri" w:cs="Calibri"/>
                <w:sz w:val="20"/>
                <w:szCs w:val="20"/>
                <w:highlight w:val="yellow"/>
              </w:rPr>
            </w:pPr>
            <w:r w:rsidRPr="004B63C3">
              <w:rPr>
                <w:rFonts w:ascii="Calibri" w:hAnsi="Calibri" w:cs="Calibri"/>
                <w:sz w:val="20"/>
                <w:szCs w:val="20"/>
                <w:highlight w:val="yellow"/>
              </w:rPr>
              <w:t>Section</w:t>
            </w:r>
          </w:p>
          <w:p w:rsidR="002123F4" w:rsidRPr="004B63C3" w:rsidRDefault="002123F4" w:rsidP="002123F4">
            <w:pPr>
              <w:rPr>
                <w:rFonts w:ascii="Calibri" w:hAnsi="Calibri" w:cs="Calibri"/>
                <w:sz w:val="20"/>
                <w:szCs w:val="20"/>
                <w:highlight w:val="yellow"/>
              </w:rPr>
            </w:pPr>
            <w:r w:rsidRPr="004B63C3">
              <w:rPr>
                <w:rFonts w:ascii="Calibri" w:hAnsi="Calibri" w:cs="Calibri"/>
                <w:sz w:val="20"/>
                <w:szCs w:val="20"/>
                <w:highlight w:val="yellow"/>
              </w:rPr>
              <w:t>27.33(b)</w:t>
            </w:r>
          </w:p>
          <w:p w:rsidR="002123F4" w:rsidRPr="004B63C3" w:rsidRDefault="002123F4" w:rsidP="002123F4">
            <w:pPr>
              <w:rPr>
                <w:rFonts w:ascii="Calibri" w:hAnsi="Calibri" w:cs="Calibri"/>
                <w:sz w:val="20"/>
                <w:szCs w:val="20"/>
                <w:highlight w:val="yellow"/>
              </w:rPr>
            </w:pPr>
          </w:p>
          <w:p w:rsidR="002123F4" w:rsidRPr="004B63C3" w:rsidRDefault="002123F4" w:rsidP="002123F4">
            <w:pPr>
              <w:rPr>
                <w:rFonts w:ascii="Calibri" w:hAnsi="Calibri" w:cs="Calibri"/>
                <w:sz w:val="20"/>
                <w:szCs w:val="20"/>
                <w:highlight w:val="yellow"/>
              </w:rPr>
            </w:pPr>
          </w:p>
          <w:p w:rsidR="002123F4" w:rsidRPr="004B63C3" w:rsidRDefault="002123F4" w:rsidP="002123F4">
            <w:pPr>
              <w:rPr>
                <w:rFonts w:ascii="Calibri" w:hAnsi="Calibri" w:cs="Calibri"/>
                <w:sz w:val="20"/>
                <w:szCs w:val="20"/>
                <w:highlight w:val="yellow"/>
              </w:rPr>
            </w:pPr>
            <w:r w:rsidRPr="004B63C3">
              <w:rPr>
                <w:rFonts w:ascii="Calibri" w:hAnsi="Calibri" w:cs="Calibri"/>
                <w:sz w:val="20"/>
                <w:szCs w:val="20"/>
                <w:highlight w:val="yellow"/>
              </w:rPr>
              <w:t>27.33(b)</w:t>
            </w:r>
          </w:p>
          <w:p w:rsidR="002123F4" w:rsidRPr="004B63C3" w:rsidRDefault="002123F4" w:rsidP="002123F4">
            <w:pPr>
              <w:rPr>
                <w:rFonts w:ascii="Calibri" w:hAnsi="Calibri" w:cs="Calibri"/>
                <w:sz w:val="20"/>
                <w:szCs w:val="20"/>
                <w:highlight w:val="yellow"/>
              </w:rPr>
            </w:pPr>
            <w:r w:rsidRPr="004B63C3">
              <w:rPr>
                <w:rFonts w:ascii="Calibri" w:hAnsi="Calibri" w:cs="Calibri"/>
                <w:sz w:val="20"/>
                <w:szCs w:val="20"/>
                <w:highlight w:val="yellow"/>
              </w:rPr>
              <w:t>18.27(d)</w:t>
            </w:r>
          </w:p>
          <w:p w:rsidR="002123F4" w:rsidRPr="004B63C3" w:rsidRDefault="002123F4" w:rsidP="002123F4">
            <w:pPr>
              <w:rPr>
                <w:rFonts w:ascii="Calibri" w:hAnsi="Calibri" w:cs="Calibri"/>
                <w:sz w:val="20"/>
                <w:szCs w:val="20"/>
              </w:rPr>
            </w:pPr>
            <w:r w:rsidRPr="004B63C3">
              <w:rPr>
                <w:rFonts w:ascii="Calibri" w:hAnsi="Calibri" w:cs="Calibri"/>
                <w:sz w:val="20"/>
                <w:szCs w:val="20"/>
                <w:highlight w:val="yellow"/>
              </w:rPr>
              <w:t>27.33(d)</w:t>
            </w:r>
          </w:p>
          <w:p w:rsidR="009F7440" w:rsidRPr="004B63C3" w:rsidRDefault="009F7440" w:rsidP="002123F4">
            <w:pPr>
              <w:rPr>
                <w:rFonts w:ascii="Calibri" w:hAnsi="Calibri" w:cs="Calibri"/>
                <w:sz w:val="22"/>
                <w:szCs w:val="22"/>
              </w:rPr>
            </w:pPr>
          </w:p>
        </w:tc>
        <w:tc>
          <w:tcPr>
            <w:tcW w:w="9900" w:type="dxa"/>
            <w:tcBorders>
              <w:left w:val="nil"/>
              <w:bottom w:val="nil"/>
              <w:right w:val="nil"/>
            </w:tcBorders>
            <w:shd w:val="clear" w:color="auto" w:fill="auto"/>
          </w:tcPr>
          <w:tbl>
            <w:tblPr>
              <w:tblW w:w="8840" w:type="dxa"/>
              <w:tblInd w:w="828" w:type="dxa"/>
              <w:tblBorders>
                <w:top w:val="single" w:sz="4" w:space="0" w:color="auto"/>
                <w:bottom w:val="double" w:sz="4" w:space="0" w:color="auto"/>
              </w:tblBorders>
              <w:tblLayout w:type="fixed"/>
              <w:tblLook w:val="0000" w:firstRow="0" w:lastRow="0" w:firstColumn="0" w:lastColumn="0" w:noHBand="0" w:noVBand="0"/>
            </w:tblPr>
            <w:tblGrid>
              <w:gridCol w:w="4620"/>
              <w:gridCol w:w="1206"/>
              <w:gridCol w:w="1708"/>
              <w:gridCol w:w="1306"/>
            </w:tblGrid>
            <w:tr w:rsidR="002123F4" w:rsidRPr="004B63C3" w:rsidTr="002123F4">
              <w:trPr>
                <w:trHeight w:val="263"/>
              </w:trPr>
              <w:tc>
                <w:tcPr>
                  <w:tcW w:w="4620" w:type="dxa"/>
                  <w:tcBorders>
                    <w:top w:val="single" w:sz="4" w:space="0" w:color="auto"/>
                    <w:bottom w:val="single" w:sz="4" w:space="0" w:color="auto"/>
                  </w:tcBorders>
                </w:tcPr>
                <w:p w:rsidR="002123F4" w:rsidRPr="004B63C3" w:rsidRDefault="002123F4" w:rsidP="002123F4">
                  <w:pPr>
                    <w:pStyle w:val="NoSpacing"/>
                    <w:rPr>
                      <w:rFonts w:cs="Calibri"/>
                    </w:rPr>
                  </w:pPr>
                </w:p>
              </w:tc>
              <w:tc>
                <w:tcPr>
                  <w:tcW w:w="1206" w:type="dxa"/>
                  <w:tcBorders>
                    <w:top w:val="single" w:sz="4" w:space="0" w:color="auto"/>
                    <w:bottom w:val="single" w:sz="4" w:space="0" w:color="auto"/>
                  </w:tcBorders>
                </w:tcPr>
                <w:p w:rsidR="002123F4" w:rsidRPr="004B63C3" w:rsidRDefault="002123F4" w:rsidP="002123F4">
                  <w:pPr>
                    <w:pStyle w:val="NoSpacing"/>
                    <w:rPr>
                      <w:rFonts w:cs="Calibri"/>
                      <w:b/>
                    </w:rPr>
                  </w:pPr>
                  <w:r w:rsidRPr="004B63C3">
                    <w:rPr>
                      <w:rFonts w:cs="Calibri"/>
                      <w:b/>
                    </w:rPr>
                    <w:t>Notes</w:t>
                  </w:r>
                </w:p>
              </w:tc>
              <w:tc>
                <w:tcPr>
                  <w:tcW w:w="1708" w:type="dxa"/>
                  <w:tcBorders>
                    <w:top w:val="single" w:sz="4" w:space="0" w:color="auto"/>
                    <w:bottom w:val="single" w:sz="4" w:space="0" w:color="auto"/>
                  </w:tcBorders>
                </w:tcPr>
                <w:p w:rsidR="002123F4" w:rsidRPr="004B63C3" w:rsidRDefault="00D52F38" w:rsidP="002123F4">
                  <w:pPr>
                    <w:pStyle w:val="NoSpacing"/>
                    <w:rPr>
                      <w:rFonts w:cs="Calibri"/>
                      <w:b/>
                    </w:rPr>
                  </w:pPr>
                  <w:r w:rsidRPr="004B63C3">
                    <w:rPr>
                      <w:rFonts w:cs="Calibri"/>
                      <w:b/>
                    </w:rPr>
                    <w:t>2013</w:t>
                  </w:r>
                </w:p>
              </w:tc>
              <w:tc>
                <w:tcPr>
                  <w:tcW w:w="1306" w:type="dxa"/>
                  <w:tcBorders>
                    <w:top w:val="single" w:sz="4" w:space="0" w:color="auto"/>
                    <w:bottom w:val="single" w:sz="4" w:space="0" w:color="auto"/>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464"/>
              </w:trPr>
              <w:tc>
                <w:tcPr>
                  <w:tcW w:w="4620" w:type="dxa"/>
                  <w:tcBorders>
                    <w:top w:val="nil"/>
                    <w:bottom w:val="nil"/>
                  </w:tcBorders>
                </w:tcPr>
                <w:p w:rsidR="002123F4" w:rsidRPr="004B63C3" w:rsidRDefault="002123F4" w:rsidP="002123F4">
                  <w:pPr>
                    <w:pStyle w:val="NoSpacing"/>
                    <w:rPr>
                      <w:rFonts w:cs="Calibri"/>
                    </w:rPr>
                  </w:pPr>
                  <w:r w:rsidRPr="004B63C3">
                    <w:rPr>
                      <w:rFonts w:cs="Calibri"/>
                      <w:color w:val="000000"/>
                    </w:rPr>
                    <w:t>Depreciation of property, plant and equipment</w:t>
                  </w:r>
                </w:p>
              </w:tc>
              <w:tc>
                <w:tcPr>
                  <w:tcW w:w="1206" w:type="dxa"/>
                  <w:tcBorders>
                    <w:top w:val="nil"/>
                    <w:bottom w:val="nil"/>
                  </w:tcBorders>
                </w:tcPr>
                <w:p w:rsidR="002123F4" w:rsidRPr="004B63C3" w:rsidRDefault="002123F4" w:rsidP="002123F4">
                  <w:pPr>
                    <w:pStyle w:val="NoSpacing"/>
                    <w:rPr>
                      <w:rFonts w:cs="Calibri"/>
                    </w:rPr>
                  </w:pPr>
                </w:p>
              </w:tc>
              <w:tc>
                <w:tcPr>
                  <w:tcW w:w="1708" w:type="dxa"/>
                  <w:tcBorders>
                    <w:top w:val="nil"/>
                    <w:bottom w:val="nil"/>
                  </w:tcBorders>
                </w:tcPr>
                <w:p w:rsidR="002123F4" w:rsidRPr="004B63C3" w:rsidRDefault="002123F4" w:rsidP="002123F4">
                  <w:pPr>
                    <w:pStyle w:val="NoSpacing"/>
                    <w:rPr>
                      <w:rFonts w:cs="Calibri"/>
                      <w:b/>
                    </w:rPr>
                  </w:pPr>
                  <w:r w:rsidRPr="004B63C3">
                    <w:rPr>
                      <w:rFonts w:cs="Calibri"/>
                      <w:b/>
                    </w:rPr>
                    <w:t>P</w:t>
                  </w:r>
                </w:p>
              </w:tc>
              <w:tc>
                <w:tcPr>
                  <w:tcW w:w="1306" w:type="dxa"/>
                  <w:tcBorders>
                    <w:top w:val="nil"/>
                    <w:bottom w:val="nil"/>
                  </w:tcBorders>
                </w:tcPr>
                <w:p w:rsidR="002123F4" w:rsidRPr="004B63C3" w:rsidRDefault="002123F4" w:rsidP="002123F4">
                  <w:pPr>
                    <w:pStyle w:val="NoSpacing"/>
                    <w:rPr>
                      <w:rFonts w:cs="Calibri"/>
                      <w:bCs/>
                    </w:rPr>
                  </w:pPr>
                  <w:r w:rsidRPr="004B63C3">
                    <w:rPr>
                      <w:rFonts w:cs="Calibri"/>
                      <w:bCs/>
                    </w:rPr>
                    <w:t>P</w:t>
                  </w:r>
                </w:p>
              </w:tc>
            </w:tr>
            <w:tr w:rsidR="002123F4" w:rsidRPr="004B63C3" w:rsidTr="002123F4">
              <w:trPr>
                <w:trHeight w:val="212"/>
              </w:trPr>
              <w:tc>
                <w:tcPr>
                  <w:tcW w:w="4620" w:type="dxa"/>
                  <w:tcBorders>
                    <w:top w:val="nil"/>
                    <w:bottom w:val="nil"/>
                  </w:tcBorders>
                </w:tcPr>
                <w:p w:rsidR="002123F4" w:rsidRPr="004B63C3" w:rsidRDefault="002123F4" w:rsidP="002123F4">
                  <w:pPr>
                    <w:pStyle w:val="NoSpacing"/>
                    <w:rPr>
                      <w:rFonts w:cs="Calibri"/>
                    </w:rPr>
                  </w:pPr>
                  <w:r w:rsidRPr="004B63C3">
                    <w:rPr>
                      <w:rFonts w:cs="Calibri"/>
                      <w:color w:val="000000"/>
                    </w:rPr>
                    <w:t xml:space="preserve">Impairment of property, plant and equipment </w:t>
                  </w:r>
                </w:p>
              </w:tc>
              <w:tc>
                <w:tcPr>
                  <w:tcW w:w="1206" w:type="dxa"/>
                  <w:tcBorders>
                    <w:top w:val="nil"/>
                    <w:bottom w:val="nil"/>
                  </w:tcBorders>
                </w:tcPr>
                <w:p w:rsidR="002123F4" w:rsidRPr="004B63C3" w:rsidRDefault="002123F4" w:rsidP="002123F4">
                  <w:pPr>
                    <w:pStyle w:val="NoSpacing"/>
                    <w:rPr>
                      <w:rFonts w:cs="Calibri"/>
                    </w:rPr>
                  </w:pPr>
                </w:p>
              </w:tc>
              <w:tc>
                <w:tcPr>
                  <w:tcW w:w="1708" w:type="dxa"/>
                  <w:tcBorders>
                    <w:top w:val="nil"/>
                    <w:bottom w:val="nil"/>
                  </w:tcBorders>
                </w:tcPr>
                <w:p w:rsidR="002123F4" w:rsidRPr="004B63C3" w:rsidRDefault="002123F4" w:rsidP="002123F4">
                  <w:pPr>
                    <w:pStyle w:val="NoSpacing"/>
                    <w:rPr>
                      <w:rFonts w:cs="Calibri"/>
                      <w:b/>
                    </w:rPr>
                  </w:pPr>
                </w:p>
              </w:tc>
              <w:tc>
                <w:tcPr>
                  <w:tcW w:w="1306"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424"/>
              </w:trPr>
              <w:tc>
                <w:tcPr>
                  <w:tcW w:w="4620"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 xml:space="preserve">Depreciation of investment property </w:t>
                  </w:r>
                  <w:r w:rsidRPr="004B63C3">
                    <w:rPr>
                      <w:rFonts w:cs="Calibri"/>
                      <w:bCs/>
                      <w:color w:val="FF0000"/>
                    </w:rPr>
                    <w:t>[</w:t>
                  </w:r>
                  <w:r w:rsidRPr="004B63C3">
                    <w:rPr>
                      <w:rFonts w:cs="Calibri"/>
                      <w:bCs/>
                      <w:i/>
                      <w:color w:val="FF0000"/>
                      <w:u w:val="single"/>
                    </w:rPr>
                    <w:t>If carried at cost</w:t>
                  </w:r>
                  <w:r w:rsidRPr="004B63C3">
                    <w:rPr>
                      <w:rFonts w:cs="Calibri"/>
                      <w:bCs/>
                      <w:color w:val="FF0000"/>
                    </w:rPr>
                    <w:t>]</w:t>
                  </w:r>
                </w:p>
              </w:tc>
              <w:tc>
                <w:tcPr>
                  <w:tcW w:w="1206" w:type="dxa"/>
                  <w:tcBorders>
                    <w:top w:val="nil"/>
                    <w:bottom w:val="nil"/>
                  </w:tcBorders>
                </w:tcPr>
                <w:p w:rsidR="002123F4" w:rsidRPr="004B63C3" w:rsidRDefault="002123F4" w:rsidP="002123F4">
                  <w:pPr>
                    <w:pStyle w:val="NoSpacing"/>
                    <w:rPr>
                      <w:rFonts w:cs="Calibri"/>
                      <w:color w:val="000000"/>
                    </w:rPr>
                  </w:pPr>
                </w:p>
              </w:tc>
              <w:tc>
                <w:tcPr>
                  <w:tcW w:w="1708" w:type="dxa"/>
                  <w:tcBorders>
                    <w:top w:val="nil"/>
                    <w:bottom w:val="nil"/>
                  </w:tcBorders>
                </w:tcPr>
                <w:p w:rsidR="002123F4" w:rsidRPr="004B63C3" w:rsidRDefault="002123F4" w:rsidP="002123F4">
                  <w:pPr>
                    <w:pStyle w:val="NoSpacing"/>
                    <w:rPr>
                      <w:rFonts w:cs="Calibri"/>
                      <w:b/>
                    </w:rPr>
                  </w:pPr>
                </w:p>
              </w:tc>
              <w:tc>
                <w:tcPr>
                  <w:tcW w:w="1306"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12"/>
              </w:trPr>
              <w:tc>
                <w:tcPr>
                  <w:tcW w:w="4620"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Impairment of investment property</w:t>
                  </w:r>
                </w:p>
              </w:tc>
              <w:tc>
                <w:tcPr>
                  <w:tcW w:w="1206" w:type="dxa"/>
                  <w:tcBorders>
                    <w:top w:val="nil"/>
                    <w:bottom w:val="nil"/>
                  </w:tcBorders>
                </w:tcPr>
                <w:p w:rsidR="002123F4" w:rsidRPr="004B63C3" w:rsidRDefault="002123F4" w:rsidP="002123F4">
                  <w:pPr>
                    <w:pStyle w:val="NoSpacing"/>
                    <w:rPr>
                      <w:rFonts w:cs="Calibri"/>
                      <w:color w:val="000000"/>
                    </w:rPr>
                  </w:pPr>
                </w:p>
              </w:tc>
              <w:tc>
                <w:tcPr>
                  <w:tcW w:w="1708" w:type="dxa"/>
                  <w:tcBorders>
                    <w:top w:val="nil"/>
                    <w:bottom w:val="nil"/>
                  </w:tcBorders>
                </w:tcPr>
                <w:p w:rsidR="002123F4" w:rsidRPr="004B63C3" w:rsidRDefault="002123F4" w:rsidP="002123F4">
                  <w:pPr>
                    <w:pStyle w:val="NoSpacing"/>
                    <w:rPr>
                      <w:rFonts w:cs="Calibri"/>
                      <w:b/>
                    </w:rPr>
                  </w:pPr>
                </w:p>
              </w:tc>
              <w:tc>
                <w:tcPr>
                  <w:tcW w:w="1306"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12"/>
              </w:trPr>
              <w:tc>
                <w:tcPr>
                  <w:tcW w:w="4620"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Amortization of intangible assets</w:t>
                  </w:r>
                </w:p>
              </w:tc>
              <w:tc>
                <w:tcPr>
                  <w:tcW w:w="1206" w:type="dxa"/>
                  <w:tcBorders>
                    <w:top w:val="nil"/>
                    <w:bottom w:val="nil"/>
                  </w:tcBorders>
                </w:tcPr>
                <w:p w:rsidR="002123F4" w:rsidRPr="004B63C3" w:rsidRDefault="002123F4" w:rsidP="002123F4">
                  <w:pPr>
                    <w:pStyle w:val="NoSpacing"/>
                    <w:rPr>
                      <w:rFonts w:cs="Calibri"/>
                      <w:color w:val="000000"/>
                    </w:rPr>
                  </w:pPr>
                </w:p>
              </w:tc>
              <w:tc>
                <w:tcPr>
                  <w:tcW w:w="1708" w:type="dxa"/>
                  <w:tcBorders>
                    <w:top w:val="nil"/>
                    <w:bottom w:val="nil"/>
                  </w:tcBorders>
                </w:tcPr>
                <w:p w:rsidR="002123F4" w:rsidRPr="004B63C3" w:rsidRDefault="002123F4" w:rsidP="002123F4">
                  <w:pPr>
                    <w:pStyle w:val="NoSpacing"/>
                    <w:rPr>
                      <w:rFonts w:cs="Calibri"/>
                      <w:b/>
                    </w:rPr>
                  </w:pPr>
                </w:p>
              </w:tc>
              <w:tc>
                <w:tcPr>
                  <w:tcW w:w="1306"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01"/>
              </w:trPr>
              <w:tc>
                <w:tcPr>
                  <w:tcW w:w="4620" w:type="dxa"/>
                  <w:tcBorders>
                    <w:top w:val="nil"/>
                    <w:bottom w:val="single" w:sz="4" w:space="0" w:color="auto"/>
                  </w:tcBorders>
                </w:tcPr>
                <w:p w:rsidR="002123F4" w:rsidRPr="004B63C3" w:rsidRDefault="002123F4" w:rsidP="002123F4">
                  <w:pPr>
                    <w:pStyle w:val="NoSpacing"/>
                    <w:rPr>
                      <w:rFonts w:cs="Calibri"/>
                    </w:rPr>
                  </w:pPr>
                  <w:r w:rsidRPr="004B63C3">
                    <w:rPr>
                      <w:rFonts w:cs="Calibri"/>
                      <w:color w:val="000000"/>
                    </w:rPr>
                    <w:t>Impairment of intangible assets</w:t>
                  </w:r>
                </w:p>
              </w:tc>
              <w:tc>
                <w:tcPr>
                  <w:tcW w:w="1206" w:type="dxa"/>
                  <w:tcBorders>
                    <w:top w:val="nil"/>
                    <w:bottom w:val="single" w:sz="4" w:space="0" w:color="auto"/>
                  </w:tcBorders>
                </w:tcPr>
                <w:p w:rsidR="002123F4" w:rsidRPr="004B63C3" w:rsidRDefault="002123F4" w:rsidP="002123F4">
                  <w:pPr>
                    <w:pStyle w:val="NoSpacing"/>
                    <w:rPr>
                      <w:rFonts w:cs="Calibri"/>
                    </w:rPr>
                  </w:pPr>
                </w:p>
              </w:tc>
              <w:tc>
                <w:tcPr>
                  <w:tcW w:w="1708" w:type="dxa"/>
                  <w:tcBorders>
                    <w:top w:val="nil"/>
                    <w:bottom w:val="single" w:sz="4" w:space="0" w:color="auto"/>
                  </w:tcBorders>
                </w:tcPr>
                <w:p w:rsidR="002123F4" w:rsidRPr="004B63C3" w:rsidRDefault="002123F4" w:rsidP="002123F4">
                  <w:pPr>
                    <w:pStyle w:val="NoSpacing"/>
                    <w:rPr>
                      <w:rFonts w:cs="Calibri"/>
                      <w:b/>
                    </w:rPr>
                  </w:pPr>
                </w:p>
              </w:tc>
              <w:tc>
                <w:tcPr>
                  <w:tcW w:w="1306" w:type="dxa"/>
                  <w:tcBorders>
                    <w:top w:val="nil"/>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314"/>
              </w:trPr>
              <w:tc>
                <w:tcPr>
                  <w:tcW w:w="5826" w:type="dxa"/>
                  <w:gridSpan w:val="2"/>
                  <w:tcBorders>
                    <w:top w:val="single" w:sz="4" w:space="0" w:color="auto"/>
                    <w:bottom w:val="double" w:sz="4" w:space="0" w:color="auto"/>
                  </w:tcBorders>
                </w:tcPr>
                <w:p w:rsidR="002123F4" w:rsidRPr="004B63C3" w:rsidRDefault="002123F4" w:rsidP="002123F4">
                  <w:pPr>
                    <w:pStyle w:val="NoSpacing"/>
                    <w:rPr>
                      <w:rFonts w:cs="Calibri"/>
                    </w:rPr>
                  </w:pPr>
                </w:p>
              </w:tc>
              <w:tc>
                <w:tcPr>
                  <w:tcW w:w="1708" w:type="dxa"/>
                  <w:tcBorders>
                    <w:top w:val="single" w:sz="4" w:space="0" w:color="auto"/>
                    <w:bottom w:val="double" w:sz="4" w:space="0" w:color="auto"/>
                  </w:tcBorders>
                </w:tcPr>
                <w:p w:rsidR="002123F4" w:rsidRPr="004B63C3" w:rsidRDefault="002123F4" w:rsidP="002123F4">
                  <w:pPr>
                    <w:pStyle w:val="NoSpacing"/>
                    <w:rPr>
                      <w:rFonts w:cs="Calibri"/>
                      <w:b/>
                    </w:rPr>
                  </w:pPr>
                  <w:r w:rsidRPr="004B63C3">
                    <w:rPr>
                      <w:rFonts w:cs="Calibri"/>
                      <w:b/>
                    </w:rPr>
                    <w:t>P</w:t>
                  </w:r>
                </w:p>
              </w:tc>
              <w:tc>
                <w:tcPr>
                  <w:tcW w:w="1306" w:type="dxa"/>
                  <w:tcBorders>
                    <w:top w:val="single" w:sz="4" w:space="0" w:color="auto"/>
                    <w:bottom w:val="double" w:sz="4" w:space="0" w:color="auto"/>
                  </w:tcBorders>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pStyle w:val="BodyTextIndent"/>
              <w:spacing w:before="240" w:after="240"/>
              <w:ind w:left="720"/>
              <w:rPr>
                <w:rFonts w:ascii="Calibri" w:hAnsi="Calibri" w:cs="Calibri"/>
                <w:color w:val="000000"/>
              </w:rPr>
            </w:pPr>
            <w:r w:rsidRPr="004B63C3">
              <w:rPr>
                <w:rFonts w:ascii="Calibri" w:hAnsi="Calibri" w:cs="Calibri"/>
                <w:color w:val="000000"/>
              </w:rPr>
              <w:t>Attributable to:</w:t>
            </w:r>
          </w:p>
          <w:tbl>
            <w:tblPr>
              <w:tblW w:w="8853" w:type="dxa"/>
              <w:tblInd w:w="828" w:type="dxa"/>
              <w:tblLayout w:type="fixed"/>
              <w:tblLook w:val="0000" w:firstRow="0" w:lastRow="0" w:firstColumn="0" w:lastColumn="0" w:noHBand="0" w:noVBand="0"/>
            </w:tblPr>
            <w:tblGrid>
              <w:gridCol w:w="5433"/>
              <w:gridCol w:w="1710"/>
              <w:gridCol w:w="1710"/>
            </w:tblGrid>
            <w:tr w:rsidR="002123F4" w:rsidRPr="004B63C3" w:rsidTr="002123F4">
              <w:trPr>
                <w:trHeight w:val="318"/>
              </w:trPr>
              <w:tc>
                <w:tcPr>
                  <w:tcW w:w="5433" w:type="dxa"/>
                  <w:tcBorders>
                    <w:top w:val="single" w:sz="4" w:space="0" w:color="auto"/>
                    <w:bottom w:val="single" w:sz="4" w:space="0" w:color="auto"/>
                  </w:tcBorders>
                </w:tcPr>
                <w:p w:rsidR="002123F4" w:rsidRPr="004B63C3" w:rsidRDefault="002123F4" w:rsidP="002123F4">
                  <w:pPr>
                    <w:pStyle w:val="NoSpacing"/>
                    <w:rPr>
                      <w:rFonts w:cs="Calibri"/>
                    </w:rPr>
                  </w:pPr>
                </w:p>
              </w:tc>
              <w:tc>
                <w:tcPr>
                  <w:tcW w:w="1710" w:type="dxa"/>
                  <w:tcBorders>
                    <w:top w:val="single" w:sz="4" w:space="0" w:color="auto"/>
                    <w:bottom w:val="single" w:sz="4" w:space="0" w:color="auto"/>
                  </w:tcBorders>
                </w:tcPr>
                <w:p w:rsidR="002123F4" w:rsidRPr="004B63C3" w:rsidRDefault="00D52F38" w:rsidP="002123F4">
                  <w:pPr>
                    <w:pStyle w:val="NoSpacing"/>
                    <w:rPr>
                      <w:rFonts w:cs="Calibri"/>
                      <w:b/>
                    </w:rPr>
                  </w:pPr>
                  <w:r w:rsidRPr="004B63C3">
                    <w:rPr>
                      <w:rFonts w:cs="Calibri"/>
                      <w:b/>
                    </w:rPr>
                    <w:t>2013</w:t>
                  </w:r>
                </w:p>
              </w:tc>
              <w:tc>
                <w:tcPr>
                  <w:tcW w:w="1710" w:type="dxa"/>
                  <w:tcBorders>
                    <w:top w:val="single" w:sz="4" w:space="0" w:color="auto"/>
                    <w:bottom w:val="single" w:sz="4" w:space="0" w:color="auto"/>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64"/>
              </w:trPr>
              <w:tc>
                <w:tcPr>
                  <w:tcW w:w="5433" w:type="dxa"/>
                  <w:tcBorders>
                    <w:top w:val="single" w:sz="4" w:space="0" w:color="auto"/>
                  </w:tcBorders>
                </w:tcPr>
                <w:p w:rsidR="002123F4" w:rsidRPr="004B63C3" w:rsidRDefault="002123F4" w:rsidP="002123F4">
                  <w:pPr>
                    <w:pStyle w:val="NoSpacing"/>
                    <w:rPr>
                      <w:rFonts w:cs="Calibri"/>
                    </w:rPr>
                  </w:pPr>
                  <w:r w:rsidRPr="004B63C3">
                    <w:rPr>
                      <w:rFonts w:cs="Calibri"/>
                    </w:rPr>
                    <w:t>Continuing operations</w:t>
                  </w:r>
                </w:p>
              </w:tc>
              <w:tc>
                <w:tcPr>
                  <w:tcW w:w="1710" w:type="dxa"/>
                  <w:tcBorders>
                    <w:top w:val="single" w:sz="4" w:space="0" w:color="auto"/>
                  </w:tcBorders>
                  <w:vAlign w:val="bottom"/>
                </w:tcPr>
                <w:p w:rsidR="002123F4" w:rsidRPr="004B63C3" w:rsidRDefault="002123F4" w:rsidP="002123F4">
                  <w:pPr>
                    <w:pStyle w:val="NoSpacing"/>
                    <w:rPr>
                      <w:rFonts w:cs="Calibri"/>
                      <w:b/>
                      <w:bCs/>
                    </w:rPr>
                  </w:pPr>
                  <w:r w:rsidRPr="004B63C3">
                    <w:rPr>
                      <w:rFonts w:cs="Calibri"/>
                      <w:b/>
                      <w:bCs/>
                    </w:rPr>
                    <w:t>P</w:t>
                  </w:r>
                </w:p>
              </w:tc>
              <w:tc>
                <w:tcPr>
                  <w:tcW w:w="1710" w:type="dxa"/>
                  <w:tcBorders>
                    <w:top w:val="single" w:sz="4" w:space="0" w:color="auto"/>
                  </w:tcBorders>
                  <w:vAlign w:val="bottom"/>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255"/>
              </w:trPr>
              <w:tc>
                <w:tcPr>
                  <w:tcW w:w="5433" w:type="dxa"/>
                  <w:tcBorders>
                    <w:bottom w:val="single" w:sz="4" w:space="0" w:color="auto"/>
                  </w:tcBorders>
                </w:tcPr>
                <w:p w:rsidR="002123F4" w:rsidRPr="004B63C3" w:rsidRDefault="002123F4" w:rsidP="002123F4">
                  <w:pPr>
                    <w:pStyle w:val="NoSpacing"/>
                    <w:rPr>
                      <w:rFonts w:cs="Calibri"/>
                    </w:rPr>
                  </w:pPr>
                  <w:r w:rsidRPr="004B63C3">
                    <w:rPr>
                      <w:rFonts w:cs="Calibri"/>
                    </w:rPr>
                    <w:t>Discontinued operations</w:t>
                  </w:r>
                </w:p>
              </w:tc>
              <w:tc>
                <w:tcPr>
                  <w:tcW w:w="1710" w:type="dxa"/>
                  <w:tcBorders>
                    <w:bottom w:val="single" w:sz="4" w:space="0" w:color="auto"/>
                  </w:tcBorders>
                </w:tcPr>
                <w:p w:rsidR="002123F4" w:rsidRPr="004B63C3" w:rsidRDefault="002123F4" w:rsidP="002123F4">
                  <w:pPr>
                    <w:pStyle w:val="NoSpacing"/>
                    <w:rPr>
                      <w:rFonts w:cs="Calibri"/>
                    </w:rPr>
                  </w:pPr>
                </w:p>
              </w:tc>
              <w:tc>
                <w:tcPr>
                  <w:tcW w:w="1710" w:type="dxa"/>
                  <w:tcBorders>
                    <w:bottom w:val="single" w:sz="4" w:space="0" w:color="auto"/>
                  </w:tcBorders>
                </w:tcPr>
                <w:p w:rsidR="002123F4" w:rsidRPr="004B63C3" w:rsidRDefault="002123F4" w:rsidP="002123F4">
                  <w:pPr>
                    <w:pStyle w:val="NoSpacing"/>
                    <w:rPr>
                      <w:rFonts w:cs="Calibri"/>
                    </w:rPr>
                  </w:pPr>
                </w:p>
              </w:tc>
            </w:tr>
            <w:tr w:rsidR="002123F4" w:rsidRPr="004B63C3" w:rsidTr="002123F4">
              <w:trPr>
                <w:trHeight w:val="394"/>
              </w:trPr>
              <w:tc>
                <w:tcPr>
                  <w:tcW w:w="5433" w:type="dxa"/>
                  <w:tcBorders>
                    <w:top w:val="single" w:sz="4" w:space="0" w:color="auto"/>
                    <w:bottom w:val="double" w:sz="6" w:space="0" w:color="auto"/>
                  </w:tcBorders>
                </w:tcPr>
                <w:p w:rsidR="002123F4" w:rsidRPr="004B63C3" w:rsidRDefault="002123F4" w:rsidP="002123F4">
                  <w:pPr>
                    <w:pStyle w:val="NoSpacing"/>
                    <w:rPr>
                      <w:rFonts w:cs="Calibri"/>
                    </w:rPr>
                  </w:pPr>
                </w:p>
              </w:tc>
              <w:tc>
                <w:tcPr>
                  <w:tcW w:w="1710" w:type="dxa"/>
                  <w:tcBorders>
                    <w:top w:val="single" w:sz="4" w:space="0" w:color="auto"/>
                    <w:bottom w:val="double" w:sz="6" w:space="0" w:color="auto"/>
                  </w:tcBorders>
                </w:tcPr>
                <w:p w:rsidR="002123F4" w:rsidRPr="004B63C3" w:rsidRDefault="002123F4" w:rsidP="002123F4">
                  <w:pPr>
                    <w:pStyle w:val="NoSpacing"/>
                    <w:rPr>
                      <w:rFonts w:cs="Calibri"/>
                      <w:b/>
                    </w:rPr>
                  </w:pPr>
                  <w:r w:rsidRPr="004B63C3">
                    <w:rPr>
                      <w:rFonts w:cs="Calibri"/>
                      <w:b/>
                    </w:rPr>
                    <w:t>P</w:t>
                  </w:r>
                </w:p>
              </w:tc>
              <w:tc>
                <w:tcPr>
                  <w:tcW w:w="1710" w:type="dxa"/>
                  <w:tcBorders>
                    <w:top w:val="single" w:sz="4" w:space="0" w:color="auto"/>
                    <w:bottom w:val="double" w:sz="6" w:space="0" w:color="auto"/>
                  </w:tcBorders>
                </w:tcPr>
                <w:p w:rsidR="002123F4" w:rsidRPr="004B63C3" w:rsidRDefault="002123F4" w:rsidP="002123F4">
                  <w:pPr>
                    <w:pStyle w:val="NoSpacing"/>
                    <w:rPr>
                      <w:rFonts w:cs="Calibri"/>
                    </w:rPr>
                  </w:pPr>
                  <w:r w:rsidRPr="004B63C3">
                    <w:rPr>
                      <w:rFonts w:cs="Calibri"/>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D965F7" w:rsidP="002123F4">
            <w:pPr>
              <w:rPr>
                <w:rFonts w:ascii="Calibri" w:hAnsi="Calibri" w:cs="Calibri"/>
                <w:b/>
                <w:bCs/>
                <w:color w:val="000000"/>
              </w:rPr>
            </w:pPr>
            <w:r>
              <w:rPr>
                <w:rFonts w:ascii="Calibri" w:hAnsi="Calibri" w:cs="Calibri"/>
                <w:b/>
                <w:bCs/>
                <w:noProof/>
                <w:color w:val="000000"/>
              </w:rPr>
              <w:pict>
                <v:shape id="_x0000_s1070" type="#_x0000_t202" style="position:absolute;margin-left:-1pt;margin-top:5.65pt;width:54.75pt;height:81.75pt;z-index:30;mso-position-horizontal-relative:text;mso-position-vertical-relative:text" fillcolor="#fabf8f" strokecolor="#f2f2f2" strokeweight="3pt">
                  <v:shadow on="t" type="perspective" color="#974706" opacity=".5" offset="1pt" offset2="-1pt"/>
                  <v:textbox style="mso-next-textbox:#_x0000_s1070">
                    <w:txbxContent>
                      <w:p w:rsidR="00B86B00" w:rsidRPr="008C1F92" w:rsidRDefault="00B86B00" w:rsidP="00547758">
                        <w:pPr>
                          <w:rPr>
                            <w:rFonts w:ascii="Garamond" w:hAnsi="Garamond"/>
                            <w:sz w:val="20"/>
                            <w:szCs w:val="20"/>
                          </w:rPr>
                        </w:pPr>
                        <w:r>
                          <w:rPr>
                            <w:rFonts w:ascii="Garamond" w:hAnsi="Garamond"/>
                            <w:sz w:val="20"/>
                            <w:szCs w:val="20"/>
                          </w:rPr>
                          <w:t>If client has discontinued operations</w:t>
                        </w:r>
                      </w:p>
                    </w:txbxContent>
                  </v:textbox>
                </v:shape>
              </w:pict>
            </w: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9F7440" w:rsidRPr="004B63C3" w:rsidRDefault="009F7440" w:rsidP="002123F4">
            <w:pPr>
              <w:rPr>
                <w:rFonts w:ascii="Calibri" w:hAnsi="Calibri" w:cs="Calibri"/>
                <w:sz w:val="22"/>
                <w:szCs w:val="22"/>
              </w:rPr>
            </w:pPr>
          </w:p>
          <w:p w:rsidR="009F7440" w:rsidRPr="004B63C3" w:rsidRDefault="009F7440" w:rsidP="002123F4">
            <w:pPr>
              <w:rPr>
                <w:rFonts w:ascii="Calibri" w:hAnsi="Calibri" w:cs="Calibri"/>
                <w:sz w:val="18"/>
                <w:szCs w:val="18"/>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25.3</w:t>
            </w:r>
          </w:p>
        </w:tc>
        <w:tc>
          <w:tcPr>
            <w:tcW w:w="9900" w:type="dxa"/>
            <w:tcBorders>
              <w:top w:val="nil"/>
              <w:left w:val="nil"/>
              <w:bottom w:val="nil"/>
              <w:right w:val="nil"/>
            </w:tcBorders>
            <w:shd w:val="clear" w:color="auto" w:fill="auto"/>
          </w:tcPr>
          <w:p w:rsidR="002123F4" w:rsidRPr="004B63C3" w:rsidRDefault="002123F4" w:rsidP="00506A5C">
            <w:pPr>
              <w:numPr>
                <w:ilvl w:val="0"/>
                <w:numId w:val="13"/>
              </w:numPr>
              <w:autoSpaceDE w:val="0"/>
              <w:autoSpaceDN w:val="0"/>
              <w:adjustRightInd w:val="0"/>
              <w:spacing w:before="360" w:after="240"/>
              <w:ind w:left="18" w:hanging="18"/>
              <w:jc w:val="both"/>
              <w:rPr>
                <w:rFonts w:ascii="Calibri" w:hAnsi="Calibri" w:cs="Calibri"/>
                <w:b/>
                <w:bCs/>
                <w:color w:val="000000"/>
              </w:rPr>
            </w:pPr>
            <w:r w:rsidRPr="004B63C3">
              <w:rPr>
                <w:rFonts w:ascii="Calibri" w:hAnsi="Calibri" w:cs="Calibri"/>
                <w:b/>
                <w:bCs/>
                <w:color w:val="000000"/>
              </w:rPr>
              <w:t>FINANCE COSTS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9F7440" w:rsidRPr="004B63C3" w:rsidRDefault="009F7440" w:rsidP="002123F4">
            <w:pPr>
              <w:rPr>
                <w:rFonts w:ascii="Calibri" w:hAnsi="Calibri" w:cs="Calibri"/>
                <w:sz w:val="22"/>
                <w:szCs w:val="22"/>
              </w:rPr>
            </w:pPr>
          </w:p>
          <w:p w:rsidR="009F7440" w:rsidRPr="004B63C3" w:rsidRDefault="009F7440"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12.28(a)(b)</w:t>
            </w: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5B1CA9" w:rsidP="002123F4">
            <w:pPr>
              <w:rPr>
                <w:rFonts w:ascii="Calibri" w:hAnsi="Calibri" w:cs="Calibri"/>
                <w:sz w:val="22"/>
                <w:szCs w:val="22"/>
              </w:rPr>
            </w:pPr>
            <w:r w:rsidRPr="004B63C3">
              <w:rPr>
                <w:rFonts w:ascii="Calibri" w:hAnsi="Calibri" w:cs="Calibri"/>
                <w:sz w:val="22"/>
                <w:szCs w:val="22"/>
              </w:rPr>
              <w:t>;</w:t>
            </w:r>
          </w:p>
        </w:tc>
        <w:tc>
          <w:tcPr>
            <w:tcW w:w="9900" w:type="dxa"/>
            <w:tcBorders>
              <w:top w:val="nil"/>
              <w:left w:val="nil"/>
              <w:bottom w:val="nil"/>
              <w:right w:val="nil"/>
            </w:tcBorders>
            <w:shd w:val="clear" w:color="auto" w:fill="auto"/>
          </w:tcPr>
          <w:tbl>
            <w:tblPr>
              <w:tblW w:w="8757" w:type="dxa"/>
              <w:tblInd w:w="828" w:type="dxa"/>
              <w:tblBorders>
                <w:top w:val="single" w:sz="4" w:space="0" w:color="auto"/>
                <w:bottom w:val="double" w:sz="4" w:space="0" w:color="auto"/>
              </w:tblBorders>
              <w:tblLayout w:type="fixed"/>
              <w:tblLook w:val="0000" w:firstRow="0" w:lastRow="0" w:firstColumn="0" w:lastColumn="0" w:noHBand="0" w:noVBand="0"/>
            </w:tblPr>
            <w:tblGrid>
              <w:gridCol w:w="5772"/>
              <w:gridCol w:w="1592"/>
              <w:gridCol w:w="1393"/>
            </w:tblGrid>
            <w:tr w:rsidR="002123F4" w:rsidRPr="004B63C3" w:rsidTr="002123F4">
              <w:trPr>
                <w:trHeight w:val="301"/>
              </w:trPr>
              <w:tc>
                <w:tcPr>
                  <w:tcW w:w="5772" w:type="dxa"/>
                  <w:tcBorders>
                    <w:top w:val="single" w:sz="4" w:space="0" w:color="auto"/>
                    <w:bottom w:val="single" w:sz="4" w:space="0" w:color="auto"/>
                  </w:tcBorders>
                </w:tcPr>
                <w:p w:rsidR="002123F4" w:rsidRPr="004B63C3" w:rsidRDefault="002123F4" w:rsidP="002123F4">
                  <w:pPr>
                    <w:pStyle w:val="NoSpacing"/>
                    <w:rPr>
                      <w:rFonts w:cs="Calibri"/>
                    </w:rPr>
                  </w:pPr>
                </w:p>
              </w:tc>
              <w:tc>
                <w:tcPr>
                  <w:tcW w:w="1592" w:type="dxa"/>
                  <w:tcBorders>
                    <w:top w:val="single" w:sz="4" w:space="0" w:color="auto"/>
                    <w:bottom w:val="single" w:sz="4" w:space="0" w:color="auto"/>
                  </w:tcBorders>
                </w:tcPr>
                <w:p w:rsidR="002123F4" w:rsidRPr="004B63C3" w:rsidRDefault="00D52F38" w:rsidP="002123F4">
                  <w:pPr>
                    <w:pStyle w:val="NoSpacing"/>
                    <w:rPr>
                      <w:rFonts w:cs="Calibri"/>
                      <w:b/>
                    </w:rPr>
                  </w:pPr>
                  <w:r w:rsidRPr="004B63C3">
                    <w:rPr>
                      <w:rFonts w:cs="Calibri"/>
                      <w:b/>
                    </w:rPr>
                    <w:t>2013</w:t>
                  </w:r>
                </w:p>
              </w:tc>
              <w:tc>
                <w:tcPr>
                  <w:tcW w:w="1393" w:type="dxa"/>
                  <w:tcBorders>
                    <w:top w:val="single" w:sz="4" w:space="0" w:color="auto"/>
                    <w:bottom w:val="single" w:sz="4" w:space="0" w:color="auto"/>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01"/>
              </w:trPr>
              <w:tc>
                <w:tcPr>
                  <w:tcW w:w="5772" w:type="dxa"/>
                  <w:tcBorders>
                    <w:top w:val="single" w:sz="4" w:space="0" w:color="auto"/>
                    <w:bottom w:val="nil"/>
                  </w:tcBorders>
                </w:tcPr>
                <w:p w:rsidR="002123F4" w:rsidRPr="004B63C3" w:rsidRDefault="002123F4" w:rsidP="002123F4">
                  <w:pPr>
                    <w:pStyle w:val="NoSpacing"/>
                    <w:rPr>
                      <w:rFonts w:cs="Calibri"/>
                    </w:rPr>
                  </w:pPr>
                  <w:r w:rsidRPr="004B63C3">
                    <w:rPr>
                      <w:rFonts w:cs="Calibri"/>
                      <w:color w:val="000000"/>
                    </w:rPr>
                    <w:t>Interest on bank overdrafts and loans</w:t>
                  </w:r>
                </w:p>
              </w:tc>
              <w:tc>
                <w:tcPr>
                  <w:tcW w:w="1592" w:type="dxa"/>
                  <w:tcBorders>
                    <w:top w:val="single" w:sz="4" w:space="0" w:color="auto"/>
                    <w:bottom w:val="nil"/>
                  </w:tcBorders>
                </w:tcPr>
                <w:p w:rsidR="002123F4" w:rsidRPr="004B63C3" w:rsidRDefault="002123F4" w:rsidP="002123F4">
                  <w:pPr>
                    <w:pStyle w:val="NoSpacing"/>
                    <w:rPr>
                      <w:rFonts w:cs="Calibri"/>
                      <w:b/>
                    </w:rPr>
                  </w:pPr>
                  <w:r w:rsidRPr="004B63C3">
                    <w:rPr>
                      <w:rFonts w:cs="Calibri"/>
                      <w:b/>
                    </w:rPr>
                    <w:t>P</w:t>
                  </w:r>
                </w:p>
              </w:tc>
              <w:tc>
                <w:tcPr>
                  <w:tcW w:w="1393" w:type="dxa"/>
                  <w:tcBorders>
                    <w:top w:val="single" w:sz="4" w:space="0" w:color="auto"/>
                    <w:bottom w:val="nil"/>
                  </w:tcBorders>
                </w:tcPr>
                <w:p w:rsidR="002123F4" w:rsidRPr="004B63C3" w:rsidRDefault="002123F4" w:rsidP="002123F4">
                  <w:pPr>
                    <w:pStyle w:val="NoSpacing"/>
                    <w:rPr>
                      <w:rFonts w:cs="Calibri"/>
                      <w:bCs/>
                    </w:rPr>
                  </w:pPr>
                  <w:r w:rsidRPr="004B63C3">
                    <w:rPr>
                      <w:rFonts w:cs="Calibri"/>
                      <w:bCs/>
                    </w:rPr>
                    <w:t>P</w:t>
                  </w:r>
                </w:p>
              </w:tc>
            </w:tr>
            <w:tr w:rsidR="002123F4" w:rsidRPr="004B63C3" w:rsidTr="002123F4">
              <w:trPr>
                <w:trHeight w:val="253"/>
              </w:trPr>
              <w:tc>
                <w:tcPr>
                  <w:tcW w:w="5772" w:type="dxa"/>
                  <w:tcBorders>
                    <w:top w:val="nil"/>
                    <w:bottom w:val="nil"/>
                  </w:tcBorders>
                </w:tcPr>
                <w:p w:rsidR="002123F4" w:rsidRPr="004B63C3" w:rsidRDefault="002123F4" w:rsidP="002123F4">
                  <w:pPr>
                    <w:pStyle w:val="NoSpacing"/>
                    <w:rPr>
                      <w:rFonts w:cs="Calibri"/>
                    </w:rPr>
                  </w:pPr>
                  <w:r w:rsidRPr="004B63C3">
                    <w:rPr>
                      <w:rFonts w:cs="Calibri"/>
                      <w:color w:val="000000"/>
                    </w:rPr>
                    <w:t>Interest on convertible loan notes</w:t>
                  </w:r>
                </w:p>
              </w:tc>
              <w:tc>
                <w:tcPr>
                  <w:tcW w:w="1592" w:type="dxa"/>
                  <w:tcBorders>
                    <w:top w:val="nil"/>
                    <w:bottom w:val="nil"/>
                  </w:tcBorders>
                </w:tcPr>
                <w:p w:rsidR="002123F4" w:rsidRPr="004B63C3" w:rsidRDefault="002123F4" w:rsidP="002123F4">
                  <w:pPr>
                    <w:pStyle w:val="NoSpacing"/>
                    <w:rPr>
                      <w:rFonts w:cs="Calibri"/>
                      <w:b/>
                    </w:rPr>
                  </w:pPr>
                </w:p>
              </w:tc>
              <w:tc>
                <w:tcPr>
                  <w:tcW w:w="1393"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41"/>
              </w:trPr>
              <w:tc>
                <w:tcPr>
                  <w:tcW w:w="5772"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Interest on perpetual notes</w:t>
                  </w:r>
                </w:p>
              </w:tc>
              <w:tc>
                <w:tcPr>
                  <w:tcW w:w="1592" w:type="dxa"/>
                  <w:tcBorders>
                    <w:top w:val="nil"/>
                    <w:bottom w:val="nil"/>
                  </w:tcBorders>
                </w:tcPr>
                <w:p w:rsidR="002123F4" w:rsidRPr="004B63C3" w:rsidRDefault="002123F4" w:rsidP="002123F4">
                  <w:pPr>
                    <w:pStyle w:val="NoSpacing"/>
                    <w:rPr>
                      <w:rFonts w:cs="Calibri"/>
                      <w:b/>
                    </w:rPr>
                  </w:pPr>
                </w:p>
              </w:tc>
              <w:tc>
                <w:tcPr>
                  <w:tcW w:w="1393"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53"/>
              </w:trPr>
              <w:tc>
                <w:tcPr>
                  <w:tcW w:w="5772"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Interest on obligations under finance leases</w:t>
                  </w:r>
                </w:p>
              </w:tc>
              <w:tc>
                <w:tcPr>
                  <w:tcW w:w="1592" w:type="dxa"/>
                  <w:tcBorders>
                    <w:top w:val="nil"/>
                    <w:bottom w:val="nil"/>
                  </w:tcBorders>
                </w:tcPr>
                <w:p w:rsidR="002123F4" w:rsidRPr="004B63C3" w:rsidRDefault="002123F4" w:rsidP="002123F4">
                  <w:pPr>
                    <w:pStyle w:val="NoSpacing"/>
                    <w:rPr>
                      <w:rFonts w:cs="Calibri"/>
                      <w:b/>
                    </w:rPr>
                  </w:pPr>
                </w:p>
              </w:tc>
              <w:tc>
                <w:tcPr>
                  <w:tcW w:w="1393"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53"/>
              </w:trPr>
              <w:tc>
                <w:tcPr>
                  <w:tcW w:w="5772"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Dividends on redeemable cumulative preferred shares</w:t>
                  </w:r>
                </w:p>
              </w:tc>
              <w:tc>
                <w:tcPr>
                  <w:tcW w:w="1592" w:type="dxa"/>
                  <w:tcBorders>
                    <w:top w:val="nil"/>
                    <w:bottom w:val="nil"/>
                  </w:tcBorders>
                </w:tcPr>
                <w:p w:rsidR="002123F4" w:rsidRPr="004B63C3" w:rsidRDefault="002123F4" w:rsidP="002123F4">
                  <w:pPr>
                    <w:pStyle w:val="NoSpacing"/>
                    <w:rPr>
                      <w:rFonts w:cs="Calibri"/>
                      <w:b/>
                    </w:rPr>
                  </w:pPr>
                </w:p>
              </w:tc>
              <w:tc>
                <w:tcPr>
                  <w:tcW w:w="1393"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53"/>
              </w:trPr>
              <w:tc>
                <w:tcPr>
                  <w:tcW w:w="5772" w:type="dxa"/>
                  <w:tcBorders>
                    <w:top w:val="nil"/>
                    <w:bottom w:val="single" w:sz="4" w:space="0" w:color="auto"/>
                  </w:tcBorders>
                </w:tcPr>
                <w:p w:rsidR="002123F4" w:rsidRPr="004B63C3" w:rsidRDefault="002123F4" w:rsidP="002123F4">
                  <w:pPr>
                    <w:pStyle w:val="NoSpacing"/>
                    <w:rPr>
                      <w:rFonts w:cs="Calibri"/>
                    </w:rPr>
                  </w:pPr>
                  <w:r w:rsidRPr="004B63C3">
                    <w:rPr>
                      <w:rFonts w:cs="Calibri"/>
                      <w:color w:val="000000"/>
                    </w:rPr>
                    <w:t>Other interest expense</w:t>
                  </w:r>
                </w:p>
              </w:tc>
              <w:tc>
                <w:tcPr>
                  <w:tcW w:w="1592" w:type="dxa"/>
                  <w:tcBorders>
                    <w:top w:val="nil"/>
                    <w:bottom w:val="single" w:sz="4" w:space="0" w:color="auto"/>
                  </w:tcBorders>
                </w:tcPr>
                <w:p w:rsidR="002123F4" w:rsidRPr="004B63C3" w:rsidRDefault="002123F4" w:rsidP="002123F4">
                  <w:pPr>
                    <w:pStyle w:val="NoSpacing"/>
                    <w:rPr>
                      <w:rFonts w:cs="Calibri"/>
                      <w:b/>
                    </w:rPr>
                  </w:pPr>
                </w:p>
              </w:tc>
              <w:tc>
                <w:tcPr>
                  <w:tcW w:w="1393" w:type="dxa"/>
                  <w:tcBorders>
                    <w:top w:val="nil"/>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312"/>
              </w:trPr>
              <w:tc>
                <w:tcPr>
                  <w:tcW w:w="5772" w:type="dxa"/>
                  <w:tcBorders>
                    <w:top w:val="single" w:sz="4" w:space="0" w:color="auto"/>
                    <w:bottom w:val="nil"/>
                  </w:tcBorders>
                </w:tcPr>
                <w:p w:rsidR="002123F4" w:rsidRPr="004B63C3" w:rsidRDefault="002123F4" w:rsidP="002123F4">
                  <w:pPr>
                    <w:pStyle w:val="NoSpacing"/>
                    <w:rPr>
                      <w:rFonts w:cs="Calibri"/>
                    </w:rPr>
                  </w:pPr>
                  <w:r w:rsidRPr="004B63C3">
                    <w:rPr>
                      <w:rFonts w:cs="Calibri"/>
                      <w:color w:val="000000"/>
                    </w:rPr>
                    <w:t>Total borrowing costs</w:t>
                  </w:r>
                </w:p>
              </w:tc>
              <w:tc>
                <w:tcPr>
                  <w:tcW w:w="1592" w:type="dxa"/>
                  <w:tcBorders>
                    <w:top w:val="single" w:sz="4" w:space="0" w:color="auto"/>
                    <w:bottom w:val="nil"/>
                  </w:tcBorders>
                </w:tcPr>
                <w:p w:rsidR="002123F4" w:rsidRPr="004B63C3" w:rsidRDefault="002123F4" w:rsidP="002123F4">
                  <w:pPr>
                    <w:pStyle w:val="NoSpacing"/>
                    <w:rPr>
                      <w:rFonts w:cs="Calibri"/>
                      <w:b/>
                    </w:rPr>
                  </w:pPr>
                </w:p>
              </w:tc>
              <w:tc>
                <w:tcPr>
                  <w:tcW w:w="1393" w:type="dxa"/>
                  <w:tcBorders>
                    <w:top w:val="single" w:sz="4" w:space="0" w:color="auto"/>
                    <w:bottom w:val="nil"/>
                  </w:tcBorders>
                </w:tcPr>
                <w:p w:rsidR="002123F4" w:rsidRPr="004B63C3" w:rsidRDefault="002123F4" w:rsidP="002123F4">
                  <w:pPr>
                    <w:pStyle w:val="NoSpacing"/>
                    <w:rPr>
                      <w:rFonts w:cs="Calibri"/>
                      <w:bCs/>
                    </w:rPr>
                  </w:pPr>
                </w:p>
              </w:tc>
            </w:tr>
            <w:tr w:rsidR="002123F4" w:rsidRPr="004B63C3" w:rsidTr="002123F4">
              <w:trPr>
                <w:trHeight w:val="253"/>
              </w:trPr>
              <w:tc>
                <w:tcPr>
                  <w:tcW w:w="5772" w:type="dxa"/>
                  <w:tcBorders>
                    <w:top w:val="nil"/>
                    <w:bottom w:val="single" w:sz="4" w:space="0" w:color="auto"/>
                  </w:tcBorders>
                </w:tcPr>
                <w:p w:rsidR="002123F4" w:rsidRPr="004B63C3" w:rsidRDefault="002123F4" w:rsidP="002123F4">
                  <w:pPr>
                    <w:pStyle w:val="NoSpacing"/>
                    <w:rPr>
                      <w:rFonts w:cs="Calibri"/>
                    </w:rPr>
                  </w:pPr>
                  <w:r w:rsidRPr="004B63C3">
                    <w:rPr>
                      <w:rFonts w:cs="Calibri"/>
                      <w:color w:val="000000"/>
                    </w:rPr>
                    <w:t>Less:  Amounts included in the cost of qualifying assets</w:t>
                  </w:r>
                </w:p>
              </w:tc>
              <w:tc>
                <w:tcPr>
                  <w:tcW w:w="1592" w:type="dxa"/>
                  <w:tcBorders>
                    <w:top w:val="nil"/>
                    <w:bottom w:val="single" w:sz="4" w:space="0" w:color="auto"/>
                  </w:tcBorders>
                </w:tcPr>
                <w:p w:rsidR="002123F4" w:rsidRPr="004B63C3" w:rsidRDefault="002123F4" w:rsidP="002123F4">
                  <w:pPr>
                    <w:pStyle w:val="NoSpacing"/>
                    <w:rPr>
                      <w:rFonts w:cs="Calibri"/>
                      <w:b/>
                    </w:rPr>
                  </w:pPr>
                </w:p>
              </w:tc>
              <w:tc>
                <w:tcPr>
                  <w:tcW w:w="1393" w:type="dxa"/>
                  <w:tcBorders>
                    <w:top w:val="nil"/>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312"/>
              </w:trPr>
              <w:tc>
                <w:tcPr>
                  <w:tcW w:w="5772" w:type="dxa"/>
                  <w:tcBorders>
                    <w:top w:val="single" w:sz="4" w:space="0" w:color="auto"/>
                    <w:bottom w:val="single" w:sz="4" w:space="0" w:color="auto"/>
                  </w:tcBorders>
                </w:tcPr>
                <w:p w:rsidR="002123F4" w:rsidRPr="004B63C3" w:rsidRDefault="002123F4" w:rsidP="002123F4">
                  <w:pPr>
                    <w:pStyle w:val="NoSpacing"/>
                    <w:rPr>
                      <w:rFonts w:cs="Calibri"/>
                    </w:rPr>
                  </w:pPr>
                </w:p>
              </w:tc>
              <w:tc>
                <w:tcPr>
                  <w:tcW w:w="1592" w:type="dxa"/>
                  <w:tcBorders>
                    <w:top w:val="single" w:sz="4" w:space="0" w:color="auto"/>
                    <w:bottom w:val="single" w:sz="4" w:space="0" w:color="auto"/>
                  </w:tcBorders>
                </w:tcPr>
                <w:p w:rsidR="002123F4" w:rsidRPr="004B63C3" w:rsidRDefault="002123F4" w:rsidP="002123F4">
                  <w:pPr>
                    <w:pStyle w:val="NoSpacing"/>
                    <w:rPr>
                      <w:rFonts w:cs="Calibri"/>
                      <w:b/>
                    </w:rPr>
                  </w:pPr>
                </w:p>
              </w:tc>
              <w:tc>
                <w:tcPr>
                  <w:tcW w:w="1393" w:type="dxa"/>
                  <w:tcBorders>
                    <w:top w:val="single" w:sz="4" w:space="0" w:color="auto"/>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312"/>
              </w:trPr>
              <w:tc>
                <w:tcPr>
                  <w:tcW w:w="5772" w:type="dxa"/>
                  <w:tcBorders>
                    <w:top w:val="single" w:sz="4" w:space="0" w:color="auto"/>
                    <w:bottom w:val="nil"/>
                  </w:tcBorders>
                </w:tcPr>
                <w:p w:rsidR="002123F4" w:rsidRPr="004B63C3" w:rsidRDefault="002123F4" w:rsidP="002123F4">
                  <w:pPr>
                    <w:pStyle w:val="NoSpacing"/>
                    <w:rPr>
                      <w:rFonts w:cs="Calibri"/>
                    </w:rPr>
                  </w:pPr>
                  <w:r w:rsidRPr="004B63C3">
                    <w:rPr>
                      <w:rFonts w:cs="Calibri"/>
                      <w:color w:val="000000"/>
                    </w:rPr>
                    <w:t>Loss arising on derivatives in a designated fair value hedge</w:t>
                  </w:r>
                </w:p>
              </w:tc>
              <w:tc>
                <w:tcPr>
                  <w:tcW w:w="1592" w:type="dxa"/>
                  <w:tcBorders>
                    <w:top w:val="single" w:sz="4" w:space="0" w:color="auto"/>
                    <w:bottom w:val="nil"/>
                  </w:tcBorders>
                </w:tcPr>
                <w:p w:rsidR="002123F4" w:rsidRPr="004B63C3" w:rsidRDefault="002123F4" w:rsidP="002123F4">
                  <w:pPr>
                    <w:pStyle w:val="NoSpacing"/>
                    <w:rPr>
                      <w:rFonts w:cs="Calibri"/>
                      <w:b/>
                    </w:rPr>
                  </w:pPr>
                </w:p>
              </w:tc>
              <w:tc>
                <w:tcPr>
                  <w:tcW w:w="1393" w:type="dxa"/>
                  <w:tcBorders>
                    <w:top w:val="single" w:sz="4" w:space="0" w:color="auto"/>
                    <w:bottom w:val="nil"/>
                  </w:tcBorders>
                </w:tcPr>
                <w:p w:rsidR="002123F4" w:rsidRPr="004B63C3" w:rsidRDefault="002123F4" w:rsidP="002123F4">
                  <w:pPr>
                    <w:pStyle w:val="NoSpacing"/>
                    <w:rPr>
                      <w:rFonts w:cs="Calibri"/>
                      <w:bCs/>
                    </w:rPr>
                  </w:pPr>
                </w:p>
              </w:tc>
            </w:tr>
            <w:tr w:rsidR="002123F4" w:rsidRPr="004B63C3" w:rsidTr="002123F4">
              <w:trPr>
                <w:trHeight w:val="505"/>
              </w:trPr>
              <w:tc>
                <w:tcPr>
                  <w:tcW w:w="5772" w:type="dxa"/>
                  <w:tcBorders>
                    <w:top w:val="nil"/>
                    <w:bottom w:val="single" w:sz="4" w:space="0" w:color="auto"/>
                  </w:tcBorders>
                </w:tcPr>
                <w:p w:rsidR="002123F4" w:rsidRPr="004B63C3" w:rsidRDefault="002123F4" w:rsidP="002123F4">
                  <w:pPr>
                    <w:pStyle w:val="NoSpacing"/>
                    <w:rPr>
                      <w:rFonts w:cs="Calibri"/>
                      <w:color w:val="000000"/>
                    </w:rPr>
                  </w:pPr>
                  <w:r w:rsidRPr="004B63C3">
                    <w:rPr>
                      <w:rFonts w:cs="Calibri"/>
                      <w:color w:val="000000"/>
                    </w:rPr>
                    <w:t>Loss arising on adjustment for hedged items in a designated fair value hedge</w:t>
                  </w:r>
                </w:p>
              </w:tc>
              <w:tc>
                <w:tcPr>
                  <w:tcW w:w="1592" w:type="dxa"/>
                  <w:tcBorders>
                    <w:top w:val="nil"/>
                    <w:bottom w:val="single" w:sz="4" w:space="0" w:color="auto"/>
                  </w:tcBorders>
                </w:tcPr>
                <w:p w:rsidR="002123F4" w:rsidRPr="004B63C3" w:rsidRDefault="002123F4" w:rsidP="002123F4">
                  <w:pPr>
                    <w:pStyle w:val="NoSpacing"/>
                    <w:rPr>
                      <w:rFonts w:cs="Calibri"/>
                      <w:b/>
                    </w:rPr>
                  </w:pPr>
                </w:p>
              </w:tc>
              <w:tc>
                <w:tcPr>
                  <w:tcW w:w="1393" w:type="dxa"/>
                  <w:tcBorders>
                    <w:top w:val="nil"/>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301"/>
              </w:trPr>
              <w:tc>
                <w:tcPr>
                  <w:tcW w:w="5772" w:type="dxa"/>
                  <w:tcBorders>
                    <w:top w:val="single" w:sz="4" w:space="0" w:color="auto"/>
                    <w:bottom w:val="single" w:sz="4" w:space="0" w:color="auto"/>
                  </w:tcBorders>
                </w:tcPr>
                <w:p w:rsidR="002123F4" w:rsidRPr="004B63C3" w:rsidRDefault="002123F4" w:rsidP="002123F4">
                  <w:pPr>
                    <w:pStyle w:val="NoSpacing"/>
                    <w:rPr>
                      <w:rFonts w:cs="Calibri"/>
                      <w:color w:val="000000"/>
                    </w:rPr>
                  </w:pPr>
                </w:p>
              </w:tc>
              <w:tc>
                <w:tcPr>
                  <w:tcW w:w="1592" w:type="dxa"/>
                  <w:tcBorders>
                    <w:top w:val="single" w:sz="4" w:space="0" w:color="auto"/>
                    <w:bottom w:val="single" w:sz="4" w:space="0" w:color="auto"/>
                  </w:tcBorders>
                </w:tcPr>
                <w:p w:rsidR="002123F4" w:rsidRPr="004B63C3" w:rsidRDefault="002123F4" w:rsidP="002123F4">
                  <w:pPr>
                    <w:pStyle w:val="NoSpacing"/>
                    <w:rPr>
                      <w:rFonts w:cs="Calibri"/>
                      <w:b/>
                    </w:rPr>
                  </w:pPr>
                </w:p>
              </w:tc>
              <w:tc>
                <w:tcPr>
                  <w:tcW w:w="1393" w:type="dxa"/>
                  <w:tcBorders>
                    <w:top w:val="single" w:sz="4" w:space="0" w:color="auto"/>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312"/>
              </w:trPr>
              <w:tc>
                <w:tcPr>
                  <w:tcW w:w="5772" w:type="dxa"/>
                  <w:tcBorders>
                    <w:top w:val="single" w:sz="4" w:space="0" w:color="auto"/>
                    <w:bottom w:val="nil"/>
                  </w:tcBorders>
                </w:tcPr>
                <w:p w:rsidR="002123F4" w:rsidRPr="004B63C3" w:rsidRDefault="002123F4" w:rsidP="002123F4">
                  <w:pPr>
                    <w:pStyle w:val="NoSpacing"/>
                    <w:rPr>
                      <w:rFonts w:cs="Calibri"/>
                      <w:color w:val="000000"/>
                    </w:rPr>
                  </w:pPr>
                  <w:r w:rsidRPr="004B63C3">
                    <w:rPr>
                      <w:rFonts w:cs="Calibri"/>
                      <w:color w:val="000000"/>
                    </w:rPr>
                    <w:t>Unwinding of discounts on provisions</w:t>
                  </w:r>
                </w:p>
              </w:tc>
              <w:tc>
                <w:tcPr>
                  <w:tcW w:w="1592" w:type="dxa"/>
                  <w:tcBorders>
                    <w:top w:val="single" w:sz="4" w:space="0" w:color="auto"/>
                    <w:bottom w:val="nil"/>
                  </w:tcBorders>
                </w:tcPr>
                <w:p w:rsidR="002123F4" w:rsidRPr="004B63C3" w:rsidRDefault="002123F4" w:rsidP="002123F4">
                  <w:pPr>
                    <w:pStyle w:val="NoSpacing"/>
                    <w:rPr>
                      <w:rFonts w:cs="Calibri"/>
                      <w:b/>
                    </w:rPr>
                  </w:pPr>
                </w:p>
              </w:tc>
              <w:tc>
                <w:tcPr>
                  <w:tcW w:w="1393" w:type="dxa"/>
                  <w:tcBorders>
                    <w:top w:val="single" w:sz="4" w:space="0" w:color="auto"/>
                    <w:bottom w:val="nil"/>
                  </w:tcBorders>
                </w:tcPr>
                <w:p w:rsidR="002123F4" w:rsidRPr="004B63C3" w:rsidRDefault="002123F4" w:rsidP="002123F4">
                  <w:pPr>
                    <w:pStyle w:val="NoSpacing"/>
                    <w:rPr>
                      <w:rFonts w:cs="Calibri"/>
                      <w:bCs/>
                    </w:rPr>
                  </w:pPr>
                </w:p>
              </w:tc>
            </w:tr>
            <w:tr w:rsidR="002123F4" w:rsidRPr="004B63C3" w:rsidTr="002123F4">
              <w:trPr>
                <w:trHeight w:val="493"/>
              </w:trPr>
              <w:tc>
                <w:tcPr>
                  <w:tcW w:w="5772"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Unwinding of discount on costs to sell non-current assets classified as held for sale</w:t>
                  </w:r>
                </w:p>
              </w:tc>
              <w:tc>
                <w:tcPr>
                  <w:tcW w:w="1592" w:type="dxa"/>
                  <w:tcBorders>
                    <w:top w:val="nil"/>
                    <w:bottom w:val="nil"/>
                  </w:tcBorders>
                </w:tcPr>
                <w:p w:rsidR="002123F4" w:rsidRPr="004B63C3" w:rsidRDefault="002123F4" w:rsidP="002123F4">
                  <w:pPr>
                    <w:pStyle w:val="NoSpacing"/>
                    <w:rPr>
                      <w:rFonts w:cs="Calibri"/>
                      <w:b/>
                    </w:rPr>
                  </w:pPr>
                </w:p>
              </w:tc>
              <w:tc>
                <w:tcPr>
                  <w:tcW w:w="1393"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53"/>
              </w:trPr>
              <w:tc>
                <w:tcPr>
                  <w:tcW w:w="5772" w:type="dxa"/>
                  <w:tcBorders>
                    <w:top w:val="nil"/>
                    <w:bottom w:val="single" w:sz="4" w:space="0" w:color="auto"/>
                  </w:tcBorders>
                </w:tcPr>
                <w:p w:rsidR="002123F4" w:rsidRPr="004B63C3" w:rsidRDefault="002123F4" w:rsidP="002123F4">
                  <w:pPr>
                    <w:pStyle w:val="NoSpacing"/>
                    <w:rPr>
                      <w:rFonts w:cs="Calibri"/>
                      <w:color w:val="000000"/>
                    </w:rPr>
                  </w:pPr>
                  <w:r w:rsidRPr="004B63C3">
                    <w:rPr>
                      <w:rFonts w:cs="Calibri"/>
                      <w:color w:val="000000"/>
                    </w:rPr>
                    <w:t>Other finance costs</w:t>
                  </w:r>
                </w:p>
              </w:tc>
              <w:tc>
                <w:tcPr>
                  <w:tcW w:w="1592" w:type="dxa"/>
                  <w:tcBorders>
                    <w:top w:val="nil"/>
                    <w:bottom w:val="single" w:sz="4" w:space="0" w:color="auto"/>
                  </w:tcBorders>
                </w:tcPr>
                <w:p w:rsidR="002123F4" w:rsidRPr="004B63C3" w:rsidRDefault="002123F4" w:rsidP="002123F4">
                  <w:pPr>
                    <w:pStyle w:val="NoSpacing"/>
                    <w:rPr>
                      <w:rFonts w:cs="Calibri"/>
                      <w:b/>
                    </w:rPr>
                  </w:pPr>
                </w:p>
              </w:tc>
              <w:tc>
                <w:tcPr>
                  <w:tcW w:w="1393" w:type="dxa"/>
                  <w:tcBorders>
                    <w:top w:val="nil"/>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312"/>
              </w:trPr>
              <w:tc>
                <w:tcPr>
                  <w:tcW w:w="5772" w:type="dxa"/>
                  <w:tcBorders>
                    <w:top w:val="single" w:sz="4" w:space="0" w:color="auto"/>
                    <w:bottom w:val="nil"/>
                  </w:tcBorders>
                </w:tcPr>
                <w:p w:rsidR="002123F4" w:rsidRPr="004B63C3" w:rsidRDefault="002123F4" w:rsidP="002123F4">
                  <w:pPr>
                    <w:pStyle w:val="NoSpacing"/>
                    <w:rPr>
                      <w:rFonts w:cs="Calibri"/>
                      <w:color w:val="000000"/>
                    </w:rPr>
                  </w:pPr>
                </w:p>
              </w:tc>
              <w:tc>
                <w:tcPr>
                  <w:tcW w:w="1592" w:type="dxa"/>
                  <w:tcBorders>
                    <w:top w:val="single" w:sz="4" w:space="0" w:color="auto"/>
                    <w:bottom w:val="nil"/>
                  </w:tcBorders>
                </w:tcPr>
                <w:p w:rsidR="002123F4" w:rsidRPr="004B63C3" w:rsidRDefault="002123F4" w:rsidP="002123F4">
                  <w:pPr>
                    <w:pStyle w:val="NoSpacing"/>
                    <w:rPr>
                      <w:rFonts w:cs="Calibri"/>
                      <w:b/>
                    </w:rPr>
                  </w:pPr>
                </w:p>
              </w:tc>
              <w:tc>
                <w:tcPr>
                  <w:tcW w:w="1393" w:type="dxa"/>
                  <w:tcBorders>
                    <w:top w:val="single" w:sz="4" w:space="0" w:color="auto"/>
                    <w:bottom w:val="nil"/>
                  </w:tcBorders>
                </w:tcPr>
                <w:p w:rsidR="002123F4" w:rsidRPr="004B63C3" w:rsidRDefault="002123F4" w:rsidP="002123F4">
                  <w:pPr>
                    <w:pStyle w:val="NoSpacing"/>
                    <w:rPr>
                      <w:rFonts w:cs="Calibri"/>
                      <w:bCs/>
                    </w:rPr>
                  </w:pPr>
                </w:p>
              </w:tc>
            </w:tr>
            <w:tr w:rsidR="002123F4" w:rsidRPr="004B63C3" w:rsidTr="002123F4">
              <w:trPr>
                <w:trHeight w:val="373"/>
              </w:trPr>
              <w:tc>
                <w:tcPr>
                  <w:tcW w:w="5772" w:type="dxa"/>
                  <w:tcBorders>
                    <w:top w:val="single" w:sz="4" w:space="0" w:color="auto"/>
                    <w:bottom w:val="double" w:sz="4" w:space="0" w:color="auto"/>
                  </w:tcBorders>
                </w:tcPr>
                <w:p w:rsidR="002123F4" w:rsidRPr="004B63C3" w:rsidRDefault="002123F4" w:rsidP="002123F4">
                  <w:pPr>
                    <w:pStyle w:val="NoSpacing"/>
                    <w:rPr>
                      <w:rFonts w:cs="Calibri"/>
                    </w:rPr>
                  </w:pPr>
                </w:p>
              </w:tc>
              <w:tc>
                <w:tcPr>
                  <w:tcW w:w="1592" w:type="dxa"/>
                  <w:tcBorders>
                    <w:top w:val="single" w:sz="4" w:space="0" w:color="auto"/>
                    <w:bottom w:val="double" w:sz="4" w:space="0" w:color="auto"/>
                  </w:tcBorders>
                </w:tcPr>
                <w:p w:rsidR="002123F4" w:rsidRPr="004B63C3" w:rsidRDefault="002123F4" w:rsidP="002123F4">
                  <w:pPr>
                    <w:pStyle w:val="NoSpacing"/>
                    <w:rPr>
                      <w:rFonts w:cs="Calibri"/>
                      <w:b/>
                    </w:rPr>
                  </w:pPr>
                  <w:r w:rsidRPr="004B63C3">
                    <w:rPr>
                      <w:rFonts w:cs="Calibri"/>
                      <w:b/>
                    </w:rPr>
                    <w:t>P</w:t>
                  </w:r>
                </w:p>
              </w:tc>
              <w:tc>
                <w:tcPr>
                  <w:tcW w:w="1393" w:type="dxa"/>
                  <w:tcBorders>
                    <w:top w:val="single" w:sz="4" w:space="0" w:color="auto"/>
                    <w:bottom w:val="double" w:sz="4" w:space="0" w:color="auto"/>
                  </w:tcBorders>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autoSpaceDE w:val="0"/>
              <w:autoSpaceDN w:val="0"/>
              <w:adjustRightInd w:val="0"/>
              <w:spacing w:before="240"/>
              <w:ind w:left="720"/>
              <w:jc w:val="both"/>
              <w:rPr>
                <w:rFonts w:ascii="Calibri" w:hAnsi="Calibri" w:cs="Calibri"/>
                <w:color w:val="000000"/>
                <w:sz w:val="22"/>
                <w:szCs w:val="22"/>
              </w:rPr>
            </w:pPr>
            <w:r w:rsidRPr="004B63C3">
              <w:rPr>
                <w:rFonts w:ascii="Calibri" w:hAnsi="Calibri" w:cs="Calibri"/>
                <w:color w:val="000000"/>
                <w:sz w:val="22"/>
                <w:szCs w:val="22"/>
              </w:rPr>
              <w:t xml:space="preserve">Borrowing costs included in the cost of qualifying assets during the year arose on the general borrowing pool and are calculated by applying a capitalization rate of </w:t>
            </w:r>
            <w:r w:rsidRPr="004B63C3">
              <w:rPr>
                <w:rFonts w:ascii="Calibri" w:hAnsi="Calibri" w:cs="Calibri"/>
                <w:color w:val="0000FF"/>
                <w:sz w:val="22"/>
                <w:szCs w:val="22"/>
              </w:rPr>
              <w:t>[</w:t>
            </w:r>
            <w:r w:rsidRPr="004B63C3">
              <w:rPr>
                <w:rFonts w:ascii="Calibri" w:hAnsi="Calibri" w:cs="Calibri"/>
                <w:i/>
                <w:color w:val="0000FF"/>
                <w:sz w:val="22"/>
                <w:szCs w:val="22"/>
                <w:u w:val="single"/>
              </w:rPr>
              <w:t>Capitalization rate</w:t>
            </w:r>
            <w:r w:rsidRPr="004B63C3">
              <w:rPr>
                <w:rFonts w:ascii="Calibri" w:hAnsi="Calibri" w:cs="Calibri"/>
                <w:color w:val="0000FF"/>
                <w:sz w:val="22"/>
                <w:szCs w:val="22"/>
              </w:rPr>
              <w:t>]</w:t>
            </w:r>
            <w:r w:rsidRPr="004B63C3">
              <w:rPr>
                <w:rFonts w:ascii="Calibri" w:hAnsi="Calibri" w:cs="Calibri"/>
                <w:color w:val="000000"/>
                <w:sz w:val="22"/>
                <w:szCs w:val="22"/>
              </w:rPr>
              <w:t xml:space="preserve"> % to expenditure on such assets.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263C5E">
            <w:pPr>
              <w:numPr>
                <w:ilvl w:val="0"/>
                <w:numId w:val="13"/>
              </w:numPr>
              <w:autoSpaceDE w:val="0"/>
              <w:autoSpaceDN w:val="0"/>
              <w:adjustRightInd w:val="0"/>
              <w:spacing w:before="360" w:after="240"/>
              <w:ind w:left="18" w:hanging="18"/>
              <w:jc w:val="both"/>
              <w:rPr>
                <w:rFonts w:ascii="Calibri" w:hAnsi="Calibri" w:cs="Calibri"/>
                <w:b/>
                <w:bCs/>
                <w:color w:val="000000"/>
              </w:rPr>
            </w:pPr>
            <w:r w:rsidRPr="004B63C3">
              <w:rPr>
                <w:rFonts w:ascii="Calibri" w:hAnsi="Calibri" w:cs="Calibri"/>
                <w:b/>
                <w:bCs/>
                <w:color w:val="000000"/>
              </w:rPr>
              <w:t>OTHER GAINS AND LOSSES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9D1F34" w:rsidRPr="004B63C3" w:rsidRDefault="009D1F34" w:rsidP="009D1F34">
            <w:pPr>
              <w:rPr>
                <w:rFonts w:ascii="Calibri" w:hAnsi="Calibri" w:cs="Calibri"/>
                <w:sz w:val="22"/>
                <w:szCs w:val="22"/>
              </w:rPr>
            </w:pPr>
          </w:p>
          <w:p w:rsidR="009D1F34" w:rsidRPr="004B63C3" w:rsidRDefault="009D1F34" w:rsidP="009D1F34">
            <w:pPr>
              <w:rPr>
                <w:rFonts w:ascii="Calibri" w:hAnsi="Calibri" w:cs="Calibri"/>
                <w:sz w:val="22"/>
                <w:szCs w:val="22"/>
              </w:rPr>
            </w:pPr>
          </w:p>
          <w:p w:rsidR="009D1F34" w:rsidRPr="004B63C3" w:rsidRDefault="009D1F34" w:rsidP="009D1F34">
            <w:pPr>
              <w:rPr>
                <w:rFonts w:ascii="Calibri" w:hAnsi="Calibri" w:cs="Calibri"/>
                <w:sz w:val="22"/>
                <w:szCs w:val="22"/>
              </w:rPr>
            </w:pPr>
          </w:p>
          <w:p w:rsidR="009D1F34" w:rsidRPr="004B63C3" w:rsidRDefault="009D1F34" w:rsidP="009D1F34">
            <w:pPr>
              <w:rPr>
                <w:rFonts w:ascii="Calibri" w:hAnsi="Calibri" w:cs="Calibri"/>
                <w:sz w:val="22"/>
                <w:szCs w:val="22"/>
              </w:rPr>
            </w:pPr>
          </w:p>
          <w:p w:rsidR="009D1F34" w:rsidRPr="004B63C3" w:rsidRDefault="009D1F34" w:rsidP="009D1F34">
            <w:pPr>
              <w:rPr>
                <w:rFonts w:ascii="Calibri" w:hAnsi="Calibri" w:cs="Calibri"/>
                <w:sz w:val="22"/>
                <w:szCs w:val="22"/>
              </w:rPr>
            </w:pPr>
          </w:p>
          <w:p w:rsidR="009D1F34" w:rsidRPr="004B63C3" w:rsidRDefault="009D1F34" w:rsidP="009D1F34">
            <w:pPr>
              <w:rPr>
                <w:rFonts w:ascii="Calibri" w:hAnsi="Calibri" w:cs="Calibri"/>
                <w:sz w:val="22"/>
                <w:szCs w:val="22"/>
              </w:rPr>
            </w:pPr>
          </w:p>
          <w:p w:rsidR="009D1F34" w:rsidRPr="004B63C3" w:rsidRDefault="009D1F34" w:rsidP="009D1F34">
            <w:pPr>
              <w:rPr>
                <w:rFonts w:ascii="Calibri" w:hAnsi="Calibri" w:cs="Calibri"/>
                <w:sz w:val="22"/>
                <w:szCs w:val="22"/>
              </w:rPr>
            </w:pPr>
          </w:p>
          <w:p w:rsidR="009D1F34" w:rsidRPr="004B63C3" w:rsidRDefault="009D1F34" w:rsidP="009D1F34">
            <w:pPr>
              <w:rPr>
                <w:rFonts w:ascii="Calibri" w:hAnsi="Calibri" w:cs="Calibri"/>
                <w:sz w:val="22"/>
                <w:szCs w:val="22"/>
              </w:rPr>
            </w:pPr>
          </w:p>
          <w:p w:rsidR="009D1F34" w:rsidRPr="004B63C3" w:rsidRDefault="009D1F34" w:rsidP="009D1F34">
            <w:pPr>
              <w:rPr>
                <w:rFonts w:ascii="Calibri" w:hAnsi="Calibri" w:cs="Calibri"/>
                <w:sz w:val="22"/>
                <w:szCs w:val="22"/>
              </w:rPr>
            </w:pPr>
          </w:p>
          <w:p w:rsidR="002123F4" w:rsidRPr="004B63C3" w:rsidRDefault="002123F4" w:rsidP="009D1F34">
            <w:pPr>
              <w:rPr>
                <w:rFonts w:ascii="Calibri" w:hAnsi="Calibri" w:cs="Calibri"/>
                <w:sz w:val="18"/>
                <w:szCs w:val="18"/>
                <w:highlight w:val="yellow"/>
              </w:rPr>
            </w:pPr>
            <w:r w:rsidRPr="004B63C3">
              <w:rPr>
                <w:rFonts w:ascii="Calibri" w:hAnsi="Calibri" w:cs="Calibri"/>
                <w:sz w:val="18"/>
                <w:szCs w:val="18"/>
                <w:highlight w:val="yellow"/>
              </w:rPr>
              <w:t xml:space="preserve">Section </w:t>
            </w:r>
          </w:p>
          <w:p w:rsidR="002123F4" w:rsidRPr="004B63C3" w:rsidRDefault="002123F4" w:rsidP="002123F4">
            <w:pPr>
              <w:rPr>
                <w:rFonts w:ascii="Calibri" w:hAnsi="Calibri" w:cs="Calibri"/>
                <w:sz w:val="18"/>
                <w:szCs w:val="18"/>
                <w:highlight w:val="yellow"/>
              </w:rPr>
            </w:pPr>
            <w:r w:rsidRPr="004B63C3">
              <w:rPr>
                <w:rFonts w:ascii="Calibri" w:hAnsi="Calibri" w:cs="Calibri"/>
                <w:sz w:val="18"/>
                <w:szCs w:val="18"/>
                <w:highlight w:val="yellow"/>
              </w:rPr>
              <w:t>11.48(a)</w:t>
            </w:r>
          </w:p>
          <w:p w:rsidR="002123F4" w:rsidRPr="004B63C3" w:rsidRDefault="002123F4"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11.48(a)</w:t>
            </w: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tbl>
            <w:tblPr>
              <w:tblW w:w="8722" w:type="dxa"/>
              <w:tblInd w:w="828" w:type="dxa"/>
              <w:tblBorders>
                <w:top w:val="single" w:sz="4" w:space="0" w:color="auto"/>
                <w:bottom w:val="double" w:sz="4" w:space="0" w:color="auto"/>
              </w:tblBorders>
              <w:tblLayout w:type="fixed"/>
              <w:tblLook w:val="0000" w:firstRow="0" w:lastRow="0" w:firstColumn="0" w:lastColumn="0" w:noHBand="0" w:noVBand="0"/>
            </w:tblPr>
            <w:tblGrid>
              <w:gridCol w:w="5946"/>
              <w:gridCol w:w="1388"/>
              <w:gridCol w:w="1388"/>
            </w:tblGrid>
            <w:tr w:rsidR="002123F4" w:rsidRPr="004B63C3" w:rsidTr="002123F4">
              <w:trPr>
                <w:trHeight w:val="224"/>
              </w:trPr>
              <w:tc>
                <w:tcPr>
                  <w:tcW w:w="5946" w:type="dxa"/>
                  <w:tcBorders>
                    <w:top w:val="single" w:sz="4" w:space="0" w:color="auto"/>
                    <w:bottom w:val="single" w:sz="4" w:space="0" w:color="auto"/>
                  </w:tcBorders>
                </w:tcPr>
                <w:p w:rsidR="002123F4" w:rsidRPr="004B63C3" w:rsidRDefault="002123F4" w:rsidP="002123F4">
                  <w:pPr>
                    <w:pStyle w:val="NoSpacing"/>
                    <w:rPr>
                      <w:rFonts w:cs="Calibri"/>
                    </w:rPr>
                  </w:pPr>
                </w:p>
              </w:tc>
              <w:tc>
                <w:tcPr>
                  <w:tcW w:w="1388" w:type="dxa"/>
                  <w:tcBorders>
                    <w:top w:val="single" w:sz="4" w:space="0" w:color="auto"/>
                    <w:bottom w:val="single" w:sz="4" w:space="0" w:color="auto"/>
                  </w:tcBorders>
                </w:tcPr>
                <w:p w:rsidR="002123F4" w:rsidRPr="004B63C3" w:rsidRDefault="00D52F38" w:rsidP="002123F4">
                  <w:pPr>
                    <w:pStyle w:val="NoSpacing"/>
                    <w:rPr>
                      <w:rFonts w:cs="Calibri"/>
                      <w:b/>
                    </w:rPr>
                  </w:pPr>
                  <w:r w:rsidRPr="004B63C3">
                    <w:rPr>
                      <w:rFonts w:cs="Calibri"/>
                      <w:b/>
                    </w:rPr>
                    <w:t>2013</w:t>
                  </w:r>
                </w:p>
              </w:tc>
              <w:tc>
                <w:tcPr>
                  <w:tcW w:w="1388" w:type="dxa"/>
                  <w:tcBorders>
                    <w:top w:val="single" w:sz="4" w:space="0" w:color="auto"/>
                    <w:bottom w:val="single" w:sz="4" w:space="0" w:color="auto"/>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224"/>
              </w:trPr>
              <w:tc>
                <w:tcPr>
                  <w:tcW w:w="5946" w:type="dxa"/>
                  <w:tcBorders>
                    <w:top w:val="single" w:sz="4" w:space="0" w:color="auto"/>
                    <w:bottom w:val="nil"/>
                  </w:tcBorders>
                </w:tcPr>
                <w:p w:rsidR="002123F4" w:rsidRPr="004B63C3" w:rsidRDefault="002123F4" w:rsidP="002123F4">
                  <w:pPr>
                    <w:pStyle w:val="NoSpacing"/>
                    <w:rPr>
                      <w:rFonts w:cs="Calibri"/>
                      <w:b/>
                    </w:rPr>
                  </w:pPr>
                  <w:r w:rsidRPr="004B63C3">
                    <w:rPr>
                      <w:rFonts w:cs="Calibri"/>
                      <w:b/>
                    </w:rPr>
                    <w:t>Other Gains</w:t>
                  </w:r>
                </w:p>
              </w:tc>
              <w:tc>
                <w:tcPr>
                  <w:tcW w:w="1388" w:type="dxa"/>
                  <w:tcBorders>
                    <w:top w:val="single" w:sz="4" w:space="0" w:color="auto"/>
                    <w:bottom w:val="nil"/>
                  </w:tcBorders>
                </w:tcPr>
                <w:p w:rsidR="002123F4" w:rsidRPr="004B63C3" w:rsidRDefault="002123F4" w:rsidP="002123F4">
                  <w:pPr>
                    <w:pStyle w:val="NoSpacing"/>
                    <w:rPr>
                      <w:rFonts w:cs="Calibri"/>
                      <w:b/>
                    </w:rPr>
                  </w:pPr>
                </w:p>
              </w:tc>
              <w:tc>
                <w:tcPr>
                  <w:tcW w:w="1388" w:type="dxa"/>
                  <w:tcBorders>
                    <w:top w:val="single" w:sz="4" w:space="0" w:color="auto"/>
                    <w:bottom w:val="nil"/>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nil"/>
                    <w:bottom w:val="nil"/>
                  </w:tcBorders>
                </w:tcPr>
                <w:p w:rsidR="002123F4" w:rsidRPr="004B63C3" w:rsidRDefault="002123F4" w:rsidP="002123F4">
                  <w:pPr>
                    <w:pStyle w:val="NoSpacing"/>
                    <w:rPr>
                      <w:rFonts w:cs="Calibri"/>
                    </w:rPr>
                  </w:pPr>
                  <w:r w:rsidRPr="004B63C3">
                    <w:rPr>
                      <w:rFonts w:cs="Calibri"/>
                    </w:rPr>
                    <w:t>Gain on property, plant and equipment</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nil"/>
                    <w:bottom w:val="nil"/>
                  </w:tcBorders>
                </w:tcPr>
                <w:p w:rsidR="002123F4" w:rsidRPr="004B63C3" w:rsidRDefault="002123F4" w:rsidP="002123F4">
                  <w:pPr>
                    <w:pStyle w:val="NoSpacing"/>
                    <w:rPr>
                      <w:rFonts w:cs="Calibri"/>
                    </w:rPr>
                  </w:pPr>
                  <w:r w:rsidRPr="004B63C3">
                    <w:rPr>
                      <w:rFonts w:cs="Calibri"/>
                    </w:rPr>
                    <w:t>Gain on disposal of investments</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nil"/>
                    <w:bottom w:val="nil"/>
                  </w:tcBorders>
                </w:tcPr>
                <w:p w:rsidR="002123F4" w:rsidRPr="004B63C3" w:rsidRDefault="002123F4" w:rsidP="002123F4">
                  <w:pPr>
                    <w:pStyle w:val="NoSpacing"/>
                    <w:rPr>
                      <w:rFonts w:cs="Calibri"/>
                    </w:rPr>
                  </w:pPr>
                  <w:r w:rsidRPr="004B63C3">
                    <w:rPr>
                      <w:rFonts w:cs="Calibri"/>
                      <w:color w:val="000000"/>
                    </w:rPr>
                    <w:t>Government grants received for staff re-training</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nil"/>
                    <w:bottom w:val="nil"/>
                  </w:tcBorders>
                </w:tcPr>
                <w:p w:rsidR="002123F4" w:rsidRPr="004B63C3" w:rsidRDefault="002123F4" w:rsidP="002123F4">
                  <w:pPr>
                    <w:pStyle w:val="NoSpacing"/>
                    <w:rPr>
                      <w:rFonts w:cs="Calibri"/>
                    </w:rPr>
                  </w:pPr>
                  <w:r w:rsidRPr="004B63C3">
                    <w:rPr>
                      <w:rFonts w:cs="Calibri"/>
                      <w:color w:val="000000"/>
                    </w:rPr>
                    <w:t>Foreign exchange gains</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nil"/>
                    <w:bottom w:val="nil"/>
                  </w:tcBorders>
                </w:tcPr>
                <w:p w:rsidR="002123F4" w:rsidRPr="004B63C3" w:rsidRDefault="002123F4" w:rsidP="002123F4">
                  <w:pPr>
                    <w:pStyle w:val="NoSpacing"/>
                    <w:rPr>
                      <w:rFonts w:cs="Calibri"/>
                    </w:rPr>
                  </w:pPr>
                  <w:r w:rsidRPr="004B63C3">
                    <w:rPr>
                      <w:rFonts w:cs="Calibri"/>
                      <w:color w:val="000000"/>
                    </w:rPr>
                    <w:t>Change in fair value of financial assets designated at fair value through profit or loss</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nil"/>
                    <w:bottom w:val="nil"/>
                  </w:tcBorders>
                </w:tcPr>
                <w:p w:rsidR="002123F4" w:rsidRPr="004B63C3" w:rsidRDefault="002123F4" w:rsidP="002123F4">
                  <w:pPr>
                    <w:pStyle w:val="NoSpacing"/>
                    <w:rPr>
                      <w:rFonts w:cs="Calibri"/>
                    </w:rPr>
                  </w:pPr>
                  <w:r w:rsidRPr="004B63C3">
                    <w:rPr>
                      <w:rFonts w:cs="Calibri"/>
                      <w:color w:val="000000"/>
                    </w:rPr>
                    <w:t>Change in fair value of financial assets classified as held for trading</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nil"/>
                    <w:bottom w:val="nil"/>
                  </w:tcBorders>
                </w:tcPr>
                <w:p w:rsidR="002123F4" w:rsidRPr="004B63C3" w:rsidRDefault="002123F4" w:rsidP="002123F4">
                  <w:pPr>
                    <w:pStyle w:val="NoSpacing"/>
                    <w:rPr>
                      <w:rFonts w:cs="Calibri"/>
                    </w:rPr>
                  </w:pPr>
                  <w:r w:rsidRPr="004B63C3">
                    <w:rPr>
                      <w:rFonts w:cs="Calibri"/>
                      <w:color w:val="000000"/>
                    </w:rPr>
                    <w:t>Change in fair value of financial liabilities designated at fair value through profit or loss</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nil"/>
                    <w:bottom w:val="nil"/>
                  </w:tcBorders>
                </w:tcPr>
                <w:p w:rsidR="002123F4" w:rsidRPr="004B63C3" w:rsidRDefault="002123F4" w:rsidP="002123F4">
                  <w:pPr>
                    <w:pStyle w:val="NoSpacing"/>
                    <w:rPr>
                      <w:rFonts w:cs="Calibri"/>
                    </w:rPr>
                  </w:pPr>
                  <w:r w:rsidRPr="004B63C3">
                    <w:rPr>
                      <w:rFonts w:cs="Calibri"/>
                      <w:color w:val="000000"/>
                    </w:rPr>
                    <w:t>Change in fair value of financial liabilities classified as held for trading</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nil"/>
                    <w:bottom w:val="nil"/>
                  </w:tcBorders>
                </w:tcPr>
                <w:p w:rsidR="002123F4" w:rsidRPr="004B63C3" w:rsidRDefault="002123F4" w:rsidP="002123F4">
                  <w:pPr>
                    <w:pStyle w:val="NoSpacing"/>
                    <w:rPr>
                      <w:rFonts w:cs="Calibri"/>
                    </w:rPr>
                  </w:pPr>
                  <w:r w:rsidRPr="004B63C3">
                    <w:rPr>
                      <w:rFonts w:cs="Calibri"/>
                      <w:color w:val="000000"/>
                    </w:rPr>
                    <w:t>Change in fair value of investment property</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nil"/>
                    <w:bottom w:val="single" w:sz="4" w:space="0" w:color="auto"/>
                  </w:tcBorders>
                </w:tcPr>
                <w:p w:rsidR="002123F4" w:rsidRPr="004B63C3" w:rsidRDefault="002123F4" w:rsidP="002123F4">
                  <w:pPr>
                    <w:pStyle w:val="NoSpacing"/>
                    <w:rPr>
                      <w:rFonts w:cs="Calibri"/>
                    </w:rPr>
                  </w:pPr>
                  <w:r w:rsidRPr="004B63C3">
                    <w:rPr>
                      <w:rFonts w:cs="Calibri"/>
                    </w:rPr>
                    <w:t>Hedge ineffectiveness on cash flows hedges</w:t>
                  </w:r>
                </w:p>
              </w:tc>
              <w:tc>
                <w:tcPr>
                  <w:tcW w:w="1388" w:type="dxa"/>
                  <w:tcBorders>
                    <w:top w:val="nil"/>
                    <w:bottom w:val="single" w:sz="4" w:space="0" w:color="auto"/>
                  </w:tcBorders>
                </w:tcPr>
                <w:p w:rsidR="002123F4" w:rsidRPr="004B63C3" w:rsidRDefault="002123F4" w:rsidP="002123F4">
                  <w:pPr>
                    <w:pStyle w:val="NoSpacing"/>
                    <w:rPr>
                      <w:rFonts w:cs="Calibri"/>
                      <w:b/>
                    </w:rPr>
                  </w:pPr>
                </w:p>
              </w:tc>
              <w:tc>
                <w:tcPr>
                  <w:tcW w:w="1388" w:type="dxa"/>
                  <w:tcBorders>
                    <w:top w:val="nil"/>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single" w:sz="4" w:space="0" w:color="auto"/>
                    <w:bottom w:val="single" w:sz="4" w:space="0" w:color="auto"/>
                  </w:tcBorders>
                </w:tcPr>
                <w:p w:rsidR="002123F4" w:rsidRPr="004B63C3" w:rsidRDefault="002123F4" w:rsidP="002123F4">
                  <w:pPr>
                    <w:pStyle w:val="NoSpacing"/>
                    <w:rPr>
                      <w:rFonts w:cs="Calibri"/>
                    </w:rPr>
                  </w:pPr>
                </w:p>
              </w:tc>
              <w:tc>
                <w:tcPr>
                  <w:tcW w:w="1388" w:type="dxa"/>
                  <w:tcBorders>
                    <w:top w:val="single" w:sz="4" w:space="0" w:color="auto"/>
                    <w:bottom w:val="single" w:sz="4" w:space="0" w:color="auto"/>
                  </w:tcBorders>
                </w:tcPr>
                <w:p w:rsidR="002123F4" w:rsidRPr="004B63C3" w:rsidRDefault="002123F4" w:rsidP="002123F4">
                  <w:pPr>
                    <w:pStyle w:val="NoSpacing"/>
                    <w:rPr>
                      <w:rFonts w:cs="Calibri"/>
                      <w:b/>
                    </w:rPr>
                  </w:pPr>
                </w:p>
              </w:tc>
              <w:tc>
                <w:tcPr>
                  <w:tcW w:w="1388" w:type="dxa"/>
                  <w:tcBorders>
                    <w:top w:val="single" w:sz="4" w:space="0" w:color="auto"/>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single" w:sz="4" w:space="0" w:color="auto"/>
                    <w:bottom w:val="nil"/>
                  </w:tcBorders>
                </w:tcPr>
                <w:p w:rsidR="002123F4" w:rsidRPr="004B63C3" w:rsidRDefault="002123F4" w:rsidP="002123F4">
                  <w:pPr>
                    <w:pStyle w:val="NoSpacing"/>
                    <w:rPr>
                      <w:rFonts w:cs="Calibri"/>
                      <w:b/>
                    </w:rPr>
                  </w:pPr>
                  <w:r w:rsidRPr="004B63C3">
                    <w:rPr>
                      <w:rFonts w:cs="Calibri"/>
                      <w:b/>
                    </w:rPr>
                    <w:t>Other Losses</w:t>
                  </w:r>
                </w:p>
              </w:tc>
              <w:tc>
                <w:tcPr>
                  <w:tcW w:w="1388" w:type="dxa"/>
                  <w:tcBorders>
                    <w:top w:val="single" w:sz="4" w:space="0" w:color="auto"/>
                    <w:bottom w:val="nil"/>
                  </w:tcBorders>
                </w:tcPr>
                <w:p w:rsidR="002123F4" w:rsidRPr="004B63C3" w:rsidRDefault="002123F4" w:rsidP="002123F4">
                  <w:pPr>
                    <w:pStyle w:val="NoSpacing"/>
                    <w:rPr>
                      <w:rFonts w:cs="Calibri"/>
                      <w:b/>
                    </w:rPr>
                  </w:pPr>
                </w:p>
              </w:tc>
              <w:tc>
                <w:tcPr>
                  <w:tcW w:w="1388" w:type="dxa"/>
                  <w:tcBorders>
                    <w:top w:val="single" w:sz="4" w:space="0" w:color="auto"/>
                    <w:bottom w:val="nil"/>
                  </w:tcBorders>
                </w:tcPr>
                <w:p w:rsidR="002123F4" w:rsidRPr="004B63C3" w:rsidRDefault="002123F4" w:rsidP="002123F4">
                  <w:pPr>
                    <w:pStyle w:val="NoSpacing"/>
                    <w:rPr>
                      <w:rFonts w:cs="Calibri"/>
                      <w:bCs/>
                    </w:rPr>
                  </w:pPr>
                </w:p>
              </w:tc>
            </w:tr>
            <w:tr w:rsidR="002123F4" w:rsidRPr="004B63C3" w:rsidTr="002123F4">
              <w:trPr>
                <w:trHeight w:val="224"/>
              </w:trPr>
              <w:tc>
                <w:tcPr>
                  <w:tcW w:w="5946" w:type="dxa"/>
                  <w:tcBorders>
                    <w:top w:val="nil"/>
                    <w:bottom w:val="nil"/>
                  </w:tcBorders>
                </w:tcPr>
                <w:p w:rsidR="002123F4" w:rsidRPr="004B63C3" w:rsidRDefault="002123F4" w:rsidP="002123F4">
                  <w:pPr>
                    <w:pStyle w:val="NoSpacing"/>
                    <w:rPr>
                      <w:rFonts w:cs="Calibri"/>
                    </w:rPr>
                  </w:pPr>
                  <w:r w:rsidRPr="004B63C3">
                    <w:rPr>
                      <w:rFonts w:cs="Calibri"/>
                    </w:rPr>
                    <w:t>Loss on property, plant and equipment</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40"/>
              </w:trPr>
              <w:tc>
                <w:tcPr>
                  <w:tcW w:w="5946" w:type="dxa"/>
                  <w:tcBorders>
                    <w:top w:val="nil"/>
                    <w:bottom w:val="nil"/>
                  </w:tcBorders>
                </w:tcPr>
                <w:p w:rsidR="002123F4" w:rsidRPr="004B63C3" w:rsidRDefault="002123F4" w:rsidP="002123F4">
                  <w:pPr>
                    <w:pStyle w:val="NoSpacing"/>
                    <w:rPr>
                      <w:rFonts w:cs="Calibri"/>
                      <w:color w:val="000000"/>
                    </w:rPr>
                  </w:pPr>
                  <w:r w:rsidRPr="004B63C3">
                    <w:rPr>
                      <w:rFonts w:cs="Calibri"/>
                    </w:rPr>
                    <w:t>Loss on disposal of investments</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83"/>
              </w:trPr>
              <w:tc>
                <w:tcPr>
                  <w:tcW w:w="5946"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Foreign exchange losses</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154"/>
              </w:trPr>
              <w:tc>
                <w:tcPr>
                  <w:tcW w:w="5946"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Change in fair value of financial assets designated at fair value through profit or loss</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57"/>
              </w:trPr>
              <w:tc>
                <w:tcPr>
                  <w:tcW w:w="5946"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Change in fair value of financial assets classified as held for trading</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283"/>
              </w:trPr>
              <w:tc>
                <w:tcPr>
                  <w:tcW w:w="5946"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Change in fair value of financial liabilities designated at fair value through profit or loss</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412"/>
              </w:trPr>
              <w:tc>
                <w:tcPr>
                  <w:tcW w:w="5946"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Change in fair value of financial liabilities classified as held for trading</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197"/>
              </w:trPr>
              <w:tc>
                <w:tcPr>
                  <w:tcW w:w="5946" w:type="dxa"/>
                  <w:tcBorders>
                    <w:top w:val="nil"/>
                    <w:bottom w:val="nil"/>
                  </w:tcBorders>
                </w:tcPr>
                <w:p w:rsidR="002123F4" w:rsidRPr="004B63C3" w:rsidRDefault="002123F4" w:rsidP="002123F4">
                  <w:pPr>
                    <w:pStyle w:val="NoSpacing"/>
                    <w:rPr>
                      <w:rFonts w:cs="Calibri"/>
                      <w:color w:val="000000"/>
                    </w:rPr>
                  </w:pPr>
                  <w:r w:rsidRPr="004B63C3">
                    <w:rPr>
                      <w:rFonts w:cs="Calibri"/>
                      <w:color w:val="000000"/>
                    </w:rPr>
                    <w:t>Change in fair value of investment property</w:t>
                  </w:r>
                </w:p>
              </w:tc>
              <w:tc>
                <w:tcPr>
                  <w:tcW w:w="1388" w:type="dxa"/>
                  <w:tcBorders>
                    <w:top w:val="nil"/>
                    <w:bottom w:val="nil"/>
                  </w:tcBorders>
                </w:tcPr>
                <w:p w:rsidR="002123F4" w:rsidRPr="004B63C3" w:rsidRDefault="002123F4" w:rsidP="002123F4">
                  <w:pPr>
                    <w:pStyle w:val="NoSpacing"/>
                    <w:rPr>
                      <w:rFonts w:cs="Calibri"/>
                      <w:b/>
                    </w:rPr>
                  </w:pPr>
                </w:p>
              </w:tc>
              <w:tc>
                <w:tcPr>
                  <w:tcW w:w="1388" w:type="dxa"/>
                  <w:tcBorders>
                    <w:top w:val="nil"/>
                    <w:bottom w:val="nil"/>
                  </w:tcBorders>
                </w:tcPr>
                <w:p w:rsidR="002123F4" w:rsidRPr="004B63C3" w:rsidRDefault="002123F4" w:rsidP="002123F4">
                  <w:pPr>
                    <w:pStyle w:val="NoSpacing"/>
                    <w:rPr>
                      <w:rFonts w:cs="Calibri"/>
                      <w:bCs/>
                    </w:rPr>
                  </w:pPr>
                </w:p>
              </w:tc>
            </w:tr>
            <w:tr w:rsidR="002123F4" w:rsidRPr="004B63C3" w:rsidTr="002123F4">
              <w:trPr>
                <w:trHeight w:val="393"/>
              </w:trPr>
              <w:tc>
                <w:tcPr>
                  <w:tcW w:w="5946" w:type="dxa"/>
                  <w:tcBorders>
                    <w:top w:val="nil"/>
                    <w:bottom w:val="single" w:sz="4" w:space="0" w:color="auto"/>
                  </w:tcBorders>
                </w:tcPr>
                <w:p w:rsidR="002123F4" w:rsidRPr="004B63C3" w:rsidRDefault="002123F4" w:rsidP="002123F4">
                  <w:pPr>
                    <w:pStyle w:val="NoSpacing"/>
                    <w:rPr>
                      <w:rFonts w:cs="Calibri"/>
                    </w:rPr>
                  </w:pPr>
                  <w:r w:rsidRPr="004B63C3">
                    <w:rPr>
                      <w:rFonts w:cs="Calibri"/>
                    </w:rPr>
                    <w:t>Hedge ineffectiveness on cash flows hedges</w:t>
                  </w:r>
                </w:p>
              </w:tc>
              <w:tc>
                <w:tcPr>
                  <w:tcW w:w="1388" w:type="dxa"/>
                  <w:tcBorders>
                    <w:top w:val="nil"/>
                    <w:bottom w:val="single" w:sz="4" w:space="0" w:color="auto"/>
                  </w:tcBorders>
                </w:tcPr>
                <w:p w:rsidR="002123F4" w:rsidRPr="004B63C3" w:rsidRDefault="002123F4" w:rsidP="002123F4">
                  <w:pPr>
                    <w:pStyle w:val="NoSpacing"/>
                    <w:rPr>
                      <w:rFonts w:cs="Calibri"/>
                      <w:b/>
                    </w:rPr>
                  </w:pPr>
                </w:p>
              </w:tc>
              <w:tc>
                <w:tcPr>
                  <w:tcW w:w="1388" w:type="dxa"/>
                  <w:tcBorders>
                    <w:top w:val="nil"/>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374"/>
              </w:trPr>
              <w:tc>
                <w:tcPr>
                  <w:tcW w:w="5946" w:type="dxa"/>
                  <w:tcBorders>
                    <w:top w:val="nil"/>
                    <w:bottom w:val="single" w:sz="4" w:space="0" w:color="auto"/>
                  </w:tcBorders>
                </w:tcPr>
                <w:p w:rsidR="002123F4" w:rsidRPr="004B63C3" w:rsidRDefault="002123F4" w:rsidP="002123F4">
                  <w:pPr>
                    <w:pStyle w:val="NoSpacing"/>
                    <w:rPr>
                      <w:rFonts w:cs="Calibri"/>
                    </w:rPr>
                  </w:pPr>
                </w:p>
              </w:tc>
              <w:tc>
                <w:tcPr>
                  <w:tcW w:w="1388" w:type="dxa"/>
                  <w:tcBorders>
                    <w:top w:val="nil"/>
                    <w:bottom w:val="single" w:sz="4" w:space="0" w:color="auto"/>
                  </w:tcBorders>
                </w:tcPr>
                <w:p w:rsidR="002123F4" w:rsidRPr="004B63C3" w:rsidRDefault="002123F4" w:rsidP="002123F4">
                  <w:pPr>
                    <w:pStyle w:val="NoSpacing"/>
                    <w:rPr>
                      <w:rFonts w:cs="Calibri"/>
                      <w:b/>
                    </w:rPr>
                  </w:pPr>
                </w:p>
              </w:tc>
              <w:tc>
                <w:tcPr>
                  <w:tcW w:w="1388" w:type="dxa"/>
                  <w:tcBorders>
                    <w:top w:val="nil"/>
                    <w:bottom w:val="single" w:sz="4" w:space="0" w:color="auto"/>
                  </w:tcBorders>
                </w:tcPr>
                <w:p w:rsidR="002123F4" w:rsidRPr="004B63C3" w:rsidRDefault="002123F4" w:rsidP="002123F4">
                  <w:pPr>
                    <w:pStyle w:val="NoSpacing"/>
                    <w:rPr>
                      <w:rFonts w:cs="Calibri"/>
                      <w:bCs/>
                    </w:rPr>
                  </w:pPr>
                </w:p>
              </w:tc>
            </w:tr>
            <w:tr w:rsidR="002123F4" w:rsidRPr="004B63C3" w:rsidTr="002123F4">
              <w:trPr>
                <w:trHeight w:val="580"/>
              </w:trPr>
              <w:tc>
                <w:tcPr>
                  <w:tcW w:w="5946" w:type="dxa"/>
                  <w:tcBorders>
                    <w:top w:val="single" w:sz="4" w:space="0" w:color="auto"/>
                    <w:bottom w:val="double" w:sz="4" w:space="0" w:color="auto"/>
                  </w:tcBorders>
                </w:tcPr>
                <w:p w:rsidR="002123F4" w:rsidRPr="004B63C3" w:rsidRDefault="002123F4" w:rsidP="002123F4">
                  <w:pPr>
                    <w:pStyle w:val="NoSpacing"/>
                    <w:rPr>
                      <w:rFonts w:cs="Calibri"/>
                    </w:rPr>
                  </w:pPr>
                </w:p>
              </w:tc>
              <w:tc>
                <w:tcPr>
                  <w:tcW w:w="1388" w:type="dxa"/>
                  <w:tcBorders>
                    <w:top w:val="single" w:sz="4" w:space="0" w:color="auto"/>
                    <w:bottom w:val="double" w:sz="4" w:space="0" w:color="auto"/>
                  </w:tcBorders>
                </w:tcPr>
                <w:p w:rsidR="002123F4" w:rsidRPr="004B63C3" w:rsidRDefault="002123F4" w:rsidP="002123F4">
                  <w:pPr>
                    <w:pStyle w:val="NoSpacing"/>
                    <w:rPr>
                      <w:rFonts w:cs="Calibri"/>
                      <w:b/>
                    </w:rPr>
                  </w:pPr>
                </w:p>
              </w:tc>
              <w:tc>
                <w:tcPr>
                  <w:tcW w:w="1388" w:type="dxa"/>
                  <w:tcBorders>
                    <w:top w:val="single" w:sz="4" w:space="0" w:color="auto"/>
                    <w:bottom w:val="double" w:sz="4" w:space="0" w:color="auto"/>
                  </w:tcBorders>
                </w:tcPr>
                <w:p w:rsidR="002123F4" w:rsidRPr="004B63C3" w:rsidRDefault="002123F4" w:rsidP="002123F4">
                  <w:pPr>
                    <w:pStyle w:val="NoSpacing"/>
                    <w:rPr>
                      <w:rFonts w:cs="Calibri"/>
                      <w:bCs/>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263C5E">
            <w:pPr>
              <w:numPr>
                <w:ilvl w:val="0"/>
                <w:numId w:val="13"/>
              </w:numPr>
              <w:autoSpaceDE w:val="0"/>
              <w:autoSpaceDN w:val="0"/>
              <w:adjustRightInd w:val="0"/>
              <w:spacing w:before="360"/>
              <w:ind w:left="0" w:firstLine="72"/>
              <w:jc w:val="both"/>
              <w:rPr>
                <w:rFonts w:ascii="Calibri" w:hAnsi="Calibri" w:cs="Calibri"/>
                <w:b/>
                <w:bCs/>
                <w:color w:val="000000"/>
              </w:rPr>
            </w:pPr>
            <w:r w:rsidRPr="004B63C3">
              <w:rPr>
                <w:rFonts w:ascii="Calibri" w:hAnsi="Calibri" w:cs="Calibri"/>
                <w:b/>
                <w:bCs/>
                <w:color w:val="000000"/>
              </w:rPr>
              <w:t>OPERATING LEASE AGREEMENTS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9D1F34" w:rsidRPr="004B63C3" w:rsidRDefault="009D1F3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20.16(a)</w:t>
            </w:r>
          </w:p>
        </w:tc>
        <w:tc>
          <w:tcPr>
            <w:tcW w:w="9900" w:type="dxa"/>
            <w:tcBorders>
              <w:top w:val="nil"/>
              <w:left w:val="nil"/>
              <w:bottom w:val="nil"/>
              <w:right w:val="nil"/>
            </w:tcBorders>
            <w:shd w:val="clear" w:color="auto" w:fill="auto"/>
          </w:tcPr>
          <w:p w:rsidR="002123F4" w:rsidRPr="004B63C3" w:rsidRDefault="002123F4" w:rsidP="00F50A5F">
            <w:pPr>
              <w:autoSpaceDE w:val="0"/>
              <w:autoSpaceDN w:val="0"/>
              <w:adjustRightInd w:val="0"/>
              <w:spacing w:before="240" w:after="240"/>
              <w:ind w:left="720"/>
              <w:jc w:val="both"/>
              <w:outlineLvl w:val="0"/>
              <w:rPr>
                <w:rFonts w:ascii="Calibri" w:hAnsi="Calibri" w:cs="Calibri"/>
                <w:b/>
                <w:bCs/>
                <w:color w:val="000000"/>
              </w:rPr>
            </w:pPr>
            <w:r w:rsidRPr="004B63C3">
              <w:rPr>
                <w:rFonts w:ascii="Calibri" w:hAnsi="Calibri" w:cs="Calibri"/>
                <w:b/>
                <w:bCs/>
                <w:color w:val="000000"/>
              </w:rPr>
              <w:t xml:space="preserve">The </w:t>
            </w:r>
            <w:r w:rsidRPr="004B63C3">
              <w:rPr>
                <w:rFonts w:ascii="Calibri" w:hAnsi="Calibri" w:cs="Calibri"/>
                <w:b/>
              </w:rPr>
              <w:t>Company</w:t>
            </w:r>
            <w:r w:rsidRPr="004B63C3">
              <w:rPr>
                <w:rFonts w:ascii="Calibri" w:hAnsi="Calibri" w:cs="Calibri"/>
                <w:b/>
                <w:bCs/>
                <w:color w:val="000000"/>
              </w:rPr>
              <w:t xml:space="preserve"> as Lessee</w:t>
            </w:r>
          </w:p>
          <w:tbl>
            <w:tblPr>
              <w:tblW w:w="877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6"/>
              <w:gridCol w:w="1895"/>
              <w:gridCol w:w="1895"/>
            </w:tblGrid>
            <w:tr w:rsidR="002123F4" w:rsidRPr="004B63C3" w:rsidTr="002123F4">
              <w:trPr>
                <w:trHeight w:val="322"/>
              </w:trPr>
              <w:tc>
                <w:tcPr>
                  <w:tcW w:w="4986" w:type="dxa"/>
                  <w:tcBorders>
                    <w:left w:val="nil"/>
                    <w:bottom w:val="single" w:sz="4" w:space="0" w:color="auto"/>
                    <w:right w:val="nil"/>
                  </w:tcBorders>
                </w:tcPr>
                <w:p w:rsidR="002123F4" w:rsidRPr="004B63C3" w:rsidRDefault="002123F4" w:rsidP="002123F4">
                  <w:pPr>
                    <w:pStyle w:val="NoSpacing"/>
                    <w:rPr>
                      <w:rFonts w:cs="Calibri"/>
                    </w:rPr>
                  </w:pPr>
                </w:p>
              </w:tc>
              <w:tc>
                <w:tcPr>
                  <w:tcW w:w="1895" w:type="dxa"/>
                  <w:tcBorders>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895" w:type="dxa"/>
                  <w:tcBorders>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22"/>
              </w:trPr>
              <w:tc>
                <w:tcPr>
                  <w:tcW w:w="4986"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Minimum lease payments under operating</w:t>
                  </w:r>
                </w:p>
              </w:tc>
              <w:tc>
                <w:tcPr>
                  <w:tcW w:w="1895" w:type="dxa"/>
                  <w:tcBorders>
                    <w:top w:val="nil"/>
                    <w:left w:val="nil"/>
                    <w:bottom w:val="nil"/>
                    <w:right w:val="nil"/>
                  </w:tcBorders>
                </w:tcPr>
                <w:p w:rsidR="002123F4" w:rsidRPr="004B63C3" w:rsidRDefault="002123F4" w:rsidP="002123F4">
                  <w:pPr>
                    <w:pStyle w:val="NoSpacing"/>
                    <w:rPr>
                      <w:rFonts w:cs="Calibri"/>
                    </w:rPr>
                  </w:pPr>
                </w:p>
              </w:tc>
              <w:tc>
                <w:tcPr>
                  <w:tcW w:w="1895"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520"/>
              </w:trPr>
              <w:tc>
                <w:tcPr>
                  <w:tcW w:w="4986" w:type="dxa"/>
                  <w:tcBorders>
                    <w:top w:val="nil"/>
                    <w:left w:val="nil"/>
                    <w:bottom w:val="double" w:sz="4" w:space="0" w:color="auto"/>
                    <w:right w:val="nil"/>
                  </w:tcBorders>
                </w:tcPr>
                <w:p w:rsidR="002123F4" w:rsidRPr="004B63C3" w:rsidRDefault="002123F4" w:rsidP="002123F4">
                  <w:pPr>
                    <w:pStyle w:val="NoSpacing"/>
                    <w:rPr>
                      <w:rFonts w:cs="Calibri"/>
                    </w:rPr>
                  </w:pPr>
                  <w:r w:rsidRPr="004B63C3">
                    <w:rPr>
                      <w:rFonts w:cs="Calibri"/>
                    </w:rPr>
                    <w:t xml:space="preserve">   leases recognized in net income or loss for the year</w:t>
                  </w:r>
                </w:p>
              </w:tc>
              <w:tc>
                <w:tcPr>
                  <w:tcW w:w="1895" w:type="dxa"/>
                  <w:tcBorders>
                    <w:top w:val="nil"/>
                    <w:left w:val="nil"/>
                    <w:bottom w:val="double" w:sz="4" w:space="0" w:color="auto"/>
                    <w:right w:val="nil"/>
                  </w:tcBorders>
                  <w:vAlign w:val="bottom"/>
                </w:tcPr>
                <w:p w:rsidR="002123F4" w:rsidRPr="004B63C3" w:rsidRDefault="002123F4" w:rsidP="002123F4">
                  <w:pPr>
                    <w:pStyle w:val="NoSpacing"/>
                    <w:rPr>
                      <w:rFonts w:cs="Calibri"/>
                    </w:rPr>
                  </w:pPr>
                  <w:r w:rsidRPr="004B63C3">
                    <w:rPr>
                      <w:rFonts w:cs="Calibri"/>
                    </w:rPr>
                    <w:t>P</w:t>
                  </w:r>
                </w:p>
              </w:tc>
              <w:tc>
                <w:tcPr>
                  <w:tcW w:w="1895" w:type="dxa"/>
                  <w:tcBorders>
                    <w:top w:val="nil"/>
                    <w:left w:val="nil"/>
                    <w:bottom w:val="double" w:sz="4" w:space="0" w:color="auto"/>
                    <w:right w:val="nil"/>
                  </w:tcBorders>
                  <w:vAlign w:val="bottom"/>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F96C06">
            <w:pPr>
              <w:pStyle w:val="NoSpacing"/>
              <w:spacing w:before="240" w:after="240"/>
              <w:ind w:left="720"/>
              <w:rPr>
                <w:rFonts w:cs="Calibri"/>
              </w:rPr>
            </w:pPr>
            <w:r w:rsidRPr="004B63C3">
              <w:rPr>
                <w:rFonts w:cs="Calibri"/>
              </w:rPr>
              <w:t>At the reporting date, the Company had outstanding commitments for future minimum lease payments under non-cancellable operating leases, which fall due as follows:</w:t>
            </w:r>
          </w:p>
          <w:tbl>
            <w:tblPr>
              <w:tblW w:w="884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27"/>
              <w:gridCol w:w="1910"/>
              <w:gridCol w:w="1508"/>
            </w:tblGrid>
            <w:tr w:rsidR="002123F4" w:rsidRPr="004B63C3" w:rsidTr="002123F4">
              <w:trPr>
                <w:trHeight w:val="266"/>
              </w:trPr>
              <w:tc>
                <w:tcPr>
                  <w:tcW w:w="5427" w:type="dxa"/>
                  <w:tcBorders>
                    <w:left w:val="nil"/>
                    <w:bottom w:val="single" w:sz="4" w:space="0" w:color="auto"/>
                    <w:right w:val="nil"/>
                  </w:tcBorders>
                </w:tcPr>
                <w:p w:rsidR="002123F4" w:rsidRPr="004B63C3" w:rsidRDefault="002123F4" w:rsidP="002123F4">
                  <w:pPr>
                    <w:pStyle w:val="NoSpacing"/>
                    <w:rPr>
                      <w:rFonts w:cs="Calibri"/>
                    </w:rPr>
                  </w:pPr>
                </w:p>
              </w:tc>
              <w:tc>
                <w:tcPr>
                  <w:tcW w:w="1910" w:type="dxa"/>
                  <w:tcBorders>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508" w:type="dxa"/>
                  <w:tcBorders>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266"/>
              </w:trPr>
              <w:tc>
                <w:tcPr>
                  <w:tcW w:w="542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Not later than one year</w:t>
                  </w:r>
                </w:p>
              </w:tc>
              <w:tc>
                <w:tcPr>
                  <w:tcW w:w="1910"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c>
                <w:tcPr>
                  <w:tcW w:w="1508"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215"/>
              </w:trPr>
              <w:tc>
                <w:tcPr>
                  <w:tcW w:w="542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Later than one year but not later than five years</w:t>
                  </w:r>
                </w:p>
              </w:tc>
              <w:tc>
                <w:tcPr>
                  <w:tcW w:w="1910" w:type="dxa"/>
                  <w:tcBorders>
                    <w:top w:val="nil"/>
                    <w:left w:val="nil"/>
                    <w:bottom w:val="nil"/>
                    <w:right w:val="nil"/>
                  </w:tcBorders>
                  <w:vAlign w:val="bottom"/>
                </w:tcPr>
                <w:p w:rsidR="002123F4" w:rsidRPr="004B63C3" w:rsidRDefault="002123F4" w:rsidP="002123F4">
                  <w:pPr>
                    <w:pStyle w:val="NoSpacing"/>
                    <w:rPr>
                      <w:rFonts w:cs="Calibri"/>
                    </w:rPr>
                  </w:pPr>
                </w:p>
              </w:tc>
              <w:tc>
                <w:tcPr>
                  <w:tcW w:w="1508"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15"/>
              </w:trPr>
              <w:tc>
                <w:tcPr>
                  <w:tcW w:w="5427"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Later than five years</w:t>
                  </w:r>
                </w:p>
              </w:tc>
              <w:tc>
                <w:tcPr>
                  <w:tcW w:w="1910"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508"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36"/>
              </w:trPr>
              <w:tc>
                <w:tcPr>
                  <w:tcW w:w="5427" w:type="dxa"/>
                  <w:tcBorders>
                    <w:top w:val="nil"/>
                    <w:left w:val="nil"/>
                    <w:bottom w:val="double" w:sz="4" w:space="0" w:color="auto"/>
                    <w:right w:val="nil"/>
                  </w:tcBorders>
                </w:tcPr>
                <w:p w:rsidR="002123F4" w:rsidRPr="004B63C3" w:rsidRDefault="002123F4" w:rsidP="002123F4">
                  <w:pPr>
                    <w:pStyle w:val="NoSpacing"/>
                    <w:rPr>
                      <w:rFonts w:cs="Calibri"/>
                    </w:rPr>
                  </w:pPr>
                </w:p>
              </w:tc>
              <w:tc>
                <w:tcPr>
                  <w:tcW w:w="1910" w:type="dxa"/>
                  <w:tcBorders>
                    <w:top w:val="nil"/>
                    <w:left w:val="nil"/>
                    <w:bottom w:val="double" w:sz="4" w:space="0" w:color="auto"/>
                    <w:right w:val="nil"/>
                  </w:tcBorders>
                  <w:vAlign w:val="bottom"/>
                </w:tcPr>
                <w:p w:rsidR="002123F4" w:rsidRPr="004B63C3" w:rsidRDefault="002123F4" w:rsidP="002123F4">
                  <w:pPr>
                    <w:pStyle w:val="NoSpacing"/>
                    <w:rPr>
                      <w:rFonts w:cs="Calibri"/>
                    </w:rPr>
                  </w:pPr>
                  <w:r w:rsidRPr="004B63C3">
                    <w:rPr>
                      <w:rFonts w:cs="Calibri"/>
                    </w:rPr>
                    <w:t>P</w:t>
                  </w:r>
                </w:p>
              </w:tc>
              <w:tc>
                <w:tcPr>
                  <w:tcW w:w="1508" w:type="dxa"/>
                  <w:tcBorders>
                    <w:top w:val="nil"/>
                    <w:left w:val="nil"/>
                    <w:bottom w:val="double" w:sz="4" w:space="0" w:color="auto"/>
                    <w:right w:val="nil"/>
                  </w:tcBorders>
                  <w:vAlign w:val="bottom"/>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9D1F34" w:rsidRPr="004B63C3" w:rsidRDefault="009D1F34" w:rsidP="002123F4">
            <w:pPr>
              <w:rPr>
                <w:rFonts w:ascii="Calibri" w:hAnsi="Calibri" w:cs="Calibri"/>
                <w:sz w:val="18"/>
                <w:szCs w:val="18"/>
                <w:highlight w:val="yellow"/>
              </w:rPr>
            </w:pPr>
          </w:p>
          <w:p w:rsidR="009D1F34" w:rsidRPr="004B63C3" w:rsidRDefault="009D1F34"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20.16(c)</w:t>
            </w:r>
          </w:p>
        </w:tc>
        <w:tc>
          <w:tcPr>
            <w:tcW w:w="9900" w:type="dxa"/>
            <w:tcBorders>
              <w:top w:val="nil"/>
              <w:left w:val="nil"/>
              <w:bottom w:val="nil"/>
              <w:right w:val="nil"/>
            </w:tcBorders>
            <w:shd w:val="clear" w:color="auto" w:fill="auto"/>
          </w:tcPr>
          <w:p w:rsidR="002123F4" w:rsidRPr="004B63C3" w:rsidRDefault="002123F4" w:rsidP="00F96C06">
            <w:pPr>
              <w:autoSpaceDE w:val="0"/>
              <w:autoSpaceDN w:val="0"/>
              <w:adjustRightInd w:val="0"/>
              <w:spacing w:before="240"/>
              <w:ind w:left="720"/>
              <w:jc w:val="both"/>
              <w:rPr>
                <w:rFonts w:ascii="Calibri" w:hAnsi="Calibri" w:cs="Calibri"/>
                <w:color w:val="FF0000"/>
                <w:sz w:val="22"/>
                <w:szCs w:val="22"/>
              </w:rPr>
            </w:pPr>
            <w:r w:rsidRPr="004B63C3">
              <w:rPr>
                <w:rFonts w:ascii="Calibri" w:hAnsi="Calibri" w:cs="Calibri"/>
                <w:color w:val="000000"/>
                <w:sz w:val="22"/>
                <w:szCs w:val="22"/>
              </w:rPr>
              <w:t xml:space="preserve">Operating lease payments represent rentals payable by the </w:t>
            </w:r>
            <w:r w:rsidRPr="004B63C3">
              <w:rPr>
                <w:rFonts w:ascii="Calibri" w:hAnsi="Calibri" w:cs="Calibri"/>
                <w:sz w:val="22"/>
                <w:szCs w:val="22"/>
              </w:rPr>
              <w:t>Company</w:t>
            </w:r>
            <w:r w:rsidRPr="004B63C3">
              <w:rPr>
                <w:rFonts w:ascii="Calibri" w:hAnsi="Calibri" w:cs="Calibri"/>
                <w:color w:val="000000"/>
                <w:sz w:val="22"/>
                <w:szCs w:val="22"/>
              </w:rPr>
              <w:t xml:space="preserve"> for </w:t>
            </w:r>
            <w:r w:rsidRPr="004B63C3">
              <w:rPr>
                <w:rFonts w:ascii="Calibri" w:hAnsi="Calibri" w:cs="Calibri"/>
                <w:color w:val="008000"/>
                <w:sz w:val="22"/>
                <w:szCs w:val="22"/>
              </w:rPr>
              <w:t>[</w:t>
            </w:r>
            <w:r w:rsidRPr="004B63C3">
              <w:rPr>
                <w:rFonts w:ascii="Calibri" w:hAnsi="Calibri" w:cs="Calibri"/>
                <w:i/>
                <w:color w:val="008000"/>
                <w:sz w:val="22"/>
                <w:szCs w:val="22"/>
                <w:u w:val="single"/>
              </w:rPr>
              <w:t>Office space, Plant site, Vehicles, Warehouse, etc.</w:t>
            </w:r>
            <w:r w:rsidRPr="004B63C3">
              <w:rPr>
                <w:rFonts w:ascii="Calibri" w:hAnsi="Calibri" w:cs="Calibri"/>
                <w:color w:val="008000"/>
                <w:sz w:val="22"/>
                <w:szCs w:val="22"/>
              </w:rPr>
              <w:t>]</w:t>
            </w:r>
            <w:r w:rsidRPr="004B63C3">
              <w:rPr>
                <w:rFonts w:ascii="Calibri" w:hAnsi="Calibri" w:cs="Calibri"/>
                <w:color w:val="000000"/>
                <w:sz w:val="22"/>
                <w:szCs w:val="22"/>
              </w:rPr>
              <w:t xml:space="preserve">. Leases are negotiated for an average term of </w:t>
            </w:r>
            <w:r w:rsidRPr="004B63C3">
              <w:rPr>
                <w:rFonts w:ascii="Calibri" w:hAnsi="Calibri" w:cs="Calibri"/>
                <w:color w:val="0000FF"/>
                <w:sz w:val="22"/>
                <w:szCs w:val="22"/>
              </w:rPr>
              <w:t>[</w:t>
            </w:r>
            <w:r w:rsidRPr="004B63C3">
              <w:rPr>
                <w:rFonts w:ascii="Calibri" w:hAnsi="Calibri" w:cs="Calibri"/>
                <w:i/>
                <w:color w:val="0000FF"/>
                <w:sz w:val="22"/>
                <w:szCs w:val="22"/>
                <w:u w:val="single"/>
              </w:rPr>
              <w:t>Number of years</w:t>
            </w:r>
            <w:r w:rsidRPr="004B63C3">
              <w:rPr>
                <w:rFonts w:ascii="Calibri" w:hAnsi="Calibri" w:cs="Calibri"/>
                <w:color w:val="0000FF"/>
                <w:sz w:val="22"/>
                <w:szCs w:val="22"/>
              </w:rPr>
              <w:t>]</w:t>
            </w:r>
            <w:r w:rsidRPr="004B63C3">
              <w:rPr>
                <w:rFonts w:ascii="Calibri" w:hAnsi="Calibri" w:cs="Calibri"/>
                <w:color w:val="000000"/>
                <w:sz w:val="22"/>
                <w:szCs w:val="22"/>
              </w:rPr>
              <w:t xml:space="preserve"> years. </w:t>
            </w:r>
            <w:r w:rsidRPr="004B63C3">
              <w:rPr>
                <w:rFonts w:ascii="Calibri" w:hAnsi="Calibri" w:cs="Calibri"/>
                <w:color w:val="FF0000"/>
                <w:sz w:val="22"/>
                <w:szCs w:val="22"/>
              </w:rPr>
              <w:t>[</w:t>
            </w:r>
            <w:r w:rsidRPr="004B63C3">
              <w:rPr>
                <w:rFonts w:ascii="Calibri" w:hAnsi="Calibri" w:cs="Calibri"/>
                <w:i/>
                <w:color w:val="FF0000"/>
                <w:sz w:val="22"/>
                <w:szCs w:val="22"/>
                <w:u w:val="single"/>
              </w:rPr>
              <w:t>Disclose additional description of significant leasing arrangements</w:t>
            </w:r>
            <w:r w:rsidRPr="004B63C3">
              <w:rPr>
                <w:rFonts w:ascii="Calibri" w:hAnsi="Calibri" w:cs="Calibri"/>
                <w:color w:val="FF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9D1F34" w:rsidRPr="004B63C3" w:rsidRDefault="009D1F34"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20.16(b)</w:t>
            </w:r>
          </w:p>
        </w:tc>
        <w:tc>
          <w:tcPr>
            <w:tcW w:w="9900" w:type="dxa"/>
            <w:tcBorders>
              <w:top w:val="nil"/>
              <w:left w:val="nil"/>
              <w:bottom w:val="nil"/>
              <w:right w:val="nil"/>
            </w:tcBorders>
            <w:shd w:val="clear" w:color="auto" w:fill="auto"/>
          </w:tcPr>
          <w:p w:rsidR="002123F4" w:rsidRPr="004B63C3" w:rsidRDefault="002123F4" w:rsidP="00F96C06">
            <w:pPr>
              <w:autoSpaceDE w:val="0"/>
              <w:autoSpaceDN w:val="0"/>
              <w:adjustRightInd w:val="0"/>
              <w:spacing w:before="240"/>
              <w:ind w:left="720"/>
              <w:jc w:val="both"/>
              <w:rPr>
                <w:rFonts w:ascii="Calibri" w:hAnsi="Calibri" w:cs="Calibri"/>
                <w:sz w:val="22"/>
                <w:szCs w:val="22"/>
              </w:rPr>
            </w:pPr>
            <w:r w:rsidRPr="004B63C3">
              <w:rPr>
                <w:rFonts w:ascii="Calibri" w:hAnsi="Calibri" w:cs="Calibri"/>
                <w:sz w:val="22"/>
                <w:szCs w:val="22"/>
              </w:rPr>
              <w:t xml:space="preserve">Total rent expense recognized during the year amounted to ___ and ___ in </w:t>
            </w:r>
            <w:r w:rsidR="00D52F38" w:rsidRPr="004B63C3">
              <w:rPr>
                <w:rFonts w:ascii="Calibri" w:hAnsi="Calibri" w:cs="Calibri"/>
                <w:sz w:val="22"/>
                <w:szCs w:val="22"/>
              </w:rPr>
              <w:t>2013</w:t>
            </w:r>
            <w:r w:rsidRPr="004B63C3">
              <w:rPr>
                <w:rFonts w:ascii="Calibri" w:hAnsi="Calibri" w:cs="Calibri"/>
                <w:sz w:val="22"/>
                <w:szCs w:val="22"/>
              </w:rPr>
              <w:t xml:space="preserve"> and </w:t>
            </w:r>
            <w:r w:rsidR="00D52F38" w:rsidRPr="004B63C3">
              <w:rPr>
                <w:rFonts w:ascii="Calibri" w:hAnsi="Calibri" w:cs="Calibri"/>
                <w:sz w:val="22"/>
                <w:szCs w:val="22"/>
              </w:rPr>
              <w:t>2012</w:t>
            </w:r>
            <w:r w:rsidRPr="004B63C3">
              <w:rPr>
                <w:rFonts w:ascii="Calibri" w:hAnsi="Calibri" w:cs="Calibri"/>
                <w:sz w:val="22"/>
                <w:szCs w:val="22"/>
              </w:rPr>
              <w:t>, respectively.</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20.30(c)</w:t>
            </w:r>
          </w:p>
        </w:tc>
        <w:tc>
          <w:tcPr>
            <w:tcW w:w="9900" w:type="dxa"/>
            <w:tcBorders>
              <w:top w:val="nil"/>
              <w:left w:val="nil"/>
              <w:bottom w:val="nil"/>
              <w:right w:val="nil"/>
            </w:tcBorders>
            <w:shd w:val="clear" w:color="auto" w:fill="auto"/>
          </w:tcPr>
          <w:p w:rsidR="002123F4" w:rsidRPr="004B63C3" w:rsidRDefault="002123F4" w:rsidP="00F96C06">
            <w:pPr>
              <w:autoSpaceDE w:val="0"/>
              <w:autoSpaceDN w:val="0"/>
              <w:adjustRightInd w:val="0"/>
              <w:spacing w:before="240"/>
              <w:ind w:firstLine="720"/>
              <w:jc w:val="both"/>
              <w:outlineLvl w:val="0"/>
              <w:rPr>
                <w:rFonts w:ascii="Calibri" w:hAnsi="Calibri" w:cs="Calibri"/>
                <w:b/>
                <w:bCs/>
                <w:color w:val="000000"/>
                <w:sz w:val="22"/>
                <w:szCs w:val="22"/>
              </w:rPr>
            </w:pPr>
            <w:r w:rsidRPr="004B63C3">
              <w:rPr>
                <w:rFonts w:ascii="Calibri" w:hAnsi="Calibri" w:cs="Calibri"/>
                <w:b/>
                <w:bCs/>
                <w:color w:val="000000"/>
                <w:sz w:val="22"/>
                <w:szCs w:val="22"/>
              </w:rPr>
              <w:t xml:space="preserve">The </w:t>
            </w:r>
            <w:r w:rsidRPr="004B63C3">
              <w:rPr>
                <w:rFonts w:ascii="Calibri" w:hAnsi="Calibri" w:cs="Calibri"/>
                <w:b/>
                <w:sz w:val="22"/>
                <w:szCs w:val="22"/>
              </w:rPr>
              <w:t>Company</w:t>
            </w:r>
            <w:r w:rsidRPr="004B63C3">
              <w:rPr>
                <w:rFonts w:ascii="Calibri" w:hAnsi="Calibri" w:cs="Calibri"/>
                <w:b/>
                <w:bCs/>
                <w:color w:val="000000"/>
                <w:sz w:val="22"/>
                <w:szCs w:val="22"/>
              </w:rPr>
              <w:t xml:space="preserve"> as Lessor</w:t>
            </w:r>
          </w:p>
          <w:p w:rsidR="002123F4" w:rsidRPr="004B63C3" w:rsidRDefault="002123F4" w:rsidP="00F50A5F">
            <w:pPr>
              <w:autoSpaceDE w:val="0"/>
              <w:autoSpaceDN w:val="0"/>
              <w:adjustRightInd w:val="0"/>
              <w:spacing w:before="120" w:after="120"/>
              <w:ind w:left="720"/>
              <w:jc w:val="both"/>
              <w:rPr>
                <w:rFonts w:ascii="Calibri" w:hAnsi="Calibri" w:cs="Calibri"/>
                <w:color w:val="000000"/>
              </w:rPr>
            </w:pPr>
            <w:r w:rsidRPr="004B63C3">
              <w:rPr>
                <w:rFonts w:ascii="Calibri" w:hAnsi="Calibri" w:cs="Calibri"/>
                <w:color w:val="000000"/>
                <w:sz w:val="22"/>
                <w:szCs w:val="22"/>
              </w:rPr>
              <w:t xml:space="preserve">Property rental income earned during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xml:space="preserve"> amounted to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rental income during the current and comparative periods</w:t>
            </w:r>
            <w:r w:rsidRPr="004B63C3">
              <w:rPr>
                <w:rFonts w:ascii="Calibri" w:hAnsi="Calibri" w:cs="Calibri"/>
                <w:color w:val="0000FF"/>
                <w:sz w:val="22"/>
                <w:szCs w:val="22"/>
              </w:rPr>
              <w:t>]</w:t>
            </w:r>
            <w:r w:rsidRPr="004B63C3">
              <w:rPr>
                <w:rFonts w:ascii="Calibri" w:hAnsi="Calibri" w:cs="Calibri"/>
                <w:color w:val="000000"/>
                <w:sz w:val="22"/>
                <w:szCs w:val="22"/>
              </w:rPr>
              <w:t xml:space="preserve">. </w:t>
            </w:r>
            <w:r w:rsidRPr="004B63C3">
              <w:rPr>
                <w:rFonts w:ascii="Calibri" w:hAnsi="Calibri" w:cs="Calibri"/>
                <w:color w:val="FF0000"/>
                <w:sz w:val="22"/>
                <w:szCs w:val="22"/>
              </w:rPr>
              <w:t>[</w:t>
            </w:r>
            <w:r w:rsidRPr="004B63C3">
              <w:rPr>
                <w:rFonts w:ascii="Calibri" w:hAnsi="Calibri" w:cs="Calibri"/>
                <w:i/>
                <w:color w:val="FF0000"/>
                <w:sz w:val="22"/>
                <w:szCs w:val="22"/>
                <w:u w:val="single"/>
              </w:rPr>
              <w:t>Disclose additional description of significant leasing arrangements</w:t>
            </w:r>
            <w:r w:rsidRPr="004B63C3">
              <w:rPr>
                <w:rFonts w:ascii="Calibri" w:hAnsi="Calibri" w:cs="Calibri"/>
                <w:color w:val="FF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20.30(a)</w:t>
            </w:r>
          </w:p>
        </w:tc>
        <w:tc>
          <w:tcPr>
            <w:tcW w:w="9900" w:type="dxa"/>
            <w:tcBorders>
              <w:top w:val="nil"/>
              <w:left w:val="nil"/>
              <w:bottom w:val="nil"/>
              <w:right w:val="nil"/>
            </w:tcBorders>
            <w:shd w:val="clear" w:color="auto" w:fill="auto"/>
          </w:tcPr>
          <w:p w:rsidR="002123F4" w:rsidRPr="004B63C3" w:rsidRDefault="002123F4" w:rsidP="00F50A5F">
            <w:pPr>
              <w:autoSpaceDE w:val="0"/>
              <w:autoSpaceDN w:val="0"/>
              <w:adjustRightInd w:val="0"/>
              <w:spacing w:after="240"/>
              <w:ind w:left="720"/>
              <w:jc w:val="both"/>
              <w:rPr>
                <w:rFonts w:ascii="Calibri" w:hAnsi="Calibri" w:cs="Calibri"/>
                <w:color w:val="000000"/>
                <w:sz w:val="22"/>
                <w:szCs w:val="22"/>
              </w:rPr>
            </w:pPr>
            <w:r w:rsidRPr="004B63C3">
              <w:rPr>
                <w:rFonts w:ascii="Calibri" w:hAnsi="Calibri" w:cs="Calibri"/>
                <w:color w:val="000000"/>
                <w:sz w:val="22"/>
                <w:szCs w:val="22"/>
              </w:rPr>
              <w:t xml:space="preserve">At the reporting date, the </w:t>
            </w:r>
            <w:r w:rsidRPr="004B63C3">
              <w:rPr>
                <w:rFonts w:ascii="Calibri" w:hAnsi="Calibri" w:cs="Calibri"/>
                <w:sz w:val="22"/>
                <w:szCs w:val="22"/>
              </w:rPr>
              <w:t>Company</w:t>
            </w:r>
            <w:r w:rsidRPr="004B63C3">
              <w:rPr>
                <w:rFonts w:ascii="Calibri" w:hAnsi="Calibri" w:cs="Calibri"/>
                <w:color w:val="000000"/>
                <w:sz w:val="22"/>
                <w:szCs w:val="22"/>
              </w:rPr>
              <w:t xml:space="preserve"> had contracted with tenants for the following future minimum lease payments:</w:t>
            </w:r>
          </w:p>
          <w:tbl>
            <w:tblPr>
              <w:tblW w:w="875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6"/>
              <w:gridCol w:w="1891"/>
              <w:gridCol w:w="1891"/>
            </w:tblGrid>
            <w:tr w:rsidR="002123F4" w:rsidRPr="004B63C3" w:rsidTr="002123F4">
              <w:trPr>
                <w:trHeight w:val="316"/>
              </w:trPr>
              <w:tc>
                <w:tcPr>
                  <w:tcW w:w="4976" w:type="dxa"/>
                  <w:tcBorders>
                    <w:left w:val="nil"/>
                    <w:bottom w:val="single" w:sz="4" w:space="0" w:color="auto"/>
                    <w:right w:val="nil"/>
                  </w:tcBorders>
                </w:tcPr>
                <w:p w:rsidR="002123F4" w:rsidRPr="004B63C3" w:rsidRDefault="002123F4" w:rsidP="002123F4">
                  <w:pPr>
                    <w:pStyle w:val="NoSpacing"/>
                    <w:rPr>
                      <w:rFonts w:cs="Calibri"/>
                    </w:rPr>
                  </w:pPr>
                </w:p>
              </w:tc>
              <w:tc>
                <w:tcPr>
                  <w:tcW w:w="1891" w:type="dxa"/>
                  <w:tcBorders>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891" w:type="dxa"/>
                  <w:tcBorders>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16"/>
              </w:trPr>
              <w:tc>
                <w:tcPr>
                  <w:tcW w:w="4976"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Not later than one year</w:t>
                  </w:r>
                </w:p>
              </w:tc>
              <w:tc>
                <w:tcPr>
                  <w:tcW w:w="1891"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c>
                <w:tcPr>
                  <w:tcW w:w="1891"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242"/>
              </w:trPr>
              <w:tc>
                <w:tcPr>
                  <w:tcW w:w="4976"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Later than one year but not later than five years</w:t>
                  </w:r>
                </w:p>
              </w:tc>
              <w:tc>
                <w:tcPr>
                  <w:tcW w:w="1891" w:type="dxa"/>
                  <w:tcBorders>
                    <w:top w:val="nil"/>
                    <w:left w:val="nil"/>
                    <w:bottom w:val="nil"/>
                    <w:right w:val="nil"/>
                  </w:tcBorders>
                  <w:vAlign w:val="bottom"/>
                </w:tcPr>
                <w:p w:rsidR="002123F4" w:rsidRPr="004B63C3" w:rsidRDefault="002123F4" w:rsidP="002123F4">
                  <w:pPr>
                    <w:pStyle w:val="NoSpacing"/>
                    <w:rPr>
                      <w:rFonts w:cs="Calibri"/>
                    </w:rPr>
                  </w:pPr>
                </w:p>
              </w:tc>
              <w:tc>
                <w:tcPr>
                  <w:tcW w:w="1891"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5"/>
              </w:trPr>
              <w:tc>
                <w:tcPr>
                  <w:tcW w:w="4976"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Later than five years</w:t>
                  </w:r>
                </w:p>
              </w:tc>
              <w:tc>
                <w:tcPr>
                  <w:tcW w:w="1891"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891"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76"/>
              </w:trPr>
              <w:tc>
                <w:tcPr>
                  <w:tcW w:w="4976" w:type="dxa"/>
                  <w:tcBorders>
                    <w:top w:val="nil"/>
                    <w:left w:val="nil"/>
                    <w:bottom w:val="double" w:sz="4" w:space="0" w:color="auto"/>
                    <w:right w:val="nil"/>
                  </w:tcBorders>
                </w:tcPr>
                <w:p w:rsidR="002123F4" w:rsidRPr="004B63C3" w:rsidRDefault="002123F4" w:rsidP="002123F4">
                  <w:pPr>
                    <w:pStyle w:val="NoSpacing"/>
                    <w:rPr>
                      <w:rFonts w:cs="Calibri"/>
                    </w:rPr>
                  </w:pPr>
                </w:p>
              </w:tc>
              <w:tc>
                <w:tcPr>
                  <w:tcW w:w="1891" w:type="dxa"/>
                  <w:tcBorders>
                    <w:top w:val="nil"/>
                    <w:left w:val="nil"/>
                    <w:bottom w:val="double" w:sz="4" w:space="0" w:color="auto"/>
                    <w:right w:val="nil"/>
                  </w:tcBorders>
                  <w:vAlign w:val="bottom"/>
                </w:tcPr>
                <w:p w:rsidR="002123F4" w:rsidRPr="004B63C3" w:rsidRDefault="002123F4" w:rsidP="002123F4">
                  <w:pPr>
                    <w:pStyle w:val="NoSpacing"/>
                    <w:rPr>
                      <w:rFonts w:cs="Calibri"/>
                    </w:rPr>
                  </w:pPr>
                  <w:r w:rsidRPr="004B63C3">
                    <w:rPr>
                      <w:rFonts w:cs="Calibri"/>
                    </w:rPr>
                    <w:t>P</w:t>
                  </w:r>
                </w:p>
              </w:tc>
              <w:tc>
                <w:tcPr>
                  <w:tcW w:w="1891" w:type="dxa"/>
                  <w:tcBorders>
                    <w:top w:val="nil"/>
                    <w:left w:val="nil"/>
                    <w:bottom w:val="double" w:sz="4" w:space="0" w:color="auto"/>
                    <w:right w:val="nil"/>
                  </w:tcBorders>
                  <w:vAlign w:val="bottom"/>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170254" w:rsidRPr="004B63C3" w:rsidRDefault="00170254" w:rsidP="002123F4">
            <w:pPr>
              <w:rPr>
                <w:rFonts w:ascii="Calibri" w:hAnsi="Calibri" w:cs="Calibri"/>
                <w:sz w:val="18"/>
                <w:szCs w:val="18"/>
                <w:highlight w:val="yellow"/>
              </w:rPr>
            </w:pPr>
          </w:p>
          <w:p w:rsidR="00170254" w:rsidRPr="004B63C3" w:rsidRDefault="00170254"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29.30</w:t>
            </w:r>
          </w:p>
        </w:tc>
        <w:tc>
          <w:tcPr>
            <w:tcW w:w="9900" w:type="dxa"/>
            <w:tcBorders>
              <w:top w:val="nil"/>
              <w:left w:val="nil"/>
              <w:bottom w:val="nil"/>
              <w:right w:val="nil"/>
            </w:tcBorders>
            <w:shd w:val="clear" w:color="auto" w:fill="auto"/>
          </w:tcPr>
          <w:p w:rsidR="002123F4" w:rsidRPr="004B63C3" w:rsidRDefault="002123F4" w:rsidP="00263C5E">
            <w:pPr>
              <w:numPr>
                <w:ilvl w:val="0"/>
                <w:numId w:val="13"/>
              </w:numPr>
              <w:autoSpaceDE w:val="0"/>
              <w:autoSpaceDN w:val="0"/>
              <w:adjustRightInd w:val="0"/>
              <w:spacing w:before="360"/>
              <w:ind w:left="18" w:hanging="18"/>
              <w:jc w:val="both"/>
              <w:rPr>
                <w:rFonts w:ascii="Calibri" w:hAnsi="Calibri" w:cs="Calibri"/>
                <w:b/>
                <w:bCs/>
                <w:color w:val="000000"/>
              </w:rPr>
            </w:pPr>
            <w:r w:rsidRPr="004B63C3">
              <w:rPr>
                <w:rFonts w:ascii="Calibri" w:hAnsi="Calibri" w:cs="Calibri"/>
                <w:b/>
                <w:bCs/>
                <w:color w:val="000000"/>
              </w:rPr>
              <w:t>INCOME TAXES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F96C06" w:rsidRPr="004B63C3" w:rsidRDefault="00F96C06"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29.27</w:t>
            </w:r>
          </w:p>
        </w:tc>
        <w:tc>
          <w:tcPr>
            <w:tcW w:w="9900" w:type="dxa"/>
            <w:tcBorders>
              <w:top w:val="nil"/>
              <w:left w:val="nil"/>
              <w:bottom w:val="nil"/>
              <w:right w:val="nil"/>
            </w:tcBorders>
            <w:shd w:val="clear" w:color="auto" w:fill="auto"/>
          </w:tcPr>
          <w:p w:rsidR="002123F4" w:rsidRPr="004B63C3" w:rsidRDefault="002123F4" w:rsidP="00F50A5F">
            <w:pPr>
              <w:pStyle w:val="BodyTextIndent"/>
              <w:spacing w:before="120" w:after="240"/>
              <w:ind w:left="720"/>
              <w:rPr>
                <w:rFonts w:ascii="Calibri" w:hAnsi="Calibri" w:cs="Calibri"/>
                <w:color w:val="000000"/>
                <w:sz w:val="22"/>
                <w:szCs w:val="22"/>
              </w:rPr>
            </w:pPr>
            <w:r w:rsidRPr="004B63C3">
              <w:rPr>
                <w:rFonts w:ascii="Calibri" w:hAnsi="Calibri" w:cs="Calibri"/>
                <w:color w:val="000000"/>
                <w:sz w:val="22"/>
                <w:szCs w:val="22"/>
              </w:rPr>
              <w:t>Components of income tax expense are as follows:</w:t>
            </w:r>
          </w:p>
          <w:tbl>
            <w:tblPr>
              <w:tblW w:w="8745" w:type="dxa"/>
              <w:tblInd w:w="828" w:type="dxa"/>
              <w:tblLayout w:type="fixed"/>
              <w:tblLook w:val="0000" w:firstRow="0" w:lastRow="0" w:firstColumn="0" w:lastColumn="0" w:noHBand="0" w:noVBand="0"/>
            </w:tblPr>
            <w:tblGrid>
              <w:gridCol w:w="4497"/>
              <w:gridCol w:w="1416"/>
              <w:gridCol w:w="1416"/>
              <w:gridCol w:w="1416"/>
            </w:tblGrid>
            <w:tr w:rsidR="002123F4" w:rsidRPr="004B63C3" w:rsidTr="002123F4">
              <w:trPr>
                <w:trHeight w:val="327"/>
              </w:trPr>
              <w:tc>
                <w:tcPr>
                  <w:tcW w:w="4497" w:type="dxa"/>
                  <w:tcBorders>
                    <w:top w:val="single" w:sz="4" w:space="0" w:color="auto"/>
                    <w:bottom w:val="single" w:sz="4" w:space="0" w:color="auto"/>
                  </w:tcBorders>
                </w:tcPr>
                <w:p w:rsidR="002123F4" w:rsidRPr="004B63C3" w:rsidRDefault="002123F4" w:rsidP="002123F4">
                  <w:pPr>
                    <w:pStyle w:val="NoSpacing"/>
                    <w:rPr>
                      <w:rFonts w:cs="Calibri"/>
                    </w:rPr>
                  </w:pPr>
                </w:p>
              </w:tc>
              <w:tc>
                <w:tcPr>
                  <w:tcW w:w="1416" w:type="dxa"/>
                  <w:tcBorders>
                    <w:top w:val="single" w:sz="4" w:space="0" w:color="auto"/>
                    <w:bottom w:val="single" w:sz="4" w:space="0" w:color="auto"/>
                  </w:tcBorders>
                </w:tcPr>
                <w:p w:rsidR="002123F4" w:rsidRPr="004B63C3" w:rsidRDefault="002123F4" w:rsidP="002123F4">
                  <w:pPr>
                    <w:pStyle w:val="NoSpacing"/>
                    <w:rPr>
                      <w:rFonts w:cs="Calibri"/>
                      <w:b/>
                    </w:rPr>
                  </w:pPr>
                  <w:r w:rsidRPr="004B63C3">
                    <w:rPr>
                      <w:rFonts w:cs="Calibri"/>
                      <w:b/>
                    </w:rPr>
                    <w:t>Notes</w:t>
                  </w:r>
                </w:p>
              </w:tc>
              <w:tc>
                <w:tcPr>
                  <w:tcW w:w="1416" w:type="dxa"/>
                  <w:tcBorders>
                    <w:top w:val="single" w:sz="4" w:space="0" w:color="auto"/>
                    <w:bottom w:val="single" w:sz="4" w:space="0" w:color="auto"/>
                  </w:tcBorders>
                </w:tcPr>
                <w:p w:rsidR="002123F4" w:rsidRPr="004B63C3" w:rsidRDefault="00D52F38" w:rsidP="002123F4">
                  <w:pPr>
                    <w:pStyle w:val="NoSpacing"/>
                    <w:rPr>
                      <w:rFonts w:cs="Calibri"/>
                      <w:b/>
                    </w:rPr>
                  </w:pPr>
                  <w:r w:rsidRPr="004B63C3">
                    <w:rPr>
                      <w:rFonts w:cs="Calibri"/>
                      <w:b/>
                    </w:rPr>
                    <w:t>2013</w:t>
                  </w:r>
                </w:p>
              </w:tc>
              <w:tc>
                <w:tcPr>
                  <w:tcW w:w="1416" w:type="dxa"/>
                  <w:tcBorders>
                    <w:top w:val="single" w:sz="4" w:space="0" w:color="auto"/>
                    <w:bottom w:val="single" w:sz="4" w:space="0" w:color="auto"/>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64"/>
              </w:trPr>
              <w:tc>
                <w:tcPr>
                  <w:tcW w:w="4497" w:type="dxa"/>
                  <w:tcBorders>
                    <w:top w:val="single" w:sz="4" w:space="0" w:color="auto"/>
                    <w:bottom w:val="single" w:sz="4" w:space="0" w:color="auto"/>
                  </w:tcBorders>
                </w:tcPr>
                <w:p w:rsidR="002123F4" w:rsidRPr="004B63C3" w:rsidRDefault="002123F4" w:rsidP="002123F4">
                  <w:pPr>
                    <w:pStyle w:val="NoSpacing"/>
                    <w:rPr>
                      <w:rFonts w:cs="Calibri"/>
                    </w:rPr>
                  </w:pPr>
                  <w:r w:rsidRPr="004B63C3">
                    <w:rPr>
                      <w:rFonts w:cs="Calibri"/>
                    </w:rPr>
                    <w:t>Current tax expense</w:t>
                  </w:r>
                </w:p>
              </w:tc>
              <w:tc>
                <w:tcPr>
                  <w:tcW w:w="1416" w:type="dxa"/>
                  <w:tcBorders>
                    <w:top w:val="single" w:sz="4" w:space="0" w:color="auto"/>
                    <w:bottom w:val="single" w:sz="4" w:space="0" w:color="auto"/>
                  </w:tcBorders>
                </w:tcPr>
                <w:p w:rsidR="002123F4" w:rsidRPr="004B63C3" w:rsidRDefault="002123F4" w:rsidP="002123F4">
                  <w:pPr>
                    <w:pStyle w:val="NoSpacing"/>
                    <w:rPr>
                      <w:rFonts w:cs="Calibri"/>
                      <w:b/>
                      <w:bCs/>
                    </w:rPr>
                  </w:pPr>
                </w:p>
              </w:tc>
              <w:tc>
                <w:tcPr>
                  <w:tcW w:w="1416" w:type="dxa"/>
                  <w:tcBorders>
                    <w:top w:val="single" w:sz="4" w:space="0" w:color="auto"/>
                    <w:bottom w:val="single" w:sz="4" w:space="0" w:color="auto"/>
                  </w:tcBorders>
                  <w:vAlign w:val="bottom"/>
                </w:tcPr>
                <w:p w:rsidR="002123F4" w:rsidRPr="004B63C3" w:rsidRDefault="002123F4" w:rsidP="002123F4">
                  <w:pPr>
                    <w:pStyle w:val="NoSpacing"/>
                    <w:rPr>
                      <w:rFonts w:cs="Calibri"/>
                      <w:b/>
                      <w:bCs/>
                    </w:rPr>
                  </w:pPr>
                  <w:r w:rsidRPr="004B63C3">
                    <w:rPr>
                      <w:rFonts w:cs="Calibri"/>
                      <w:b/>
                      <w:bCs/>
                    </w:rPr>
                    <w:t>P</w:t>
                  </w:r>
                </w:p>
              </w:tc>
              <w:tc>
                <w:tcPr>
                  <w:tcW w:w="1416" w:type="dxa"/>
                  <w:tcBorders>
                    <w:top w:val="single" w:sz="4" w:space="0" w:color="auto"/>
                    <w:bottom w:val="single" w:sz="4" w:space="0" w:color="auto"/>
                  </w:tcBorders>
                  <w:vAlign w:val="bottom"/>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512"/>
              </w:trPr>
              <w:tc>
                <w:tcPr>
                  <w:tcW w:w="4497" w:type="dxa"/>
                  <w:tcBorders>
                    <w:top w:val="single" w:sz="4" w:space="0" w:color="auto"/>
                  </w:tcBorders>
                </w:tcPr>
                <w:p w:rsidR="002123F4" w:rsidRPr="004B63C3" w:rsidRDefault="002123F4" w:rsidP="002123F4">
                  <w:pPr>
                    <w:pStyle w:val="NoSpacing"/>
                    <w:rPr>
                      <w:rFonts w:cs="Calibri"/>
                    </w:rPr>
                  </w:pPr>
                  <w:r w:rsidRPr="004B63C3">
                    <w:rPr>
                      <w:rFonts w:cs="Calibri"/>
                    </w:rPr>
                    <w:t>Adjustments recognized in the year in relation to the tax of prior years</w:t>
                  </w:r>
                </w:p>
              </w:tc>
              <w:tc>
                <w:tcPr>
                  <w:tcW w:w="1416" w:type="dxa"/>
                  <w:tcBorders>
                    <w:top w:val="single" w:sz="4" w:space="0" w:color="auto"/>
                  </w:tcBorders>
                </w:tcPr>
                <w:p w:rsidR="002123F4" w:rsidRPr="004B63C3" w:rsidRDefault="002123F4" w:rsidP="002123F4">
                  <w:pPr>
                    <w:pStyle w:val="NoSpacing"/>
                    <w:rPr>
                      <w:rFonts w:cs="Calibri"/>
                    </w:rPr>
                  </w:pPr>
                </w:p>
              </w:tc>
              <w:tc>
                <w:tcPr>
                  <w:tcW w:w="1416" w:type="dxa"/>
                  <w:tcBorders>
                    <w:top w:val="single" w:sz="4" w:space="0" w:color="auto"/>
                  </w:tcBorders>
                </w:tcPr>
                <w:p w:rsidR="002123F4" w:rsidRPr="004B63C3" w:rsidRDefault="002123F4" w:rsidP="002123F4">
                  <w:pPr>
                    <w:pStyle w:val="NoSpacing"/>
                    <w:rPr>
                      <w:rFonts w:cs="Calibri"/>
                    </w:rPr>
                  </w:pPr>
                </w:p>
              </w:tc>
              <w:tc>
                <w:tcPr>
                  <w:tcW w:w="1416" w:type="dxa"/>
                  <w:tcBorders>
                    <w:top w:val="single" w:sz="4" w:space="0" w:color="auto"/>
                  </w:tcBorders>
                </w:tcPr>
                <w:p w:rsidR="002123F4" w:rsidRPr="004B63C3" w:rsidRDefault="002123F4" w:rsidP="002123F4">
                  <w:pPr>
                    <w:pStyle w:val="NoSpacing"/>
                    <w:rPr>
                      <w:rFonts w:cs="Calibri"/>
                    </w:rPr>
                  </w:pPr>
                </w:p>
              </w:tc>
            </w:tr>
            <w:tr w:rsidR="002123F4" w:rsidRPr="004B63C3" w:rsidTr="002123F4">
              <w:trPr>
                <w:trHeight w:val="297"/>
              </w:trPr>
              <w:tc>
                <w:tcPr>
                  <w:tcW w:w="4497" w:type="dxa"/>
                  <w:tcBorders>
                    <w:bottom w:val="single" w:sz="4" w:space="0" w:color="auto"/>
                  </w:tcBorders>
                </w:tcPr>
                <w:p w:rsidR="002123F4" w:rsidRPr="004B63C3" w:rsidRDefault="002123F4" w:rsidP="002123F4">
                  <w:pPr>
                    <w:pStyle w:val="NoSpacing"/>
                    <w:rPr>
                      <w:rFonts w:cs="Calibri"/>
                    </w:rPr>
                  </w:pPr>
                  <w:r w:rsidRPr="004B63C3">
                    <w:rPr>
                      <w:rFonts w:cs="Calibri"/>
                    </w:rPr>
                    <w:t>Effects of deferred tax</w:t>
                  </w:r>
                </w:p>
              </w:tc>
              <w:tc>
                <w:tcPr>
                  <w:tcW w:w="1416" w:type="dxa"/>
                  <w:tcBorders>
                    <w:bottom w:val="single" w:sz="4" w:space="0" w:color="auto"/>
                  </w:tcBorders>
                </w:tcPr>
                <w:p w:rsidR="002123F4" w:rsidRPr="004B63C3" w:rsidRDefault="002123F4" w:rsidP="002123F4">
                  <w:pPr>
                    <w:pStyle w:val="NoSpacing"/>
                    <w:rPr>
                      <w:rFonts w:cs="Calibri"/>
                    </w:rPr>
                  </w:pPr>
                </w:p>
              </w:tc>
              <w:tc>
                <w:tcPr>
                  <w:tcW w:w="1416" w:type="dxa"/>
                  <w:tcBorders>
                    <w:bottom w:val="single" w:sz="4" w:space="0" w:color="auto"/>
                  </w:tcBorders>
                </w:tcPr>
                <w:p w:rsidR="002123F4" w:rsidRPr="004B63C3" w:rsidRDefault="002123F4" w:rsidP="002123F4">
                  <w:pPr>
                    <w:pStyle w:val="NoSpacing"/>
                    <w:rPr>
                      <w:rFonts w:cs="Calibri"/>
                    </w:rPr>
                  </w:pPr>
                </w:p>
              </w:tc>
              <w:tc>
                <w:tcPr>
                  <w:tcW w:w="1416" w:type="dxa"/>
                  <w:tcBorders>
                    <w:bottom w:val="single" w:sz="4" w:space="0" w:color="auto"/>
                  </w:tcBorders>
                </w:tcPr>
                <w:p w:rsidR="002123F4" w:rsidRPr="004B63C3" w:rsidRDefault="002123F4" w:rsidP="002123F4">
                  <w:pPr>
                    <w:pStyle w:val="NoSpacing"/>
                    <w:rPr>
                      <w:rFonts w:cs="Calibri"/>
                    </w:rPr>
                  </w:pPr>
                </w:p>
              </w:tc>
            </w:tr>
            <w:tr w:rsidR="002123F4" w:rsidRPr="004B63C3" w:rsidTr="002123F4">
              <w:trPr>
                <w:trHeight w:val="389"/>
              </w:trPr>
              <w:tc>
                <w:tcPr>
                  <w:tcW w:w="4497" w:type="dxa"/>
                  <w:tcBorders>
                    <w:top w:val="single" w:sz="4" w:space="0" w:color="auto"/>
                    <w:bottom w:val="double" w:sz="6" w:space="0" w:color="auto"/>
                  </w:tcBorders>
                </w:tcPr>
                <w:p w:rsidR="002123F4" w:rsidRPr="004B63C3" w:rsidRDefault="002123F4" w:rsidP="002123F4">
                  <w:pPr>
                    <w:pStyle w:val="NoSpacing"/>
                    <w:rPr>
                      <w:rFonts w:cs="Calibri"/>
                    </w:rPr>
                  </w:pPr>
                </w:p>
              </w:tc>
              <w:tc>
                <w:tcPr>
                  <w:tcW w:w="1416" w:type="dxa"/>
                  <w:tcBorders>
                    <w:top w:val="single" w:sz="4" w:space="0" w:color="auto"/>
                    <w:bottom w:val="double" w:sz="6" w:space="0" w:color="auto"/>
                  </w:tcBorders>
                </w:tcPr>
                <w:p w:rsidR="002123F4" w:rsidRPr="004B63C3" w:rsidRDefault="002123F4" w:rsidP="002123F4">
                  <w:pPr>
                    <w:pStyle w:val="NoSpacing"/>
                    <w:rPr>
                      <w:rFonts w:cs="Calibri"/>
                      <w:b/>
                    </w:rPr>
                  </w:pPr>
                </w:p>
              </w:tc>
              <w:tc>
                <w:tcPr>
                  <w:tcW w:w="1416" w:type="dxa"/>
                  <w:tcBorders>
                    <w:top w:val="single" w:sz="4" w:space="0" w:color="auto"/>
                    <w:bottom w:val="double" w:sz="6" w:space="0" w:color="auto"/>
                  </w:tcBorders>
                </w:tcPr>
                <w:p w:rsidR="002123F4" w:rsidRPr="004B63C3" w:rsidRDefault="002123F4" w:rsidP="002123F4">
                  <w:pPr>
                    <w:pStyle w:val="NoSpacing"/>
                    <w:rPr>
                      <w:rFonts w:cs="Calibri"/>
                      <w:b/>
                    </w:rPr>
                  </w:pPr>
                  <w:r w:rsidRPr="004B63C3">
                    <w:rPr>
                      <w:rFonts w:cs="Calibri"/>
                      <w:b/>
                    </w:rPr>
                    <w:t>P</w:t>
                  </w:r>
                </w:p>
              </w:tc>
              <w:tc>
                <w:tcPr>
                  <w:tcW w:w="1416" w:type="dxa"/>
                  <w:tcBorders>
                    <w:top w:val="single" w:sz="4" w:space="0" w:color="auto"/>
                    <w:bottom w:val="double" w:sz="6" w:space="0" w:color="auto"/>
                  </w:tcBorders>
                </w:tcPr>
                <w:p w:rsidR="002123F4" w:rsidRPr="004B63C3" w:rsidRDefault="002123F4" w:rsidP="002123F4">
                  <w:pPr>
                    <w:pStyle w:val="NoSpacing"/>
                    <w:rPr>
                      <w:rFonts w:cs="Calibri"/>
                    </w:rPr>
                  </w:pPr>
                  <w:r w:rsidRPr="004B63C3">
                    <w:rPr>
                      <w:rFonts w:cs="Calibri"/>
                    </w:rPr>
                    <w:t>P</w:t>
                  </w:r>
                </w:p>
              </w:tc>
            </w:tr>
          </w:tbl>
          <w:p w:rsidR="002123F4" w:rsidRPr="004B63C3" w:rsidRDefault="002123F4" w:rsidP="00F96C06">
            <w:pPr>
              <w:pStyle w:val="NoSpacing"/>
              <w:spacing w:before="240" w:after="240"/>
              <w:ind w:left="720"/>
              <w:rPr>
                <w:rFonts w:cs="Calibri"/>
              </w:rPr>
            </w:pPr>
            <w:r w:rsidRPr="004B63C3">
              <w:rPr>
                <w:rFonts w:cs="Calibri"/>
                <w:color w:val="FF0000"/>
              </w:rPr>
              <w:t>[</w:t>
            </w:r>
            <w:r w:rsidRPr="004B63C3">
              <w:rPr>
                <w:rFonts w:cs="Calibri"/>
                <w:i/>
                <w:color w:val="FF0000"/>
                <w:u w:val="single"/>
              </w:rPr>
              <w:t>If Client has discontinued operations</w:t>
            </w:r>
            <w:r w:rsidRPr="004B63C3">
              <w:rPr>
                <w:rFonts w:cs="Calibri"/>
                <w:color w:val="FF0000"/>
              </w:rPr>
              <w:t xml:space="preserve">] </w:t>
            </w:r>
            <w:r w:rsidRPr="004B63C3">
              <w:rPr>
                <w:rFonts w:cs="Calibri"/>
              </w:rPr>
              <w:t>Attributable to:</w:t>
            </w:r>
          </w:p>
          <w:tbl>
            <w:tblPr>
              <w:tblW w:w="8766" w:type="dxa"/>
              <w:tblInd w:w="828" w:type="dxa"/>
              <w:tblLayout w:type="fixed"/>
              <w:tblLook w:val="0000" w:firstRow="0" w:lastRow="0" w:firstColumn="0" w:lastColumn="0" w:noHBand="0" w:noVBand="0"/>
            </w:tblPr>
            <w:tblGrid>
              <w:gridCol w:w="5378"/>
              <w:gridCol w:w="1694"/>
              <w:gridCol w:w="1694"/>
            </w:tblGrid>
            <w:tr w:rsidR="002123F4" w:rsidRPr="004B63C3" w:rsidTr="002123F4">
              <w:trPr>
                <w:trHeight w:val="296"/>
              </w:trPr>
              <w:tc>
                <w:tcPr>
                  <w:tcW w:w="5378" w:type="dxa"/>
                  <w:tcBorders>
                    <w:top w:val="single" w:sz="4" w:space="0" w:color="auto"/>
                    <w:bottom w:val="single" w:sz="4" w:space="0" w:color="auto"/>
                  </w:tcBorders>
                </w:tcPr>
                <w:p w:rsidR="002123F4" w:rsidRPr="004B63C3" w:rsidRDefault="002123F4" w:rsidP="002123F4">
                  <w:pPr>
                    <w:pStyle w:val="NoSpacing"/>
                    <w:rPr>
                      <w:rFonts w:cs="Calibri"/>
                    </w:rPr>
                  </w:pPr>
                </w:p>
              </w:tc>
              <w:tc>
                <w:tcPr>
                  <w:tcW w:w="1694" w:type="dxa"/>
                  <w:tcBorders>
                    <w:top w:val="single" w:sz="4" w:space="0" w:color="auto"/>
                    <w:bottom w:val="single" w:sz="4" w:space="0" w:color="auto"/>
                  </w:tcBorders>
                </w:tcPr>
                <w:p w:rsidR="002123F4" w:rsidRPr="004B63C3" w:rsidRDefault="00D52F38" w:rsidP="002123F4">
                  <w:pPr>
                    <w:pStyle w:val="NoSpacing"/>
                    <w:rPr>
                      <w:rFonts w:cs="Calibri"/>
                      <w:b/>
                    </w:rPr>
                  </w:pPr>
                  <w:r w:rsidRPr="004B63C3">
                    <w:rPr>
                      <w:rFonts w:cs="Calibri"/>
                      <w:b/>
                    </w:rPr>
                    <w:t>2013</w:t>
                  </w:r>
                </w:p>
              </w:tc>
              <w:tc>
                <w:tcPr>
                  <w:tcW w:w="1694" w:type="dxa"/>
                  <w:tcBorders>
                    <w:top w:val="single" w:sz="4" w:space="0" w:color="auto"/>
                    <w:bottom w:val="single" w:sz="4" w:space="0" w:color="auto"/>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60"/>
              </w:trPr>
              <w:tc>
                <w:tcPr>
                  <w:tcW w:w="5378" w:type="dxa"/>
                  <w:tcBorders>
                    <w:top w:val="single" w:sz="4" w:space="0" w:color="auto"/>
                  </w:tcBorders>
                </w:tcPr>
                <w:p w:rsidR="002123F4" w:rsidRPr="004B63C3" w:rsidRDefault="002123F4" w:rsidP="002123F4">
                  <w:pPr>
                    <w:pStyle w:val="NoSpacing"/>
                    <w:rPr>
                      <w:rFonts w:cs="Calibri"/>
                    </w:rPr>
                  </w:pPr>
                  <w:r w:rsidRPr="004B63C3">
                    <w:rPr>
                      <w:rFonts w:cs="Calibri"/>
                    </w:rPr>
                    <w:t>Continuing operations</w:t>
                  </w:r>
                </w:p>
              </w:tc>
              <w:tc>
                <w:tcPr>
                  <w:tcW w:w="1694" w:type="dxa"/>
                  <w:tcBorders>
                    <w:top w:val="single" w:sz="4" w:space="0" w:color="auto"/>
                  </w:tcBorders>
                  <w:vAlign w:val="bottom"/>
                </w:tcPr>
                <w:p w:rsidR="002123F4" w:rsidRPr="004B63C3" w:rsidRDefault="002123F4" w:rsidP="002123F4">
                  <w:pPr>
                    <w:pStyle w:val="NoSpacing"/>
                    <w:rPr>
                      <w:rFonts w:cs="Calibri"/>
                      <w:b/>
                      <w:bCs/>
                    </w:rPr>
                  </w:pPr>
                  <w:r w:rsidRPr="004B63C3">
                    <w:rPr>
                      <w:rFonts w:cs="Calibri"/>
                      <w:b/>
                      <w:bCs/>
                    </w:rPr>
                    <w:t>P</w:t>
                  </w:r>
                </w:p>
              </w:tc>
              <w:tc>
                <w:tcPr>
                  <w:tcW w:w="1694" w:type="dxa"/>
                  <w:tcBorders>
                    <w:top w:val="single" w:sz="4" w:space="0" w:color="auto"/>
                  </w:tcBorders>
                  <w:vAlign w:val="bottom"/>
                </w:tcPr>
                <w:p w:rsidR="002123F4" w:rsidRPr="004B63C3" w:rsidRDefault="002123F4" w:rsidP="002123F4">
                  <w:pPr>
                    <w:pStyle w:val="NoSpacing"/>
                    <w:rPr>
                      <w:rFonts w:cs="Calibri"/>
                    </w:rPr>
                  </w:pPr>
                  <w:r w:rsidRPr="004B63C3">
                    <w:rPr>
                      <w:rFonts w:cs="Calibri"/>
                    </w:rPr>
                    <w:t>P</w:t>
                  </w:r>
                </w:p>
              </w:tc>
            </w:tr>
            <w:tr w:rsidR="002123F4" w:rsidRPr="004B63C3" w:rsidTr="002123F4">
              <w:trPr>
                <w:trHeight w:val="236"/>
              </w:trPr>
              <w:tc>
                <w:tcPr>
                  <w:tcW w:w="5378" w:type="dxa"/>
                  <w:tcBorders>
                    <w:bottom w:val="single" w:sz="4" w:space="0" w:color="auto"/>
                  </w:tcBorders>
                </w:tcPr>
                <w:p w:rsidR="002123F4" w:rsidRPr="004B63C3" w:rsidRDefault="002123F4" w:rsidP="002123F4">
                  <w:pPr>
                    <w:pStyle w:val="NoSpacing"/>
                    <w:rPr>
                      <w:rFonts w:cs="Calibri"/>
                    </w:rPr>
                  </w:pPr>
                  <w:r w:rsidRPr="004B63C3">
                    <w:rPr>
                      <w:rFonts w:cs="Calibri"/>
                    </w:rPr>
                    <w:t>Discontinued operations</w:t>
                  </w:r>
                </w:p>
              </w:tc>
              <w:tc>
                <w:tcPr>
                  <w:tcW w:w="1694" w:type="dxa"/>
                  <w:tcBorders>
                    <w:bottom w:val="single" w:sz="4" w:space="0" w:color="auto"/>
                  </w:tcBorders>
                </w:tcPr>
                <w:p w:rsidR="002123F4" w:rsidRPr="004B63C3" w:rsidRDefault="002123F4" w:rsidP="002123F4">
                  <w:pPr>
                    <w:pStyle w:val="NoSpacing"/>
                    <w:rPr>
                      <w:rFonts w:cs="Calibri"/>
                    </w:rPr>
                  </w:pPr>
                </w:p>
              </w:tc>
              <w:tc>
                <w:tcPr>
                  <w:tcW w:w="1694" w:type="dxa"/>
                  <w:tcBorders>
                    <w:bottom w:val="single" w:sz="4" w:space="0" w:color="auto"/>
                  </w:tcBorders>
                </w:tcPr>
                <w:p w:rsidR="002123F4" w:rsidRPr="004B63C3" w:rsidRDefault="002123F4" w:rsidP="002123F4">
                  <w:pPr>
                    <w:pStyle w:val="NoSpacing"/>
                    <w:rPr>
                      <w:rFonts w:cs="Calibri"/>
                    </w:rPr>
                  </w:pPr>
                </w:p>
              </w:tc>
            </w:tr>
            <w:tr w:rsidR="002123F4" w:rsidRPr="004B63C3" w:rsidTr="002123F4">
              <w:trPr>
                <w:trHeight w:val="378"/>
              </w:trPr>
              <w:tc>
                <w:tcPr>
                  <w:tcW w:w="5378" w:type="dxa"/>
                  <w:tcBorders>
                    <w:top w:val="single" w:sz="4" w:space="0" w:color="auto"/>
                    <w:bottom w:val="double" w:sz="6" w:space="0" w:color="auto"/>
                  </w:tcBorders>
                </w:tcPr>
                <w:p w:rsidR="002123F4" w:rsidRPr="004B63C3" w:rsidRDefault="002123F4" w:rsidP="002123F4">
                  <w:pPr>
                    <w:pStyle w:val="NoSpacing"/>
                    <w:rPr>
                      <w:rFonts w:cs="Calibri"/>
                    </w:rPr>
                  </w:pPr>
                </w:p>
              </w:tc>
              <w:tc>
                <w:tcPr>
                  <w:tcW w:w="1694" w:type="dxa"/>
                  <w:tcBorders>
                    <w:top w:val="single" w:sz="4" w:space="0" w:color="auto"/>
                    <w:bottom w:val="double" w:sz="6" w:space="0" w:color="auto"/>
                  </w:tcBorders>
                </w:tcPr>
                <w:p w:rsidR="002123F4" w:rsidRPr="004B63C3" w:rsidRDefault="002123F4" w:rsidP="002123F4">
                  <w:pPr>
                    <w:pStyle w:val="NoSpacing"/>
                    <w:rPr>
                      <w:rFonts w:cs="Calibri"/>
                      <w:b/>
                    </w:rPr>
                  </w:pPr>
                  <w:r w:rsidRPr="004B63C3">
                    <w:rPr>
                      <w:rFonts w:cs="Calibri"/>
                      <w:b/>
                    </w:rPr>
                    <w:t>P</w:t>
                  </w:r>
                </w:p>
              </w:tc>
              <w:tc>
                <w:tcPr>
                  <w:tcW w:w="1694" w:type="dxa"/>
                  <w:tcBorders>
                    <w:top w:val="single" w:sz="4" w:space="0" w:color="auto"/>
                    <w:bottom w:val="double" w:sz="6" w:space="0" w:color="auto"/>
                  </w:tcBorders>
                </w:tcPr>
                <w:p w:rsidR="002123F4" w:rsidRPr="004B63C3" w:rsidRDefault="002123F4" w:rsidP="002123F4">
                  <w:pPr>
                    <w:pStyle w:val="NoSpacing"/>
                    <w:rPr>
                      <w:rFonts w:cs="Calibri"/>
                    </w:rPr>
                  </w:pPr>
                  <w:r w:rsidRPr="004B63C3">
                    <w:rPr>
                      <w:rFonts w:cs="Calibri"/>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D965F7" w:rsidP="002123F4">
            <w:pPr>
              <w:rPr>
                <w:rFonts w:ascii="Calibri" w:hAnsi="Calibri" w:cs="Calibri"/>
                <w:b/>
                <w:bCs/>
                <w:color w:val="000000"/>
              </w:rPr>
            </w:pPr>
            <w:r>
              <w:rPr>
                <w:rFonts w:ascii="Calibri" w:hAnsi="Calibri" w:cs="Calibri"/>
                <w:noProof/>
                <w:color w:val="000000"/>
              </w:rPr>
              <w:pict>
                <v:shape id="_x0000_s1071" type="#_x0000_t202" style="position:absolute;margin-left:-1.85pt;margin-top:117.55pt;width:54.75pt;height:32.85pt;z-index:31;mso-position-horizontal-relative:text;mso-position-vertical-relative:text" fillcolor="#fabf8f" strokecolor="#f2f2f2" strokeweight="3pt">
                  <v:shadow on="t" type="perspective" color="#974706" opacity=".5" offset="1pt" offset2="-1pt"/>
                  <v:textbox style="mso-next-textbox:#_x0000_s1071">
                    <w:txbxContent>
                      <w:p w:rsidR="00B86B00" w:rsidRPr="008C1F92" w:rsidRDefault="00B86B00" w:rsidP="00547758">
                        <w:pPr>
                          <w:rPr>
                            <w:rFonts w:ascii="Garamond" w:hAnsi="Garamond"/>
                            <w:sz w:val="20"/>
                            <w:szCs w:val="20"/>
                          </w:rPr>
                        </w:pPr>
                        <w:r>
                          <w:rPr>
                            <w:rFonts w:ascii="Garamond" w:hAnsi="Garamond"/>
                            <w:sz w:val="20"/>
                            <w:szCs w:val="20"/>
                          </w:rPr>
                          <w:t>If client has discontinued operations</w:t>
                        </w:r>
                      </w:p>
                    </w:txbxContent>
                  </v:textbox>
                </v:shape>
              </w:pict>
            </w: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pStyle w:val="BodyTextIndent"/>
              <w:spacing w:before="240" w:after="240"/>
              <w:ind w:left="720"/>
              <w:rPr>
                <w:rFonts w:ascii="Calibri" w:hAnsi="Calibri" w:cs="Calibri"/>
                <w:color w:val="000000"/>
                <w:sz w:val="22"/>
                <w:szCs w:val="22"/>
              </w:rPr>
            </w:pPr>
            <w:r w:rsidRPr="004B63C3">
              <w:rPr>
                <w:rFonts w:ascii="Calibri" w:hAnsi="Calibri" w:cs="Calibri"/>
                <w:color w:val="000000"/>
                <w:sz w:val="22"/>
                <w:szCs w:val="22"/>
              </w:rPr>
              <w:t xml:space="preserve">A numerical reconciliation between tax expense (benefit) and the product of accounting profit (loss) multiplied by </w:t>
            </w:r>
            <w:r w:rsidRPr="004B63C3">
              <w:rPr>
                <w:rFonts w:ascii="Calibri" w:hAnsi="Calibri" w:cs="Calibri"/>
                <w:sz w:val="22"/>
                <w:szCs w:val="22"/>
              </w:rPr>
              <w:t xml:space="preserve">30% in </w:t>
            </w:r>
            <w:r w:rsidR="00D52F38" w:rsidRPr="004B63C3">
              <w:rPr>
                <w:rFonts w:ascii="Calibri" w:hAnsi="Calibri" w:cs="Calibri"/>
                <w:sz w:val="22"/>
                <w:szCs w:val="22"/>
              </w:rPr>
              <w:t>2013</w:t>
            </w:r>
            <w:r w:rsidRPr="004B63C3">
              <w:rPr>
                <w:rFonts w:ascii="Calibri" w:hAnsi="Calibri" w:cs="Calibri"/>
                <w:sz w:val="22"/>
                <w:szCs w:val="22"/>
              </w:rPr>
              <w:t xml:space="preserve"> and </w:t>
            </w:r>
            <w:r w:rsidR="00D52F38" w:rsidRPr="004B63C3">
              <w:rPr>
                <w:rFonts w:ascii="Calibri" w:hAnsi="Calibri" w:cs="Calibri"/>
                <w:sz w:val="22"/>
                <w:szCs w:val="22"/>
              </w:rPr>
              <w:t>2012</w:t>
            </w:r>
            <w:r w:rsidRPr="004B63C3">
              <w:rPr>
                <w:rFonts w:ascii="Calibri" w:hAnsi="Calibri" w:cs="Calibri"/>
                <w:sz w:val="22"/>
                <w:szCs w:val="22"/>
              </w:rPr>
              <w:t xml:space="preserve"> follows</w:t>
            </w:r>
            <w:r w:rsidRPr="004B63C3">
              <w:rPr>
                <w:rFonts w:ascii="Calibri" w:hAnsi="Calibri" w:cs="Calibri"/>
                <w:color w:val="000000"/>
                <w:sz w:val="22"/>
                <w:szCs w:val="22"/>
              </w:rPr>
              <w:t>:</w:t>
            </w:r>
          </w:p>
          <w:tbl>
            <w:tblPr>
              <w:tblW w:w="877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2"/>
              <w:gridCol w:w="1695"/>
              <w:gridCol w:w="1695"/>
            </w:tblGrid>
            <w:tr w:rsidR="002123F4" w:rsidRPr="004B63C3" w:rsidTr="002123F4">
              <w:trPr>
                <w:trHeight w:val="389"/>
              </w:trPr>
              <w:tc>
                <w:tcPr>
                  <w:tcW w:w="5382" w:type="dxa"/>
                  <w:tcBorders>
                    <w:left w:val="nil"/>
                    <w:bottom w:val="single" w:sz="4" w:space="0" w:color="auto"/>
                    <w:right w:val="nil"/>
                  </w:tcBorders>
                </w:tcPr>
                <w:p w:rsidR="002123F4" w:rsidRPr="004B63C3" w:rsidRDefault="002123F4" w:rsidP="002123F4">
                  <w:pPr>
                    <w:pStyle w:val="NoSpacing"/>
                    <w:rPr>
                      <w:rFonts w:cs="Calibri"/>
                    </w:rPr>
                  </w:pPr>
                </w:p>
              </w:tc>
              <w:tc>
                <w:tcPr>
                  <w:tcW w:w="1695" w:type="dxa"/>
                  <w:tcBorders>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695" w:type="dxa"/>
                  <w:tcBorders>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77"/>
              </w:trPr>
              <w:tc>
                <w:tcPr>
                  <w:tcW w:w="5382" w:type="dxa"/>
                  <w:tcBorders>
                    <w:left w:val="nil"/>
                    <w:bottom w:val="double" w:sz="4" w:space="0" w:color="auto"/>
                    <w:right w:val="nil"/>
                  </w:tcBorders>
                </w:tcPr>
                <w:p w:rsidR="002123F4" w:rsidRPr="004B63C3" w:rsidRDefault="002123F4" w:rsidP="002123F4">
                  <w:pPr>
                    <w:pStyle w:val="NoSpacing"/>
                    <w:rPr>
                      <w:rFonts w:cs="Calibri"/>
                    </w:rPr>
                  </w:pPr>
                  <w:r w:rsidRPr="004B63C3">
                    <w:rPr>
                      <w:rFonts w:cs="Calibri"/>
                    </w:rPr>
                    <w:t xml:space="preserve">Accounting </w:t>
                  </w:r>
                  <w:r w:rsidRPr="004B63C3">
                    <w:rPr>
                      <w:rFonts w:cs="Calibri"/>
                      <w:highlight w:val="yellow"/>
                    </w:rPr>
                    <w:t>profit(loss</w:t>
                  </w:r>
                  <w:r w:rsidRPr="004B63C3">
                    <w:rPr>
                      <w:rFonts w:cs="Calibri"/>
                    </w:rPr>
                    <w:t>)</w:t>
                  </w:r>
                </w:p>
              </w:tc>
              <w:tc>
                <w:tcPr>
                  <w:tcW w:w="1695" w:type="dxa"/>
                  <w:tcBorders>
                    <w:left w:val="nil"/>
                    <w:bottom w:val="double" w:sz="4" w:space="0" w:color="auto"/>
                    <w:right w:val="nil"/>
                  </w:tcBorders>
                </w:tcPr>
                <w:p w:rsidR="002123F4" w:rsidRPr="004B63C3" w:rsidRDefault="002123F4" w:rsidP="002123F4">
                  <w:pPr>
                    <w:pStyle w:val="NoSpacing"/>
                    <w:rPr>
                      <w:rFonts w:cs="Calibri"/>
                    </w:rPr>
                  </w:pPr>
                  <w:r w:rsidRPr="004B63C3">
                    <w:rPr>
                      <w:rFonts w:cs="Calibri"/>
                    </w:rPr>
                    <w:t>P</w:t>
                  </w:r>
                </w:p>
              </w:tc>
              <w:tc>
                <w:tcPr>
                  <w:tcW w:w="1695" w:type="dxa"/>
                  <w:tcBorders>
                    <w:left w:val="nil"/>
                    <w:bottom w:val="double" w:sz="4" w:space="0" w:color="auto"/>
                    <w:right w:val="nil"/>
                  </w:tcBorders>
                </w:tcPr>
                <w:p w:rsidR="002123F4" w:rsidRPr="004B63C3" w:rsidRDefault="002123F4" w:rsidP="002123F4">
                  <w:pPr>
                    <w:pStyle w:val="NoSpacing"/>
                    <w:rPr>
                      <w:rFonts w:cs="Calibri"/>
                      <w:bCs/>
                    </w:rPr>
                  </w:pPr>
                  <w:r w:rsidRPr="004B63C3">
                    <w:rPr>
                      <w:rFonts w:cs="Calibri"/>
                      <w:bCs/>
                    </w:rPr>
                    <w:t>P</w:t>
                  </w:r>
                </w:p>
              </w:tc>
            </w:tr>
            <w:tr w:rsidR="002123F4" w:rsidRPr="004B63C3" w:rsidTr="002123F4">
              <w:trPr>
                <w:trHeight w:val="304"/>
              </w:trPr>
              <w:tc>
                <w:tcPr>
                  <w:tcW w:w="5382" w:type="dxa"/>
                  <w:tcBorders>
                    <w:top w:val="double" w:sz="4" w:space="0" w:color="auto"/>
                    <w:left w:val="nil"/>
                    <w:bottom w:val="nil"/>
                    <w:right w:val="nil"/>
                  </w:tcBorders>
                </w:tcPr>
                <w:p w:rsidR="002123F4" w:rsidRPr="004B63C3" w:rsidRDefault="002123F4" w:rsidP="002123F4">
                  <w:pPr>
                    <w:pStyle w:val="NoSpacing"/>
                    <w:rPr>
                      <w:rFonts w:cs="Calibri"/>
                    </w:rPr>
                  </w:pPr>
                  <w:r w:rsidRPr="004B63C3">
                    <w:rPr>
                      <w:rFonts w:cs="Calibri"/>
                    </w:rPr>
                    <w:t xml:space="preserve">Tax expense (benefit) at 30% </w:t>
                  </w:r>
                </w:p>
              </w:tc>
              <w:tc>
                <w:tcPr>
                  <w:tcW w:w="1695" w:type="dxa"/>
                  <w:tcBorders>
                    <w:top w:val="double" w:sz="4" w:space="0" w:color="auto"/>
                    <w:left w:val="nil"/>
                    <w:bottom w:val="nil"/>
                    <w:right w:val="nil"/>
                  </w:tcBorders>
                </w:tcPr>
                <w:p w:rsidR="002123F4" w:rsidRPr="004B63C3" w:rsidRDefault="002123F4" w:rsidP="002123F4">
                  <w:pPr>
                    <w:pStyle w:val="NoSpacing"/>
                    <w:rPr>
                      <w:rFonts w:cs="Calibri"/>
                    </w:rPr>
                  </w:pPr>
                </w:p>
              </w:tc>
              <w:tc>
                <w:tcPr>
                  <w:tcW w:w="1695" w:type="dxa"/>
                  <w:tcBorders>
                    <w:top w:val="double" w:sz="4" w:space="0" w:color="auto"/>
                    <w:left w:val="nil"/>
                    <w:bottom w:val="nil"/>
                    <w:right w:val="nil"/>
                  </w:tcBorders>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Tax effect of expenses that are not deductible:</w:t>
                  </w:r>
                </w:p>
              </w:tc>
              <w:tc>
                <w:tcPr>
                  <w:tcW w:w="1695" w:type="dxa"/>
                  <w:tcBorders>
                    <w:top w:val="nil"/>
                    <w:left w:val="nil"/>
                    <w:bottom w:val="nil"/>
                    <w:right w:val="nil"/>
                  </w:tcBorders>
                </w:tcPr>
                <w:p w:rsidR="002123F4" w:rsidRPr="004B63C3" w:rsidRDefault="002123F4" w:rsidP="002123F4">
                  <w:pPr>
                    <w:pStyle w:val="NoSpacing"/>
                    <w:rPr>
                      <w:rFonts w:cs="Calibri"/>
                    </w:rPr>
                  </w:pPr>
                </w:p>
              </w:tc>
              <w:tc>
                <w:tcPr>
                  <w:tcW w:w="1695"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Net operating loss carry-over (NOLCO)</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Equity share in net income/loss</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Unrealized foreign exchange gain/loss</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Allowance for loss on investment</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512"/>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Expired/Provision for minimum </w:t>
                  </w:r>
                </w:p>
                <w:p w:rsidR="002123F4" w:rsidRPr="004B63C3" w:rsidRDefault="002123F4" w:rsidP="002123F4">
                  <w:pPr>
                    <w:pStyle w:val="NoSpacing"/>
                    <w:rPr>
                      <w:rFonts w:cs="Calibri"/>
                    </w:rPr>
                  </w:pPr>
                  <w:r w:rsidRPr="004B63C3">
                    <w:rPr>
                      <w:rFonts w:cs="Calibri"/>
                    </w:rPr>
                    <w:t xml:space="preserve">         corporate income tax (MCIT)</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Allowance for doubtful accounts</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Allowance for impairment loss</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Provision for claims</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Accrued retirement cost</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Allowance for inventory obsolescence</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Accrued business taxes</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Non-deductible other expenses</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Tax effect of income that is subject to lower rate:</w:t>
                  </w:r>
                </w:p>
              </w:tc>
              <w:tc>
                <w:tcPr>
                  <w:tcW w:w="1695" w:type="dxa"/>
                  <w:tcBorders>
                    <w:top w:val="nil"/>
                    <w:left w:val="nil"/>
                    <w:bottom w:val="nil"/>
                    <w:right w:val="nil"/>
                  </w:tcBorders>
                  <w:vAlign w:val="bottom"/>
                </w:tcPr>
                <w:p w:rsidR="002123F4" w:rsidRPr="004B63C3" w:rsidRDefault="002123F4" w:rsidP="002123F4">
                  <w:pPr>
                    <w:pStyle w:val="NoSpacing"/>
                    <w:rPr>
                      <w:rFonts w:cs="Calibri"/>
                    </w:rPr>
                  </w:pPr>
                </w:p>
              </w:tc>
              <w:tc>
                <w:tcPr>
                  <w:tcW w:w="1695" w:type="dxa"/>
                  <w:tcBorders>
                    <w:top w:val="nil"/>
                    <w:left w:val="nil"/>
                    <w:bottom w:val="nil"/>
                    <w:right w:val="nil"/>
                  </w:tcBorders>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Income exempt from taxation</w:t>
                  </w:r>
                </w:p>
              </w:tc>
              <w:tc>
                <w:tcPr>
                  <w:tcW w:w="1695" w:type="dxa"/>
                  <w:tcBorders>
                    <w:top w:val="nil"/>
                    <w:left w:val="nil"/>
                    <w:bottom w:val="nil"/>
                    <w:right w:val="nil"/>
                  </w:tcBorders>
                </w:tcPr>
                <w:p w:rsidR="002123F4" w:rsidRPr="004B63C3" w:rsidRDefault="002123F4" w:rsidP="002123F4">
                  <w:pPr>
                    <w:pStyle w:val="NoSpacing"/>
                    <w:rPr>
                      <w:rFonts w:cs="Calibri"/>
                    </w:rPr>
                  </w:pPr>
                </w:p>
              </w:tc>
              <w:tc>
                <w:tcPr>
                  <w:tcW w:w="1695" w:type="dxa"/>
                  <w:tcBorders>
                    <w:top w:val="nil"/>
                    <w:left w:val="nil"/>
                    <w:bottom w:val="nil"/>
                    <w:right w:val="nil"/>
                  </w:tcBorders>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Interest income subject to final tax</w:t>
                  </w:r>
                </w:p>
              </w:tc>
              <w:tc>
                <w:tcPr>
                  <w:tcW w:w="1695" w:type="dxa"/>
                  <w:tcBorders>
                    <w:top w:val="nil"/>
                    <w:left w:val="nil"/>
                    <w:bottom w:val="nil"/>
                    <w:right w:val="nil"/>
                  </w:tcBorders>
                </w:tcPr>
                <w:p w:rsidR="002123F4" w:rsidRPr="004B63C3" w:rsidRDefault="002123F4" w:rsidP="002123F4">
                  <w:pPr>
                    <w:pStyle w:val="NoSpacing"/>
                    <w:rPr>
                      <w:rFonts w:cs="Calibri"/>
                    </w:rPr>
                  </w:pPr>
                </w:p>
              </w:tc>
              <w:tc>
                <w:tcPr>
                  <w:tcW w:w="1695" w:type="dxa"/>
                  <w:tcBorders>
                    <w:top w:val="nil"/>
                    <w:left w:val="nil"/>
                    <w:bottom w:val="nil"/>
                    <w:right w:val="nil"/>
                  </w:tcBorders>
                </w:tcPr>
                <w:p w:rsidR="002123F4" w:rsidRPr="004B63C3" w:rsidRDefault="002123F4" w:rsidP="002123F4">
                  <w:pPr>
                    <w:pStyle w:val="NoSpacing"/>
                    <w:rPr>
                      <w:rFonts w:cs="Calibri"/>
                      <w:bCs/>
                    </w:rPr>
                  </w:pPr>
                </w:p>
              </w:tc>
            </w:tr>
            <w:tr w:rsidR="002123F4" w:rsidRPr="004B63C3" w:rsidTr="002123F4">
              <w:trPr>
                <w:trHeight w:val="256"/>
              </w:trPr>
              <w:tc>
                <w:tcPr>
                  <w:tcW w:w="5382"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 xml:space="preserve">   Effect on deferred tax balances due to the change in income tax rate</w:t>
                  </w:r>
                </w:p>
              </w:tc>
              <w:tc>
                <w:tcPr>
                  <w:tcW w:w="1695" w:type="dxa"/>
                  <w:tcBorders>
                    <w:top w:val="nil"/>
                    <w:left w:val="nil"/>
                    <w:bottom w:val="nil"/>
                    <w:right w:val="nil"/>
                  </w:tcBorders>
                </w:tcPr>
                <w:p w:rsidR="002123F4" w:rsidRPr="004B63C3" w:rsidRDefault="002123F4" w:rsidP="002123F4">
                  <w:pPr>
                    <w:pStyle w:val="NoSpacing"/>
                    <w:rPr>
                      <w:rFonts w:cs="Calibri"/>
                    </w:rPr>
                  </w:pPr>
                </w:p>
              </w:tc>
              <w:tc>
                <w:tcPr>
                  <w:tcW w:w="1695" w:type="dxa"/>
                  <w:tcBorders>
                    <w:top w:val="nil"/>
                    <w:left w:val="nil"/>
                    <w:bottom w:val="nil"/>
                    <w:right w:val="nil"/>
                  </w:tcBorders>
                </w:tcPr>
                <w:p w:rsidR="002123F4" w:rsidRPr="004B63C3" w:rsidRDefault="002123F4" w:rsidP="002123F4">
                  <w:pPr>
                    <w:pStyle w:val="NoSpacing"/>
                    <w:rPr>
                      <w:rFonts w:cs="Calibri"/>
                      <w:bCs/>
                    </w:rPr>
                  </w:pPr>
                </w:p>
              </w:tc>
            </w:tr>
            <w:tr w:rsidR="002123F4" w:rsidRPr="004B63C3" w:rsidTr="002123F4">
              <w:trPr>
                <w:trHeight w:val="377"/>
              </w:trPr>
              <w:tc>
                <w:tcPr>
                  <w:tcW w:w="5382" w:type="dxa"/>
                  <w:tcBorders>
                    <w:left w:val="nil"/>
                    <w:bottom w:val="double" w:sz="6" w:space="0" w:color="auto"/>
                    <w:right w:val="nil"/>
                  </w:tcBorders>
                </w:tcPr>
                <w:p w:rsidR="002123F4" w:rsidRPr="004B63C3" w:rsidRDefault="002123F4" w:rsidP="002123F4">
                  <w:pPr>
                    <w:pStyle w:val="NoSpacing"/>
                    <w:rPr>
                      <w:rFonts w:cs="Calibri"/>
                    </w:rPr>
                  </w:pPr>
                </w:p>
              </w:tc>
              <w:tc>
                <w:tcPr>
                  <w:tcW w:w="1695" w:type="dxa"/>
                  <w:tcBorders>
                    <w:left w:val="nil"/>
                    <w:bottom w:val="double" w:sz="6" w:space="0" w:color="auto"/>
                    <w:right w:val="nil"/>
                  </w:tcBorders>
                </w:tcPr>
                <w:p w:rsidR="002123F4" w:rsidRPr="004B63C3" w:rsidRDefault="002123F4" w:rsidP="002123F4">
                  <w:pPr>
                    <w:pStyle w:val="NoSpacing"/>
                    <w:rPr>
                      <w:rFonts w:cs="Calibri"/>
                    </w:rPr>
                  </w:pPr>
                  <w:r w:rsidRPr="004B63C3">
                    <w:rPr>
                      <w:rFonts w:cs="Calibri"/>
                    </w:rPr>
                    <w:t>P</w:t>
                  </w:r>
                </w:p>
              </w:tc>
              <w:tc>
                <w:tcPr>
                  <w:tcW w:w="1695" w:type="dxa"/>
                  <w:tcBorders>
                    <w:left w:val="nil"/>
                    <w:bottom w:val="double" w:sz="6" w:space="0" w:color="auto"/>
                    <w:right w:val="nil"/>
                  </w:tcBorders>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96C06">
            <w:pPr>
              <w:pStyle w:val="NoSpacing"/>
              <w:spacing w:before="240" w:after="240"/>
              <w:ind w:left="720"/>
              <w:rPr>
                <w:rFonts w:cs="Calibri"/>
              </w:rPr>
            </w:pPr>
            <w:r w:rsidRPr="004B63C3">
              <w:rPr>
                <w:rFonts w:cs="Calibri"/>
              </w:rPr>
              <w:t>Details of NOLCO are as follows:</w:t>
            </w:r>
          </w:p>
          <w:tbl>
            <w:tblPr>
              <w:tblW w:w="8783" w:type="dxa"/>
              <w:tblInd w:w="828" w:type="dxa"/>
              <w:tblLayout w:type="fixed"/>
              <w:tblLook w:val="0000" w:firstRow="0" w:lastRow="0" w:firstColumn="0" w:lastColumn="0" w:noHBand="0" w:noVBand="0"/>
            </w:tblPr>
            <w:tblGrid>
              <w:gridCol w:w="1996"/>
              <w:gridCol w:w="1397"/>
              <w:gridCol w:w="1597"/>
              <w:gridCol w:w="1597"/>
              <w:gridCol w:w="1198"/>
              <w:gridCol w:w="998"/>
            </w:tblGrid>
            <w:tr w:rsidR="002123F4" w:rsidRPr="004B63C3" w:rsidTr="002123F4">
              <w:trPr>
                <w:trHeight w:val="620"/>
              </w:trPr>
              <w:tc>
                <w:tcPr>
                  <w:tcW w:w="1996" w:type="dxa"/>
                  <w:tcBorders>
                    <w:top w:val="single" w:sz="4" w:space="0" w:color="auto"/>
                    <w:bottom w:val="single" w:sz="4" w:space="0" w:color="auto"/>
                  </w:tcBorders>
                  <w:vAlign w:val="center"/>
                </w:tcPr>
                <w:p w:rsidR="002123F4" w:rsidRPr="004B63C3" w:rsidRDefault="002123F4" w:rsidP="002123F4">
                  <w:pPr>
                    <w:pStyle w:val="NoSpacing"/>
                    <w:rPr>
                      <w:rFonts w:cs="Calibri"/>
                      <w:b/>
                      <w:bCs/>
                    </w:rPr>
                  </w:pPr>
                  <w:r w:rsidRPr="004B63C3">
                    <w:rPr>
                      <w:rFonts w:cs="Calibri"/>
                      <w:b/>
                      <w:bCs/>
                    </w:rPr>
                    <w:t>Year of Incurrence</w:t>
                  </w:r>
                </w:p>
              </w:tc>
              <w:tc>
                <w:tcPr>
                  <w:tcW w:w="1397" w:type="dxa"/>
                  <w:tcBorders>
                    <w:top w:val="single" w:sz="4" w:space="0" w:color="auto"/>
                    <w:bottom w:val="single" w:sz="4" w:space="0" w:color="auto"/>
                  </w:tcBorders>
                  <w:vAlign w:val="center"/>
                </w:tcPr>
                <w:p w:rsidR="002123F4" w:rsidRPr="004B63C3" w:rsidRDefault="002123F4" w:rsidP="002123F4">
                  <w:pPr>
                    <w:pStyle w:val="NoSpacing"/>
                    <w:rPr>
                      <w:rFonts w:cs="Calibri"/>
                      <w:b/>
                      <w:bCs/>
                    </w:rPr>
                  </w:pPr>
                  <w:r w:rsidRPr="004B63C3">
                    <w:rPr>
                      <w:rFonts w:cs="Calibri"/>
                      <w:b/>
                      <w:bCs/>
                    </w:rPr>
                    <w:t>Year of Expiry</w:t>
                  </w:r>
                </w:p>
              </w:tc>
              <w:tc>
                <w:tcPr>
                  <w:tcW w:w="1597" w:type="dxa"/>
                  <w:tcBorders>
                    <w:top w:val="single" w:sz="4" w:space="0" w:color="auto"/>
                    <w:bottom w:val="single" w:sz="4" w:space="0" w:color="auto"/>
                  </w:tcBorders>
                  <w:vAlign w:val="center"/>
                </w:tcPr>
                <w:p w:rsidR="002123F4" w:rsidRPr="004B63C3" w:rsidRDefault="00D52F38" w:rsidP="002123F4">
                  <w:pPr>
                    <w:pStyle w:val="NoSpacing"/>
                    <w:rPr>
                      <w:rFonts w:cs="Calibri"/>
                      <w:b/>
                      <w:bCs/>
                    </w:rPr>
                  </w:pPr>
                  <w:r w:rsidRPr="004B63C3">
                    <w:rPr>
                      <w:rFonts w:cs="Calibri"/>
                      <w:b/>
                      <w:bCs/>
                    </w:rPr>
                    <w:t>2012</w:t>
                  </w:r>
                </w:p>
                <w:p w:rsidR="002123F4" w:rsidRPr="004B63C3" w:rsidRDefault="002123F4" w:rsidP="002123F4">
                  <w:pPr>
                    <w:pStyle w:val="NoSpacing"/>
                    <w:rPr>
                      <w:rFonts w:cs="Calibri"/>
                      <w:b/>
                      <w:bCs/>
                    </w:rPr>
                  </w:pPr>
                  <w:r w:rsidRPr="004B63C3">
                    <w:rPr>
                      <w:rFonts w:cs="Calibri"/>
                      <w:b/>
                      <w:bCs/>
                    </w:rPr>
                    <w:t xml:space="preserve">  Balance</w:t>
                  </w:r>
                </w:p>
              </w:tc>
              <w:tc>
                <w:tcPr>
                  <w:tcW w:w="1597" w:type="dxa"/>
                  <w:tcBorders>
                    <w:top w:val="single" w:sz="4" w:space="0" w:color="auto"/>
                    <w:bottom w:val="single" w:sz="4" w:space="0" w:color="auto"/>
                  </w:tcBorders>
                  <w:vAlign w:val="center"/>
                </w:tcPr>
                <w:p w:rsidR="002123F4" w:rsidRPr="004B63C3" w:rsidRDefault="002123F4" w:rsidP="002123F4">
                  <w:pPr>
                    <w:pStyle w:val="NoSpacing"/>
                    <w:rPr>
                      <w:rFonts w:cs="Calibri"/>
                      <w:b/>
                      <w:bCs/>
                    </w:rPr>
                  </w:pPr>
                </w:p>
                <w:p w:rsidR="002123F4" w:rsidRPr="004B63C3" w:rsidRDefault="002123F4" w:rsidP="002123F4">
                  <w:pPr>
                    <w:pStyle w:val="NoSpacing"/>
                    <w:rPr>
                      <w:rFonts w:cs="Calibri"/>
                      <w:b/>
                      <w:bCs/>
                    </w:rPr>
                  </w:pPr>
                  <w:r w:rsidRPr="004B63C3">
                    <w:rPr>
                      <w:rFonts w:cs="Calibri"/>
                      <w:b/>
                      <w:bCs/>
                    </w:rPr>
                    <w:t>Additions</w:t>
                  </w:r>
                </w:p>
              </w:tc>
              <w:tc>
                <w:tcPr>
                  <w:tcW w:w="1198" w:type="dxa"/>
                  <w:tcBorders>
                    <w:top w:val="single" w:sz="4" w:space="0" w:color="auto"/>
                    <w:bottom w:val="single" w:sz="4" w:space="0" w:color="auto"/>
                  </w:tcBorders>
                  <w:vAlign w:val="center"/>
                </w:tcPr>
                <w:p w:rsidR="002123F4" w:rsidRPr="004B63C3" w:rsidRDefault="002123F4" w:rsidP="002123F4">
                  <w:pPr>
                    <w:pStyle w:val="NoSpacing"/>
                    <w:rPr>
                      <w:rFonts w:cs="Calibri"/>
                      <w:b/>
                      <w:bCs/>
                    </w:rPr>
                  </w:pPr>
                </w:p>
                <w:p w:rsidR="002123F4" w:rsidRPr="004B63C3" w:rsidRDefault="002123F4" w:rsidP="002123F4">
                  <w:pPr>
                    <w:pStyle w:val="NoSpacing"/>
                    <w:rPr>
                      <w:rFonts w:cs="Calibri"/>
                      <w:b/>
                      <w:bCs/>
                    </w:rPr>
                  </w:pPr>
                  <w:r w:rsidRPr="004B63C3">
                    <w:rPr>
                      <w:rFonts w:cs="Calibri"/>
                      <w:b/>
                      <w:bCs/>
                    </w:rPr>
                    <w:t>Applied</w:t>
                  </w:r>
                </w:p>
              </w:tc>
              <w:tc>
                <w:tcPr>
                  <w:tcW w:w="998" w:type="dxa"/>
                  <w:tcBorders>
                    <w:top w:val="single" w:sz="4" w:space="0" w:color="auto"/>
                    <w:bottom w:val="single" w:sz="4" w:space="0" w:color="auto"/>
                  </w:tcBorders>
                  <w:vAlign w:val="center"/>
                </w:tcPr>
                <w:p w:rsidR="002123F4" w:rsidRPr="004B63C3" w:rsidRDefault="00D52F38" w:rsidP="002123F4">
                  <w:pPr>
                    <w:pStyle w:val="NoSpacing"/>
                    <w:rPr>
                      <w:rFonts w:cs="Calibri"/>
                      <w:b/>
                      <w:bCs/>
                    </w:rPr>
                  </w:pPr>
                  <w:r w:rsidRPr="004B63C3">
                    <w:rPr>
                      <w:rFonts w:cs="Calibri"/>
                      <w:b/>
                      <w:bCs/>
                    </w:rPr>
                    <w:t>2013</w:t>
                  </w:r>
                  <w:r w:rsidR="002123F4" w:rsidRPr="004B63C3">
                    <w:rPr>
                      <w:rFonts w:cs="Calibri"/>
                      <w:b/>
                      <w:bCs/>
                    </w:rPr>
                    <w:t xml:space="preserve"> Balance</w:t>
                  </w:r>
                </w:p>
              </w:tc>
            </w:tr>
            <w:tr w:rsidR="002123F4" w:rsidRPr="004B63C3" w:rsidTr="002123F4">
              <w:trPr>
                <w:trHeight w:val="250"/>
              </w:trPr>
              <w:tc>
                <w:tcPr>
                  <w:tcW w:w="1996" w:type="dxa"/>
                </w:tcPr>
                <w:p w:rsidR="002123F4" w:rsidRPr="004B63C3" w:rsidRDefault="002123F4" w:rsidP="002123F4">
                  <w:pPr>
                    <w:pStyle w:val="NoSpacing"/>
                    <w:rPr>
                      <w:rFonts w:cs="Calibri"/>
                      <w:b/>
                    </w:rPr>
                  </w:pPr>
                  <w:r w:rsidRPr="004B63C3">
                    <w:rPr>
                      <w:rFonts w:cs="Calibri"/>
                      <w:b/>
                    </w:rPr>
                    <w:t>2006</w:t>
                  </w:r>
                </w:p>
              </w:tc>
              <w:tc>
                <w:tcPr>
                  <w:tcW w:w="1397" w:type="dxa"/>
                </w:tcPr>
                <w:p w:rsidR="002123F4" w:rsidRPr="004B63C3" w:rsidRDefault="00D52F38" w:rsidP="002123F4">
                  <w:pPr>
                    <w:pStyle w:val="NoSpacing"/>
                    <w:rPr>
                      <w:rFonts w:cs="Calibri"/>
                      <w:b/>
                    </w:rPr>
                  </w:pPr>
                  <w:r w:rsidRPr="004B63C3">
                    <w:rPr>
                      <w:rFonts w:cs="Calibri"/>
                      <w:b/>
                    </w:rPr>
                    <w:t>2012</w:t>
                  </w:r>
                </w:p>
              </w:tc>
              <w:tc>
                <w:tcPr>
                  <w:tcW w:w="1597" w:type="dxa"/>
                  <w:vAlign w:val="bottom"/>
                </w:tcPr>
                <w:p w:rsidR="002123F4" w:rsidRPr="004B63C3" w:rsidRDefault="002123F4" w:rsidP="002123F4">
                  <w:pPr>
                    <w:pStyle w:val="NoSpacing"/>
                    <w:rPr>
                      <w:rFonts w:cs="Calibri"/>
                    </w:rPr>
                  </w:pPr>
                </w:p>
              </w:tc>
              <w:tc>
                <w:tcPr>
                  <w:tcW w:w="1597" w:type="dxa"/>
                </w:tcPr>
                <w:p w:rsidR="002123F4" w:rsidRPr="004B63C3" w:rsidRDefault="002123F4" w:rsidP="002123F4">
                  <w:pPr>
                    <w:pStyle w:val="NoSpacing"/>
                    <w:rPr>
                      <w:rFonts w:cs="Calibri"/>
                    </w:rPr>
                  </w:pPr>
                </w:p>
              </w:tc>
              <w:tc>
                <w:tcPr>
                  <w:tcW w:w="1198" w:type="dxa"/>
                </w:tcPr>
                <w:p w:rsidR="002123F4" w:rsidRPr="004B63C3" w:rsidRDefault="002123F4" w:rsidP="002123F4">
                  <w:pPr>
                    <w:pStyle w:val="NoSpacing"/>
                    <w:rPr>
                      <w:rFonts w:cs="Calibri"/>
                    </w:rPr>
                  </w:pPr>
                </w:p>
              </w:tc>
              <w:tc>
                <w:tcPr>
                  <w:tcW w:w="998" w:type="dxa"/>
                  <w:vAlign w:val="bottom"/>
                </w:tcPr>
                <w:p w:rsidR="002123F4" w:rsidRPr="004B63C3" w:rsidRDefault="002123F4" w:rsidP="002123F4">
                  <w:pPr>
                    <w:pStyle w:val="NoSpacing"/>
                    <w:rPr>
                      <w:rFonts w:cs="Calibri"/>
                    </w:rPr>
                  </w:pPr>
                </w:p>
              </w:tc>
            </w:tr>
            <w:tr w:rsidR="002123F4" w:rsidRPr="004B63C3" w:rsidTr="002123F4">
              <w:trPr>
                <w:trHeight w:val="250"/>
              </w:trPr>
              <w:tc>
                <w:tcPr>
                  <w:tcW w:w="1996" w:type="dxa"/>
                </w:tcPr>
                <w:p w:rsidR="002123F4" w:rsidRPr="004B63C3" w:rsidRDefault="002123F4" w:rsidP="002123F4">
                  <w:pPr>
                    <w:pStyle w:val="NoSpacing"/>
                    <w:rPr>
                      <w:rFonts w:cs="Calibri"/>
                      <w:b/>
                    </w:rPr>
                  </w:pPr>
                  <w:r w:rsidRPr="004B63C3">
                    <w:rPr>
                      <w:rFonts w:cs="Calibri"/>
                      <w:b/>
                    </w:rPr>
                    <w:t>2007</w:t>
                  </w:r>
                </w:p>
              </w:tc>
              <w:tc>
                <w:tcPr>
                  <w:tcW w:w="1397" w:type="dxa"/>
                </w:tcPr>
                <w:p w:rsidR="002123F4" w:rsidRPr="004B63C3" w:rsidRDefault="00D52F38" w:rsidP="002123F4">
                  <w:pPr>
                    <w:pStyle w:val="NoSpacing"/>
                    <w:rPr>
                      <w:rFonts w:cs="Calibri"/>
                      <w:b/>
                    </w:rPr>
                  </w:pPr>
                  <w:r w:rsidRPr="004B63C3">
                    <w:rPr>
                      <w:rFonts w:cs="Calibri"/>
                      <w:b/>
                    </w:rPr>
                    <w:t>2013</w:t>
                  </w:r>
                </w:p>
              </w:tc>
              <w:tc>
                <w:tcPr>
                  <w:tcW w:w="1597" w:type="dxa"/>
                  <w:vAlign w:val="bottom"/>
                </w:tcPr>
                <w:p w:rsidR="002123F4" w:rsidRPr="004B63C3" w:rsidRDefault="002123F4" w:rsidP="002123F4">
                  <w:pPr>
                    <w:pStyle w:val="NoSpacing"/>
                    <w:rPr>
                      <w:rFonts w:cs="Calibri"/>
                    </w:rPr>
                  </w:pPr>
                </w:p>
              </w:tc>
              <w:tc>
                <w:tcPr>
                  <w:tcW w:w="1597" w:type="dxa"/>
                </w:tcPr>
                <w:p w:rsidR="002123F4" w:rsidRPr="004B63C3" w:rsidRDefault="002123F4" w:rsidP="002123F4">
                  <w:pPr>
                    <w:pStyle w:val="NoSpacing"/>
                    <w:rPr>
                      <w:rFonts w:cs="Calibri"/>
                    </w:rPr>
                  </w:pPr>
                </w:p>
              </w:tc>
              <w:tc>
                <w:tcPr>
                  <w:tcW w:w="1198" w:type="dxa"/>
                </w:tcPr>
                <w:p w:rsidR="002123F4" w:rsidRPr="004B63C3" w:rsidRDefault="002123F4" w:rsidP="002123F4">
                  <w:pPr>
                    <w:pStyle w:val="NoSpacing"/>
                    <w:rPr>
                      <w:rFonts w:cs="Calibri"/>
                    </w:rPr>
                  </w:pPr>
                </w:p>
              </w:tc>
              <w:tc>
                <w:tcPr>
                  <w:tcW w:w="998" w:type="dxa"/>
                  <w:vAlign w:val="bottom"/>
                </w:tcPr>
                <w:p w:rsidR="002123F4" w:rsidRPr="004B63C3" w:rsidRDefault="002123F4" w:rsidP="002123F4">
                  <w:pPr>
                    <w:pStyle w:val="NoSpacing"/>
                    <w:rPr>
                      <w:rFonts w:cs="Calibri"/>
                    </w:rPr>
                  </w:pPr>
                </w:p>
              </w:tc>
            </w:tr>
            <w:tr w:rsidR="002123F4" w:rsidRPr="004B63C3" w:rsidTr="002123F4">
              <w:trPr>
                <w:trHeight w:val="250"/>
              </w:trPr>
              <w:tc>
                <w:tcPr>
                  <w:tcW w:w="1996" w:type="dxa"/>
                  <w:tcBorders>
                    <w:bottom w:val="single" w:sz="4" w:space="0" w:color="auto"/>
                  </w:tcBorders>
                </w:tcPr>
                <w:p w:rsidR="002123F4" w:rsidRPr="004B63C3" w:rsidRDefault="00D52F38" w:rsidP="002123F4">
                  <w:pPr>
                    <w:pStyle w:val="NoSpacing"/>
                    <w:rPr>
                      <w:rFonts w:cs="Calibri"/>
                      <w:b/>
                    </w:rPr>
                  </w:pPr>
                  <w:r w:rsidRPr="004B63C3">
                    <w:rPr>
                      <w:rFonts w:cs="Calibri"/>
                      <w:b/>
                    </w:rPr>
                    <w:t>2012</w:t>
                  </w:r>
                </w:p>
              </w:tc>
              <w:tc>
                <w:tcPr>
                  <w:tcW w:w="1397" w:type="dxa"/>
                  <w:tcBorders>
                    <w:bottom w:val="single" w:sz="4" w:space="0" w:color="auto"/>
                  </w:tcBorders>
                </w:tcPr>
                <w:p w:rsidR="002123F4" w:rsidRPr="004B63C3" w:rsidRDefault="002123F4" w:rsidP="002123F4">
                  <w:pPr>
                    <w:pStyle w:val="NoSpacing"/>
                    <w:rPr>
                      <w:rFonts w:cs="Calibri"/>
                      <w:b/>
                    </w:rPr>
                  </w:pPr>
                  <w:r w:rsidRPr="004B63C3">
                    <w:rPr>
                      <w:rFonts w:cs="Calibri"/>
                      <w:b/>
                    </w:rPr>
                    <w:t>2012</w:t>
                  </w:r>
                </w:p>
              </w:tc>
              <w:tc>
                <w:tcPr>
                  <w:tcW w:w="1597" w:type="dxa"/>
                  <w:tcBorders>
                    <w:bottom w:val="single" w:sz="4" w:space="0" w:color="auto"/>
                  </w:tcBorders>
                </w:tcPr>
                <w:p w:rsidR="002123F4" w:rsidRPr="004B63C3" w:rsidRDefault="002123F4" w:rsidP="002123F4">
                  <w:pPr>
                    <w:pStyle w:val="NoSpacing"/>
                    <w:rPr>
                      <w:rFonts w:cs="Calibri"/>
                    </w:rPr>
                  </w:pPr>
                </w:p>
              </w:tc>
              <w:tc>
                <w:tcPr>
                  <w:tcW w:w="1597" w:type="dxa"/>
                  <w:tcBorders>
                    <w:bottom w:val="single" w:sz="4" w:space="0" w:color="auto"/>
                  </w:tcBorders>
                  <w:vAlign w:val="bottom"/>
                </w:tcPr>
                <w:p w:rsidR="002123F4" w:rsidRPr="004B63C3" w:rsidRDefault="002123F4" w:rsidP="002123F4">
                  <w:pPr>
                    <w:pStyle w:val="NoSpacing"/>
                    <w:rPr>
                      <w:rFonts w:cs="Calibri"/>
                    </w:rPr>
                  </w:pPr>
                </w:p>
              </w:tc>
              <w:tc>
                <w:tcPr>
                  <w:tcW w:w="1198" w:type="dxa"/>
                  <w:tcBorders>
                    <w:bottom w:val="single" w:sz="4" w:space="0" w:color="auto"/>
                  </w:tcBorders>
                </w:tcPr>
                <w:p w:rsidR="002123F4" w:rsidRPr="004B63C3" w:rsidRDefault="002123F4" w:rsidP="002123F4">
                  <w:pPr>
                    <w:pStyle w:val="NoSpacing"/>
                    <w:rPr>
                      <w:rFonts w:cs="Calibri"/>
                    </w:rPr>
                  </w:pPr>
                </w:p>
              </w:tc>
              <w:tc>
                <w:tcPr>
                  <w:tcW w:w="998" w:type="dxa"/>
                  <w:tcBorders>
                    <w:bottom w:val="single" w:sz="4" w:space="0" w:color="auto"/>
                  </w:tcBorders>
                  <w:vAlign w:val="bottom"/>
                </w:tcPr>
                <w:p w:rsidR="002123F4" w:rsidRPr="004B63C3" w:rsidRDefault="002123F4" w:rsidP="002123F4">
                  <w:pPr>
                    <w:pStyle w:val="NoSpacing"/>
                    <w:rPr>
                      <w:rFonts w:cs="Calibri"/>
                    </w:rPr>
                  </w:pPr>
                </w:p>
              </w:tc>
            </w:tr>
            <w:tr w:rsidR="002123F4" w:rsidRPr="004B63C3" w:rsidTr="002123F4">
              <w:trPr>
                <w:trHeight w:val="381"/>
              </w:trPr>
              <w:tc>
                <w:tcPr>
                  <w:tcW w:w="1996" w:type="dxa"/>
                  <w:tcBorders>
                    <w:top w:val="single" w:sz="4" w:space="0" w:color="auto"/>
                    <w:bottom w:val="double" w:sz="6" w:space="0" w:color="auto"/>
                  </w:tcBorders>
                </w:tcPr>
                <w:p w:rsidR="002123F4" w:rsidRPr="004B63C3" w:rsidRDefault="002123F4" w:rsidP="002123F4">
                  <w:pPr>
                    <w:pStyle w:val="NoSpacing"/>
                    <w:rPr>
                      <w:rFonts w:cs="Calibri"/>
                      <w:b/>
                      <w:bCs/>
                    </w:rPr>
                  </w:pPr>
                </w:p>
              </w:tc>
              <w:tc>
                <w:tcPr>
                  <w:tcW w:w="1397" w:type="dxa"/>
                  <w:tcBorders>
                    <w:top w:val="single" w:sz="4" w:space="0" w:color="auto"/>
                    <w:bottom w:val="double" w:sz="6" w:space="0" w:color="auto"/>
                  </w:tcBorders>
                </w:tcPr>
                <w:p w:rsidR="002123F4" w:rsidRPr="004B63C3" w:rsidRDefault="002123F4" w:rsidP="002123F4">
                  <w:pPr>
                    <w:pStyle w:val="NoSpacing"/>
                    <w:rPr>
                      <w:rFonts w:cs="Calibri"/>
                      <w:b/>
                      <w:bCs/>
                    </w:rPr>
                  </w:pPr>
                </w:p>
              </w:tc>
              <w:tc>
                <w:tcPr>
                  <w:tcW w:w="1597" w:type="dxa"/>
                  <w:tcBorders>
                    <w:top w:val="single" w:sz="4" w:space="0" w:color="auto"/>
                    <w:bottom w:val="double" w:sz="6" w:space="0" w:color="auto"/>
                  </w:tcBorders>
                  <w:vAlign w:val="bottom"/>
                </w:tcPr>
                <w:p w:rsidR="002123F4" w:rsidRPr="004B63C3" w:rsidRDefault="002123F4" w:rsidP="002123F4">
                  <w:pPr>
                    <w:pStyle w:val="NoSpacing"/>
                    <w:rPr>
                      <w:rFonts w:cs="Calibri"/>
                    </w:rPr>
                  </w:pPr>
                </w:p>
              </w:tc>
              <w:tc>
                <w:tcPr>
                  <w:tcW w:w="1597" w:type="dxa"/>
                  <w:tcBorders>
                    <w:top w:val="single" w:sz="4" w:space="0" w:color="auto"/>
                    <w:bottom w:val="double" w:sz="6" w:space="0" w:color="auto"/>
                  </w:tcBorders>
                  <w:vAlign w:val="bottom"/>
                </w:tcPr>
                <w:p w:rsidR="002123F4" w:rsidRPr="004B63C3" w:rsidRDefault="002123F4" w:rsidP="002123F4">
                  <w:pPr>
                    <w:pStyle w:val="NoSpacing"/>
                    <w:rPr>
                      <w:rFonts w:cs="Calibri"/>
                    </w:rPr>
                  </w:pPr>
                </w:p>
              </w:tc>
              <w:tc>
                <w:tcPr>
                  <w:tcW w:w="1198" w:type="dxa"/>
                  <w:tcBorders>
                    <w:top w:val="single" w:sz="4" w:space="0" w:color="auto"/>
                    <w:bottom w:val="double" w:sz="6" w:space="0" w:color="auto"/>
                  </w:tcBorders>
                </w:tcPr>
                <w:p w:rsidR="002123F4" w:rsidRPr="004B63C3" w:rsidRDefault="002123F4" w:rsidP="002123F4">
                  <w:pPr>
                    <w:pStyle w:val="NoSpacing"/>
                    <w:rPr>
                      <w:rFonts w:cs="Calibri"/>
                    </w:rPr>
                  </w:pPr>
                </w:p>
              </w:tc>
              <w:tc>
                <w:tcPr>
                  <w:tcW w:w="998" w:type="dxa"/>
                  <w:tcBorders>
                    <w:top w:val="single" w:sz="4" w:space="0" w:color="auto"/>
                    <w:bottom w:val="double" w:sz="6" w:space="0" w:color="auto"/>
                  </w:tcBorders>
                  <w:vAlign w:val="bottom"/>
                </w:tcPr>
                <w:p w:rsidR="002123F4" w:rsidRPr="004B63C3" w:rsidRDefault="002123F4" w:rsidP="002123F4">
                  <w:pPr>
                    <w:pStyle w:val="NoSpacing"/>
                    <w:rPr>
                      <w:rFonts w:cs="Calibri"/>
                    </w:rPr>
                  </w:pPr>
                </w:p>
              </w:tc>
            </w:tr>
          </w:tbl>
          <w:p w:rsidR="002123F4" w:rsidRPr="004B63C3" w:rsidRDefault="002123F4" w:rsidP="00F96C06">
            <w:pPr>
              <w:pStyle w:val="NoSpacing"/>
              <w:spacing w:before="240" w:after="240"/>
              <w:ind w:left="720"/>
              <w:rPr>
                <w:rFonts w:cs="Calibri"/>
              </w:rPr>
            </w:pPr>
            <w:r w:rsidRPr="004B63C3">
              <w:rPr>
                <w:rFonts w:cs="Calibri"/>
              </w:rPr>
              <w:t>Details of MCIT are as follows:</w:t>
            </w:r>
          </w:p>
          <w:tbl>
            <w:tblPr>
              <w:tblW w:w="8757" w:type="dxa"/>
              <w:tblInd w:w="828" w:type="dxa"/>
              <w:tblLayout w:type="fixed"/>
              <w:tblLook w:val="0000" w:firstRow="0" w:lastRow="0" w:firstColumn="0" w:lastColumn="0" w:noHBand="0" w:noVBand="0"/>
            </w:tblPr>
            <w:tblGrid>
              <w:gridCol w:w="1990"/>
              <w:gridCol w:w="1393"/>
              <w:gridCol w:w="1990"/>
              <w:gridCol w:w="1194"/>
              <w:gridCol w:w="1194"/>
              <w:gridCol w:w="996"/>
            </w:tblGrid>
            <w:tr w:rsidR="002123F4" w:rsidRPr="004B63C3" w:rsidTr="002123F4">
              <w:trPr>
                <w:trHeight w:val="648"/>
              </w:trPr>
              <w:tc>
                <w:tcPr>
                  <w:tcW w:w="1990" w:type="dxa"/>
                  <w:tcBorders>
                    <w:top w:val="single" w:sz="4" w:space="0" w:color="auto"/>
                    <w:bottom w:val="single" w:sz="4" w:space="0" w:color="auto"/>
                  </w:tcBorders>
                  <w:vAlign w:val="center"/>
                </w:tcPr>
                <w:p w:rsidR="002123F4" w:rsidRPr="004B63C3" w:rsidRDefault="002123F4" w:rsidP="002123F4">
                  <w:pPr>
                    <w:pStyle w:val="NoSpacing"/>
                    <w:rPr>
                      <w:rFonts w:cs="Calibri"/>
                      <w:b/>
                      <w:bCs/>
                    </w:rPr>
                  </w:pPr>
                  <w:r w:rsidRPr="004B63C3">
                    <w:rPr>
                      <w:rFonts w:cs="Calibri"/>
                      <w:b/>
                      <w:bCs/>
                    </w:rPr>
                    <w:t>Year of Incurrence</w:t>
                  </w:r>
                </w:p>
              </w:tc>
              <w:tc>
                <w:tcPr>
                  <w:tcW w:w="1393" w:type="dxa"/>
                  <w:tcBorders>
                    <w:top w:val="single" w:sz="4" w:space="0" w:color="auto"/>
                    <w:bottom w:val="single" w:sz="4" w:space="0" w:color="auto"/>
                  </w:tcBorders>
                  <w:vAlign w:val="center"/>
                </w:tcPr>
                <w:p w:rsidR="002123F4" w:rsidRPr="004B63C3" w:rsidRDefault="002123F4" w:rsidP="002123F4">
                  <w:pPr>
                    <w:pStyle w:val="NoSpacing"/>
                    <w:rPr>
                      <w:rFonts w:cs="Calibri"/>
                      <w:b/>
                      <w:bCs/>
                    </w:rPr>
                  </w:pPr>
                  <w:r w:rsidRPr="004B63C3">
                    <w:rPr>
                      <w:rFonts w:cs="Calibri"/>
                      <w:b/>
                      <w:bCs/>
                    </w:rPr>
                    <w:t>Year of Expiry</w:t>
                  </w:r>
                </w:p>
              </w:tc>
              <w:tc>
                <w:tcPr>
                  <w:tcW w:w="1990" w:type="dxa"/>
                  <w:tcBorders>
                    <w:top w:val="single" w:sz="4" w:space="0" w:color="auto"/>
                    <w:bottom w:val="single" w:sz="4" w:space="0" w:color="auto"/>
                  </w:tcBorders>
                  <w:vAlign w:val="center"/>
                </w:tcPr>
                <w:p w:rsidR="002123F4" w:rsidRPr="004B63C3" w:rsidRDefault="002123F4" w:rsidP="002123F4">
                  <w:pPr>
                    <w:pStyle w:val="NoSpacing"/>
                    <w:rPr>
                      <w:rFonts w:cs="Calibri"/>
                      <w:b/>
                      <w:bCs/>
                    </w:rPr>
                  </w:pPr>
                  <w:r w:rsidRPr="004B63C3">
                    <w:rPr>
                      <w:rFonts w:cs="Calibri"/>
                      <w:b/>
                      <w:bCs/>
                    </w:rPr>
                    <w:t xml:space="preserve">          </w:t>
                  </w:r>
                  <w:r w:rsidR="00D52F38" w:rsidRPr="004B63C3">
                    <w:rPr>
                      <w:rFonts w:cs="Calibri"/>
                      <w:b/>
                      <w:bCs/>
                    </w:rPr>
                    <w:t>2012</w:t>
                  </w:r>
                </w:p>
                <w:p w:rsidR="002123F4" w:rsidRPr="004B63C3" w:rsidRDefault="002123F4" w:rsidP="002123F4">
                  <w:pPr>
                    <w:pStyle w:val="NoSpacing"/>
                    <w:rPr>
                      <w:rFonts w:cs="Calibri"/>
                      <w:b/>
                      <w:bCs/>
                    </w:rPr>
                  </w:pPr>
                  <w:r w:rsidRPr="004B63C3">
                    <w:rPr>
                      <w:rFonts w:cs="Calibri"/>
                      <w:b/>
                      <w:bCs/>
                    </w:rPr>
                    <w:t xml:space="preserve">        Balance</w:t>
                  </w:r>
                </w:p>
              </w:tc>
              <w:tc>
                <w:tcPr>
                  <w:tcW w:w="1194" w:type="dxa"/>
                  <w:tcBorders>
                    <w:top w:val="single" w:sz="4" w:space="0" w:color="auto"/>
                    <w:bottom w:val="single" w:sz="4" w:space="0" w:color="auto"/>
                  </w:tcBorders>
                  <w:vAlign w:val="center"/>
                </w:tcPr>
                <w:p w:rsidR="002123F4" w:rsidRPr="004B63C3" w:rsidRDefault="002123F4" w:rsidP="002123F4">
                  <w:pPr>
                    <w:pStyle w:val="NoSpacing"/>
                    <w:rPr>
                      <w:rFonts w:cs="Calibri"/>
                      <w:b/>
                      <w:bCs/>
                    </w:rPr>
                  </w:pPr>
                </w:p>
                <w:p w:rsidR="002123F4" w:rsidRPr="004B63C3" w:rsidRDefault="002123F4" w:rsidP="002123F4">
                  <w:pPr>
                    <w:pStyle w:val="NoSpacing"/>
                    <w:rPr>
                      <w:rFonts w:cs="Calibri"/>
                      <w:b/>
                      <w:bCs/>
                    </w:rPr>
                  </w:pPr>
                  <w:r w:rsidRPr="004B63C3">
                    <w:rPr>
                      <w:rFonts w:cs="Calibri"/>
                      <w:b/>
                      <w:bCs/>
                    </w:rPr>
                    <w:t>Additions</w:t>
                  </w:r>
                </w:p>
              </w:tc>
              <w:tc>
                <w:tcPr>
                  <w:tcW w:w="1194" w:type="dxa"/>
                  <w:tcBorders>
                    <w:top w:val="single" w:sz="4" w:space="0" w:color="auto"/>
                    <w:bottom w:val="single" w:sz="4" w:space="0" w:color="auto"/>
                  </w:tcBorders>
                  <w:vAlign w:val="center"/>
                </w:tcPr>
                <w:p w:rsidR="002123F4" w:rsidRPr="004B63C3" w:rsidRDefault="002123F4" w:rsidP="002123F4">
                  <w:pPr>
                    <w:pStyle w:val="NoSpacing"/>
                    <w:rPr>
                      <w:rFonts w:cs="Calibri"/>
                      <w:b/>
                      <w:bCs/>
                    </w:rPr>
                  </w:pPr>
                </w:p>
                <w:p w:rsidR="002123F4" w:rsidRPr="004B63C3" w:rsidRDefault="002123F4" w:rsidP="002123F4">
                  <w:pPr>
                    <w:pStyle w:val="NoSpacing"/>
                    <w:rPr>
                      <w:rFonts w:cs="Calibri"/>
                      <w:b/>
                      <w:bCs/>
                    </w:rPr>
                  </w:pPr>
                  <w:r w:rsidRPr="004B63C3">
                    <w:rPr>
                      <w:rFonts w:cs="Calibri"/>
                      <w:b/>
                      <w:bCs/>
                    </w:rPr>
                    <w:t>Applied</w:t>
                  </w:r>
                </w:p>
              </w:tc>
              <w:tc>
                <w:tcPr>
                  <w:tcW w:w="996" w:type="dxa"/>
                  <w:tcBorders>
                    <w:top w:val="single" w:sz="4" w:space="0" w:color="auto"/>
                    <w:bottom w:val="single" w:sz="4" w:space="0" w:color="auto"/>
                  </w:tcBorders>
                  <w:vAlign w:val="center"/>
                </w:tcPr>
                <w:p w:rsidR="002123F4" w:rsidRPr="004B63C3" w:rsidRDefault="00D52F38" w:rsidP="002123F4">
                  <w:pPr>
                    <w:pStyle w:val="NoSpacing"/>
                    <w:rPr>
                      <w:rFonts w:cs="Calibri"/>
                      <w:b/>
                      <w:bCs/>
                    </w:rPr>
                  </w:pPr>
                  <w:r w:rsidRPr="004B63C3">
                    <w:rPr>
                      <w:rFonts w:cs="Calibri"/>
                      <w:b/>
                      <w:bCs/>
                    </w:rPr>
                    <w:t>2013</w:t>
                  </w:r>
                </w:p>
                <w:p w:rsidR="002123F4" w:rsidRPr="004B63C3" w:rsidRDefault="002123F4" w:rsidP="002123F4">
                  <w:pPr>
                    <w:pStyle w:val="NoSpacing"/>
                    <w:rPr>
                      <w:rFonts w:cs="Calibri"/>
                      <w:b/>
                      <w:bCs/>
                    </w:rPr>
                  </w:pPr>
                  <w:r w:rsidRPr="004B63C3">
                    <w:rPr>
                      <w:rFonts w:cs="Calibri"/>
                      <w:b/>
                      <w:bCs/>
                    </w:rPr>
                    <w:t>Balance</w:t>
                  </w:r>
                </w:p>
              </w:tc>
            </w:tr>
            <w:tr w:rsidR="002123F4" w:rsidRPr="004B63C3" w:rsidTr="002123F4">
              <w:trPr>
                <w:trHeight w:val="451"/>
              </w:trPr>
              <w:tc>
                <w:tcPr>
                  <w:tcW w:w="1990" w:type="dxa"/>
                  <w:tcBorders>
                    <w:top w:val="single" w:sz="4" w:space="0" w:color="auto"/>
                    <w:bottom w:val="double" w:sz="6" w:space="0" w:color="auto"/>
                  </w:tcBorders>
                  <w:vAlign w:val="bottom"/>
                </w:tcPr>
                <w:p w:rsidR="002123F4" w:rsidRPr="004B63C3" w:rsidRDefault="002123F4" w:rsidP="002123F4">
                  <w:pPr>
                    <w:pStyle w:val="NoSpacing"/>
                    <w:rPr>
                      <w:rFonts w:cs="Calibri"/>
                      <w:b/>
                    </w:rPr>
                  </w:pPr>
                  <w:r w:rsidRPr="004B63C3">
                    <w:rPr>
                      <w:rFonts w:cs="Calibri"/>
                      <w:b/>
                    </w:rPr>
                    <w:t>2007</w:t>
                  </w:r>
                </w:p>
              </w:tc>
              <w:tc>
                <w:tcPr>
                  <w:tcW w:w="1393" w:type="dxa"/>
                  <w:tcBorders>
                    <w:top w:val="single" w:sz="4" w:space="0" w:color="auto"/>
                    <w:bottom w:val="double" w:sz="6" w:space="0" w:color="auto"/>
                  </w:tcBorders>
                  <w:vAlign w:val="bottom"/>
                </w:tcPr>
                <w:p w:rsidR="002123F4" w:rsidRPr="004B63C3" w:rsidRDefault="00D52F38" w:rsidP="002123F4">
                  <w:pPr>
                    <w:pStyle w:val="NoSpacing"/>
                    <w:rPr>
                      <w:rFonts w:cs="Calibri"/>
                      <w:b/>
                    </w:rPr>
                  </w:pPr>
                  <w:r w:rsidRPr="004B63C3">
                    <w:rPr>
                      <w:rFonts w:cs="Calibri"/>
                      <w:b/>
                    </w:rPr>
                    <w:t>2013</w:t>
                  </w:r>
                </w:p>
              </w:tc>
              <w:tc>
                <w:tcPr>
                  <w:tcW w:w="1990" w:type="dxa"/>
                  <w:tcBorders>
                    <w:top w:val="single" w:sz="4" w:space="0" w:color="auto"/>
                    <w:bottom w:val="double" w:sz="6" w:space="0" w:color="auto"/>
                  </w:tcBorders>
                  <w:vAlign w:val="bottom"/>
                </w:tcPr>
                <w:p w:rsidR="002123F4" w:rsidRPr="004B63C3" w:rsidRDefault="002123F4" w:rsidP="002123F4">
                  <w:pPr>
                    <w:pStyle w:val="NoSpacing"/>
                    <w:rPr>
                      <w:rFonts w:cs="Calibri"/>
                    </w:rPr>
                  </w:pPr>
                </w:p>
              </w:tc>
              <w:tc>
                <w:tcPr>
                  <w:tcW w:w="1194" w:type="dxa"/>
                  <w:tcBorders>
                    <w:top w:val="single" w:sz="4" w:space="0" w:color="auto"/>
                    <w:bottom w:val="double" w:sz="6" w:space="0" w:color="auto"/>
                  </w:tcBorders>
                  <w:vAlign w:val="bottom"/>
                </w:tcPr>
                <w:p w:rsidR="002123F4" w:rsidRPr="004B63C3" w:rsidRDefault="002123F4" w:rsidP="002123F4">
                  <w:pPr>
                    <w:pStyle w:val="NoSpacing"/>
                    <w:rPr>
                      <w:rFonts w:cs="Calibri"/>
                    </w:rPr>
                  </w:pPr>
                </w:p>
              </w:tc>
              <w:tc>
                <w:tcPr>
                  <w:tcW w:w="1194" w:type="dxa"/>
                  <w:tcBorders>
                    <w:top w:val="single" w:sz="4" w:space="0" w:color="auto"/>
                    <w:bottom w:val="double" w:sz="6" w:space="0" w:color="auto"/>
                  </w:tcBorders>
                  <w:vAlign w:val="bottom"/>
                </w:tcPr>
                <w:p w:rsidR="002123F4" w:rsidRPr="004B63C3" w:rsidRDefault="002123F4" w:rsidP="002123F4">
                  <w:pPr>
                    <w:pStyle w:val="NoSpacing"/>
                    <w:rPr>
                      <w:rFonts w:cs="Calibri"/>
                    </w:rPr>
                  </w:pPr>
                </w:p>
              </w:tc>
              <w:tc>
                <w:tcPr>
                  <w:tcW w:w="996" w:type="dxa"/>
                  <w:tcBorders>
                    <w:top w:val="single" w:sz="4" w:space="0" w:color="auto"/>
                    <w:bottom w:val="double" w:sz="6" w:space="0" w:color="auto"/>
                  </w:tcBorders>
                  <w:vAlign w:val="bottom"/>
                </w:tcPr>
                <w:p w:rsidR="002123F4" w:rsidRPr="004B63C3" w:rsidRDefault="002123F4" w:rsidP="002123F4">
                  <w:pPr>
                    <w:pStyle w:val="NoSpacing"/>
                    <w:rPr>
                      <w:rFonts w:cs="Calibri"/>
                    </w:rPr>
                  </w:pPr>
                </w:p>
              </w:tc>
            </w:tr>
          </w:tbl>
          <w:p w:rsidR="002123F4" w:rsidRPr="004B63C3" w:rsidRDefault="002123F4" w:rsidP="002123F4">
            <w:pPr>
              <w:pStyle w:val="NoSpacing"/>
              <w:rPr>
                <w:rFonts w:cs="Calibri"/>
              </w:rPr>
            </w:pPr>
          </w:p>
        </w:tc>
        <w:tc>
          <w:tcPr>
            <w:tcW w:w="1498" w:type="dxa"/>
            <w:tcBorders>
              <w:top w:val="nil"/>
              <w:left w:val="nil"/>
              <w:bottom w:val="nil"/>
              <w:right w:val="nil"/>
            </w:tcBorders>
            <w:shd w:val="clear" w:color="auto" w:fill="auto"/>
            <w:vAlign w:val="bottom"/>
          </w:tcPr>
          <w:p w:rsidR="002123F4" w:rsidRPr="004B63C3" w:rsidRDefault="002123F4" w:rsidP="002123F4">
            <w:pPr>
              <w:pStyle w:val="NoSpacing"/>
              <w:rPr>
                <w:rFonts w:cs="Calibri"/>
                <w:b/>
                <w:bCs/>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5E0349" w:rsidRPr="004B63C3" w:rsidRDefault="005E0349" w:rsidP="008667D8">
            <w:pPr>
              <w:rPr>
                <w:rFonts w:ascii="Calibri" w:hAnsi="Calibri" w:cs="Calibri"/>
                <w:b/>
                <w:bCs/>
                <w:color w:val="000000"/>
              </w:rPr>
            </w:pPr>
          </w:p>
          <w:p w:rsidR="002123F4" w:rsidRPr="004B63C3" w:rsidRDefault="002123F4" w:rsidP="00263C5E">
            <w:pPr>
              <w:numPr>
                <w:ilvl w:val="0"/>
                <w:numId w:val="13"/>
              </w:numPr>
              <w:spacing w:before="360"/>
              <w:ind w:left="18" w:hanging="18"/>
              <w:rPr>
                <w:rFonts w:ascii="Calibri" w:hAnsi="Calibri" w:cs="Calibri"/>
                <w:b/>
                <w:bCs/>
                <w:color w:val="000000"/>
              </w:rPr>
            </w:pPr>
            <w:r w:rsidRPr="004B63C3">
              <w:rPr>
                <w:rFonts w:ascii="Calibri" w:hAnsi="Calibri" w:cs="Calibri"/>
                <w:b/>
                <w:bCs/>
                <w:color w:val="000000"/>
              </w:rPr>
              <w:t>DEFERRED INCOME TAX</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29.32 (a)</w:t>
            </w: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pStyle w:val="BodyTextIndent"/>
              <w:spacing w:before="120" w:after="240"/>
              <w:ind w:left="720"/>
              <w:rPr>
                <w:rFonts w:ascii="Calibri" w:hAnsi="Calibri" w:cs="Calibri"/>
                <w:color w:val="000000"/>
                <w:sz w:val="22"/>
                <w:szCs w:val="22"/>
              </w:rPr>
            </w:pPr>
            <w:r w:rsidRPr="004B63C3">
              <w:rPr>
                <w:rFonts w:ascii="Calibri" w:hAnsi="Calibri" w:cs="Calibri"/>
                <w:color w:val="000000"/>
                <w:sz w:val="22"/>
                <w:szCs w:val="22"/>
              </w:rPr>
              <w:t xml:space="preserve">The following are the composition of deferred tax assets recognized by the </w:t>
            </w:r>
            <w:r w:rsidRPr="004B63C3">
              <w:rPr>
                <w:rFonts w:ascii="Calibri" w:hAnsi="Calibri" w:cs="Calibri"/>
                <w:sz w:val="22"/>
                <w:szCs w:val="22"/>
              </w:rPr>
              <w:t>Company</w:t>
            </w:r>
            <w:r w:rsidRPr="004B63C3">
              <w:rPr>
                <w:rFonts w:ascii="Calibri" w:hAnsi="Calibri" w:cs="Calibri"/>
                <w:color w:val="000000"/>
                <w:sz w:val="22"/>
                <w:szCs w:val="22"/>
              </w:rPr>
              <w:t>:</w:t>
            </w:r>
          </w:p>
          <w:tbl>
            <w:tblPr>
              <w:tblW w:w="8719" w:type="dxa"/>
              <w:tblInd w:w="778" w:type="dxa"/>
              <w:tblLayout w:type="fixed"/>
              <w:tblCellMar>
                <w:left w:w="58" w:type="dxa"/>
                <w:right w:w="58" w:type="dxa"/>
              </w:tblCellMar>
              <w:tblLook w:val="01E0" w:firstRow="1" w:lastRow="1" w:firstColumn="1" w:lastColumn="1" w:noHBand="0" w:noVBand="0"/>
            </w:tblPr>
            <w:tblGrid>
              <w:gridCol w:w="2970"/>
              <w:gridCol w:w="1330"/>
              <w:gridCol w:w="1473"/>
              <w:gridCol w:w="1473"/>
              <w:gridCol w:w="1473"/>
            </w:tblGrid>
            <w:tr w:rsidR="002123F4" w:rsidRPr="004B63C3" w:rsidTr="002123F4">
              <w:trPr>
                <w:cantSplit/>
                <w:trHeight w:val="308"/>
              </w:trPr>
              <w:tc>
                <w:tcPr>
                  <w:tcW w:w="2970" w:type="dxa"/>
                  <w:tcBorders>
                    <w:top w:val="single" w:sz="4" w:space="0" w:color="auto"/>
                    <w:bottom w:val="single" w:sz="4" w:space="0" w:color="auto"/>
                  </w:tcBorders>
                  <w:tcMar>
                    <w:left w:w="58" w:type="dxa"/>
                    <w:right w:w="58" w:type="dxa"/>
                  </w:tcMar>
                  <w:vAlign w:val="bottom"/>
                </w:tcPr>
                <w:p w:rsidR="002123F4" w:rsidRPr="004B63C3" w:rsidRDefault="002123F4" w:rsidP="002123F4">
                  <w:pPr>
                    <w:pStyle w:val="Bodycopy"/>
                    <w:spacing w:before="60" w:line="240" w:lineRule="auto"/>
                    <w:ind w:left="220" w:hanging="220"/>
                    <w:rPr>
                      <w:rFonts w:ascii="Calibri" w:hAnsi="Calibri" w:cs="Calibri"/>
                      <w:color w:val="auto"/>
                      <w:sz w:val="22"/>
                      <w:szCs w:val="22"/>
                    </w:rPr>
                  </w:pPr>
                </w:p>
              </w:tc>
              <w:tc>
                <w:tcPr>
                  <w:tcW w:w="1330" w:type="dxa"/>
                  <w:tcBorders>
                    <w:top w:val="single" w:sz="4" w:space="0" w:color="auto"/>
                    <w:bottom w:val="single" w:sz="4" w:space="0" w:color="auto"/>
                  </w:tcBorders>
                  <w:tcMar>
                    <w:left w:w="58" w:type="dxa"/>
                    <w:right w:w="58" w:type="dxa"/>
                  </w:tcMar>
                  <w:vAlign w:val="bottom"/>
                </w:tcPr>
                <w:p w:rsidR="002123F4" w:rsidRPr="004B63C3" w:rsidRDefault="002123F4" w:rsidP="002123F4">
                  <w:pPr>
                    <w:pStyle w:val="Bodycopyrightindent"/>
                    <w:spacing w:before="60" w:line="240" w:lineRule="auto"/>
                    <w:jc w:val="center"/>
                    <w:rPr>
                      <w:rFonts w:ascii="Calibri" w:hAnsi="Calibri" w:cs="Calibri"/>
                      <w:color w:val="auto"/>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DTA 1</w:t>
                  </w:r>
                  <w:r w:rsidRPr="004B63C3">
                    <w:rPr>
                      <w:rFonts w:ascii="Calibri" w:hAnsi="Calibri" w:cs="Calibri"/>
                      <w:color w:val="0000FF"/>
                      <w:sz w:val="22"/>
                      <w:szCs w:val="22"/>
                    </w:rPr>
                    <w:t>]</w:t>
                  </w:r>
                </w:p>
              </w:tc>
              <w:tc>
                <w:tcPr>
                  <w:tcW w:w="1473" w:type="dxa"/>
                  <w:tcBorders>
                    <w:top w:val="single" w:sz="4" w:space="0" w:color="auto"/>
                    <w:bottom w:val="single" w:sz="4" w:space="0" w:color="auto"/>
                  </w:tcBorders>
                  <w:tcMar>
                    <w:left w:w="58" w:type="dxa"/>
                    <w:right w:w="58" w:type="dxa"/>
                  </w:tcMar>
                  <w:vAlign w:val="bottom"/>
                </w:tcPr>
                <w:p w:rsidR="002123F4" w:rsidRPr="004B63C3" w:rsidRDefault="002123F4" w:rsidP="002123F4">
                  <w:pPr>
                    <w:pStyle w:val="Bodycopyrightindent"/>
                    <w:spacing w:before="60" w:line="240" w:lineRule="auto"/>
                    <w:jc w:val="center"/>
                    <w:rPr>
                      <w:rFonts w:ascii="Calibri" w:hAnsi="Calibri" w:cs="Calibri"/>
                      <w:color w:val="auto"/>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DTA 2</w:t>
                  </w:r>
                  <w:r w:rsidRPr="004B63C3">
                    <w:rPr>
                      <w:rFonts w:ascii="Calibri" w:hAnsi="Calibri" w:cs="Calibri"/>
                      <w:color w:val="0000FF"/>
                      <w:sz w:val="22"/>
                      <w:szCs w:val="22"/>
                    </w:rPr>
                    <w:t>]</w:t>
                  </w:r>
                </w:p>
              </w:tc>
              <w:tc>
                <w:tcPr>
                  <w:tcW w:w="1473" w:type="dxa"/>
                  <w:tcBorders>
                    <w:top w:val="single" w:sz="4" w:space="0" w:color="auto"/>
                    <w:bottom w:val="single" w:sz="4" w:space="0" w:color="auto"/>
                  </w:tcBorders>
                  <w:tcMar>
                    <w:left w:w="58" w:type="dxa"/>
                    <w:right w:w="58" w:type="dxa"/>
                  </w:tcMar>
                  <w:vAlign w:val="bottom"/>
                </w:tcPr>
                <w:p w:rsidR="002123F4" w:rsidRPr="004B63C3" w:rsidRDefault="002123F4" w:rsidP="002123F4">
                  <w:pPr>
                    <w:pStyle w:val="Bodycopyrightindent"/>
                    <w:spacing w:before="60" w:line="240" w:lineRule="auto"/>
                    <w:jc w:val="center"/>
                    <w:rPr>
                      <w:rFonts w:ascii="Calibri" w:hAnsi="Calibri" w:cs="Calibri"/>
                      <w:color w:val="auto"/>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DTA 3</w:t>
                  </w:r>
                  <w:r w:rsidRPr="004B63C3">
                    <w:rPr>
                      <w:rFonts w:ascii="Calibri" w:hAnsi="Calibri" w:cs="Calibri"/>
                      <w:color w:val="0000FF"/>
                      <w:sz w:val="22"/>
                      <w:szCs w:val="22"/>
                    </w:rPr>
                    <w:t>]</w:t>
                  </w:r>
                </w:p>
              </w:tc>
              <w:tc>
                <w:tcPr>
                  <w:tcW w:w="1473" w:type="dxa"/>
                  <w:tcBorders>
                    <w:top w:val="single" w:sz="4" w:space="0" w:color="auto"/>
                    <w:bottom w:val="single" w:sz="4" w:space="0" w:color="auto"/>
                  </w:tcBorders>
                  <w:tcMar>
                    <w:left w:w="58" w:type="dxa"/>
                    <w:right w:w="58" w:type="dxa"/>
                  </w:tcMar>
                  <w:vAlign w:val="bottom"/>
                </w:tcPr>
                <w:p w:rsidR="002123F4" w:rsidRPr="004B63C3" w:rsidRDefault="002123F4" w:rsidP="002123F4">
                  <w:pPr>
                    <w:pStyle w:val="Bodycopyrightindent"/>
                    <w:spacing w:before="60" w:line="240" w:lineRule="auto"/>
                    <w:ind w:right="-58"/>
                    <w:jc w:val="center"/>
                    <w:rPr>
                      <w:rFonts w:ascii="Calibri" w:hAnsi="Calibri" w:cs="Calibri"/>
                      <w:color w:val="auto"/>
                      <w:sz w:val="22"/>
                      <w:szCs w:val="22"/>
                    </w:rPr>
                  </w:pPr>
                  <w:r w:rsidRPr="004B63C3">
                    <w:rPr>
                      <w:rFonts w:ascii="Calibri" w:hAnsi="Calibri" w:cs="Calibri"/>
                      <w:color w:val="auto"/>
                      <w:sz w:val="22"/>
                      <w:szCs w:val="22"/>
                    </w:rPr>
                    <w:t>Total</w:t>
                  </w:r>
                </w:p>
              </w:tc>
            </w:tr>
            <w:tr w:rsidR="002123F4" w:rsidRPr="004B63C3" w:rsidTr="002123F4">
              <w:trPr>
                <w:cantSplit/>
                <w:trHeight w:val="547"/>
              </w:trPr>
              <w:tc>
                <w:tcPr>
                  <w:tcW w:w="2970" w:type="dxa"/>
                  <w:tcBorders>
                    <w:top w:val="single" w:sz="4" w:space="0" w:color="auto"/>
                  </w:tcBorders>
                  <w:vAlign w:val="bottom"/>
                </w:tcPr>
                <w:p w:rsidR="002123F4" w:rsidRPr="004B63C3" w:rsidRDefault="002123F4" w:rsidP="002123F4">
                  <w:pPr>
                    <w:pStyle w:val="Bodycopy"/>
                    <w:spacing w:before="60" w:line="240" w:lineRule="auto"/>
                    <w:ind w:left="216" w:hanging="216"/>
                    <w:rPr>
                      <w:rFonts w:ascii="Calibri" w:hAnsi="Calibri" w:cs="Calibri"/>
                      <w:color w:val="0000FF"/>
                      <w:sz w:val="22"/>
                      <w:szCs w:val="22"/>
                    </w:rPr>
                  </w:pPr>
                  <w:r w:rsidRPr="004B63C3">
                    <w:rPr>
                      <w:rFonts w:ascii="Calibri" w:hAnsi="Calibri" w:cs="Calibri"/>
                      <w:sz w:val="22"/>
                      <w:szCs w:val="22"/>
                    </w:rPr>
                    <w:t xml:space="preserve">Balance, </w:t>
                  </w:r>
                  <w:r w:rsidRPr="004B63C3">
                    <w:rPr>
                      <w:rFonts w:ascii="Calibri" w:hAnsi="Calibri" w:cs="Calibri"/>
                      <w:color w:val="0000FF"/>
                      <w:sz w:val="22"/>
                      <w:szCs w:val="22"/>
                    </w:rPr>
                    <w:t>[</w:t>
                  </w:r>
                  <w:r w:rsidRPr="004B63C3">
                    <w:rPr>
                      <w:rFonts w:ascii="Calibri" w:hAnsi="Calibri" w:cs="Calibri"/>
                      <w:i/>
                      <w:color w:val="0000FF"/>
                      <w:sz w:val="22"/>
                      <w:szCs w:val="22"/>
                      <w:u w:val="single"/>
                    </w:rPr>
                    <w:t>Beginning of accounting period</w:t>
                  </w:r>
                  <w:r w:rsidRPr="004B63C3">
                    <w:rPr>
                      <w:rFonts w:ascii="Calibri" w:hAnsi="Calibri" w:cs="Calibri"/>
                      <w:color w:val="0000FF"/>
                      <w:sz w:val="22"/>
                      <w:szCs w:val="22"/>
                    </w:rPr>
                    <w:t>]</w:t>
                  </w:r>
                  <w:r w:rsidRPr="004B63C3">
                    <w:rPr>
                      <w:rFonts w:ascii="Calibri" w:hAnsi="Calibri" w:cs="Calibri"/>
                      <w:sz w:val="22"/>
                      <w:szCs w:val="22"/>
                    </w:rPr>
                    <w:t xml:space="preserve">, </w:t>
                  </w:r>
                  <w:r w:rsidR="00D52F38" w:rsidRPr="004B63C3">
                    <w:rPr>
                      <w:rFonts w:ascii="Calibri" w:hAnsi="Calibri" w:cs="Calibri"/>
                      <w:sz w:val="22"/>
                      <w:szCs w:val="22"/>
                    </w:rPr>
                    <w:t>2012</w:t>
                  </w:r>
                </w:p>
              </w:tc>
              <w:tc>
                <w:tcPr>
                  <w:tcW w:w="1330" w:type="dxa"/>
                  <w:tcBorders>
                    <w:top w:val="single" w:sz="4" w:space="0" w:color="auto"/>
                  </w:tcBorders>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c>
                <w:tcPr>
                  <w:tcW w:w="1473" w:type="dxa"/>
                  <w:tcBorders>
                    <w:top w:val="single" w:sz="4" w:space="0" w:color="auto"/>
                  </w:tcBorders>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c>
                <w:tcPr>
                  <w:tcW w:w="1473" w:type="dxa"/>
                  <w:tcBorders>
                    <w:top w:val="single" w:sz="4" w:space="0" w:color="auto"/>
                  </w:tcBorders>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c>
                <w:tcPr>
                  <w:tcW w:w="1473" w:type="dxa"/>
                  <w:tcBorders>
                    <w:top w:val="single" w:sz="4" w:space="0" w:color="auto"/>
                  </w:tcBorders>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r>
            <w:tr w:rsidR="002123F4" w:rsidRPr="004B63C3" w:rsidTr="002123F4">
              <w:trPr>
                <w:cantSplit/>
                <w:trHeight w:val="250"/>
              </w:trPr>
              <w:tc>
                <w:tcPr>
                  <w:tcW w:w="2970"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Charged to income</w:t>
                  </w:r>
                </w:p>
              </w:tc>
              <w:tc>
                <w:tcPr>
                  <w:tcW w:w="1330"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50"/>
              </w:trPr>
              <w:tc>
                <w:tcPr>
                  <w:tcW w:w="2970"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Charged to equity</w:t>
                  </w:r>
                </w:p>
              </w:tc>
              <w:tc>
                <w:tcPr>
                  <w:tcW w:w="1330"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498"/>
              </w:trPr>
              <w:tc>
                <w:tcPr>
                  <w:tcW w:w="2970"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Recycled from equity to income</w:t>
                  </w:r>
                </w:p>
              </w:tc>
              <w:tc>
                <w:tcPr>
                  <w:tcW w:w="1330"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38"/>
              </w:trPr>
              <w:tc>
                <w:tcPr>
                  <w:tcW w:w="2970"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Acquisitions/ disposals</w:t>
                  </w:r>
                </w:p>
              </w:tc>
              <w:tc>
                <w:tcPr>
                  <w:tcW w:w="1330"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50"/>
              </w:trPr>
              <w:tc>
                <w:tcPr>
                  <w:tcW w:w="2970"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Exchange differences</w:t>
                  </w:r>
                </w:p>
              </w:tc>
              <w:tc>
                <w:tcPr>
                  <w:tcW w:w="1330"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50"/>
              </w:trPr>
              <w:tc>
                <w:tcPr>
                  <w:tcW w:w="2970" w:type="dxa"/>
                  <w:tcBorders>
                    <w:bottom w:val="single" w:sz="4" w:space="0" w:color="auto"/>
                  </w:tcBorders>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Changes in tax rate</w:t>
                  </w:r>
                </w:p>
              </w:tc>
              <w:tc>
                <w:tcPr>
                  <w:tcW w:w="1330"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308"/>
              </w:trPr>
              <w:tc>
                <w:tcPr>
                  <w:tcW w:w="2970" w:type="dxa"/>
                  <w:vAlign w:val="bottom"/>
                </w:tcPr>
                <w:p w:rsidR="002123F4" w:rsidRPr="004B63C3" w:rsidRDefault="002123F4" w:rsidP="002123F4">
                  <w:pPr>
                    <w:pStyle w:val="Bodycopy"/>
                    <w:spacing w:before="60" w:line="240" w:lineRule="auto"/>
                    <w:ind w:left="216" w:hanging="216"/>
                    <w:rPr>
                      <w:rFonts w:ascii="Calibri" w:hAnsi="Calibri" w:cs="Calibri"/>
                      <w:color w:val="0000FF"/>
                      <w:sz w:val="22"/>
                      <w:szCs w:val="22"/>
                    </w:rPr>
                  </w:pPr>
                  <w:r w:rsidRPr="004B63C3">
                    <w:rPr>
                      <w:rFonts w:ascii="Calibri" w:hAnsi="Calibri" w:cs="Calibri"/>
                      <w:sz w:val="22"/>
                      <w:szCs w:val="22"/>
                    </w:rPr>
                    <w:t xml:space="preserve">Balance, </w:t>
                  </w:r>
                  <w:r w:rsidRPr="004B63C3">
                    <w:rPr>
                      <w:rFonts w:ascii="Calibri" w:hAnsi="Calibri" w:cs="Calibri"/>
                      <w:color w:val="0000FF"/>
                      <w:sz w:val="22"/>
                      <w:szCs w:val="22"/>
                    </w:rPr>
                    <w:t>[</w:t>
                  </w:r>
                  <w:r w:rsidRPr="004B63C3">
                    <w:rPr>
                      <w:rFonts w:ascii="Calibri" w:hAnsi="Calibri" w:cs="Calibri"/>
                      <w:i/>
                      <w:color w:val="0000FF"/>
                      <w:sz w:val="22"/>
                      <w:szCs w:val="22"/>
                      <w:u w:val="single"/>
                    </w:rPr>
                    <w:t>Report Date</w:t>
                  </w:r>
                  <w:r w:rsidRPr="004B63C3">
                    <w:rPr>
                      <w:rFonts w:ascii="Calibri" w:hAnsi="Calibri" w:cs="Calibri"/>
                      <w:color w:val="0000FF"/>
                      <w:sz w:val="22"/>
                      <w:szCs w:val="22"/>
                    </w:rPr>
                    <w:t>]</w:t>
                  </w:r>
                  <w:r w:rsidRPr="004B63C3">
                    <w:rPr>
                      <w:rFonts w:ascii="Calibri" w:hAnsi="Calibri" w:cs="Calibri"/>
                      <w:sz w:val="22"/>
                      <w:szCs w:val="22"/>
                    </w:rPr>
                    <w:t xml:space="preserve">, </w:t>
                  </w:r>
                  <w:r w:rsidR="00D52F38" w:rsidRPr="004B63C3">
                    <w:rPr>
                      <w:rFonts w:ascii="Calibri" w:hAnsi="Calibri" w:cs="Calibri"/>
                      <w:sz w:val="22"/>
                      <w:szCs w:val="22"/>
                    </w:rPr>
                    <w:t>2012</w:t>
                  </w:r>
                </w:p>
              </w:tc>
              <w:tc>
                <w:tcPr>
                  <w:tcW w:w="1330" w:type="dxa"/>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r>
            <w:tr w:rsidR="002123F4" w:rsidRPr="004B63C3" w:rsidTr="002123F4">
              <w:trPr>
                <w:cantSplit/>
                <w:trHeight w:val="250"/>
              </w:trPr>
              <w:tc>
                <w:tcPr>
                  <w:tcW w:w="2970"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Charged to income</w:t>
                  </w:r>
                </w:p>
              </w:tc>
              <w:tc>
                <w:tcPr>
                  <w:tcW w:w="1330"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50"/>
              </w:trPr>
              <w:tc>
                <w:tcPr>
                  <w:tcW w:w="2970"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Charged to equity</w:t>
                  </w:r>
                </w:p>
              </w:tc>
              <w:tc>
                <w:tcPr>
                  <w:tcW w:w="1330"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498"/>
              </w:trPr>
              <w:tc>
                <w:tcPr>
                  <w:tcW w:w="2970"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Recycled from equity to income</w:t>
                  </w:r>
                </w:p>
              </w:tc>
              <w:tc>
                <w:tcPr>
                  <w:tcW w:w="1330"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38"/>
              </w:trPr>
              <w:tc>
                <w:tcPr>
                  <w:tcW w:w="2970"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Acquisitions/ disposals</w:t>
                  </w:r>
                </w:p>
              </w:tc>
              <w:tc>
                <w:tcPr>
                  <w:tcW w:w="1330"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50"/>
              </w:trPr>
              <w:tc>
                <w:tcPr>
                  <w:tcW w:w="2970"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Exchange differences</w:t>
                  </w:r>
                </w:p>
              </w:tc>
              <w:tc>
                <w:tcPr>
                  <w:tcW w:w="1330"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50"/>
              </w:trPr>
              <w:tc>
                <w:tcPr>
                  <w:tcW w:w="2970" w:type="dxa"/>
                  <w:tcBorders>
                    <w:bottom w:val="single" w:sz="4" w:space="0" w:color="auto"/>
                  </w:tcBorders>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Changes in tax rate</w:t>
                  </w:r>
                </w:p>
              </w:tc>
              <w:tc>
                <w:tcPr>
                  <w:tcW w:w="1330"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3"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323"/>
              </w:trPr>
              <w:tc>
                <w:tcPr>
                  <w:tcW w:w="2970" w:type="dxa"/>
                  <w:tcBorders>
                    <w:top w:val="single" w:sz="4" w:space="0" w:color="auto"/>
                    <w:bottom w:val="single" w:sz="4" w:space="0" w:color="auto"/>
                  </w:tcBorders>
                  <w:vAlign w:val="bottom"/>
                </w:tcPr>
                <w:p w:rsidR="002123F4" w:rsidRPr="004B63C3" w:rsidRDefault="002123F4" w:rsidP="002123F4">
                  <w:pPr>
                    <w:pStyle w:val="Bodycopy"/>
                    <w:spacing w:before="120" w:line="240" w:lineRule="auto"/>
                    <w:ind w:left="220" w:hanging="220"/>
                    <w:rPr>
                      <w:rFonts w:ascii="Calibri" w:hAnsi="Calibri" w:cs="Calibri"/>
                      <w:b/>
                      <w:color w:val="auto"/>
                      <w:sz w:val="22"/>
                      <w:szCs w:val="22"/>
                    </w:rPr>
                  </w:pPr>
                  <w:r w:rsidRPr="004B63C3">
                    <w:rPr>
                      <w:rFonts w:ascii="Calibri" w:hAnsi="Calibri" w:cs="Calibri"/>
                      <w:b/>
                      <w:sz w:val="22"/>
                      <w:szCs w:val="22"/>
                    </w:rPr>
                    <w:t xml:space="preserve">Balance, </w:t>
                  </w:r>
                  <w:r w:rsidRPr="004B63C3">
                    <w:rPr>
                      <w:rFonts w:ascii="Calibri" w:hAnsi="Calibri" w:cs="Calibri"/>
                      <w:b/>
                      <w:color w:val="0000FF"/>
                      <w:sz w:val="22"/>
                      <w:szCs w:val="22"/>
                    </w:rPr>
                    <w:t>[</w:t>
                  </w:r>
                  <w:r w:rsidRPr="004B63C3">
                    <w:rPr>
                      <w:rFonts w:ascii="Calibri" w:hAnsi="Calibri" w:cs="Calibri"/>
                      <w:b/>
                      <w:i/>
                      <w:color w:val="0000FF"/>
                      <w:sz w:val="22"/>
                      <w:szCs w:val="22"/>
                      <w:u w:val="single"/>
                    </w:rPr>
                    <w:t>Report Date</w:t>
                  </w:r>
                  <w:r w:rsidRPr="004B63C3">
                    <w:rPr>
                      <w:rFonts w:ascii="Calibri" w:hAnsi="Calibri" w:cs="Calibri"/>
                      <w:b/>
                      <w:color w:val="0000FF"/>
                      <w:sz w:val="22"/>
                      <w:szCs w:val="22"/>
                    </w:rPr>
                    <w:t>]</w:t>
                  </w:r>
                  <w:r w:rsidRPr="004B63C3">
                    <w:rPr>
                      <w:rFonts w:ascii="Calibri" w:hAnsi="Calibri" w:cs="Calibri"/>
                      <w:b/>
                      <w:sz w:val="22"/>
                      <w:szCs w:val="22"/>
                    </w:rPr>
                    <w:t xml:space="preserve">, </w:t>
                  </w:r>
                  <w:r w:rsidR="00D52F38" w:rsidRPr="004B63C3">
                    <w:rPr>
                      <w:rFonts w:ascii="Calibri" w:hAnsi="Calibri" w:cs="Calibri"/>
                      <w:b/>
                      <w:sz w:val="22"/>
                      <w:szCs w:val="22"/>
                    </w:rPr>
                    <w:t>2013</w:t>
                  </w:r>
                </w:p>
              </w:tc>
              <w:tc>
                <w:tcPr>
                  <w:tcW w:w="1330" w:type="dxa"/>
                  <w:tcBorders>
                    <w:top w:val="single" w:sz="4" w:space="0" w:color="auto"/>
                    <w:bottom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top w:val="single" w:sz="4" w:space="0" w:color="auto"/>
                    <w:bottom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top w:val="single" w:sz="4" w:space="0" w:color="auto"/>
                    <w:bottom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top w:val="single" w:sz="4" w:space="0" w:color="auto"/>
                    <w:bottom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r>
            <w:tr w:rsidR="002123F4" w:rsidRPr="004B63C3" w:rsidTr="002123F4">
              <w:trPr>
                <w:cantSplit/>
                <w:trHeight w:val="323"/>
              </w:trPr>
              <w:tc>
                <w:tcPr>
                  <w:tcW w:w="2970" w:type="dxa"/>
                  <w:tcBorders>
                    <w:top w:val="single" w:sz="4" w:space="0" w:color="auto"/>
                  </w:tcBorders>
                  <w:vAlign w:val="bottom"/>
                </w:tcPr>
                <w:p w:rsidR="002123F4" w:rsidRPr="004B63C3" w:rsidRDefault="002123F4" w:rsidP="002123F4">
                  <w:pPr>
                    <w:pStyle w:val="Bodycopy"/>
                    <w:spacing w:before="120" w:line="240" w:lineRule="auto"/>
                    <w:ind w:left="220" w:hanging="220"/>
                    <w:rPr>
                      <w:rFonts w:ascii="Calibri" w:hAnsi="Calibri" w:cs="Calibri"/>
                      <w:b/>
                      <w:sz w:val="22"/>
                      <w:szCs w:val="22"/>
                    </w:rPr>
                  </w:pPr>
                </w:p>
              </w:tc>
              <w:tc>
                <w:tcPr>
                  <w:tcW w:w="1330" w:type="dxa"/>
                  <w:tcBorders>
                    <w:top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top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top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top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r>
            <w:tr w:rsidR="002123F4" w:rsidRPr="004B63C3" w:rsidTr="002123F4">
              <w:trPr>
                <w:cantSplit/>
                <w:trHeight w:val="323"/>
              </w:trPr>
              <w:tc>
                <w:tcPr>
                  <w:tcW w:w="2970" w:type="dxa"/>
                  <w:tcBorders>
                    <w:bottom w:val="single" w:sz="4" w:space="0" w:color="auto"/>
                  </w:tcBorders>
                  <w:vAlign w:val="bottom"/>
                </w:tcPr>
                <w:p w:rsidR="002123F4" w:rsidRPr="004B63C3" w:rsidRDefault="002123F4" w:rsidP="002123F4">
                  <w:pPr>
                    <w:pStyle w:val="Bodycopy"/>
                    <w:spacing w:before="120" w:line="240" w:lineRule="auto"/>
                    <w:ind w:left="220" w:hanging="220"/>
                    <w:rPr>
                      <w:rFonts w:ascii="Calibri" w:hAnsi="Calibri" w:cs="Calibri"/>
                      <w:b/>
                      <w:sz w:val="22"/>
                      <w:szCs w:val="22"/>
                    </w:rPr>
                  </w:pPr>
                  <w:r w:rsidRPr="004B63C3">
                    <w:rPr>
                      <w:rFonts w:ascii="Calibri" w:hAnsi="Calibri" w:cs="Calibri"/>
                      <w:b/>
                      <w:sz w:val="22"/>
                      <w:szCs w:val="22"/>
                    </w:rPr>
                    <w:t>Carrying amounts</w:t>
                  </w:r>
                </w:p>
              </w:tc>
              <w:tc>
                <w:tcPr>
                  <w:tcW w:w="1330" w:type="dxa"/>
                  <w:tcBorders>
                    <w:bottom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bottom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bottom w:val="single" w:sz="4" w:space="0" w:color="auto"/>
                  </w:tcBorders>
                </w:tcPr>
                <w:p w:rsidR="002123F4" w:rsidRPr="004B63C3" w:rsidRDefault="00D52F38" w:rsidP="002123F4">
                  <w:pPr>
                    <w:pStyle w:val="Bodycopyrightindent"/>
                    <w:tabs>
                      <w:tab w:val="decimal" w:pos="529"/>
                    </w:tabs>
                    <w:spacing w:before="120" w:line="240" w:lineRule="auto"/>
                    <w:jc w:val="left"/>
                    <w:rPr>
                      <w:rFonts w:ascii="Calibri" w:hAnsi="Calibri" w:cs="Calibri"/>
                      <w:b/>
                      <w:color w:val="auto"/>
                      <w:sz w:val="22"/>
                      <w:szCs w:val="22"/>
                    </w:rPr>
                  </w:pPr>
                  <w:r w:rsidRPr="004B63C3">
                    <w:rPr>
                      <w:rFonts w:ascii="Calibri" w:hAnsi="Calibri" w:cs="Calibri"/>
                      <w:b/>
                      <w:color w:val="auto"/>
                      <w:sz w:val="22"/>
                      <w:szCs w:val="22"/>
                    </w:rPr>
                    <w:t>2013</w:t>
                  </w:r>
                </w:p>
              </w:tc>
              <w:tc>
                <w:tcPr>
                  <w:tcW w:w="1473" w:type="dxa"/>
                  <w:tcBorders>
                    <w:bottom w:val="single" w:sz="4" w:space="0" w:color="auto"/>
                  </w:tcBorders>
                </w:tcPr>
                <w:p w:rsidR="002123F4" w:rsidRPr="004B63C3" w:rsidRDefault="00D52F38" w:rsidP="002123F4">
                  <w:pPr>
                    <w:pStyle w:val="Bodycopyrightindent"/>
                    <w:tabs>
                      <w:tab w:val="decimal" w:pos="529"/>
                    </w:tabs>
                    <w:spacing w:before="120" w:line="240" w:lineRule="auto"/>
                    <w:jc w:val="left"/>
                    <w:rPr>
                      <w:rFonts w:ascii="Calibri" w:hAnsi="Calibri" w:cs="Calibri"/>
                      <w:b/>
                      <w:color w:val="auto"/>
                      <w:sz w:val="22"/>
                      <w:szCs w:val="22"/>
                    </w:rPr>
                  </w:pPr>
                  <w:r w:rsidRPr="004B63C3">
                    <w:rPr>
                      <w:rFonts w:ascii="Calibri" w:hAnsi="Calibri" w:cs="Calibri"/>
                      <w:b/>
                      <w:color w:val="auto"/>
                      <w:sz w:val="22"/>
                      <w:szCs w:val="22"/>
                    </w:rPr>
                    <w:t>2012</w:t>
                  </w:r>
                </w:p>
              </w:tc>
            </w:tr>
            <w:tr w:rsidR="002123F4" w:rsidRPr="004B63C3" w:rsidTr="002123F4">
              <w:trPr>
                <w:cantSplit/>
                <w:trHeight w:val="323"/>
              </w:trPr>
              <w:tc>
                <w:tcPr>
                  <w:tcW w:w="2970" w:type="dxa"/>
                  <w:tcBorders>
                    <w:top w:val="single" w:sz="4" w:space="0" w:color="auto"/>
                  </w:tcBorders>
                  <w:vAlign w:val="bottom"/>
                </w:tcPr>
                <w:p w:rsidR="002123F4" w:rsidRPr="004B63C3" w:rsidRDefault="002123F4" w:rsidP="002123F4">
                  <w:pPr>
                    <w:pStyle w:val="Bodycopy"/>
                    <w:spacing w:before="120" w:line="240" w:lineRule="auto"/>
                    <w:ind w:left="220" w:hanging="220"/>
                    <w:rPr>
                      <w:rFonts w:ascii="Calibri" w:hAnsi="Calibri" w:cs="Calibri"/>
                      <w:b/>
                      <w:sz w:val="22"/>
                      <w:szCs w:val="22"/>
                    </w:rPr>
                  </w:pPr>
                  <w:r w:rsidRPr="004B63C3">
                    <w:rPr>
                      <w:rFonts w:ascii="Calibri" w:hAnsi="Calibri" w:cs="Calibri"/>
                      <w:b/>
                      <w:sz w:val="22"/>
                      <w:szCs w:val="22"/>
                    </w:rPr>
                    <w:t>Balance,</w:t>
                  </w:r>
                </w:p>
              </w:tc>
              <w:tc>
                <w:tcPr>
                  <w:tcW w:w="1330" w:type="dxa"/>
                  <w:tcBorders>
                    <w:top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top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top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top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r>
            <w:tr w:rsidR="002123F4" w:rsidRPr="004B63C3" w:rsidTr="002123F4">
              <w:trPr>
                <w:cantSplit/>
                <w:trHeight w:val="323"/>
              </w:trPr>
              <w:tc>
                <w:tcPr>
                  <w:tcW w:w="2970" w:type="dxa"/>
                  <w:tcBorders>
                    <w:bottom w:val="single" w:sz="4" w:space="0" w:color="auto"/>
                  </w:tcBorders>
                  <w:vAlign w:val="bottom"/>
                </w:tcPr>
                <w:p w:rsidR="002123F4" w:rsidRPr="004B63C3" w:rsidRDefault="002123F4" w:rsidP="002123F4">
                  <w:pPr>
                    <w:pStyle w:val="Bodycopy"/>
                    <w:spacing w:before="120" w:line="240" w:lineRule="auto"/>
                    <w:ind w:left="220" w:hanging="220"/>
                    <w:rPr>
                      <w:rFonts w:ascii="Calibri" w:hAnsi="Calibri" w:cs="Calibri"/>
                      <w:b/>
                      <w:sz w:val="22"/>
                      <w:szCs w:val="22"/>
                    </w:rPr>
                  </w:pPr>
                  <w:r w:rsidRPr="004B63C3">
                    <w:rPr>
                      <w:rFonts w:ascii="Calibri" w:hAnsi="Calibri" w:cs="Calibri"/>
                      <w:b/>
                      <w:sz w:val="22"/>
                      <w:szCs w:val="22"/>
                    </w:rPr>
                    <w:lastRenderedPageBreak/>
                    <w:t>Valuation allowance</w:t>
                  </w:r>
                </w:p>
              </w:tc>
              <w:tc>
                <w:tcPr>
                  <w:tcW w:w="1330" w:type="dxa"/>
                  <w:tcBorders>
                    <w:bottom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bottom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bottom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bottom w:val="sing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r>
            <w:tr w:rsidR="002123F4" w:rsidRPr="004B63C3" w:rsidTr="002123F4">
              <w:trPr>
                <w:cantSplit/>
                <w:trHeight w:val="323"/>
              </w:trPr>
              <w:tc>
                <w:tcPr>
                  <w:tcW w:w="2970" w:type="dxa"/>
                  <w:tcBorders>
                    <w:top w:val="single" w:sz="4" w:space="0" w:color="auto"/>
                    <w:bottom w:val="double" w:sz="4" w:space="0" w:color="auto"/>
                  </w:tcBorders>
                  <w:vAlign w:val="bottom"/>
                </w:tcPr>
                <w:p w:rsidR="002123F4" w:rsidRPr="004B63C3" w:rsidRDefault="002123F4" w:rsidP="002123F4">
                  <w:pPr>
                    <w:pStyle w:val="Bodycopy"/>
                    <w:spacing w:before="120" w:line="240" w:lineRule="auto"/>
                    <w:ind w:left="220" w:hanging="220"/>
                    <w:rPr>
                      <w:rFonts w:ascii="Calibri" w:hAnsi="Calibri" w:cs="Calibri"/>
                      <w:b/>
                      <w:sz w:val="22"/>
                      <w:szCs w:val="22"/>
                    </w:rPr>
                  </w:pPr>
                </w:p>
              </w:tc>
              <w:tc>
                <w:tcPr>
                  <w:tcW w:w="1330" w:type="dxa"/>
                  <w:tcBorders>
                    <w:top w:val="single" w:sz="4" w:space="0" w:color="auto"/>
                    <w:bottom w:val="doub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top w:val="single" w:sz="4" w:space="0" w:color="auto"/>
                    <w:bottom w:val="doub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top w:val="single" w:sz="4" w:space="0" w:color="auto"/>
                    <w:bottom w:val="doub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3" w:type="dxa"/>
                  <w:tcBorders>
                    <w:top w:val="single" w:sz="4" w:space="0" w:color="auto"/>
                    <w:bottom w:val="doub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B86B00">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29.32 (d) (i) (ii)</w:t>
            </w: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5E0349" w:rsidRPr="004B63C3" w:rsidRDefault="005E0349" w:rsidP="00F50A5F">
            <w:pPr>
              <w:pStyle w:val="BodyTextIndent"/>
              <w:spacing w:before="240" w:after="240"/>
              <w:ind w:left="720"/>
              <w:rPr>
                <w:rFonts w:ascii="Calibri" w:hAnsi="Calibri" w:cs="Calibri"/>
                <w:color w:val="000000"/>
                <w:sz w:val="22"/>
                <w:szCs w:val="22"/>
              </w:rPr>
            </w:pPr>
          </w:p>
          <w:p w:rsidR="005E0349" w:rsidRPr="004B63C3" w:rsidRDefault="005E0349" w:rsidP="00F50A5F">
            <w:pPr>
              <w:pStyle w:val="BodyTextIndent"/>
              <w:spacing w:before="240" w:after="240"/>
              <w:ind w:left="720"/>
              <w:rPr>
                <w:rFonts w:ascii="Calibri" w:hAnsi="Calibri" w:cs="Calibri"/>
                <w:color w:val="000000"/>
                <w:sz w:val="22"/>
                <w:szCs w:val="22"/>
              </w:rPr>
            </w:pPr>
          </w:p>
          <w:p w:rsidR="005E0349" w:rsidRPr="004B63C3" w:rsidRDefault="005E0349" w:rsidP="00F50A5F">
            <w:pPr>
              <w:pStyle w:val="BodyTextIndent"/>
              <w:spacing w:before="240" w:after="240"/>
              <w:ind w:left="720"/>
              <w:rPr>
                <w:rFonts w:ascii="Calibri" w:hAnsi="Calibri" w:cs="Calibri"/>
                <w:color w:val="000000"/>
                <w:sz w:val="22"/>
                <w:szCs w:val="22"/>
              </w:rPr>
            </w:pPr>
          </w:p>
          <w:p w:rsidR="005E0349" w:rsidRPr="004B63C3" w:rsidRDefault="005E0349" w:rsidP="00F50A5F">
            <w:pPr>
              <w:pStyle w:val="BodyTextIndent"/>
              <w:spacing w:before="240" w:after="240"/>
              <w:ind w:left="720"/>
              <w:rPr>
                <w:rFonts w:ascii="Calibri" w:hAnsi="Calibri" w:cs="Calibri"/>
                <w:color w:val="000000"/>
                <w:sz w:val="22"/>
                <w:szCs w:val="22"/>
              </w:rPr>
            </w:pPr>
          </w:p>
          <w:p w:rsidR="005E0349" w:rsidRPr="004B63C3" w:rsidRDefault="005E0349" w:rsidP="00F50A5F">
            <w:pPr>
              <w:pStyle w:val="BodyTextIndent"/>
              <w:spacing w:before="240" w:after="240"/>
              <w:ind w:left="720"/>
              <w:rPr>
                <w:rFonts w:ascii="Calibri" w:hAnsi="Calibri" w:cs="Calibri"/>
                <w:color w:val="000000"/>
                <w:sz w:val="22"/>
                <w:szCs w:val="22"/>
              </w:rPr>
            </w:pPr>
          </w:p>
          <w:p w:rsidR="005E0349" w:rsidRPr="004B63C3" w:rsidRDefault="005E0349" w:rsidP="00F50A5F">
            <w:pPr>
              <w:pStyle w:val="BodyTextIndent"/>
              <w:spacing w:before="240" w:after="240"/>
              <w:ind w:left="720"/>
              <w:rPr>
                <w:rFonts w:ascii="Calibri" w:hAnsi="Calibri" w:cs="Calibri"/>
                <w:color w:val="000000"/>
                <w:sz w:val="22"/>
                <w:szCs w:val="22"/>
              </w:rPr>
            </w:pPr>
          </w:p>
          <w:p w:rsidR="005E0349" w:rsidRPr="004B63C3" w:rsidRDefault="005E0349" w:rsidP="00F50A5F">
            <w:pPr>
              <w:pStyle w:val="BodyTextIndent"/>
              <w:spacing w:before="240" w:after="240"/>
              <w:ind w:left="720"/>
              <w:rPr>
                <w:rFonts w:ascii="Calibri" w:hAnsi="Calibri" w:cs="Calibri"/>
                <w:color w:val="000000"/>
                <w:sz w:val="22"/>
                <w:szCs w:val="22"/>
              </w:rPr>
            </w:pPr>
          </w:p>
          <w:p w:rsidR="005E0349" w:rsidRPr="004B63C3" w:rsidRDefault="005E0349" w:rsidP="00F50A5F">
            <w:pPr>
              <w:pStyle w:val="BodyTextIndent"/>
              <w:spacing w:before="240" w:after="240"/>
              <w:ind w:left="720"/>
              <w:rPr>
                <w:rFonts w:ascii="Calibri" w:hAnsi="Calibri" w:cs="Calibri"/>
                <w:color w:val="000000"/>
                <w:sz w:val="22"/>
                <w:szCs w:val="22"/>
              </w:rPr>
            </w:pPr>
          </w:p>
          <w:p w:rsidR="005E0349" w:rsidRPr="004B63C3" w:rsidRDefault="005E0349" w:rsidP="00F50A5F">
            <w:pPr>
              <w:pStyle w:val="BodyTextIndent"/>
              <w:spacing w:before="240" w:after="240"/>
              <w:ind w:left="720"/>
              <w:rPr>
                <w:rFonts w:ascii="Calibri" w:hAnsi="Calibri" w:cs="Calibri"/>
                <w:color w:val="000000"/>
                <w:sz w:val="22"/>
                <w:szCs w:val="22"/>
              </w:rPr>
            </w:pPr>
          </w:p>
          <w:p w:rsidR="002123F4" w:rsidRPr="004B63C3" w:rsidRDefault="002123F4" w:rsidP="00F50A5F">
            <w:pPr>
              <w:pStyle w:val="BodyTextIndent"/>
              <w:spacing w:before="240" w:after="240"/>
              <w:ind w:left="720"/>
              <w:rPr>
                <w:rFonts w:ascii="Calibri" w:hAnsi="Calibri" w:cs="Calibri"/>
                <w:color w:val="000000"/>
                <w:sz w:val="22"/>
                <w:szCs w:val="22"/>
              </w:rPr>
            </w:pPr>
            <w:r w:rsidRPr="004B63C3">
              <w:rPr>
                <w:rFonts w:ascii="Calibri" w:hAnsi="Calibri" w:cs="Calibri"/>
                <w:color w:val="000000"/>
                <w:sz w:val="22"/>
                <w:szCs w:val="22"/>
              </w:rPr>
              <w:t xml:space="preserve">The following are the composition of deferred tax liabilities recognized by the </w:t>
            </w:r>
            <w:r w:rsidRPr="004B63C3">
              <w:rPr>
                <w:rFonts w:ascii="Calibri" w:hAnsi="Calibri" w:cs="Calibri"/>
                <w:sz w:val="22"/>
                <w:szCs w:val="22"/>
              </w:rPr>
              <w:t>Company</w:t>
            </w:r>
            <w:r w:rsidRPr="004B63C3">
              <w:rPr>
                <w:rFonts w:ascii="Calibri" w:hAnsi="Calibri" w:cs="Calibri"/>
                <w:color w:val="000000"/>
                <w:sz w:val="22"/>
                <w:szCs w:val="22"/>
              </w:rPr>
              <w:t>:</w:t>
            </w:r>
          </w:p>
          <w:tbl>
            <w:tblPr>
              <w:tblW w:w="8750" w:type="dxa"/>
              <w:tblInd w:w="778" w:type="dxa"/>
              <w:tblLayout w:type="fixed"/>
              <w:tblCellMar>
                <w:left w:w="58" w:type="dxa"/>
                <w:right w:w="58" w:type="dxa"/>
              </w:tblCellMar>
              <w:tblLook w:val="01E0" w:firstRow="1" w:lastRow="1" w:firstColumn="1" w:lastColumn="1" w:noHBand="0" w:noVBand="0"/>
            </w:tblPr>
            <w:tblGrid>
              <w:gridCol w:w="2838"/>
              <w:gridCol w:w="1478"/>
              <w:gridCol w:w="1478"/>
              <w:gridCol w:w="1478"/>
              <w:gridCol w:w="1478"/>
            </w:tblGrid>
            <w:tr w:rsidR="002123F4" w:rsidRPr="004B63C3" w:rsidTr="002123F4">
              <w:trPr>
                <w:cantSplit/>
                <w:trHeight w:val="155"/>
              </w:trPr>
              <w:tc>
                <w:tcPr>
                  <w:tcW w:w="2838" w:type="dxa"/>
                  <w:tcBorders>
                    <w:top w:val="single" w:sz="4" w:space="0" w:color="auto"/>
                    <w:bottom w:val="single" w:sz="4" w:space="0" w:color="auto"/>
                  </w:tcBorders>
                  <w:tcMar>
                    <w:left w:w="58" w:type="dxa"/>
                    <w:right w:w="58" w:type="dxa"/>
                  </w:tcMar>
                  <w:vAlign w:val="bottom"/>
                </w:tcPr>
                <w:p w:rsidR="002123F4" w:rsidRPr="004B63C3" w:rsidRDefault="002123F4" w:rsidP="002123F4">
                  <w:pPr>
                    <w:pStyle w:val="Bodycopy"/>
                    <w:spacing w:before="60" w:line="240" w:lineRule="auto"/>
                    <w:ind w:left="220" w:hanging="220"/>
                    <w:rPr>
                      <w:rFonts w:ascii="Calibri" w:hAnsi="Calibri" w:cs="Calibri"/>
                      <w:color w:val="auto"/>
                      <w:sz w:val="22"/>
                      <w:szCs w:val="22"/>
                    </w:rPr>
                  </w:pPr>
                </w:p>
              </w:tc>
              <w:tc>
                <w:tcPr>
                  <w:tcW w:w="1478" w:type="dxa"/>
                  <w:tcBorders>
                    <w:top w:val="single" w:sz="4" w:space="0" w:color="auto"/>
                    <w:bottom w:val="single" w:sz="4" w:space="0" w:color="auto"/>
                  </w:tcBorders>
                  <w:tcMar>
                    <w:left w:w="58" w:type="dxa"/>
                    <w:right w:w="58" w:type="dxa"/>
                  </w:tcMar>
                  <w:vAlign w:val="bottom"/>
                </w:tcPr>
                <w:p w:rsidR="002123F4" w:rsidRPr="004B63C3" w:rsidRDefault="002123F4" w:rsidP="002123F4">
                  <w:pPr>
                    <w:pStyle w:val="Bodycopyrightindent"/>
                    <w:spacing w:before="60" w:line="240" w:lineRule="auto"/>
                    <w:jc w:val="center"/>
                    <w:rPr>
                      <w:rFonts w:ascii="Calibri" w:hAnsi="Calibri" w:cs="Calibri"/>
                      <w:color w:val="auto"/>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DTL 1</w:t>
                  </w:r>
                  <w:r w:rsidRPr="004B63C3">
                    <w:rPr>
                      <w:rFonts w:ascii="Calibri" w:hAnsi="Calibri" w:cs="Calibri"/>
                      <w:color w:val="0000FF"/>
                      <w:sz w:val="22"/>
                      <w:szCs w:val="22"/>
                    </w:rPr>
                    <w:t>]</w:t>
                  </w:r>
                </w:p>
              </w:tc>
              <w:tc>
                <w:tcPr>
                  <w:tcW w:w="1478" w:type="dxa"/>
                  <w:tcBorders>
                    <w:top w:val="single" w:sz="4" w:space="0" w:color="auto"/>
                    <w:bottom w:val="single" w:sz="4" w:space="0" w:color="auto"/>
                  </w:tcBorders>
                  <w:tcMar>
                    <w:left w:w="58" w:type="dxa"/>
                    <w:right w:w="58" w:type="dxa"/>
                  </w:tcMar>
                  <w:vAlign w:val="bottom"/>
                </w:tcPr>
                <w:p w:rsidR="002123F4" w:rsidRPr="004B63C3" w:rsidRDefault="002123F4" w:rsidP="002123F4">
                  <w:pPr>
                    <w:pStyle w:val="Bodycopyrightindent"/>
                    <w:spacing w:before="60" w:line="240" w:lineRule="auto"/>
                    <w:jc w:val="center"/>
                    <w:rPr>
                      <w:rFonts w:ascii="Calibri" w:hAnsi="Calibri" w:cs="Calibri"/>
                      <w:color w:val="auto"/>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DTL 2</w:t>
                  </w:r>
                  <w:r w:rsidRPr="004B63C3">
                    <w:rPr>
                      <w:rFonts w:ascii="Calibri" w:hAnsi="Calibri" w:cs="Calibri"/>
                      <w:color w:val="0000FF"/>
                      <w:sz w:val="22"/>
                      <w:szCs w:val="22"/>
                    </w:rPr>
                    <w:t>]</w:t>
                  </w:r>
                </w:p>
              </w:tc>
              <w:tc>
                <w:tcPr>
                  <w:tcW w:w="1478" w:type="dxa"/>
                  <w:tcBorders>
                    <w:top w:val="single" w:sz="4" w:space="0" w:color="auto"/>
                    <w:bottom w:val="single" w:sz="4" w:space="0" w:color="auto"/>
                  </w:tcBorders>
                  <w:tcMar>
                    <w:left w:w="58" w:type="dxa"/>
                    <w:right w:w="58" w:type="dxa"/>
                  </w:tcMar>
                  <w:vAlign w:val="bottom"/>
                </w:tcPr>
                <w:p w:rsidR="002123F4" w:rsidRPr="004B63C3" w:rsidRDefault="002123F4" w:rsidP="002123F4">
                  <w:pPr>
                    <w:pStyle w:val="Bodycopyrightindent"/>
                    <w:spacing w:before="60" w:line="240" w:lineRule="auto"/>
                    <w:jc w:val="center"/>
                    <w:rPr>
                      <w:rFonts w:ascii="Calibri" w:hAnsi="Calibri" w:cs="Calibri"/>
                      <w:color w:val="auto"/>
                      <w:sz w:val="22"/>
                      <w:szCs w:val="22"/>
                    </w:rPr>
                  </w:pPr>
                  <w:r w:rsidRPr="004B63C3">
                    <w:rPr>
                      <w:rFonts w:ascii="Calibri" w:hAnsi="Calibri" w:cs="Calibri"/>
                      <w:color w:val="0000FF"/>
                      <w:sz w:val="22"/>
                      <w:szCs w:val="22"/>
                    </w:rPr>
                    <w:t>[</w:t>
                  </w:r>
                  <w:r w:rsidRPr="004B63C3">
                    <w:rPr>
                      <w:rFonts w:ascii="Calibri" w:hAnsi="Calibri" w:cs="Calibri"/>
                      <w:i/>
                      <w:color w:val="0000FF"/>
                      <w:sz w:val="22"/>
                      <w:szCs w:val="22"/>
                      <w:u w:val="single"/>
                    </w:rPr>
                    <w:t>DTL 3</w:t>
                  </w:r>
                  <w:r w:rsidRPr="004B63C3">
                    <w:rPr>
                      <w:rFonts w:ascii="Calibri" w:hAnsi="Calibri" w:cs="Calibri"/>
                      <w:color w:val="0000FF"/>
                      <w:sz w:val="22"/>
                      <w:szCs w:val="22"/>
                    </w:rPr>
                    <w:t>]</w:t>
                  </w:r>
                </w:p>
              </w:tc>
              <w:tc>
                <w:tcPr>
                  <w:tcW w:w="1478" w:type="dxa"/>
                  <w:tcBorders>
                    <w:top w:val="single" w:sz="4" w:space="0" w:color="auto"/>
                    <w:bottom w:val="single" w:sz="4" w:space="0" w:color="auto"/>
                  </w:tcBorders>
                  <w:tcMar>
                    <w:left w:w="58" w:type="dxa"/>
                    <w:right w:w="58" w:type="dxa"/>
                  </w:tcMar>
                  <w:vAlign w:val="bottom"/>
                </w:tcPr>
                <w:p w:rsidR="002123F4" w:rsidRPr="004B63C3" w:rsidRDefault="002123F4" w:rsidP="002123F4">
                  <w:pPr>
                    <w:pStyle w:val="Bodycopyrightindent"/>
                    <w:spacing w:before="60" w:line="240" w:lineRule="auto"/>
                    <w:ind w:right="-58"/>
                    <w:jc w:val="center"/>
                    <w:rPr>
                      <w:rFonts w:ascii="Calibri" w:hAnsi="Calibri" w:cs="Calibri"/>
                      <w:color w:val="auto"/>
                      <w:sz w:val="22"/>
                      <w:szCs w:val="22"/>
                    </w:rPr>
                  </w:pPr>
                  <w:r w:rsidRPr="004B63C3">
                    <w:rPr>
                      <w:rFonts w:ascii="Calibri" w:hAnsi="Calibri" w:cs="Calibri"/>
                      <w:color w:val="auto"/>
                      <w:sz w:val="22"/>
                      <w:szCs w:val="22"/>
                    </w:rPr>
                    <w:t>Total</w:t>
                  </w:r>
                </w:p>
              </w:tc>
            </w:tr>
            <w:tr w:rsidR="002123F4" w:rsidRPr="004B63C3" w:rsidTr="002123F4">
              <w:trPr>
                <w:cantSplit/>
                <w:trHeight w:val="155"/>
              </w:trPr>
              <w:tc>
                <w:tcPr>
                  <w:tcW w:w="2838" w:type="dxa"/>
                  <w:tcBorders>
                    <w:top w:val="single" w:sz="4" w:space="0" w:color="auto"/>
                  </w:tcBorders>
                  <w:vAlign w:val="bottom"/>
                </w:tcPr>
                <w:p w:rsidR="002123F4" w:rsidRPr="004B63C3" w:rsidRDefault="002123F4" w:rsidP="002123F4">
                  <w:pPr>
                    <w:pStyle w:val="Bodycopy"/>
                    <w:spacing w:before="60" w:line="240" w:lineRule="auto"/>
                    <w:ind w:left="216" w:hanging="216"/>
                    <w:rPr>
                      <w:rFonts w:ascii="Calibri" w:hAnsi="Calibri" w:cs="Calibri"/>
                      <w:color w:val="0000FF"/>
                      <w:sz w:val="22"/>
                      <w:szCs w:val="22"/>
                    </w:rPr>
                  </w:pPr>
                  <w:r w:rsidRPr="004B63C3">
                    <w:rPr>
                      <w:rFonts w:ascii="Calibri" w:hAnsi="Calibri" w:cs="Calibri"/>
                      <w:sz w:val="22"/>
                      <w:szCs w:val="22"/>
                    </w:rPr>
                    <w:t xml:space="preserve">Balance, </w:t>
                  </w:r>
                  <w:r w:rsidRPr="004B63C3">
                    <w:rPr>
                      <w:rFonts w:ascii="Calibri" w:hAnsi="Calibri" w:cs="Calibri"/>
                      <w:color w:val="0000FF"/>
                      <w:sz w:val="22"/>
                      <w:szCs w:val="22"/>
                    </w:rPr>
                    <w:t>[</w:t>
                  </w:r>
                  <w:r w:rsidRPr="004B63C3">
                    <w:rPr>
                      <w:rFonts w:ascii="Calibri" w:hAnsi="Calibri" w:cs="Calibri"/>
                      <w:i/>
                      <w:color w:val="0000FF"/>
                      <w:sz w:val="22"/>
                      <w:szCs w:val="22"/>
                      <w:u w:val="single"/>
                    </w:rPr>
                    <w:t>Beginning of accounting period</w:t>
                  </w:r>
                  <w:r w:rsidRPr="004B63C3">
                    <w:rPr>
                      <w:rFonts w:ascii="Calibri" w:hAnsi="Calibri" w:cs="Calibri"/>
                      <w:color w:val="0000FF"/>
                      <w:sz w:val="22"/>
                      <w:szCs w:val="22"/>
                    </w:rPr>
                    <w:t>]</w:t>
                  </w:r>
                  <w:r w:rsidRPr="004B63C3">
                    <w:rPr>
                      <w:rFonts w:ascii="Calibri" w:hAnsi="Calibri" w:cs="Calibri"/>
                      <w:sz w:val="22"/>
                      <w:szCs w:val="22"/>
                    </w:rPr>
                    <w:t xml:space="preserve">, </w:t>
                  </w:r>
                  <w:r w:rsidR="00D52F38" w:rsidRPr="004B63C3">
                    <w:rPr>
                      <w:rFonts w:ascii="Calibri" w:hAnsi="Calibri" w:cs="Calibri"/>
                      <w:sz w:val="22"/>
                      <w:szCs w:val="22"/>
                    </w:rPr>
                    <w:t>2012</w:t>
                  </w:r>
                </w:p>
              </w:tc>
              <w:tc>
                <w:tcPr>
                  <w:tcW w:w="1478" w:type="dxa"/>
                  <w:tcBorders>
                    <w:top w:val="single" w:sz="4" w:space="0" w:color="auto"/>
                  </w:tcBorders>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c>
                <w:tcPr>
                  <w:tcW w:w="1478" w:type="dxa"/>
                  <w:tcBorders>
                    <w:top w:val="single" w:sz="4" w:space="0" w:color="auto"/>
                  </w:tcBorders>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c>
                <w:tcPr>
                  <w:tcW w:w="1478" w:type="dxa"/>
                  <w:tcBorders>
                    <w:top w:val="single" w:sz="4" w:space="0" w:color="auto"/>
                  </w:tcBorders>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c>
                <w:tcPr>
                  <w:tcW w:w="1478" w:type="dxa"/>
                  <w:tcBorders>
                    <w:top w:val="single" w:sz="4" w:space="0" w:color="auto"/>
                  </w:tcBorders>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r>
            <w:tr w:rsidR="002123F4" w:rsidRPr="004B63C3" w:rsidTr="002123F4">
              <w:trPr>
                <w:cantSplit/>
                <w:trHeight w:val="155"/>
              </w:trPr>
              <w:tc>
                <w:tcPr>
                  <w:tcW w:w="2838"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Charged to income</w:t>
                  </w: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155"/>
              </w:trPr>
              <w:tc>
                <w:tcPr>
                  <w:tcW w:w="2838"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Charged to equity</w:t>
                  </w: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532"/>
              </w:trPr>
              <w:tc>
                <w:tcPr>
                  <w:tcW w:w="2838"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Recycled from equity to income</w:t>
                  </w: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72"/>
              </w:trPr>
              <w:tc>
                <w:tcPr>
                  <w:tcW w:w="2838"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Acquisitions/ disposals</w:t>
                  </w: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72"/>
              </w:trPr>
              <w:tc>
                <w:tcPr>
                  <w:tcW w:w="2838"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Exchange differences</w:t>
                  </w: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72"/>
              </w:trPr>
              <w:tc>
                <w:tcPr>
                  <w:tcW w:w="2838" w:type="dxa"/>
                  <w:tcBorders>
                    <w:bottom w:val="single" w:sz="4" w:space="0" w:color="auto"/>
                  </w:tcBorders>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Changes in tax rate</w:t>
                  </w:r>
                </w:p>
              </w:tc>
              <w:tc>
                <w:tcPr>
                  <w:tcW w:w="1478"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338"/>
              </w:trPr>
              <w:tc>
                <w:tcPr>
                  <w:tcW w:w="2838" w:type="dxa"/>
                  <w:vAlign w:val="bottom"/>
                </w:tcPr>
                <w:p w:rsidR="002123F4" w:rsidRPr="004B63C3" w:rsidRDefault="002123F4" w:rsidP="002123F4">
                  <w:pPr>
                    <w:pStyle w:val="Bodycopy"/>
                    <w:spacing w:before="60" w:line="240" w:lineRule="auto"/>
                    <w:ind w:left="220" w:hanging="220"/>
                    <w:rPr>
                      <w:rFonts w:ascii="Calibri" w:hAnsi="Calibri" w:cs="Calibri"/>
                      <w:color w:val="0000FF"/>
                      <w:sz w:val="22"/>
                      <w:szCs w:val="22"/>
                    </w:rPr>
                  </w:pPr>
                  <w:r w:rsidRPr="004B63C3">
                    <w:rPr>
                      <w:rFonts w:ascii="Calibri" w:hAnsi="Calibri" w:cs="Calibri"/>
                      <w:sz w:val="22"/>
                      <w:szCs w:val="22"/>
                    </w:rPr>
                    <w:t xml:space="preserve">Balance, </w:t>
                  </w:r>
                  <w:r w:rsidRPr="004B63C3">
                    <w:rPr>
                      <w:rFonts w:ascii="Calibri" w:hAnsi="Calibri" w:cs="Calibri"/>
                      <w:color w:val="0000FF"/>
                      <w:sz w:val="22"/>
                      <w:szCs w:val="22"/>
                    </w:rPr>
                    <w:t>[</w:t>
                  </w:r>
                  <w:r w:rsidRPr="004B63C3">
                    <w:rPr>
                      <w:rFonts w:ascii="Calibri" w:hAnsi="Calibri" w:cs="Calibri"/>
                      <w:i/>
                      <w:color w:val="0000FF"/>
                      <w:sz w:val="22"/>
                      <w:szCs w:val="22"/>
                      <w:u w:val="single"/>
                    </w:rPr>
                    <w:t>Report Date</w:t>
                  </w:r>
                  <w:r w:rsidRPr="004B63C3">
                    <w:rPr>
                      <w:rFonts w:ascii="Calibri" w:hAnsi="Calibri" w:cs="Calibri"/>
                      <w:color w:val="0000FF"/>
                      <w:sz w:val="22"/>
                      <w:szCs w:val="22"/>
                    </w:rPr>
                    <w:t>]</w:t>
                  </w:r>
                  <w:r w:rsidRPr="004B63C3">
                    <w:rPr>
                      <w:rFonts w:ascii="Calibri" w:hAnsi="Calibri" w:cs="Calibri"/>
                      <w:sz w:val="22"/>
                      <w:szCs w:val="22"/>
                    </w:rPr>
                    <w:t xml:space="preserve">, </w:t>
                  </w:r>
                  <w:r w:rsidR="00D52F38" w:rsidRPr="004B63C3">
                    <w:rPr>
                      <w:rFonts w:ascii="Calibri" w:hAnsi="Calibri" w:cs="Calibri"/>
                      <w:sz w:val="22"/>
                      <w:szCs w:val="22"/>
                    </w:rPr>
                    <w:t>2012</w:t>
                  </w:r>
                </w:p>
              </w:tc>
              <w:tc>
                <w:tcPr>
                  <w:tcW w:w="1478" w:type="dxa"/>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60" w:line="240" w:lineRule="auto"/>
                    <w:jc w:val="left"/>
                    <w:rPr>
                      <w:rFonts w:ascii="Calibri" w:hAnsi="Calibri" w:cs="Calibri"/>
                      <w:color w:val="auto"/>
                      <w:sz w:val="22"/>
                      <w:szCs w:val="22"/>
                    </w:rPr>
                  </w:pPr>
                </w:p>
              </w:tc>
            </w:tr>
            <w:tr w:rsidR="002123F4" w:rsidRPr="004B63C3" w:rsidTr="002123F4">
              <w:trPr>
                <w:cantSplit/>
                <w:trHeight w:val="272"/>
              </w:trPr>
              <w:tc>
                <w:tcPr>
                  <w:tcW w:w="2838"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Charged to income</w:t>
                  </w: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59"/>
              </w:trPr>
              <w:tc>
                <w:tcPr>
                  <w:tcW w:w="2838"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Charged to equity</w:t>
                  </w: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532"/>
              </w:trPr>
              <w:tc>
                <w:tcPr>
                  <w:tcW w:w="2838"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Recycled from equity to income</w:t>
                  </w: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72"/>
              </w:trPr>
              <w:tc>
                <w:tcPr>
                  <w:tcW w:w="2838"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Acquisitions/ disposals</w:t>
                  </w: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59"/>
              </w:trPr>
              <w:tc>
                <w:tcPr>
                  <w:tcW w:w="2838" w:type="dxa"/>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Exchange differences</w:t>
                  </w: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272"/>
              </w:trPr>
              <w:tc>
                <w:tcPr>
                  <w:tcW w:w="2838" w:type="dxa"/>
                  <w:tcBorders>
                    <w:bottom w:val="single" w:sz="4" w:space="0" w:color="auto"/>
                  </w:tcBorders>
                  <w:vAlign w:val="bottom"/>
                </w:tcPr>
                <w:p w:rsidR="002123F4" w:rsidRPr="004B63C3" w:rsidRDefault="002123F4" w:rsidP="002123F4">
                  <w:pPr>
                    <w:pStyle w:val="Bodycopy"/>
                    <w:spacing w:before="0" w:line="240" w:lineRule="auto"/>
                    <w:ind w:left="220" w:hanging="220"/>
                    <w:rPr>
                      <w:rFonts w:ascii="Calibri" w:hAnsi="Calibri" w:cs="Calibri"/>
                      <w:color w:val="auto"/>
                      <w:sz w:val="22"/>
                      <w:szCs w:val="22"/>
                    </w:rPr>
                  </w:pPr>
                  <w:r w:rsidRPr="004B63C3">
                    <w:rPr>
                      <w:rFonts w:ascii="Calibri" w:hAnsi="Calibri" w:cs="Calibri"/>
                      <w:color w:val="auto"/>
                      <w:sz w:val="22"/>
                      <w:szCs w:val="22"/>
                    </w:rPr>
                    <w:t>Changes in tax rate</w:t>
                  </w:r>
                </w:p>
              </w:tc>
              <w:tc>
                <w:tcPr>
                  <w:tcW w:w="1478"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c>
                <w:tcPr>
                  <w:tcW w:w="1478" w:type="dxa"/>
                  <w:tcBorders>
                    <w:bottom w:val="single" w:sz="4" w:space="0" w:color="auto"/>
                  </w:tcBorders>
                </w:tcPr>
                <w:p w:rsidR="002123F4" w:rsidRPr="004B63C3" w:rsidRDefault="002123F4" w:rsidP="002123F4">
                  <w:pPr>
                    <w:pStyle w:val="Bodycopyrightindent"/>
                    <w:tabs>
                      <w:tab w:val="decimal" w:pos="529"/>
                    </w:tabs>
                    <w:spacing w:before="0" w:line="240" w:lineRule="auto"/>
                    <w:jc w:val="left"/>
                    <w:rPr>
                      <w:rFonts w:ascii="Calibri" w:hAnsi="Calibri" w:cs="Calibri"/>
                      <w:color w:val="auto"/>
                      <w:sz w:val="22"/>
                      <w:szCs w:val="22"/>
                    </w:rPr>
                  </w:pPr>
                </w:p>
              </w:tc>
            </w:tr>
            <w:tr w:rsidR="002123F4" w:rsidRPr="004B63C3" w:rsidTr="002123F4">
              <w:trPr>
                <w:cantSplit/>
                <w:trHeight w:val="663"/>
              </w:trPr>
              <w:tc>
                <w:tcPr>
                  <w:tcW w:w="2838" w:type="dxa"/>
                  <w:tcBorders>
                    <w:top w:val="single" w:sz="4" w:space="0" w:color="auto"/>
                    <w:bottom w:val="double" w:sz="4" w:space="0" w:color="auto"/>
                  </w:tcBorders>
                  <w:vAlign w:val="bottom"/>
                </w:tcPr>
                <w:p w:rsidR="002123F4" w:rsidRPr="004B63C3" w:rsidRDefault="002123F4" w:rsidP="002123F4">
                  <w:pPr>
                    <w:pStyle w:val="Bodycopy"/>
                    <w:spacing w:before="120" w:line="240" w:lineRule="auto"/>
                    <w:ind w:left="220" w:hanging="220"/>
                    <w:rPr>
                      <w:rFonts w:ascii="Calibri" w:hAnsi="Calibri" w:cs="Calibri"/>
                      <w:b/>
                      <w:color w:val="auto"/>
                      <w:sz w:val="22"/>
                      <w:szCs w:val="22"/>
                    </w:rPr>
                  </w:pPr>
                  <w:r w:rsidRPr="004B63C3">
                    <w:rPr>
                      <w:rFonts w:ascii="Calibri" w:hAnsi="Calibri" w:cs="Calibri"/>
                      <w:b/>
                      <w:sz w:val="22"/>
                      <w:szCs w:val="22"/>
                    </w:rPr>
                    <w:t xml:space="preserve">Balance, </w:t>
                  </w:r>
                  <w:r w:rsidRPr="004B63C3">
                    <w:rPr>
                      <w:rFonts w:ascii="Calibri" w:hAnsi="Calibri" w:cs="Calibri"/>
                      <w:b/>
                      <w:color w:val="0000FF"/>
                      <w:sz w:val="22"/>
                      <w:szCs w:val="22"/>
                    </w:rPr>
                    <w:t>[</w:t>
                  </w:r>
                  <w:r w:rsidRPr="004B63C3">
                    <w:rPr>
                      <w:rFonts w:ascii="Calibri" w:hAnsi="Calibri" w:cs="Calibri"/>
                      <w:b/>
                      <w:i/>
                      <w:color w:val="0000FF"/>
                      <w:sz w:val="22"/>
                      <w:szCs w:val="22"/>
                      <w:u w:val="single"/>
                    </w:rPr>
                    <w:t>Report Date</w:t>
                  </w:r>
                  <w:r w:rsidRPr="004B63C3">
                    <w:rPr>
                      <w:rFonts w:ascii="Calibri" w:hAnsi="Calibri" w:cs="Calibri"/>
                      <w:b/>
                      <w:color w:val="0000FF"/>
                      <w:sz w:val="22"/>
                      <w:szCs w:val="22"/>
                    </w:rPr>
                    <w:t>]</w:t>
                  </w:r>
                  <w:r w:rsidRPr="004B63C3">
                    <w:rPr>
                      <w:rFonts w:ascii="Calibri" w:hAnsi="Calibri" w:cs="Calibri"/>
                      <w:b/>
                      <w:sz w:val="22"/>
                      <w:szCs w:val="22"/>
                    </w:rPr>
                    <w:t xml:space="preserve">, </w:t>
                  </w:r>
                  <w:r w:rsidR="00D52F38" w:rsidRPr="004B63C3">
                    <w:rPr>
                      <w:rFonts w:ascii="Calibri" w:hAnsi="Calibri" w:cs="Calibri"/>
                      <w:b/>
                      <w:sz w:val="22"/>
                      <w:szCs w:val="22"/>
                    </w:rPr>
                    <w:t>2013</w:t>
                  </w:r>
                </w:p>
              </w:tc>
              <w:tc>
                <w:tcPr>
                  <w:tcW w:w="1478" w:type="dxa"/>
                  <w:tcBorders>
                    <w:top w:val="single" w:sz="4" w:space="0" w:color="auto"/>
                    <w:bottom w:val="doub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8" w:type="dxa"/>
                  <w:tcBorders>
                    <w:top w:val="single" w:sz="4" w:space="0" w:color="auto"/>
                    <w:bottom w:val="doub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8" w:type="dxa"/>
                  <w:tcBorders>
                    <w:top w:val="single" w:sz="4" w:space="0" w:color="auto"/>
                    <w:bottom w:val="doub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c>
                <w:tcPr>
                  <w:tcW w:w="1478" w:type="dxa"/>
                  <w:tcBorders>
                    <w:top w:val="single" w:sz="4" w:space="0" w:color="auto"/>
                    <w:bottom w:val="double" w:sz="4" w:space="0" w:color="auto"/>
                  </w:tcBorders>
                </w:tcPr>
                <w:p w:rsidR="002123F4" w:rsidRPr="004B63C3" w:rsidRDefault="002123F4" w:rsidP="002123F4">
                  <w:pPr>
                    <w:pStyle w:val="Bodycopyrightindent"/>
                    <w:tabs>
                      <w:tab w:val="decimal" w:pos="529"/>
                    </w:tabs>
                    <w:spacing w:before="120" w:line="240" w:lineRule="auto"/>
                    <w:jc w:val="left"/>
                    <w:rPr>
                      <w:rFonts w:ascii="Calibri" w:hAnsi="Calibri" w:cs="Calibri"/>
                      <w:b/>
                      <w:color w:val="auto"/>
                      <w:sz w:val="22"/>
                      <w:szCs w:val="22"/>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170254" w:rsidRPr="004B63C3" w:rsidRDefault="00170254"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29.32 (d) (i) (ii)</w:t>
            </w:r>
          </w:p>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pStyle w:val="BodyTextIndent"/>
              <w:spacing w:before="240" w:after="240"/>
              <w:ind w:left="720"/>
              <w:rPr>
                <w:rFonts w:ascii="Calibri" w:hAnsi="Calibri" w:cs="Calibri"/>
                <w:color w:val="000000"/>
                <w:sz w:val="22"/>
                <w:szCs w:val="22"/>
              </w:rPr>
            </w:pPr>
            <w:r w:rsidRPr="004B63C3">
              <w:rPr>
                <w:rFonts w:ascii="Calibri" w:hAnsi="Calibri" w:cs="Calibri"/>
                <w:sz w:val="22"/>
                <w:szCs w:val="22"/>
              </w:rPr>
              <w:lastRenderedPageBreak/>
              <w:t>The following are the deferred tax assets not recognized by the Company:</w:t>
            </w:r>
          </w:p>
          <w:tbl>
            <w:tblPr>
              <w:tblW w:w="875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74"/>
              <w:gridCol w:w="1692"/>
              <w:gridCol w:w="1692"/>
            </w:tblGrid>
            <w:tr w:rsidR="002123F4" w:rsidRPr="004B63C3" w:rsidTr="002123F4">
              <w:trPr>
                <w:trHeight w:val="412"/>
              </w:trPr>
              <w:tc>
                <w:tcPr>
                  <w:tcW w:w="5374" w:type="dxa"/>
                  <w:tcBorders>
                    <w:left w:val="nil"/>
                    <w:bottom w:val="single" w:sz="4" w:space="0" w:color="auto"/>
                    <w:right w:val="nil"/>
                  </w:tcBorders>
                </w:tcPr>
                <w:p w:rsidR="002123F4" w:rsidRPr="004B63C3" w:rsidRDefault="002123F4" w:rsidP="002123F4">
                  <w:pPr>
                    <w:pStyle w:val="NoSpacing"/>
                    <w:rPr>
                      <w:rFonts w:cs="Calibri"/>
                    </w:rPr>
                  </w:pPr>
                </w:p>
              </w:tc>
              <w:tc>
                <w:tcPr>
                  <w:tcW w:w="1692" w:type="dxa"/>
                  <w:tcBorders>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692" w:type="dxa"/>
                  <w:tcBorders>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14"/>
              </w:trPr>
              <w:tc>
                <w:tcPr>
                  <w:tcW w:w="5374"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Unrecognized</w:t>
                  </w:r>
                  <w:r w:rsidRPr="004B63C3">
                    <w:rPr>
                      <w:rFonts w:cs="Calibri"/>
                      <w:color w:val="0000FF"/>
                    </w:rPr>
                    <w:t xml:space="preserve"> </w:t>
                  </w:r>
                  <w:r w:rsidRPr="004B63C3">
                    <w:rPr>
                      <w:rFonts w:cs="Calibri"/>
                      <w:i/>
                      <w:color w:val="0000FF"/>
                      <w:u w:val="single"/>
                    </w:rPr>
                    <w:t>DTA 1</w:t>
                  </w:r>
                  <w:r w:rsidRPr="004B63C3">
                    <w:rPr>
                      <w:rFonts w:cs="Calibri"/>
                      <w:color w:val="0000FF"/>
                    </w:rPr>
                    <w:t>]</w:t>
                  </w:r>
                </w:p>
              </w:tc>
              <w:tc>
                <w:tcPr>
                  <w:tcW w:w="1692"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692" w:type="dxa"/>
                  <w:tcBorders>
                    <w:top w:val="single" w:sz="4" w:space="0" w:color="auto"/>
                    <w:left w:val="nil"/>
                    <w:bottom w:val="nil"/>
                    <w:right w:val="nil"/>
                  </w:tcBorders>
                </w:tcPr>
                <w:p w:rsidR="002123F4" w:rsidRPr="004B63C3" w:rsidRDefault="002123F4" w:rsidP="002123F4">
                  <w:pPr>
                    <w:pStyle w:val="NoSpacing"/>
                    <w:rPr>
                      <w:rFonts w:cs="Calibri"/>
                      <w:bCs/>
                    </w:rPr>
                  </w:pPr>
                </w:p>
              </w:tc>
            </w:tr>
            <w:tr w:rsidR="002123F4" w:rsidRPr="004B63C3" w:rsidTr="002123F4">
              <w:trPr>
                <w:trHeight w:val="326"/>
              </w:trPr>
              <w:tc>
                <w:tcPr>
                  <w:tcW w:w="5374" w:type="dxa"/>
                  <w:tcBorders>
                    <w:top w:val="nil"/>
                    <w:left w:val="nil"/>
                    <w:bottom w:val="nil"/>
                    <w:right w:val="nil"/>
                  </w:tcBorders>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Unrecognized</w:t>
                  </w:r>
                  <w:r w:rsidRPr="004B63C3">
                    <w:rPr>
                      <w:rFonts w:cs="Calibri"/>
                      <w:color w:val="0000FF"/>
                    </w:rPr>
                    <w:t xml:space="preserve"> </w:t>
                  </w:r>
                  <w:r w:rsidRPr="004B63C3">
                    <w:rPr>
                      <w:rFonts w:cs="Calibri"/>
                      <w:i/>
                      <w:color w:val="0000FF"/>
                      <w:u w:val="single"/>
                    </w:rPr>
                    <w:t>DTA 2</w:t>
                  </w:r>
                  <w:r w:rsidRPr="004B63C3">
                    <w:rPr>
                      <w:rFonts w:cs="Calibri"/>
                      <w:color w:val="0000FF"/>
                    </w:rPr>
                    <w:t>]</w:t>
                  </w:r>
                </w:p>
              </w:tc>
              <w:tc>
                <w:tcPr>
                  <w:tcW w:w="1692" w:type="dxa"/>
                  <w:tcBorders>
                    <w:top w:val="nil"/>
                    <w:left w:val="nil"/>
                    <w:bottom w:val="nil"/>
                    <w:right w:val="nil"/>
                  </w:tcBorders>
                </w:tcPr>
                <w:p w:rsidR="002123F4" w:rsidRPr="004B63C3" w:rsidRDefault="002123F4" w:rsidP="002123F4">
                  <w:pPr>
                    <w:pStyle w:val="NoSpacing"/>
                    <w:rPr>
                      <w:rFonts w:cs="Calibri"/>
                    </w:rPr>
                  </w:pPr>
                </w:p>
              </w:tc>
              <w:tc>
                <w:tcPr>
                  <w:tcW w:w="1692"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63"/>
              </w:trPr>
              <w:tc>
                <w:tcPr>
                  <w:tcW w:w="5374" w:type="dxa"/>
                  <w:tcBorders>
                    <w:top w:val="nil"/>
                    <w:left w:val="nil"/>
                    <w:bottom w:val="nil"/>
                    <w:right w:val="nil"/>
                  </w:tcBorders>
                </w:tcPr>
                <w:p w:rsidR="002123F4" w:rsidRPr="004B63C3" w:rsidRDefault="002123F4" w:rsidP="002123F4">
                  <w:pPr>
                    <w:pStyle w:val="NoSpacing"/>
                    <w:rPr>
                      <w:rFonts w:cs="Calibri"/>
                    </w:rPr>
                  </w:pPr>
                  <w:r w:rsidRPr="004B63C3">
                    <w:rPr>
                      <w:rFonts w:cs="Calibri"/>
                      <w:color w:val="0000FF"/>
                    </w:rPr>
                    <w:t>[</w:t>
                  </w:r>
                  <w:r w:rsidRPr="004B63C3">
                    <w:rPr>
                      <w:rFonts w:cs="Calibri"/>
                      <w:i/>
                      <w:color w:val="0000FF"/>
                      <w:u w:val="single"/>
                    </w:rPr>
                    <w:t>Unrecognized</w:t>
                  </w:r>
                  <w:r w:rsidRPr="004B63C3">
                    <w:rPr>
                      <w:rFonts w:cs="Calibri"/>
                      <w:color w:val="0000FF"/>
                    </w:rPr>
                    <w:t xml:space="preserve"> </w:t>
                  </w:r>
                  <w:r w:rsidRPr="004B63C3">
                    <w:rPr>
                      <w:rFonts w:cs="Calibri"/>
                      <w:i/>
                      <w:color w:val="0000FF"/>
                      <w:u w:val="single"/>
                    </w:rPr>
                    <w:t>DTA 3</w:t>
                  </w:r>
                  <w:r w:rsidRPr="004B63C3">
                    <w:rPr>
                      <w:rFonts w:cs="Calibri"/>
                      <w:color w:val="0000FF"/>
                    </w:rPr>
                    <w:t>]</w:t>
                  </w:r>
                </w:p>
              </w:tc>
              <w:tc>
                <w:tcPr>
                  <w:tcW w:w="1692" w:type="dxa"/>
                  <w:tcBorders>
                    <w:top w:val="nil"/>
                    <w:left w:val="nil"/>
                    <w:bottom w:val="nil"/>
                    <w:right w:val="nil"/>
                  </w:tcBorders>
                  <w:vAlign w:val="bottom"/>
                </w:tcPr>
                <w:p w:rsidR="002123F4" w:rsidRPr="004B63C3" w:rsidRDefault="002123F4" w:rsidP="002123F4">
                  <w:pPr>
                    <w:pStyle w:val="NoSpacing"/>
                    <w:rPr>
                      <w:rFonts w:cs="Calibri"/>
                    </w:rPr>
                  </w:pPr>
                </w:p>
              </w:tc>
              <w:tc>
                <w:tcPr>
                  <w:tcW w:w="1692"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400"/>
              </w:trPr>
              <w:tc>
                <w:tcPr>
                  <w:tcW w:w="5374" w:type="dxa"/>
                  <w:tcBorders>
                    <w:left w:val="nil"/>
                    <w:bottom w:val="double" w:sz="6" w:space="0" w:color="auto"/>
                    <w:right w:val="nil"/>
                  </w:tcBorders>
                </w:tcPr>
                <w:p w:rsidR="002123F4" w:rsidRPr="004B63C3" w:rsidRDefault="002123F4" w:rsidP="002123F4">
                  <w:pPr>
                    <w:pStyle w:val="NoSpacing"/>
                    <w:rPr>
                      <w:rFonts w:cs="Calibri"/>
                    </w:rPr>
                  </w:pPr>
                </w:p>
              </w:tc>
              <w:tc>
                <w:tcPr>
                  <w:tcW w:w="1692" w:type="dxa"/>
                  <w:tcBorders>
                    <w:left w:val="nil"/>
                    <w:bottom w:val="double" w:sz="6" w:space="0" w:color="auto"/>
                    <w:right w:val="nil"/>
                  </w:tcBorders>
                </w:tcPr>
                <w:p w:rsidR="002123F4" w:rsidRPr="004B63C3" w:rsidRDefault="002123F4" w:rsidP="002123F4">
                  <w:pPr>
                    <w:pStyle w:val="NoSpacing"/>
                    <w:rPr>
                      <w:rFonts w:cs="Calibri"/>
                    </w:rPr>
                  </w:pPr>
                  <w:r w:rsidRPr="004B63C3">
                    <w:rPr>
                      <w:rFonts w:cs="Calibri"/>
                    </w:rPr>
                    <w:t>P</w:t>
                  </w:r>
                </w:p>
              </w:tc>
              <w:tc>
                <w:tcPr>
                  <w:tcW w:w="1692" w:type="dxa"/>
                  <w:tcBorders>
                    <w:left w:val="nil"/>
                    <w:bottom w:val="double" w:sz="6" w:space="0" w:color="auto"/>
                    <w:right w:val="nil"/>
                  </w:tcBorders>
                </w:tcPr>
                <w:p w:rsidR="002123F4" w:rsidRPr="004B63C3" w:rsidRDefault="002123F4" w:rsidP="002123F4">
                  <w:pPr>
                    <w:pStyle w:val="NoSpacing"/>
                    <w:rPr>
                      <w:rFonts w:cs="Calibri"/>
                      <w:bCs/>
                    </w:rPr>
                  </w:pPr>
                  <w:r w:rsidRPr="004B63C3">
                    <w:rPr>
                      <w:rFonts w:cs="Calibri"/>
                      <w:bCs/>
                    </w:rPr>
                    <w:t>P</w:t>
                  </w: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2123F4">
            <w:pPr>
              <w:rPr>
                <w:rFonts w:ascii="Calibri" w:hAnsi="Calibri" w:cs="Calibri"/>
                <w:b/>
                <w:color w:val="000000"/>
              </w:rPr>
            </w:pPr>
          </w:p>
          <w:p w:rsidR="002123F4" w:rsidRPr="004B63C3" w:rsidRDefault="002123F4" w:rsidP="00263C5E">
            <w:pPr>
              <w:numPr>
                <w:ilvl w:val="0"/>
                <w:numId w:val="13"/>
              </w:numPr>
              <w:spacing w:before="360"/>
              <w:ind w:left="18" w:hanging="18"/>
              <w:rPr>
                <w:rFonts w:ascii="Calibri" w:hAnsi="Calibri" w:cs="Calibri"/>
                <w:b/>
                <w:color w:val="000000"/>
              </w:rPr>
            </w:pPr>
            <w:r w:rsidRPr="004B63C3">
              <w:rPr>
                <w:rFonts w:ascii="Calibri" w:hAnsi="Calibri" w:cs="Calibri"/>
                <w:b/>
                <w:color w:val="000000"/>
              </w:rPr>
              <w:t>DISCONTINUING OPERATIONS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4.14 (a) (b) (c)</w:t>
            </w:r>
          </w:p>
        </w:tc>
        <w:tc>
          <w:tcPr>
            <w:tcW w:w="9900" w:type="dxa"/>
            <w:tcBorders>
              <w:top w:val="nil"/>
              <w:left w:val="nil"/>
              <w:bottom w:val="nil"/>
              <w:right w:val="nil"/>
            </w:tcBorders>
            <w:shd w:val="clear" w:color="auto" w:fill="auto"/>
          </w:tcPr>
          <w:p w:rsidR="002123F4" w:rsidRPr="004B63C3" w:rsidRDefault="002123F4" w:rsidP="00F96C06">
            <w:pPr>
              <w:autoSpaceDE w:val="0"/>
              <w:autoSpaceDN w:val="0"/>
              <w:adjustRightInd w:val="0"/>
              <w:spacing w:before="120"/>
              <w:ind w:left="720"/>
              <w:jc w:val="both"/>
              <w:rPr>
                <w:rFonts w:ascii="Calibri" w:hAnsi="Calibri" w:cs="Calibri"/>
                <w:color w:val="000000"/>
              </w:rPr>
            </w:pPr>
            <w:r w:rsidRPr="004B63C3">
              <w:rPr>
                <w:rFonts w:ascii="Calibri" w:hAnsi="Calibri" w:cs="Calibri"/>
                <w:color w:val="000000"/>
                <w:sz w:val="22"/>
                <w:szCs w:val="22"/>
              </w:rPr>
              <w:t xml:space="preserve">On </w:t>
            </w:r>
            <w:r w:rsidRPr="004B63C3">
              <w:rPr>
                <w:rFonts w:ascii="Calibri" w:hAnsi="Calibri" w:cs="Calibri"/>
                <w:color w:val="0000FF"/>
                <w:sz w:val="22"/>
                <w:szCs w:val="22"/>
              </w:rPr>
              <w:t>[</w:t>
            </w:r>
            <w:r w:rsidRPr="004B63C3">
              <w:rPr>
                <w:rFonts w:ascii="Calibri" w:hAnsi="Calibri" w:cs="Calibri"/>
                <w:i/>
                <w:color w:val="0000FF"/>
                <w:sz w:val="22"/>
                <w:szCs w:val="22"/>
                <w:u w:val="single"/>
              </w:rPr>
              <w:t>Date of agreement to dispose the segment</w:t>
            </w:r>
            <w:r w:rsidRPr="004B63C3">
              <w:rPr>
                <w:rFonts w:ascii="Calibri" w:hAnsi="Calibri" w:cs="Calibri"/>
                <w:color w:val="0000FF"/>
                <w:sz w:val="22"/>
                <w:szCs w:val="22"/>
              </w:rPr>
              <w:t>]</w:t>
            </w:r>
            <w:r w:rsidRPr="004B63C3">
              <w:rPr>
                <w:rFonts w:ascii="Calibri" w:hAnsi="Calibri" w:cs="Calibri"/>
                <w:color w:val="000000"/>
                <w:sz w:val="22"/>
                <w:szCs w:val="22"/>
              </w:rPr>
              <w:t xml:space="preserve">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the </w:t>
            </w:r>
            <w:r w:rsidRPr="004B63C3">
              <w:rPr>
                <w:rFonts w:ascii="Calibri" w:hAnsi="Calibri" w:cs="Calibri"/>
                <w:sz w:val="22"/>
                <w:szCs w:val="22"/>
              </w:rPr>
              <w:t>Company</w:t>
            </w:r>
            <w:r w:rsidRPr="004B63C3">
              <w:rPr>
                <w:rFonts w:ascii="Calibri" w:hAnsi="Calibri" w:cs="Calibri"/>
                <w:color w:val="000000"/>
                <w:sz w:val="22"/>
                <w:szCs w:val="22"/>
              </w:rPr>
              <w:t xml:space="preserve"> entered into a sale agreement to dispose </w:t>
            </w:r>
            <w:r w:rsidRPr="004B63C3">
              <w:rPr>
                <w:rFonts w:ascii="Calibri" w:hAnsi="Calibri" w:cs="Calibri"/>
                <w:color w:val="0000FF"/>
                <w:sz w:val="22"/>
                <w:szCs w:val="22"/>
              </w:rPr>
              <w:t>[</w:t>
            </w:r>
            <w:r w:rsidRPr="004B63C3">
              <w:rPr>
                <w:rFonts w:ascii="Calibri" w:hAnsi="Calibri" w:cs="Calibri"/>
                <w:i/>
                <w:color w:val="0000FF"/>
                <w:sz w:val="22"/>
                <w:szCs w:val="22"/>
                <w:u w:val="single"/>
              </w:rPr>
              <w:t>N</w:t>
            </w:r>
            <w:r w:rsidRPr="004B63C3">
              <w:rPr>
                <w:rFonts w:ascii="Calibri" w:hAnsi="Calibri" w:cs="Calibri"/>
                <w:i/>
                <w:iCs/>
                <w:color w:val="0000FF"/>
                <w:sz w:val="22"/>
                <w:szCs w:val="22"/>
                <w:u w:val="single"/>
              </w:rPr>
              <w:t>ame of discontinued division/segment</w:t>
            </w:r>
            <w:r w:rsidRPr="004B63C3">
              <w:rPr>
                <w:rFonts w:ascii="Calibri" w:hAnsi="Calibri" w:cs="Calibri"/>
                <w:color w:val="0000FF"/>
                <w:sz w:val="22"/>
                <w:szCs w:val="22"/>
              </w:rPr>
              <w:t>]</w:t>
            </w:r>
            <w:r w:rsidRPr="004B63C3">
              <w:rPr>
                <w:rFonts w:ascii="Calibri" w:hAnsi="Calibri" w:cs="Calibri"/>
                <w:color w:val="000000"/>
                <w:sz w:val="22"/>
                <w:szCs w:val="22"/>
              </w:rPr>
              <w:t xml:space="preserve">, which carried out all of the </w:t>
            </w:r>
            <w:r w:rsidRPr="004B63C3">
              <w:rPr>
                <w:rFonts w:ascii="Calibri" w:hAnsi="Calibri" w:cs="Calibri"/>
                <w:sz w:val="22"/>
                <w:szCs w:val="22"/>
              </w:rPr>
              <w:t>Company</w:t>
            </w:r>
            <w:r w:rsidRPr="004B63C3">
              <w:rPr>
                <w:rFonts w:ascii="Calibri" w:hAnsi="Calibri" w:cs="Calibri"/>
                <w:color w:val="000000"/>
                <w:sz w:val="22"/>
                <w:szCs w:val="22"/>
              </w:rPr>
              <w:t xml:space="preserve">’s </w:t>
            </w:r>
            <w:r w:rsidRPr="004B63C3">
              <w:rPr>
                <w:rFonts w:ascii="Calibri" w:hAnsi="Calibri" w:cs="Calibri"/>
                <w:color w:val="0000FF"/>
                <w:sz w:val="22"/>
                <w:szCs w:val="22"/>
              </w:rPr>
              <w:t>[</w:t>
            </w:r>
            <w:r w:rsidRPr="004B63C3">
              <w:rPr>
                <w:rFonts w:ascii="Calibri" w:hAnsi="Calibri" w:cs="Calibri"/>
                <w:i/>
                <w:color w:val="0000FF"/>
                <w:sz w:val="22"/>
                <w:szCs w:val="22"/>
                <w:u w:val="single"/>
              </w:rPr>
              <w:t>Business operation</w:t>
            </w:r>
            <w:r w:rsidRPr="004B63C3">
              <w:rPr>
                <w:rFonts w:ascii="Calibri" w:hAnsi="Calibri" w:cs="Calibri"/>
                <w:color w:val="0000FF"/>
                <w:sz w:val="22"/>
                <w:szCs w:val="22"/>
              </w:rPr>
              <w:t>]</w:t>
            </w:r>
            <w:r w:rsidRPr="004B63C3">
              <w:rPr>
                <w:rFonts w:ascii="Calibri" w:hAnsi="Calibri" w:cs="Calibri"/>
                <w:color w:val="000000"/>
                <w:sz w:val="22"/>
                <w:szCs w:val="22"/>
              </w:rPr>
              <w:t xml:space="preserve"> operations. </w:t>
            </w:r>
            <w:r w:rsidRPr="004B63C3">
              <w:rPr>
                <w:rFonts w:ascii="Calibri" w:hAnsi="Calibri" w:cs="Calibri"/>
                <w:color w:val="0000FF"/>
                <w:sz w:val="22"/>
                <w:szCs w:val="22"/>
              </w:rPr>
              <w:t>[</w:t>
            </w:r>
            <w:r w:rsidRPr="004B63C3">
              <w:rPr>
                <w:rFonts w:ascii="Calibri" w:hAnsi="Calibri" w:cs="Calibri"/>
                <w:i/>
                <w:iCs/>
                <w:color w:val="0000FF"/>
                <w:sz w:val="22"/>
                <w:szCs w:val="22"/>
                <w:u w:val="single"/>
              </w:rPr>
              <w:t>State reason for the disposal, e.g.</w:t>
            </w:r>
            <w:r w:rsidRPr="004B63C3">
              <w:rPr>
                <w:rFonts w:ascii="Calibri" w:hAnsi="Calibri" w:cs="Calibri"/>
                <w:i/>
                <w:color w:val="0000FF"/>
                <w:sz w:val="22"/>
                <w:szCs w:val="22"/>
                <w:u w:val="single"/>
              </w:rPr>
              <w:t xml:space="preserve"> The disposal was effected in order to generate cash flow for the expansion of the Company’s other businesses</w:t>
            </w:r>
            <w:r w:rsidRPr="004B63C3">
              <w:rPr>
                <w:rFonts w:ascii="Calibri" w:hAnsi="Calibri" w:cs="Calibri"/>
                <w:color w:val="0000FF"/>
                <w:sz w:val="22"/>
                <w:szCs w:val="22"/>
              </w:rPr>
              <w:t>]</w:t>
            </w:r>
            <w:r w:rsidRPr="004B63C3">
              <w:rPr>
                <w:rFonts w:ascii="Calibri" w:hAnsi="Calibri" w:cs="Calibri"/>
                <w:color w:val="000000"/>
                <w:sz w:val="22"/>
                <w:szCs w:val="22"/>
              </w:rPr>
              <w:t xml:space="preserve"> The disposal was completed on </w:t>
            </w:r>
            <w:r w:rsidRPr="004B63C3">
              <w:rPr>
                <w:rFonts w:ascii="Calibri" w:hAnsi="Calibri" w:cs="Calibri"/>
                <w:color w:val="0000FF"/>
                <w:sz w:val="22"/>
                <w:szCs w:val="22"/>
              </w:rPr>
              <w:t>[</w:t>
            </w:r>
            <w:r w:rsidRPr="004B63C3">
              <w:rPr>
                <w:rFonts w:ascii="Calibri" w:hAnsi="Calibri" w:cs="Calibri"/>
                <w:i/>
                <w:color w:val="0000FF"/>
                <w:sz w:val="22"/>
                <w:szCs w:val="22"/>
                <w:u w:val="single"/>
              </w:rPr>
              <w:t>Date of completion of disposal</w:t>
            </w:r>
            <w:r w:rsidRPr="004B63C3">
              <w:rPr>
                <w:rFonts w:ascii="Calibri" w:hAnsi="Calibri" w:cs="Calibri"/>
                <w:color w:val="0000FF"/>
                <w:sz w:val="22"/>
                <w:szCs w:val="22"/>
              </w:rPr>
              <w:t>]</w:t>
            </w:r>
            <w:r w:rsidRPr="004B63C3">
              <w:rPr>
                <w:rFonts w:ascii="Calibri" w:hAnsi="Calibri" w:cs="Calibri"/>
                <w:color w:val="000000"/>
                <w:sz w:val="22"/>
                <w:szCs w:val="22"/>
              </w:rPr>
              <w:t xml:space="preserve">, on which date control of </w:t>
            </w:r>
            <w:r w:rsidRPr="004B63C3">
              <w:rPr>
                <w:rFonts w:ascii="Calibri" w:hAnsi="Calibri" w:cs="Calibri"/>
                <w:color w:val="0000FF"/>
                <w:sz w:val="22"/>
                <w:szCs w:val="22"/>
              </w:rPr>
              <w:t>[</w:t>
            </w:r>
            <w:r w:rsidRPr="004B63C3">
              <w:rPr>
                <w:rFonts w:ascii="Calibri" w:hAnsi="Calibri" w:cs="Calibri"/>
                <w:i/>
                <w:iCs/>
                <w:color w:val="0000FF"/>
                <w:sz w:val="22"/>
                <w:szCs w:val="22"/>
                <w:u w:val="single"/>
              </w:rPr>
              <w:t>Name of acquirer</w:t>
            </w:r>
            <w:r w:rsidRPr="004B63C3">
              <w:rPr>
                <w:rFonts w:ascii="Calibri" w:hAnsi="Calibri" w:cs="Calibri"/>
                <w:color w:val="0000FF"/>
                <w:sz w:val="22"/>
                <w:szCs w:val="22"/>
              </w:rPr>
              <w:t>]</w:t>
            </w:r>
            <w:r w:rsidRPr="004B63C3">
              <w:rPr>
                <w:rFonts w:ascii="Calibri" w:hAnsi="Calibri" w:cs="Calibri"/>
                <w:color w:val="000000"/>
                <w:sz w:val="22"/>
                <w:szCs w:val="22"/>
              </w:rPr>
              <w:t xml:space="preserve"> passed to the </w:t>
            </w:r>
            <w:r w:rsidRPr="004B63C3">
              <w:rPr>
                <w:rFonts w:ascii="Calibri" w:hAnsi="Calibri" w:cs="Calibri"/>
                <w:color w:val="000000"/>
              </w:rPr>
              <w:t>acquirer.</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22"/>
                <w:szCs w:val="22"/>
              </w:rPr>
            </w:pPr>
          </w:p>
          <w:p w:rsidR="00170254" w:rsidRPr="004B63C3" w:rsidRDefault="00170254" w:rsidP="002123F4">
            <w:pPr>
              <w:rPr>
                <w:rFonts w:ascii="Calibri" w:hAnsi="Calibri" w:cs="Calibri"/>
                <w:sz w:val="18"/>
                <w:szCs w:val="18"/>
                <w:highlight w:val="yellow"/>
              </w:rPr>
            </w:pPr>
          </w:p>
          <w:p w:rsidR="00170254" w:rsidRPr="004B63C3" w:rsidRDefault="00170254" w:rsidP="002123F4">
            <w:pPr>
              <w:rPr>
                <w:rFonts w:ascii="Calibri" w:hAnsi="Calibri" w:cs="Calibri"/>
                <w:sz w:val="18"/>
                <w:szCs w:val="18"/>
                <w:highlight w:val="yellow"/>
              </w:rPr>
            </w:pPr>
          </w:p>
          <w:p w:rsidR="00170254" w:rsidRPr="004B63C3" w:rsidRDefault="00170254"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29.27</w:t>
            </w: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29.27</w:t>
            </w:r>
          </w:p>
          <w:p w:rsidR="002123F4" w:rsidRPr="004B63C3" w:rsidRDefault="002123F4" w:rsidP="00450B5A">
            <w:pPr>
              <w:rPr>
                <w:rFonts w:ascii="Calibri" w:hAnsi="Calibri" w:cs="Calibri"/>
                <w:sz w:val="22"/>
                <w:szCs w:val="22"/>
              </w:rPr>
            </w:pPr>
          </w:p>
        </w:tc>
        <w:tc>
          <w:tcPr>
            <w:tcW w:w="9900" w:type="dxa"/>
            <w:tcBorders>
              <w:top w:val="nil"/>
              <w:left w:val="nil"/>
              <w:bottom w:val="nil"/>
              <w:right w:val="nil"/>
            </w:tcBorders>
            <w:shd w:val="clear" w:color="auto" w:fill="auto"/>
          </w:tcPr>
          <w:p w:rsidR="005E0349" w:rsidRPr="004B63C3" w:rsidRDefault="005E0349" w:rsidP="00F96C06">
            <w:pPr>
              <w:autoSpaceDE w:val="0"/>
              <w:autoSpaceDN w:val="0"/>
              <w:adjustRightInd w:val="0"/>
              <w:spacing w:before="120" w:after="240"/>
              <w:ind w:left="720"/>
              <w:jc w:val="both"/>
              <w:rPr>
                <w:rFonts w:ascii="Calibri" w:hAnsi="Calibri" w:cs="Calibri"/>
                <w:color w:val="000000"/>
                <w:sz w:val="22"/>
                <w:szCs w:val="22"/>
              </w:rPr>
            </w:pPr>
          </w:p>
          <w:p w:rsidR="005E0349" w:rsidRPr="004B63C3" w:rsidRDefault="005E0349" w:rsidP="00F96C06">
            <w:pPr>
              <w:autoSpaceDE w:val="0"/>
              <w:autoSpaceDN w:val="0"/>
              <w:adjustRightInd w:val="0"/>
              <w:spacing w:before="120" w:after="240"/>
              <w:ind w:left="720"/>
              <w:jc w:val="both"/>
              <w:rPr>
                <w:rFonts w:ascii="Calibri" w:hAnsi="Calibri" w:cs="Calibri"/>
                <w:color w:val="000000"/>
                <w:sz w:val="22"/>
                <w:szCs w:val="22"/>
              </w:rPr>
            </w:pPr>
          </w:p>
          <w:p w:rsidR="005E0349" w:rsidRPr="004B63C3" w:rsidRDefault="005E0349" w:rsidP="00F96C06">
            <w:pPr>
              <w:autoSpaceDE w:val="0"/>
              <w:autoSpaceDN w:val="0"/>
              <w:adjustRightInd w:val="0"/>
              <w:spacing w:before="120" w:after="240"/>
              <w:ind w:left="720"/>
              <w:jc w:val="both"/>
              <w:rPr>
                <w:rFonts w:ascii="Calibri" w:hAnsi="Calibri" w:cs="Calibri"/>
                <w:color w:val="000000"/>
                <w:sz w:val="22"/>
                <w:szCs w:val="22"/>
              </w:rPr>
            </w:pPr>
          </w:p>
          <w:p w:rsidR="005E0349" w:rsidRPr="004B63C3" w:rsidRDefault="005E0349" w:rsidP="00F96C06">
            <w:pPr>
              <w:autoSpaceDE w:val="0"/>
              <w:autoSpaceDN w:val="0"/>
              <w:adjustRightInd w:val="0"/>
              <w:spacing w:before="120" w:after="240"/>
              <w:ind w:left="720"/>
              <w:jc w:val="both"/>
              <w:rPr>
                <w:rFonts w:ascii="Calibri" w:hAnsi="Calibri" w:cs="Calibri"/>
                <w:color w:val="000000"/>
                <w:sz w:val="22"/>
                <w:szCs w:val="22"/>
              </w:rPr>
            </w:pPr>
          </w:p>
          <w:p w:rsidR="002123F4" w:rsidRPr="004B63C3" w:rsidRDefault="002123F4" w:rsidP="00F96C06">
            <w:pPr>
              <w:autoSpaceDE w:val="0"/>
              <w:autoSpaceDN w:val="0"/>
              <w:adjustRightInd w:val="0"/>
              <w:spacing w:before="120" w:after="240"/>
              <w:ind w:left="720"/>
              <w:jc w:val="both"/>
              <w:rPr>
                <w:rFonts w:ascii="Calibri" w:hAnsi="Calibri" w:cs="Calibri"/>
                <w:color w:val="000000"/>
                <w:sz w:val="22"/>
                <w:szCs w:val="22"/>
              </w:rPr>
            </w:pPr>
            <w:r w:rsidRPr="004B63C3">
              <w:rPr>
                <w:rFonts w:ascii="Calibri" w:hAnsi="Calibri" w:cs="Calibri"/>
                <w:color w:val="000000"/>
                <w:sz w:val="22"/>
                <w:szCs w:val="22"/>
              </w:rPr>
              <w:t>The results of the discontinued operations which have been included in the profit or loss were as follows:</w:t>
            </w:r>
          </w:p>
          <w:tbl>
            <w:tblPr>
              <w:tblW w:w="876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77"/>
              <w:gridCol w:w="1892"/>
              <w:gridCol w:w="1494"/>
            </w:tblGrid>
            <w:tr w:rsidR="002123F4" w:rsidRPr="004B63C3" w:rsidTr="002123F4">
              <w:trPr>
                <w:trHeight w:val="153"/>
              </w:trPr>
              <w:tc>
                <w:tcPr>
                  <w:tcW w:w="5377" w:type="dxa"/>
                  <w:tcBorders>
                    <w:left w:val="nil"/>
                    <w:bottom w:val="single" w:sz="4" w:space="0" w:color="auto"/>
                    <w:right w:val="nil"/>
                  </w:tcBorders>
                </w:tcPr>
                <w:p w:rsidR="002123F4" w:rsidRPr="004B63C3" w:rsidRDefault="002123F4" w:rsidP="002123F4">
                  <w:pPr>
                    <w:pStyle w:val="NoSpacing"/>
                    <w:rPr>
                      <w:rFonts w:cs="Calibri"/>
                    </w:rPr>
                  </w:pPr>
                </w:p>
              </w:tc>
              <w:tc>
                <w:tcPr>
                  <w:tcW w:w="1892" w:type="dxa"/>
                  <w:tcBorders>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494" w:type="dxa"/>
                  <w:tcBorders>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153"/>
              </w:trPr>
              <w:tc>
                <w:tcPr>
                  <w:tcW w:w="5377"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Revenue</w:t>
                  </w:r>
                </w:p>
              </w:tc>
              <w:tc>
                <w:tcPr>
                  <w:tcW w:w="1892" w:type="dxa"/>
                  <w:tcBorders>
                    <w:top w:val="nil"/>
                    <w:left w:val="nil"/>
                    <w:bottom w:val="nil"/>
                    <w:right w:val="nil"/>
                  </w:tcBorders>
                </w:tcPr>
                <w:p w:rsidR="002123F4" w:rsidRPr="004B63C3" w:rsidRDefault="002123F4" w:rsidP="002123F4">
                  <w:pPr>
                    <w:pStyle w:val="NoSpacing"/>
                    <w:rPr>
                      <w:rFonts w:cs="Calibri"/>
                    </w:rPr>
                  </w:pPr>
                </w:p>
              </w:tc>
              <w:tc>
                <w:tcPr>
                  <w:tcW w:w="1494"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68"/>
              </w:trPr>
              <w:tc>
                <w:tcPr>
                  <w:tcW w:w="5377"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Other income</w:t>
                  </w:r>
                </w:p>
              </w:tc>
              <w:tc>
                <w:tcPr>
                  <w:tcW w:w="1892"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494"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32"/>
              </w:trPr>
              <w:tc>
                <w:tcPr>
                  <w:tcW w:w="5377" w:type="dxa"/>
                  <w:tcBorders>
                    <w:top w:val="single" w:sz="4" w:space="0" w:color="auto"/>
                    <w:left w:val="nil"/>
                    <w:bottom w:val="nil"/>
                    <w:right w:val="nil"/>
                  </w:tcBorders>
                </w:tcPr>
                <w:p w:rsidR="002123F4" w:rsidRPr="004B63C3" w:rsidRDefault="002123F4" w:rsidP="002123F4">
                  <w:pPr>
                    <w:pStyle w:val="NoSpacing"/>
                    <w:rPr>
                      <w:rFonts w:cs="Calibri"/>
                    </w:rPr>
                  </w:pPr>
                </w:p>
              </w:tc>
              <w:tc>
                <w:tcPr>
                  <w:tcW w:w="1892" w:type="dxa"/>
                  <w:tcBorders>
                    <w:top w:val="single" w:sz="4" w:space="0" w:color="auto"/>
                    <w:left w:val="nil"/>
                    <w:bottom w:val="nil"/>
                    <w:right w:val="nil"/>
                  </w:tcBorders>
                  <w:vAlign w:val="bottom"/>
                </w:tcPr>
                <w:p w:rsidR="002123F4" w:rsidRPr="004B63C3" w:rsidRDefault="002123F4" w:rsidP="002123F4">
                  <w:pPr>
                    <w:pStyle w:val="NoSpacing"/>
                    <w:rPr>
                      <w:rFonts w:cs="Calibri"/>
                    </w:rPr>
                  </w:pPr>
                </w:p>
              </w:tc>
              <w:tc>
                <w:tcPr>
                  <w:tcW w:w="1494" w:type="dxa"/>
                  <w:tcBorders>
                    <w:top w:val="single" w:sz="4" w:space="0" w:color="auto"/>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5"/>
              </w:trPr>
              <w:tc>
                <w:tcPr>
                  <w:tcW w:w="5377"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Expenses</w:t>
                  </w:r>
                </w:p>
              </w:tc>
              <w:tc>
                <w:tcPr>
                  <w:tcW w:w="1892"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494"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32"/>
              </w:trPr>
              <w:tc>
                <w:tcPr>
                  <w:tcW w:w="5377"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Income before tax</w:t>
                  </w:r>
                </w:p>
              </w:tc>
              <w:tc>
                <w:tcPr>
                  <w:tcW w:w="1892" w:type="dxa"/>
                  <w:tcBorders>
                    <w:top w:val="single" w:sz="4" w:space="0" w:color="auto"/>
                    <w:left w:val="nil"/>
                    <w:bottom w:val="nil"/>
                    <w:right w:val="nil"/>
                  </w:tcBorders>
                  <w:vAlign w:val="bottom"/>
                </w:tcPr>
                <w:p w:rsidR="002123F4" w:rsidRPr="004B63C3" w:rsidRDefault="002123F4" w:rsidP="002123F4">
                  <w:pPr>
                    <w:pStyle w:val="NoSpacing"/>
                    <w:rPr>
                      <w:rFonts w:cs="Calibri"/>
                    </w:rPr>
                  </w:pPr>
                </w:p>
              </w:tc>
              <w:tc>
                <w:tcPr>
                  <w:tcW w:w="1494" w:type="dxa"/>
                  <w:tcBorders>
                    <w:top w:val="single" w:sz="4" w:space="0" w:color="auto"/>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5"/>
              </w:trPr>
              <w:tc>
                <w:tcPr>
                  <w:tcW w:w="5377"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Attributable tax expense</w:t>
                  </w:r>
                </w:p>
              </w:tc>
              <w:tc>
                <w:tcPr>
                  <w:tcW w:w="1892"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494"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19"/>
              </w:trPr>
              <w:tc>
                <w:tcPr>
                  <w:tcW w:w="5377"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r w:rsidRPr="004B63C3">
                    <w:rPr>
                      <w:rFonts w:cs="Calibri"/>
                    </w:rPr>
                    <w:t>Gain (Loss) on discontinued operations-net</w:t>
                  </w:r>
                </w:p>
              </w:tc>
              <w:tc>
                <w:tcPr>
                  <w:tcW w:w="1892" w:type="dxa"/>
                  <w:tcBorders>
                    <w:top w:val="single" w:sz="4" w:space="0" w:color="auto"/>
                    <w:left w:val="nil"/>
                    <w:bottom w:val="single" w:sz="4" w:space="0" w:color="auto"/>
                    <w:right w:val="nil"/>
                  </w:tcBorders>
                  <w:vAlign w:val="bottom"/>
                </w:tcPr>
                <w:p w:rsidR="002123F4" w:rsidRPr="004B63C3" w:rsidRDefault="002123F4" w:rsidP="002123F4">
                  <w:pPr>
                    <w:pStyle w:val="NoSpacing"/>
                    <w:rPr>
                      <w:rFonts w:cs="Calibri"/>
                    </w:rPr>
                  </w:pPr>
                </w:p>
              </w:tc>
              <w:tc>
                <w:tcPr>
                  <w:tcW w:w="1494" w:type="dxa"/>
                  <w:tcBorders>
                    <w:top w:val="single" w:sz="4" w:space="0" w:color="auto"/>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32"/>
              </w:trPr>
              <w:tc>
                <w:tcPr>
                  <w:tcW w:w="5377" w:type="dxa"/>
                  <w:tcBorders>
                    <w:top w:val="single" w:sz="4" w:space="0" w:color="auto"/>
                    <w:left w:val="nil"/>
                    <w:bottom w:val="nil"/>
                    <w:right w:val="nil"/>
                  </w:tcBorders>
                </w:tcPr>
                <w:p w:rsidR="002123F4" w:rsidRPr="004B63C3" w:rsidRDefault="002123F4" w:rsidP="002123F4">
                  <w:pPr>
                    <w:pStyle w:val="NoSpacing"/>
                    <w:rPr>
                      <w:rFonts w:cs="Calibri"/>
                    </w:rPr>
                  </w:pPr>
                  <w:r w:rsidRPr="004B63C3">
                    <w:rPr>
                      <w:rFonts w:cs="Calibri"/>
                    </w:rPr>
                    <w:t>Gain (Loss) on disposal of discontinued operations</w:t>
                  </w:r>
                </w:p>
              </w:tc>
              <w:tc>
                <w:tcPr>
                  <w:tcW w:w="1892" w:type="dxa"/>
                  <w:tcBorders>
                    <w:top w:val="single" w:sz="4" w:space="0" w:color="auto"/>
                    <w:left w:val="nil"/>
                    <w:bottom w:val="nil"/>
                    <w:right w:val="nil"/>
                  </w:tcBorders>
                  <w:vAlign w:val="bottom"/>
                </w:tcPr>
                <w:p w:rsidR="002123F4" w:rsidRPr="004B63C3" w:rsidRDefault="002123F4" w:rsidP="002123F4">
                  <w:pPr>
                    <w:pStyle w:val="NoSpacing"/>
                    <w:rPr>
                      <w:rFonts w:cs="Calibri"/>
                    </w:rPr>
                  </w:pPr>
                </w:p>
              </w:tc>
              <w:tc>
                <w:tcPr>
                  <w:tcW w:w="1494" w:type="dxa"/>
                  <w:tcBorders>
                    <w:top w:val="single" w:sz="4" w:space="0" w:color="auto"/>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5"/>
              </w:trPr>
              <w:tc>
                <w:tcPr>
                  <w:tcW w:w="5377"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Attributable tax expense</w:t>
                  </w:r>
                </w:p>
              </w:tc>
              <w:tc>
                <w:tcPr>
                  <w:tcW w:w="1892"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494"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19"/>
              </w:trPr>
              <w:tc>
                <w:tcPr>
                  <w:tcW w:w="5377" w:type="dxa"/>
                  <w:tcBorders>
                    <w:top w:val="single" w:sz="4" w:space="0" w:color="auto"/>
                    <w:left w:val="nil"/>
                    <w:bottom w:val="single" w:sz="4" w:space="0" w:color="auto"/>
                    <w:right w:val="nil"/>
                  </w:tcBorders>
                </w:tcPr>
                <w:p w:rsidR="002123F4" w:rsidRPr="004B63C3" w:rsidRDefault="002123F4" w:rsidP="002123F4">
                  <w:pPr>
                    <w:pStyle w:val="NoSpacing"/>
                    <w:rPr>
                      <w:rFonts w:cs="Calibri"/>
                    </w:rPr>
                  </w:pPr>
                  <w:r w:rsidRPr="004B63C3">
                    <w:rPr>
                      <w:rFonts w:cs="Calibri"/>
                    </w:rPr>
                    <w:t>Loss on disposal of discontinued operations-net</w:t>
                  </w:r>
                </w:p>
              </w:tc>
              <w:tc>
                <w:tcPr>
                  <w:tcW w:w="1892" w:type="dxa"/>
                  <w:tcBorders>
                    <w:top w:val="single" w:sz="4" w:space="0" w:color="auto"/>
                    <w:left w:val="nil"/>
                    <w:bottom w:val="single" w:sz="4" w:space="0" w:color="auto"/>
                    <w:right w:val="nil"/>
                  </w:tcBorders>
                  <w:vAlign w:val="bottom"/>
                </w:tcPr>
                <w:p w:rsidR="002123F4" w:rsidRPr="004B63C3" w:rsidRDefault="002123F4" w:rsidP="002123F4">
                  <w:pPr>
                    <w:pStyle w:val="NoSpacing"/>
                    <w:rPr>
                      <w:rFonts w:cs="Calibri"/>
                    </w:rPr>
                  </w:pPr>
                </w:p>
              </w:tc>
              <w:tc>
                <w:tcPr>
                  <w:tcW w:w="1494" w:type="dxa"/>
                  <w:tcBorders>
                    <w:top w:val="single" w:sz="4" w:space="0" w:color="auto"/>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96"/>
              </w:trPr>
              <w:tc>
                <w:tcPr>
                  <w:tcW w:w="5377"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r w:rsidRPr="004B63C3">
                    <w:rPr>
                      <w:rFonts w:cs="Calibri"/>
                    </w:rPr>
                    <w:t>Net loss attributable to discontinued operations</w:t>
                  </w:r>
                </w:p>
              </w:tc>
              <w:tc>
                <w:tcPr>
                  <w:tcW w:w="1892"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rPr>
                  </w:pPr>
                </w:p>
              </w:tc>
              <w:tc>
                <w:tcPr>
                  <w:tcW w:w="1494"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50A5F">
            <w:pPr>
              <w:autoSpaceDE w:val="0"/>
              <w:autoSpaceDN w:val="0"/>
              <w:adjustRightInd w:val="0"/>
              <w:spacing w:before="240" w:after="240"/>
              <w:ind w:left="720"/>
              <w:jc w:val="both"/>
              <w:rPr>
                <w:rFonts w:ascii="Calibri" w:hAnsi="Calibri" w:cs="Calibri"/>
                <w:color w:val="000000"/>
                <w:sz w:val="22"/>
                <w:szCs w:val="22"/>
              </w:rPr>
            </w:pPr>
            <w:r w:rsidRPr="004B63C3">
              <w:rPr>
                <w:rFonts w:ascii="Calibri" w:hAnsi="Calibri" w:cs="Calibri"/>
                <w:color w:val="000000"/>
                <w:sz w:val="22"/>
                <w:szCs w:val="22"/>
              </w:rPr>
              <w:t xml:space="preserve">During </w:t>
            </w:r>
            <w:r w:rsidR="00D52F38" w:rsidRPr="004B63C3">
              <w:rPr>
                <w:rFonts w:ascii="Calibri" w:hAnsi="Calibri" w:cs="Calibri"/>
                <w:color w:val="000000"/>
                <w:sz w:val="22"/>
                <w:szCs w:val="22"/>
              </w:rPr>
              <w:t>2013</w:t>
            </w:r>
            <w:r w:rsidRPr="004B63C3">
              <w:rPr>
                <w:rFonts w:ascii="Calibri" w:hAnsi="Calibri" w:cs="Calibri"/>
                <w:color w:val="000000"/>
                <w:sz w:val="22"/>
                <w:szCs w:val="22"/>
              </w:rPr>
              <w:t xml:space="preserve"> and </w:t>
            </w:r>
            <w:r w:rsidR="00D52F38" w:rsidRPr="004B63C3">
              <w:rPr>
                <w:rFonts w:ascii="Calibri" w:hAnsi="Calibri" w:cs="Calibri"/>
                <w:color w:val="000000"/>
                <w:sz w:val="22"/>
                <w:szCs w:val="22"/>
              </w:rPr>
              <w:t>2012</w:t>
            </w:r>
            <w:r w:rsidRPr="004B63C3">
              <w:rPr>
                <w:rFonts w:ascii="Calibri" w:hAnsi="Calibri" w:cs="Calibri"/>
                <w:color w:val="000000"/>
                <w:sz w:val="22"/>
                <w:szCs w:val="22"/>
              </w:rPr>
              <w:t xml:space="preserve">, </w:t>
            </w:r>
            <w:r w:rsidRPr="004B63C3">
              <w:rPr>
                <w:rFonts w:ascii="Calibri" w:hAnsi="Calibri" w:cs="Calibri"/>
                <w:color w:val="0000FF"/>
                <w:sz w:val="22"/>
                <w:szCs w:val="22"/>
              </w:rPr>
              <w:t>[</w:t>
            </w:r>
            <w:r w:rsidRPr="004B63C3">
              <w:rPr>
                <w:rFonts w:ascii="Calibri" w:hAnsi="Calibri" w:cs="Calibri"/>
                <w:i/>
                <w:color w:val="0000FF"/>
                <w:sz w:val="22"/>
                <w:szCs w:val="22"/>
                <w:u w:val="single"/>
              </w:rPr>
              <w:t>N</w:t>
            </w:r>
            <w:r w:rsidRPr="004B63C3">
              <w:rPr>
                <w:rFonts w:ascii="Calibri" w:hAnsi="Calibri" w:cs="Calibri"/>
                <w:i/>
                <w:iCs/>
                <w:color w:val="0000FF"/>
                <w:sz w:val="22"/>
                <w:szCs w:val="22"/>
                <w:u w:val="single"/>
              </w:rPr>
              <w:t>ame of discontinued division/segment</w:t>
            </w:r>
            <w:r w:rsidRPr="004B63C3">
              <w:rPr>
                <w:rFonts w:ascii="Calibri" w:hAnsi="Calibri" w:cs="Calibri"/>
                <w:color w:val="0000FF"/>
                <w:sz w:val="22"/>
                <w:szCs w:val="22"/>
              </w:rPr>
              <w:t>]</w:t>
            </w:r>
            <w:r w:rsidRPr="004B63C3">
              <w:rPr>
                <w:rFonts w:ascii="Calibri" w:hAnsi="Calibri" w:cs="Calibri"/>
                <w:color w:val="000000"/>
                <w:sz w:val="22"/>
                <w:szCs w:val="22"/>
              </w:rPr>
              <w:t xml:space="preserve"> contributed the following cash flows to the </w:t>
            </w:r>
            <w:r w:rsidRPr="004B63C3">
              <w:rPr>
                <w:rFonts w:ascii="Calibri" w:hAnsi="Calibri" w:cs="Calibri"/>
                <w:sz w:val="22"/>
                <w:szCs w:val="22"/>
              </w:rPr>
              <w:t>Company</w:t>
            </w:r>
            <w:r w:rsidRPr="004B63C3">
              <w:rPr>
                <w:rFonts w:ascii="Calibri" w:hAnsi="Calibri" w:cs="Calibri"/>
                <w:color w:val="000000"/>
                <w:sz w:val="22"/>
                <w:szCs w:val="22"/>
              </w:rPr>
              <w:t>:</w:t>
            </w:r>
          </w:p>
          <w:tbl>
            <w:tblPr>
              <w:tblW w:w="877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4"/>
              <w:gridCol w:w="1895"/>
              <w:gridCol w:w="1496"/>
            </w:tblGrid>
            <w:tr w:rsidR="002123F4" w:rsidRPr="004B63C3" w:rsidTr="002123F4">
              <w:trPr>
                <w:trHeight w:val="383"/>
              </w:trPr>
              <w:tc>
                <w:tcPr>
                  <w:tcW w:w="5384" w:type="dxa"/>
                  <w:tcBorders>
                    <w:left w:val="nil"/>
                    <w:bottom w:val="single" w:sz="4" w:space="0" w:color="auto"/>
                    <w:right w:val="nil"/>
                  </w:tcBorders>
                </w:tcPr>
                <w:p w:rsidR="002123F4" w:rsidRPr="004B63C3" w:rsidRDefault="002123F4" w:rsidP="002123F4">
                  <w:pPr>
                    <w:pStyle w:val="NoSpacing"/>
                    <w:rPr>
                      <w:rFonts w:cs="Calibri"/>
                    </w:rPr>
                  </w:pPr>
                </w:p>
              </w:tc>
              <w:tc>
                <w:tcPr>
                  <w:tcW w:w="1895" w:type="dxa"/>
                  <w:tcBorders>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496" w:type="dxa"/>
                  <w:tcBorders>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311"/>
              </w:trPr>
              <w:tc>
                <w:tcPr>
                  <w:tcW w:w="538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lastRenderedPageBreak/>
                    <w:t>Net operating activities</w:t>
                  </w:r>
                </w:p>
              </w:tc>
              <w:tc>
                <w:tcPr>
                  <w:tcW w:w="1895" w:type="dxa"/>
                  <w:tcBorders>
                    <w:top w:val="nil"/>
                    <w:left w:val="nil"/>
                    <w:bottom w:val="nil"/>
                    <w:right w:val="nil"/>
                  </w:tcBorders>
                </w:tcPr>
                <w:p w:rsidR="002123F4" w:rsidRPr="004B63C3" w:rsidRDefault="002123F4" w:rsidP="002123F4">
                  <w:pPr>
                    <w:pStyle w:val="NoSpacing"/>
                    <w:rPr>
                      <w:rFonts w:cs="Calibri"/>
                    </w:rPr>
                  </w:pPr>
                </w:p>
              </w:tc>
              <w:tc>
                <w:tcPr>
                  <w:tcW w:w="1496" w:type="dxa"/>
                  <w:tcBorders>
                    <w:top w:val="nil"/>
                    <w:left w:val="nil"/>
                    <w:bottom w:val="nil"/>
                    <w:right w:val="nil"/>
                  </w:tcBorders>
                </w:tcPr>
                <w:p w:rsidR="002123F4" w:rsidRPr="004B63C3" w:rsidRDefault="002123F4" w:rsidP="002123F4">
                  <w:pPr>
                    <w:pStyle w:val="NoSpacing"/>
                    <w:rPr>
                      <w:rFonts w:cs="Calibri"/>
                    </w:rPr>
                  </w:pPr>
                </w:p>
              </w:tc>
            </w:tr>
            <w:tr w:rsidR="002123F4" w:rsidRPr="004B63C3" w:rsidTr="002123F4">
              <w:trPr>
                <w:trHeight w:val="240"/>
              </w:trPr>
              <w:tc>
                <w:tcPr>
                  <w:tcW w:w="538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Investing activities</w:t>
                  </w:r>
                </w:p>
              </w:tc>
              <w:tc>
                <w:tcPr>
                  <w:tcW w:w="1895" w:type="dxa"/>
                  <w:tcBorders>
                    <w:top w:val="nil"/>
                    <w:left w:val="nil"/>
                    <w:bottom w:val="nil"/>
                    <w:right w:val="nil"/>
                  </w:tcBorders>
                  <w:vAlign w:val="bottom"/>
                </w:tcPr>
                <w:p w:rsidR="002123F4" w:rsidRPr="004B63C3" w:rsidRDefault="002123F4" w:rsidP="002123F4">
                  <w:pPr>
                    <w:pStyle w:val="NoSpacing"/>
                    <w:rPr>
                      <w:rFonts w:cs="Calibri"/>
                    </w:rPr>
                  </w:pPr>
                </w:p>
              </w:tc>
              <w:tc>
                <w:tcPr>
                  <w:tcW w:w="1496"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1"/>
              </w:trPr>
              <w:tc>
                <w:tcPr>
                  <w:tcW w:w="5384"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Financing activities</w:t>
                  </w:r>
                </w:p>
              </w:tc>
              <w:tc>
                <w:tcPr>
                  <w:tcW w:w="1895" w:type="dxa"/>
                  <w:tcBorders>
                    <w:top w:val="nil"/>
                    <w:left w:val="nil"/>
                    <w:bottom w:val="nil"/>
                    <w:right w:val="nil"/>
                  </w:tcBorders>
                  <w:vAlign w:val="bottom"/>
                </w:tcPr>
                <w:p w:rsidR="002123F4" w:rsidRPr="004B63C3" w:rsidRDefault="002123F4" w:rsidP="002123F4">
                  <w:pPr>
                    <w:pStyle w:val="NoSpacing"/>
                    <w:rPr>
                      <w:rFonts w:cs="Calibri"/>
                    </w:rPr>
                  </w:pPr>
                </w:p>
              </w:tc>
              <w:tc>
                <w:tcPr>
                  <w:tcW w:w="1496"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371"/>
              </w:trPr>
              <w:tc>
                <w:tcPr>
                  <w:tcW w:w="5384"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p>
              </w:tc>
              <w:tc>
                <w:tcPr>
                  <w:tcW w:w="1895"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rPr>
                  </w:pPr>
                </w:p>
              </w:tc>
              <w:tc>
                <w:tcPr>
                  <w:tcW w:w="1496"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450B5A">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96C06">
            <w:pPr>
              <w:autoSpaceDE w:val="0"/>
              <w:autoSpaceDN w:val="0"/>
              <w:adjustRightInd w:val="0"/>
              <w:spacing w:before="240"/>
              <w:ind w:left="720"/>
              <w:jc w:val="both"/>
              <w:rPr>
                <w:rFonts w:ascii="Calibri" w:hAnsi="Calibri" w:cs="Calibri"/>
                <w:color w:val="000000"/>
              </w:rPr>
            </w:pPr>
            <w:r w:rsidRPr="004B63C3">
              <w:rPr>
                <w:rFonts w:ascii="Calibri" w:hAnsi="Calibri" w:cs="Calibri"/>
                <w:color w:val="000000"/>
                <w:sz w:val="22"/>
                <w:szCs w:val="22"/>
              </w:rPr>
              <w:t xml:space="preserve">A loss of </w:t>
            </w:r>
            <w:r w:rsidRPr="004B63C3">
              <w:rPr>
                <w:rFonts w:ascii="Calibri" w:hAnsi="Calibri" w:cs="Calibri"/>
                <w:color w:val="0000FF"/>
                <w:sz w:val="22"/>
                <w:szCs w:val="22"/>
              </w:rPr>
              <w:t>[</w:t>
            </w:r>
            <w:r w:rsidRPr="004B63C3">
              <w:rPr>
                <w:rFonts w:ascii="Calibri" w:hAnsi="Calibri" w:cs="Calibri"/>
                <w:i/>
                <w:color w:val="0000FF"/>
                <w:sz w:val="22"/>
                <w:szCs w:val="22"/>
                <w:u w:val="single"/>
              </w:rPr>
              <w:t>Amount of loss on disposal</w:t>
            </w:r>
            <w:r w:rsidRPr="004B63C3">
              <w:rPr>
                <w:rFonts w:ascii="Calibri" w:hAnsi="Calibri" w:cs="Calibri"/>
                <w:color w:val="0000FF"/>
                <w:sz w:val="22"/>
                <w:szCs w:val="22"/>
              </w:rPr>
              <w:t>]</w:t>
            </w:r>
            <w:r w:rsidRPr="004B63C3">
              <w:rPr>
                <w:rFonts w:ascii="Calibri" w:hAnsi="Calibri" w:cs="Calibri"/>
                <w:color w:val="000000"/>
                <w:sz w:val="22"/>
                <w:szCs w:val="22"/>
              </w:rPr>
              <w:t xml:space="preserve"> arose on the disposal of </w:t>
            </w:r>
            <w:r w:rsidRPr="004B63C3">
              <w:rPr>
                <w:rFonts w:ascii="Calibri" w:hAnsi="Calibri" w:cs="Calibri"/>
                <w:color w:val="0000FF"/>
                <w:sz w:val="22"/>
                <w:szCs w:val="22"/>
              </w:rPr>
              <w:t>[</w:t>
            </w:r>
            <w:r w:rsidRPr="004B63C3">
              <w:rPr>
                <w:rFonts w:ascii="Calibri" w:hAnsi="Calibri" w:cs="Calibri"/>
                <w:i/>
                <w:color w:val="0000FF"/>
                <w:sz w:val="22"/>
                <w:szCs w:val="22"/>
                <w:u w:val="single"/>
              </w:rPr>
              <w:t>N</w:t>
            </w:r>
            <w:r w:rsidRPr="004B63C3">
              <w:rPr>
                <w:rFonts w:ascii="Calibri" w:hAnsi="Calibri" w:cs="Calibri"/>
                <w:i/>
                <w:iCs/>
                <w:color w:val="0000FF"/>
                <w:sz w:val="22"/>
                <w:szCs w:val="22"/>
                <w:u w:val="single"/>
              </w:rPr>
              <w:t>ame of discontinued division/segment</w:t>
            </w:r>
            <w:r w:rsidRPr="004B63C3">
              <w:rPr>
                <w:rFonts w:ascii="Calibri" w:hAnsi="Calibri" w:cs="Calibri"/>
                <w:color w:val="0000FF"/>
                <w:sz w:val="22"/>
                <w:szCs w:val="22"/>
              </w:rPr>
              <w:t>]</w:t>
            </w:r>
            <w:r w:rsidRPr="004B63C3">
              <w:rPr>
                <w:rFonts w:ascii="Calibri" w:hAnsi="Calibri" w:cs="Calibri"/>
                <w:color w:val="000000"/>
                <w:sz w:val="22"/>
                <w:szCs w:val="22"/>
              </w:rPr>
              <w:t>, being the proceeds of disposal less the carrying amoun</w:t>
            </w:r>
            <w:r w:rsidRPr="004B63C3">
              <w:rPr>
                <w:rFonts w:ascii="Calibri" w:hAnsi="Calibri" w:cs="Calibri"/>
                <w:color w:val="000000"/>
              </w:rPr>
              <w:t>t of the division’s net assets.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96C06">
            <w:pPr>
              <w:autoSpaceDE w:val="0"/>
              <w:autoSpaceDN w:val="0"/>
              <w:adjustRightInd w:val="0"/>
              <w:spacing w:before="120"/>
              <w:ind w:left="720"/>
              <w:jc w:val="both"/>
              <w:rPr>
                <w:rFonts w:ascii="Calibri" w:hAnsi="Calibri" w:cs="Calibri"/>
                <w:color w:val="000000"/>
              </w:rPr>
            </w:pPr>
            <w:r w:rsidRPr="004B63C3">
              <w:rPr>
                <w:rFonts w:ascii="Calibri" w:hAnsi="Calibri" w:cs="Calibri"/>
                <w:color w:val="000000"/>
                <w:sz w:val="22"/>
                <w:szCs w:val="22"/>
              </w:rPr>
              <w:t xml:space="preserve">The effect of discontinued operations on segment results is disclosed in Note </w:t>
            </w:r>
            <w:r w:rsidRPr="004B63C3">
              <w:rPr>
                <w:rFonts w:ascii="Calibri" w:hAnsi="Calibri" w:cs="Calibri"/>
                <w:color w:val="0000FF"/>
                <w:sz w:val="22"/>
                <w:szCs w:val="22"/>
              </w:rPr>
              <w:t>[</w:t>
            </w:r>
            <w:r w:rsidRPr="004B63C3">
              <w:rPr>
                <w:rFonts w:ascii="Calibri" w:hAnsi="Calibri" w:cs="Calibri"/>
                <w:i/>
                <w:color w:val="0000FF"/>
                <w:sz w:val="22"/>
                <w:szCs w:val="22"/>
                <w:u w:val="single"/>
              </w:rPr>
              <w:t>Note number of disclosure for segment reporting</w:t>
            </w:r>
            <w:r w:rsidRPr="004B63C3">
              <w:rPr>
                <w:rFonts w:ascii="Calibri" w:hAnsi="Calibri" w:cs="Calibri"/>
                <w:color w:val="0000FF"/>
                <w:sz w:val="22"/>
                <w:szCs w:val="22"/>
              </w:rPr>
              <w:t>]</w:t>
            </w:r>
            <w:r w:rsidRPr="004B63C3">
              <w:rPr>
                <w:rFonts w:ascii="Calibri" w:hAnsi="Calibri" w:cs="Calibri"/>
                <w:color w:val="000000"/>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263C5E">
            <w:pPr>
              <w:pStyle w:val="NormalWeb"/>
              <w:numPr>
                <w:ilvl w:val="0"/>
                <w:numId w:val="13"/>
              </w:numPr>
              <w:spacing w:before="360" w:beforeAutospacing="0" w:after="0" w:afterAutospacing="0"/>
              <w:ind w:left="18" w:hanging="18"/>
              <w:jc w:val="both"/>
              <w:rPr>
                <w:rFonts w:ascii="Calibri" w:hAnsi="Calibri" w:cs="Calibri"/>
                <w:b/>
                <w:color w:val="000000"/>
                <w:sz w:val="22"/>
                <w:szCs w:val="22"/>
              </w:rPr>
            </w:pPr>
            <w:r w:rsidRPr="004B63C3">
              <w:rPr>
                <w:rFonts w:ascii="Calibri" w:hAnsi="Calibri" w:cs="Calibri"/>
                <w:b/>
                <w:color w:val="000000"/>
                <w:sz w:val="22"/>
                <w:szCs w:val="22"/>
              </w:rPr>
              <w:t>EVENTS AFTER THE END OF THE REPORTING PERIOD</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96C06">
            <w:pPr>
              <w:pStyle w:val="Default"/>
              <w:spacing w:before="120"/>
              <w:ind w:left="720"/>
              <w:jc w:val="both"/>
              <w:rPr>
                <w:rFonts w:ascii="Calibri" w:hAnsi="Calibri" w:cs="Calibri"/>
                <w:bCs/>
                <w:sz w:val="22"/>
                <w:szCs w:val="22"/>
              </w:rPr>
            </w:pPr>
            <w:r w:rsidRPr="004B63C3">
              <w:rPr>
                <w:rFonts w:ascii="Calibri" w:hAnsi="Calibri" w:cs="Calibri"/>
                <w:bCs/>
                <w:sz w:val="22"/>
                <w:szCs w:val="22"/>
              </w:rPr>
              <w:t xml:space="preserve">In a meeting held on </w:t>
            </w:r>
            <w:r w:rsidRPr="004B63C3">
              <w:rPr>
                <w:rFonts w:ascii="Calibri" w:hAnsi="Calibri" w:cs="Calibri"/>
                <w:bCs/>
                <w:color w:val="0000FF"/>
                <w:sz w:val="22"/>
                <w:szCs w:val="22"/>
              </w:rPr>
              <w:t>[</w:t>
            </w:r>
            <w:r w:rsidRPr="004B63C3">
              <w:rPr>
                <w:rFonts w:ascii="Calibri" w:hAnsi="Calibri" w:cs="Calibri"/>
                <w:bCs/>
                <w:i/>
                <w:color w:val="0000FF"/>
                <w:sz w:val="22"/>
                <w:szCs w:val="22"/>
                <w:u w:val="single"/>
              </w:rPr>
              <w:t>Date of meeting</w:t>
            </w:r>
            <w:r w:rsidRPr="004B63C3">
              <w:rPr>
                <w:rFonts w:ascii="Calibri" w:hAnsi="Calibri" w:cs="Calibri"/>
                <w:bCs/>
                <w:color w:val="0000FF"/>
                <w:sz w:val="22"/>
                <w:szCs w:val="22"/>
              </w:rPr>
              <w:t>]</w:t>
            </w:r>
            <w:r w:rsidRPr="004B63C3">
              <w:rPr>
                <w:rFonts w:ascii="Calibri" w:hAnsi="Calibri" w:cs="Calibri"/>
                <w:bCs/>
                <w:sz w:val="22"/>
                <w:szCs w:val="22"/>
              </w:rPr>
              <w:t xml:space="preserve">, the Board of Directors declared cash dividend in the amount of </w:t>
            </w:r>
            <w:r w:rsidRPr="004B63C3">
              <w:rPr>
                <w:rFonts w:ascii="Calibri" w:hAnsi="Calibri" w:cs="Calibri"/>
                <w:bCs/>
                <w:color w:val="0000FF"/>
                <w:sz w:val="22"/>
                <w:szCs w:val="22"/>
              </w:rPr>
              <w:t>[</w:t>
            </w:r>
            <w:r w:rsidRPr="004B63C3">
              <w:rPr>
                <w:rFonts w:ascii="Calibri" w:hAnsi="Calibri" w:cs="Calibri"/>
                <w:bCs/>
                <w:i/>
                <w:color w:val="0000FF"/>
                <w:sz w:val="22"/>
                <w:szCs w:val="22"/>
                <w:u w:val="single"/>
              </w:rPr>
              <w:t>Amounts of dividends declared</w:t>
            </w:r>
            <w:r w:rsidRPr="004B63C3">
              <w:rPr>
                <w:rFonts w:ascii="Calibri" w:hAnsi="Calibri" w:cs="Calibri"/>
                <w:bCs/>
                <w:color w:val="0000FF"/>
                <w:sz w:val="22"/>
                <w:szCs w:val="22"/>
              </w:rPr>
              <w:t xml:space="preserve">] </w:t>
            </w:r>
            <w:r w:rsidRPr="004B63C3">
              <w:rPr>
                <w:rFonts w:ascii="Calibri" w:hAnsi="Calibri" w:cs="Calibri"/>
                <w:bCs/>
                <w:sz w:val="22"/>
                <w:szCs w:val="22"/>
              </w:rPr>
              <w:t xml:space="preserve">payable on </w:t>
            </w:r>
            <w:r w:rsidRPr="004B63C3">
              <w:rPr>
                <w:rFonts w:ascii="Calibri" w:hAnsi="Calibri" w:cs="Calibri"/>
                <w:bCs/>
                <w:color w:val="0000FF"/>
                <w:sz w:val="22"/>
                <w:szCs w:val="22"/>
              </w:rPr>
              <w:t>[</w:t>
            </w:r>
            <w:r w:rsidRPr="004B63C3">
              <w:rPr>
                <w:rFonts w:ascii="Calibri" w:hAnsi="Calibri" w:cs="Calibri"/>
                <w:bCs/>
                <w:i/>
                <w:color w:val="0000FF"/>
                <w:sz w:val="22"/>
                <w:szCs w:val="22"/>
                <w:u w:val="single"/>
              </w:rPr>
              <w:t>Date of payment</w:t>
            </w:r>
            <w:r w:rsidRPr="004B63C3">
              <w:rPr>
                <w:rFonts w:ascii="Calibri" w:hAnsi="Calibri" w:cs="Calibri"/>
                <w:bCs/>
                <w:color w:val="0000FF"/>
                <w:sz w:val="22"/>
                <w:szCs w:val="22"/>
              </w:rPr>
              <w:t xml:space="preserve">] </w:t>
            </w:r>
            <w:r w:rsidRPr="004B63C3">
              <w:rPr>
                <w:rFonts w:ascii="Calibri" w:hAnsi="Calibri" w:cs="Calibri"/>
                <w:bCs/>
                <w:sz w:val="22"/>
                <w:szCs w:val="22"/>
              </w:rPr>
              <w:t xml:space="preserve">to stockholders of record as at </w:t>
            </w:r>
            <w:r w:rsidRPr="004B63C3">
              <w:rPr>
                <w:rFonts w:ascii="Calibri" w:hAnsi="Calibri" w:cs="Calibri"/>
                <w:bCs/>
                <w:color w:val="0000FF"/>
                <w:sz w:val="22"/>
                <w:szCs w:val="22"/>
              </w:rPr>
              <w:t>[</w:t>
            </w:r>
            <w:r w:rsidRPr="004B63C3">
              <w:rPr>
                <w:rFonts w:ascii="Calibri" w:hAnsi="Calibri" w:cs="Calibri"/>
                <w:bCs/>
                <w:i/>
                <w:color w:val="0000FF"/>
                <w:sz w:val="22"/>
                <w:szCs w:val="22"/>
                <w:u w:val="single"/>
              </w:rPr>
              <w:t>Date of record</w:t>
            </w:r>
            <w:r w:rsidRPr="004B63C3">
              <w:rPr>
                <w:rFonts w:ascii="Calibri" w:hAnsi="Calibri" w:cs="Calibri"/>
                <w:bCs/>
                <w:color w:val="0000FF"/>
                <w:sz w:val="22"/>
                <w:szCs w:val="22"/>
              </w:rPr>
              <w:t xml:space="preserve">] </w:t>
            </w:r>
            <w:r w:rsidRPr="004B63C3">
              <w:rPr>
                <w:rFonts w:ascii="Calibri" w:hAnsi="Calibri" w:cs="Calibri"/>
                <w:bCs/>
                <w:sz w:val="22"/>
                <w:szCs w:val="22"/>
              </w:rPr>
              <w:t>based on the number of shares held by them as at the same date.</w:t>
            </w:r>
          </w:p>
        </w:tc>
        <w:tc>
          <w:tcPr>
            <w:tcW w:w="1498" w:type="dxa"/>
            <w:tcBorders>
              <w:top w:val="nil"/>
              <w:left w:val="nil"/>
              <w:bottom w:val="nil"/>
              <w:right w:val="nil"/>
            </w:tcBorders>
            <w:shd w:val="clear" w:color="auto" w:fill="auto"/>
            <w:vAlign w:val="bottom"/>
          </w:tcPr>
          <w:p w:rsidR="002123F4" w:rsidRPr="004B63C3" w:rsidRDefault="00D965F7" w:rsidP="002123F4">
            <w:pPr>
              <w:rPr>
                <w:rFonts w:ascii="Calibri" w:hAnsi="Calibri" w:cs="Calibri"/>
                <w:b/>
                <w:bCs/>
                <w:color w:val="000000"/>
              </w:rPr>
            </w:pPr>
            <w:r>
              <w:rPr>
                <w:rFonts w:ascii="Calibri" w:hAnsi="Calibri" w:cs="Calibri"/>
                <w:b/>
                <w:bCs/>
                <w:noProof/>
                <w:color w:val="000000"/>
              </w:rPr>
              <w:pict>
                <v:shape id="_x0000_s1072" type="#_x0000_t202" style="position:absolute;margin-left:-2.9pt;margin-top:4pt;width:54.75pt;height:53.4pt;z-index:32;mso-position-horizontal-relative:text;mso-position-vertical-relative:text" fillcolor="#fabf8f" strokecolor="#f2f2f2" strokeweight="3pt">
                  <v:shadow on="t" type="perspective" color="#974706" opacity=".5" offset="1pt" offset2="-1pt"/>
                  <v:textbox style="mso-next-textbox:#_x0000_s1072">
                    <w:txbxContent>
                      <w:p w:rsidR="00B86B00" w:rsidRPr="008C1F92" w:rsidRDefault="00B86B00" w:rsidP="00547758">
                        <w:pPr>
                          <w:rPr>
                            <w:rFonts w:ascii="Garamond" w:hAnsi="Garamond"/>
                            <w:sz w:val="20"/>
                            <w:szCs w:val="20"/>
                          </w:rPr>
                        </w:pPr>
                        <w:r>
                          <w:rPr>
                            <w:rFonts w:ascii="Garamond" w:hAnsi="Garamond"/>
                            <w:sz w:val="20"/>
                            <w:szCs w:val="20"/>
                          </w:rPr>
                          <w:t>If dividends were declared after reporting period</w:t>
                        </w:r>
                      </w:p>
                    </w:txbxContent>
                  </v:textbox>
                </v:shape>
              </w:pict>
            </w: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F96C06">
            <w:pPr>
              <w:autoSpaceDE w:val="0"/>
              <w:autoSpaceDN w:val="0"/>
              <w:adjustRightInd w:val="0"/>
              <w:spacing w:before="120"/>
              <w:ind w:left="720"/>
              <w:rPr>
                <w:rFonts w:ascii="Calibri" w:eastAsia="Calibri" w:hAnsi="Calibri" w:cs="Calibri"/>
              </w:rPr>
            </w:pPr>
            <w:r w:rsidRPr="004B63C3">
              <w:rPr>
                <w:rFonts w:ascii="Calibri" w:hAnsi="Calibri" w:cs="Calibri"/>
                <w:bCs/>
                <w:color w:val="C00000"/>
                <w:sz w:val="22"/>
                <w:szCs w:val="22"/>
              </w:rPr>
              <w:t xml:space="preserve">(Disclose the nature of non adjusting events and </w:t>
            </w:r>
            <w:r w:rsidRPr="004B63C3">
              <w:rPr>
                <w:rFonts w:ascii="Calibri" w:eastAsia="Calibri" w:hAnsi="Calibri" w:cs="Calibri"/>
                <w:color w:val="C00000"/>
                <w:sz w:val="22"/>
                <w:szCs w:val="22"/>
              </w:rPr>
              <w:t>an estimate of its financial effect, or a statement that such an estimate cannot be made</w:t>
            </w:r>
            <w:r w:rsidRPr="004B63C3">
              <w:rPr>
                <w:rFonts w:ascii="Calibri" w:eastAsia="Calibri" w:hAnsi="Calibri" w:cs="Calibri"/>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2123F4" w:rsidRPr="004B63C3" w:rsidRDefault="002123F4" w:rsidP="002123F4">
            <w:pPr>
              <w:rPr>
                <w:rFonts w:ascii="Calibri" w:hAnsi="Calibri" w:cs="Calibri"/>
                <w:sz w:val="22"/>
                <w:szCs w:val="22"/>
              </w:rPr>
            </w:pPr>
          </w:p>
          <w:p w:rsidR="00450B5A" w:rsidRPr="004B63C3" w:rsidRDefault="00450B5A" w:rsidP="002123F4">
            <w:pPr>
              <w:rPr>
                <w:rFonts w:ascii="Calibri" w:hAnsi="Calibri" w:cs="Calibri"/>
                <w:sz w:val="22"/>
                <w:szCs w:val="22"/>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5E0349" w:rsidRPr="004B63C3" w:rsidRDefault="005E0349"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17.32 (b)</w:t>
            </w:r>
          </w:p>
        </w:tc>
        <w:tc>
          <w:tcPr>
            <w:tcW w:w="9900" w:type="dxa"/>
            <w:tcBorders>
              <w:top w:val="nil"/>
              <w:left w:val="nil"/>
              <w:bottom w:val="nil"/>
              <w:right w:val="nil"/>
            </w:tcBorders>
            <w:shd w:val="clear" w:color="auto" w:fill="auto"/>
          </w:tcPr>
          <w:p w:rsidR="005E0349" w:rsidRPr="004B63C3" w:rsidRDefault="005E0349" w:rsidP="005E0349">
            <w:pPr>
              <w:pStyle w:val="NormalWeb"/>
              <w:spacing w:before="360" w:beforeAutospacing="0" w:after="240" w:afterAutospacing="0"/>
              <w:ind w:left="18"/>
              <w:jc w:val="both"/>
              <w:rPr>
                <w:rFonts w:ascii="Calibri" w:hAnsi="Calibri" w:cs="Calibri"/>
                <w:b/>
                <w:color w:val="000000"/>
                <w:sz w:val="22"/>
                <w:szCs w:val="22"/>
              </w:rPr>
            </w:pPr>
          </w:p>
          <w:p w:rsidR="005E0349" w:rsidRPr="004B63C3" w:rsidRDefault="005E0349" w:rsidP="005E0349">
            <w:pPr>
              <w:pStyle w:val="NormalWeb"/>
              <w:spacing w:before="360" w:beforeAutospacing="0" w:after="240" w:afterAutospacing="0"/>
              <w:ind w:left="18"/>
              <w:jc w:val="both"/>
              <w:rPr>
                <w:rFonts w:ascii="Calibri" w:hAnsi="Calibri" w:cs="Calibri"/>
                <w:b/>
                <w:color w:val="000000"/>
                <w:sz w:val="22"/>
                <w:szCs w:val="22"/>
              </w:rPr>
            </w:pPr>
          </w:p>
          <w:p w:rsidR="005E0349" w:rsidRPr="004B63C3" w:rsidRDefault="005E0349" w:rsidP="005E0349">
            <w:pPr>
              <w:pStyle w:val="NormalWeb"/>
              <w:spacing w:before="360" w:beforeAutospacing="0" w:after="240" w:afterAutospacing="0"/>
              <w:ind w:left="18"/>
              <w:jc w:val="both"/>
              <w:rPr>
                <w:rFonts w:ascii="Calibri" w:hAnsi="Calibri" w:cs="Calibri"/>
                <w:b/>
                <w:color w:val="000000"/>
                <w:sz w:val="22"/>
                <w:szCs w:val="22"/>
              </w:rPr>
            </w:pPr>
          </w:p>
          <w:p w:rsidR="002123F4" w:rsidRPr="004B63C3" w:rsidRDefault="002123F4" w:rsidP="00263C5E">
            <w:pPr>
              <w:pStyle w:val="NormalWeb"/>
              <w:numPr>
                <w:ilvl w:val="0"/>
                <w:numId w:val="13"/>
              </w:numPr>
              <w:spacing w:before="360" w:beforeAutospacing="0" w:after="240" w:afterAutospacing="0"/>
              <w:ind w:left="18" w:hanging="18"/>
              <w:jc w:val="both"/>
              <w:rPr>
                <w:rFonts w:ascii="Calibri" w:hAnsi="Calibri" w:cs="Calibri"/>
                <w:b/>
                <w:color w:val="000000"/>
                <w:sz w:val="22"/>
                <w:szCs w:val="22"/>
              </w:rPr>
            </w:pPr>
            <w:r w:rsidRPr="004B63C3">
              <w:rPr>
                <w:rFonts w:ascii="Calibri" w:hAnsi="Calibri" w:cs="Calibri"/>
                <w:b/>
                <w:color w:val="000000"/>
                <w:sz w:val="22"/>
                <w:szCs w:val="22"/>
              </w:rPr>
              <w:t>COMMITMENT FOR EXPENDITURE</w:t>
            </w:r>
          </w:p>
          <w:tbl>
            <w:tblPr>
              <w:tblW w:w="760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8"/>
              <w:gridCol w:w="1643"/>
              <w:gridCol w:w="1297"/>
            </w:tblGrid>
            <w:tr w:rsidR="002123F4" w:rsidRPr="004B63C3" w:rsidTr="002123F4">
              <w:trPr>
                <w:trHeight w:val="307"/>
              </w:trPr>
              <w:tc>
                <w:tcPr>
                  <w:tcW w:w="4668" w:type="dxa"/>
                  <w:tcBorders>
                    <w:left w:val="nil"/>
                    <w:bottom w:val="single" w:sz="4" w:space="0" w:color="auto"/>
                    <w:right w:val="nil"/>
                  </w:tcBorders>
                </w:tcPr>
                <w:p w:rsidR="002123F4" w:rsidRPr="004B63C3" w:rsidRDefault="002123F4" w:rsidP="002123F4">
                  <w:pPr>
                    <w:pStyle w:val="NoSpacing"/>
                    <w:rPr>
                      <w:rFonts w:cs="Calibri"/>
                    </w:rPr>
                  </w:pPr>
                </w:p>
              </w:tc>
              <w:tc>
                <w:tcPr>
                  <w:tcW w:w="1643" w:type="dxa"/>
                  <w:tcBorders>
                    <w:left w:val="nil"/>
                    <w:bottom w:val="single" w:sz="4" w:space="0" w:color="auto"/>
                    <w:right w:val="nil"/>
                  </w:tcBorders>
                </w:tcPr>
                <w:p w:rsidR="002123F4" w:rsidRPr="004B63C3" w:rsidRDefault="00D52F38" w:rsidP="002123F4">
                  <w:pPr>
                    <w:pStyle w:val="NoSpacing"/>
                    <w:rPr>
                      <w:rFonts w:cs="Calibri"/>
                    </w:rPr>
                  </w:pPr>
                  <w:r w:rsidRPr="004B63C3">
                    <w:rPr>
                      <w:rFonts w:cs="Calibri"/>
                    </w:rPr>
                    <w:t>2013</w:t>
                  </w:r>
                </w:p>
              </w:tc>
              <w:tc>
                <w:tcPr>
                  <w:tcW w:w="1297" w:type="dxa"/>
                  <w:tcBorders>
                    <w:left w:val="nil"/>
                    <w:bottom w:val="single" w:sz="4" w:space="0" w:color="auto"/>
                    <w:right w:val="nil"/>
                  </w:tcBorders>
                </w:tcPr>
                <w:p w:rsidR="002123F4" w:rsidRPr="004B63C3" w:rsidRDefault="00D52F38" w:rsidP="002123F4">
                  <w:pPr>
                    <w:pStyle w:val="NoSpacing"/>
                    <w:rPr>
                      <w:rFonts w:cs="Calibri"/>
                      <w:bCs/>
                    </w:rPr>
                  </w:pPr>
                  <w:r w:rsidRPr="004B63C3">
                    <w:rPr>
                      <w:rFonts w:cs="Calibri"/>
                      <w:bCs/>
                    </w:rPr>
                    <w:t>2012</w:t>
                  </w:r>
                </w:p>
              </w:tc>
            </w:tr>
            <w:tr w:rsidR="002123F4" w:rsidRPr="004B63C3" w:rsidTr="002123F4">
              <w:trPr>
                <w:trHeight w:val="565"/>
              </w:trPr>
              <w:tc>
                <w:tcPr>
                  <w:tcW w:w="4668" w:type="dxa"/>
                  <w:tcBorders>
                    <w:top w:val="nil"/>
                    <w:left w:val="nil"/>
                    <w:bottom w:val="nil"/>
                    <w:right w:val="nil"/>
                  </w:tcBorders>
                </w:tcPr>
                <w:p w:rsidR="002123F4" w:rsidRPr="004B63C3" w:rsidRDefault="002123F4" w:rsidP="002123F4">
                  <w:pPr>
                    <w:pStyle w:val="NoSpacing"/>
                    <w:rPr>
                      <w:rFonts w:cs="Calibri"/>
                    </w:rPr>
                  </w:pPr>
                  <w:r w:rsidRPr="004B63C3">
                    <w:rPr>
                      <w:rFonts w:cs="Calibri"/>
                    </w:rPr>
                    <w:t>Commitments for the acquisition of property plant and equipment</w:t>
                  </w:r>
                </w:p>
              </w:tc>
              <w:tc>
                <w:tcPr>
                  <w:tcW w:w="1643" w:type="dxa"/>
                  <w:tcBorders>
                    <w:top w:val="nil"/>
                    <w:left w:val="nil"/>
                    <w:bottom w:val="nil"/>
                    <w:right w:val="nil"/>
                  </w:tcBorders>
                  <w:vAlign w:val="bottom"/>
                </w:tcPr>
                <w:p w:rsidR="002123F4" w:rsidRPr="004B63C3" w:rsidRDefault="002123F4" w:rsidP="002123F4">
                  <w:pPr>
                    <w:pStyle w:val="NoSpacing"/>
                    <w:rPr>
                      <w:rFonts w:cs="Calibri"/>
                    </w:rPr>
                  </w:pPr>
                </w:p>
              </w:tc>
              <w:tc>
                <w:tcPr>
                  <w:tcW w:w="1297" w:type="dxa"/>
                  <w:tcBorders>
                    <w:top w:val="nil"/>
                    <w:left w:val="nil"/>
                    <w:bottom w:val="nil"/>
                    <w:right w:val="nil"/>
                  </w:tcBorders>
                  <w:vAlign w:val="bottom"/>
                </w:tcPr>
                <w:p w:rsidR="002123F4" w:rsidRPr="004B63C3" w:rsidRDefault="002123F4" w:rsidP="002123F4">
                  <w:pPr>
                    <w:pStyle w:val="NoSpacing"/>
                    <w:rPr>
                      <w:rFonts w:cs="Calibri"/>
                      <w:bCs/>
                    </w:rPr>
                  </w:pPr>
                </w:p>
              </w:tc>
            </w:tr>
            <w:tr w:rsidR="002123F4" w:rsidRPr="004B63C3" w:rsidTr="002123F4">
              <w:trPr>
                <w:trHeight w:val="258"/>
              </w:trPr>
              <w:tc>
                <w:tcPr>
                  <w:tcW w:w="4668" w:type="dxa"/>
                  <w:tcBorders>
                    <w:top w:val="nil"/>
                    <w:left w:val="nil"/>
                    <w:bottom w:val="single" w:sz="4" w:space="0" w:color="auto"/>
                    <w:right w:val="nil"/>
                  </w:tcBorders>
                </w:tcPr>
                <w:p w:rsidR="002123F4" w:rsidRPr="004B63C3" w:rsidRDefault="002123F4" w:rsidP="002123F4">
                  <w:pPr>
                    <w:pStyle w:val="NoSpacing"/>
                    <w:rPr>
                      <w:rFonts w:cs="Calibri"/>
                    </w:rPr>
                  </w:pPr>
                  <w:r w:rsidRPr="004B63C3">
                    <w:rPr>
                      <w:rFonts w:cs="Calibri"/>
                    </w:rPr>
                    <w:t>Commitment to purchase raw materials</w:t>
                  </w:r>
                </w:p>
              </w:tc>
              <w:tc>
                <w:tcPr>
                  <w:tcW w:w="1643" w:type="dxa"/>
                  <w:tcBorders>
                    <w:top w:val="nil"/>
                    <w:left w:val="nil"/>
                    <w:bottom w:val="single" w:sz="4" w:space="0" w:color="auto"/>
                    <w:right w:val="nil"/>
                  </w:tcBorders>
                  <w:vAlign w:val="bottom"/>
                </w:tcPr>
                <w:p w:rsidR="002123F4" w:rsidRPr="004B63C3" w:rsidRDefault="002123F4" w:rsidP="002123F4">
                  <w:pPr>
                    <w:pStyle w:val="NoSpacing"/>
                    <w:rPr>
                      <w:rFonts w:cs="Calibri"/>
                    </w:rPr>
                  </w:pPr>
                </w:p>
              </w:tc>
              <w:tc>
                <w:tcPr>
                  <w:tcW w:w="1297" w:type="dxa"/>
                  <w:tcBorders>
                    <w:top w:val="nil"/>
                    <w:left w:val="nil"/>
                    <w:bottom w:val="single" w:sz="4" w:space="0" w:color="auto"/>
                    <w:right w:val="nil"/>
                  </w:tcBorders>
                  <w:vAlign w:val="bottom"/>
                </w:tcPr>
                <w:p w:rsidR="002123F4" w:rsidRPr="004B63C3" w:rsidRDefault="002123F4" w:rsidP="002123F4">
                  <w:pPr>
                    <w:pStyle w:val="NoSpacing"/>
                    <w:rPr>
                      <w:rFonts w:cs="Calibri"/>
                      <w:bCs/>
                    </w:rPr>
                  </w:pPr>
                </w:p>
              </w:tc>
            </w:tr>
            <w:tr w:rsidR="002123F4" w:rsidRPr="004B63C3" w:rsidTr="002123F4">
              <w:trPr>
                <w:trHeight w:val="381"/>
              </w:trPr>
              <w:tc>
                <w:tcPr>
                  <w:tcW w:w="4668" w:type="dxa"/>
                  <w:tcBorders>
                    <w:top w:val="single" w:sz="4" w:space="0" w:color="auto"/>
                    <w:left w:val="nil"/>
                    <w:bottom w:val="double" w:sz="4" w:space="0" w:color="auto"/>
                    <w:right w:val="nil"/>
                  </w:tcBorders>
                </w:tcPr>
                <w:p w:rsidR="002123F4" w:rsidRPr="004B63C3" w:rsidRDefault="002123F4" w:rsidP="002123F4">
                  <w:pPr>
                    <w:pStyle w:val="NoSpacing"/>
                    <w:rPr>
                      <w:rFonts w:cs="Calibri"/>
                    </w:rPr>
                  </w:pPr>
                </w:p>
              </w:tc>
              <w:tc>
                <w:tcPr>
                  <w:tcW w:w="1643"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rPr>
                  </w:pPr>
                </w:p>
              </w:tc>
              <w:tc>
                <w:tcPr>
                  <w:tcW w:w="1297" w:type="dxa"/>
                  <w:tcBorders>
                    <w:top w:val="single" w:sz="4" w:space="0" w:color="auto"/>
                    <w:left w:val="nil"/>
                    <w:bottom w:val="double" w:sz="4" w:space="0" w:color="auto"/>
                    <w:right w:val="nil"/>
                  </w:tcBorders>
                  <w:vAlign w:val="bottom"/>
                </w:tcPr>
                <w:p w:rsidR="002123F4" w:rsidRPr="004B63C3" w:rsidRDefault="002123F4" w:rsidP="002123F4">
                  <w:pPr>
                    <w:pStyle w:val="NoSpacing"/>
                    <w:rPr>
                      <w:rFonts w:cs="Calibri"/>
                      <w:bCs/>
                    </w:rPr>
                  </w:pPr>
                </w:p>
              </w:tc>
            </w:tr>
          </w:tbl>
          <w:p w:rsidR="002123F4" w:rsidRPr="004B63C3" w:rsidRDefault="002123F4" w:rsidP="002123F4">
            <w:pPr>
              <w:rPr>
                <w:rFonts w:ascii="Calibri" w:hAnsi="Calibri" w:cs="Calibri"/>
                <w:color w:val="000000"/>
              </w:rPr>
            </w:pP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C36787">
            <w:pPr>
              <w:pStyle w:val="Default"/>
              <w:spacing w:before="240" w:after="120"/>
              <w:ind w:left="720"/>
              <w:rPr>
                <w:rFonts w:ascii="Calibri" w:hAnsi="Calibri" w:cs="Calibri"/>
                <w:i/>
                <w:color w:val="FF0000"/>
                <w:sz w:val="22"/>
                <w:szCs w:val="22"/>
              </w:rPr>
            </w:pPr>
            <w:r w:rsidRPr="004B63C3">
              <w:rPr>
                <w:rFonts w:ascii="Calibri" w:hAnsi="Calibri" w:cs="Calibri"/>
                <w:bCs/>
                <w:color w:val="FF0000"/>
                <w:sz w:val="22"/>
                <w:szCs w:val="22"/>
              </w:rPr>
              <w:t>[</w:t>
            </w:r>
            <w:r w:rsidRPr="004B63C3">
              <w:rPr>
                <w:rFonts w:ascii="Calibri" w:hAnsi="Calibri" w:cs="Calibri"/>
                <w:bCs/>
                <w:i/>
                <w:color w:val="FF0000"/>
                <w:sz w:val="22"/>
                <w:szCs w:val="22"/>
                <w:u w:val="single"/>
              </w:rPr>
              <w:t>Disclose details of the commitments</w:t>
            </w:r>
            <w:r w:rsidRPr="004B63C3">
              <w:rPr>
                <w:rFonts w:ascii="Calibri" w:hAnsi="Calibri" w:cs="Calibri"/>
                <w:bCs/>
                <w:color w:val="FF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263C5E">
            <w:pPr>
              <w:pStyle w:val="NormalWeb"/>
              <w:numPr>
                <w:ilvl w:val="0"/>
                <w:numId w:val="13"/>
              </w:numPr>
              <w:spacing w:before="360" w:beforeAutospacing="0" w:after="0" w:afterAutospacing="0"/>
              <w:ind w:left="18" w:hanging="18"/>
              <w:jc w:val="both"/>
              <w:rPr>
                <w:rFonts w:ascii="Calibri" w:hAnsi="Calibri" w:cs="Calibri"/>
                <w:b/>
                <w:color w:val="000000"/>
                <w:sz w:val="22"/>
                <w:szCs w:val="22"/>
              </w:rPr>
            </w:pPr>
            <w:r w:rsidRPr="004B63C3">
              <w:rPr>
                <w:rFonts w:ascii="Calibri" w:hAnsi="Calibri" w:cs="Calibri"/>
                <w:b/>
                <w:color w:val="000000"/>
                <w:sz w:val="22"/>
                <w:szCs w:val="22"/>
              </w:rPr>
              <w:t>CORRECTION OF PRIOR PERIOD ERROR</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10.23(a) (b) (c) (d)</w:t>
            </w:r>
          </w:p>
        </w:tc>
        <w:tc>
          <w:tcPr>
            <w:tcW w:w="9900" w:type="dxa"/>
            <w:tcBorders>
              <w:top w:val="nil"/>
              <w:left w:val="nil"/>
              <w:bottom w:val="nil"/>
              <w:right w:val="nil"/>
            </w:tcBorders>
            <w:shd w:val="clear" w:color="auto" w:fill="auto"/>
          </w:tcPr>
          <w:p w:rsidR="002123F4" w:rsidRPr="004B63C3" w:rsidRDefault="002123F4" w:rsidP="00C36787">
            <w:pPr>
              <w:autoSpaceDE w:val="0"/>
              <w:autoSpaceDN w:val="0"/>
              <w:adjustRightInd w:val="0"/>
              <w:spacing w:before="120"/>
              <w:ind w:left="720"/>
              <w:rPr>
                <w:rFonts w:ascii="Calibri" w:eastAsia="Calibri" w:hAnsi="Calibri" w:cs="Calibri"/>
                <w:color w:val="C00000"/>
              </w:rPr>
            </w:pPr>
            <w:r w:rsidRPr="004B63C3">
              <w:rPr>
                <w:rFonts w:ascii="Calibri" w:hAnsi="Calibri" w:cs="Calibri"/>
                <w:bCs/>
                <w:color w:val="C00000"/>
                <w:sz w:val="22"/>
                <w:szCs w:val="22"/>
              </w:rPr>
              <w:t>[</w:t>
            </w:r>
            <w:r w:rsidRPr="004B63C3">
              <w:rPr>
                <w:rFonts w:ascii="Calibri" w:hAnsi="Calibri" w:cs="Calibri"/>
                <w:bCs/>
                <w:i/>
                <w:color w:val="C00000"/>
                <w:sz w:val="22"/>
                <w:szCs w:val="22"/>
                <w:u w:val="single"/>
              </w:rPr>
              <w:t>Disclose 1. nature of error,</w:t>
            </w:r>
            <w:r w:rsidRPr="004B63C3">
              <w:rPr>
                <w:rFonts w:ascii="Calibri" w:eastAsia="Calibri" w:hAnsi="Calibri" w:cs="Calibri"/>
                <w:color w:val="C00000"/>
                <w:sz w:val="22"/>
                <w:szCs w:val="22"/>
              </w:rPr>
              <w:t xml:space="preserve"> (2) for each prior period presented, to the extent practicable, the amount of the correction for each financial statement line item affected, (3) to the extent practicable, the amount of the correction at the beginning of the earliest prior period presented and (4) an explanation if it is not practicable to determine the amounts to be disclosed in (b) or (c) above</w:t>
            </w:r>
            <w:r w:rsidRPr="004B63C3">
              <w:rPr>
                <w:rFonts w:ascii="Calibri" w:eastAsia="Calibri" w:hAnsi="Calibri" w:cs="Calibri"/>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263C5E">
            <w:pPr>
              <w:pStyle w:val="NormalWeb"/>
              <w:numPr>
                <w:ilvl w:val="0"/>
                <w:numId w:val="13"/>
              </w:numPr>
              <w:spacing w:before="360" w:beforeAutospacing="0" w:after="0" w:afterAutospacing="0"/>
              <w:ind w:left="18" w:hanging="18"/>
              <w:jc w:val="both"/>
              <w:rPr>
                <w:rFonts w:ascii="Calibri" w:hAnsi="Calibri" w:cs="Calibri"/>
                <w:b/>
                <w:color w:val="000000"/>
                <w:sz w:val="22"/>
                <w:szCs w:val="22"/>
              </w:rPr>
            </w:pPr>
            <w:r w:rsidRPr="004B63C3">
              <w:rPr>
                <w:rFonts w:ascii="Calibri" w:hAnsi="Calibri" w:cs="Calibri"/>
                <w:b/>
                <w:color w:val="000000"/>
                <w:sz w:val="22"/>
                <w:szCs w:val="22"/>
              </w:rPr>
              <w:t>RECLASSIFICATION OF COMPARATIVE AMOUNTS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C36787">
            <w:pPr>
              <w:pStyle w:val="Default"/>
              <w:spacing w:before="120"/>
              <w:ind w:left="720"/>
              <w:jc w:val="both"/>
              <w:rPr>
                <w:rFonts w:ascii="Calibri" w:hAnsi="Calibri" w:cs="Calibri"/>
                <w:i/>
                <w:color w:val="FF0000"/>
                <w:sz w:val="22"/>
                <w:szCs w:val="22"/>
              </w:rPr>
            </w:pPr>
            <w:r w:rsidRPr="004B63C3">
              <w:rPr>
                <w:rFonts w:ascii="Calibri" w:hAnsi="Calibri" w:cs="Calibri"/>
                <w:sz w:val="22"/>
                <w:szCs w:val="22"/>
              </w:rPr>
              <w:t xml:space="preserve">The comparative amount of </w:t>
            </w:r>
            <w:r w:rsidRPr="004B63C3">
              <w:rPr>
                <w:rFonts w:ascii="Calibri" w:hAnsi="Calibri" w:cs="Calibri"/>
                <w:color w:val="0000FF"/>
                <w:sz w:val="22"/>
                <w:szCs w:val="22"/>
              </w:rPr>
              <w:t xml:space="preserve">[item or class of item reclassified] </w:t>
            </w:r>
            <w:r w:rsidRPr="004B63C3">
              <w:rPr>
                <w:rFonts w:ascii="Calibri" w:hAnsi="Calibri" w:cs="Calibri"/>
                <w:color w:val="auto"/>
                <w:sz w:val="22"/>
                <w:szCs w:val="22"/>
              </w:rPr>
              <w:t>amounting to</w:t>
            </w:r>
            <w:r w:rsidRPr="004B63C3">
              <w:rPr>
                <w:rFonts w:ascii="Calibri" w:hAnsi="Calibri" w:cs="Calibri"/>
                <w:color w:val="0000FF"/>
                <w:sz w:val="22"/>
                <w:szCs w:val="22"/>
              </w:rPr>
              <w:t xml:space="preserve"> [</w:t>
            </w:r>
            <w:r w:rsidRPr="004B63C3">
              <w:rPr>
                <w:rFonts w:ascii="Calibri" w:hAnsi="Calibri" w:cs="Calibri"/>
                <w:i/>
                <w:color w:val="0000FF"/>
                <w:sz w:val="22"/>
                <w:szCs w:val="22"/>
                <w:u w:val="single"/>
              </w:rPr>
              <w:t>Amount</w:t>
            </w:r>
            <w:r w:rsidRPr="004B63C3">
              <w:rPr>
                <w:rFonts w:ascii="Calibri" w:hAnsi="Calibri" w:cs="Calibri"/>
                <w:color w:val="0000FF"/>
                <w:sz w:val="22"/>
                <w:szCs w:val="22"/>
              </w:rPr>
              <w:t>]</w:t>
            </w:r>
            <w:r w:rsidRPr="004B63C3">
              <w:rPr>
                <w:rFonts w:ascii="Calibri" w:hAnsi="Calibri" w:cs="Calibri"/>
                <w:sz w:val="22"/>
                <w:szCs w:val="22"/>
              </w:rPr>
              <w:t xml:space="preserve"> previously presented in the Company’s financial statements as part of </w:t>
            </w:r>
            <w:r w:rsidRPr="004B63C3">
              <w:rPr>
                <w:rFonts w:ascii="Calibri" w:hAnsi="Calibri" w:cs="Calibri"/>
                <w:color w:val="0000FF"/>
                <w:sz w:val="22"/>
                <w:szCs w:val="22"/>
              </w:rPr>
              <w:t>[</w:t>
            </w:r>
            <w:r w:rsidRPr="004B63C3">
              <w:rPr>
                <w:rFonts w:ascii="Calibri" w:hAnsi="Calibri" w:cs="Calibri"/>
                <w:i/>
                <w:color w:val="0000FF"/>
                <w:sz w:val="22"/>
                <w:szCs w:val="22"/>
                <w:u w:val="single"/>
              </w:rPr>
              <w:t>Old line item</w:t>
            </w:r>
            <w:r w:rsidRPr="004B63C3">
              <w:rPr>
                <w:rFonts w:ascii="Calibri" w:hAnsi="Calibri" w:cs="Calibri"/>
                <w:color w:val="0000FF"/>
                <w:sz w:val="22"/>
                <w:szCs w:val="22"/>
              </w:rPr>
              <w:t>]</w:t>
            </w:r>
            <w:r w:rsidRPr="004B63C3">
              <w:rPr>
                <w:rFonts w:ascii="Calibri" w:hAnsi="Calibri" w:cs="Calibri"/>
                <w:sz w:val="22"/>
                <w:szCs w:val="22"/>
              </w:rPr>
              <w:t xml:space="preserve"> was reclassified to </w:t>
            </w:r>
            <w:r w:rsidRPr="004B63C3">
              <w:rPr>
                <w:rFonts w:ascii="Calibri" w:hAnsi="Calibri" w:cs="Calibri"/>
                <w:color w:val="0000FF"/>
                <w:sz w:val="22"/>
                <w:szCs w:val="22"/>
              </w:rPr>
              <w:t>[</w:t>
            </w:r>
            <w:r w:rsidRPr="004B63C3">
              <w:rPr>
                <w:rFonts w:ascii="Calibri" w:hAnsi="Calibri" w:cs="Calibri"/>
                <w:i/>
                <w:color w:val="0000FF"/>
                <w:sz w:val="22"/>
                <w:szCs w:val="22"/>
                <w:u w:val="single"/>
              </w:rPr>
              <w:t>New line item</w:t>
            </w:r>
            <w:r w:rsidRPr="004B63C3">
              <w:rPr>
                <w:rFonts w:ascii="Calibri" w:hAnsi="Calibri" w:cs="Calibri"/>
                <w:color w:val="0000FF"/>
                <w:sz w:val="22"/>
                <w:szCs w:val="22"/>
              </w:rPr>
              <w:t>]</w:t>
            </w:r>
            <w:r w:rsidRPr="004B63C3">
              <w:rPr>
                <w:rFonts w:ascii="Calibri" w:hAnsi="Calibri" w:cs="Calibri"/>
                <w:sz w:val="22"/>
                <w:szCs w:val="22"/>
              </w:rPr>
              <w:t xml:space="preserve">. </w:t>
            </w:r>
            <w:r w:rsidRPr="004B63C3">
              <w:rPr>
                <w:rFonts w:ascii="Calibri" w:hAnsi="Calibri" w:cs="Calibri"/>
                <w:i/>
                <w:color w:val="FF0000"/>
                <w:sz w:val="22"/>
                <w:szCs w:val="22"/>
              </w:rPr>
              <w:t>[State the reason for reclassification]</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5E54D3">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C36787">
            <w:pPr>
              <w:autoSpaceDE w:val="0"/>
              <w:autoSpaceDN w:val="0"/>
              <w:adjustRightInd w:val="0"/>
              <w:spacing w:before="120"/>
              <w:ind w:firstLine="720"/>
              <w:rPr>
                <w:rFonts w:ascii="Calibri" w:eastAsia="Calibri" w:hAnsi="Calibri" w:cs="Calibri"/>
                <w:color w:val="C00000"/>
              </w:rPr>
            </w:pPr>
            <w:r w:rsidRPr="004B63C3">
              <w:rPr>
                <w:rFonts w:ascii="Calibri" w:hAnsi="Calibri" w:cs="Calibri"/>
                <w:i/>
                <w:color w:val="C00000"/>
                <w:sz w:val="22"/>
                <w:szCs w:val="22"/>
              </w:rPr>
              <w:t>If impractical to reclassify comparative amounts [</w:t>
            </w:r>
            <w:r w:rsidRPr="004B63C3">
              <w:rPr>
                <w:rFonts w:ascii="Calibri" w:eastAsia="Calibri" w:hAnsi="Calibri" w:cs="Calibri"/>
                <w:color w:val="C00000"/>
                <w:sz w:val="22"/>
                <w:szCs w:val="22"/>
              </w:rPr>
              <w:t>disclose why reclassification was not practicable]</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28745F" w:rsidRPr="004B63C3" w:rsidTr="005E54D3">
        <w:trPr>
          <w:gridAfter w:val="1"/>
          <w:wAfter w:w="53" w:type="dxa"/>
        </w:trPr>
        <w:tc>
          <w:tcPr>
            <w:tcW w:w="1170" w:type="dxa"/>
            <w:tcBorders>
              <w:top w:val="nil"/>
              <w:left w:val="nil"/>
              <w:bottom w:val="nil"/>
              <w:right w:val="nil"/>
            </w:tcBorders>
            <w:shd w:val="clear" w:color="auto" w:fill="auto"/>
          </w:tcPr>
          <w:p w:rsidR="0028745F" w:rsidRPr="004B63C3" w:rsidRDefault="0028745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8667D8" w:rsidRPr="004B63C3" w:rsidRDefault="008667D8" w:rsidP="008667D8">
            <w:pPr>
              <w:pStyle w:val="NormalWeb"/>
              <w:spacing w:before="360" w:beforeAutospacing="0" w:after="0" w:afterAutospacing="0"/>
              <w:ind w:left="702"/>
              <w:jc w:val="both"/>
              <w:rPr>
                <w:rFonts w:ascii="Calibri" w:hAnsi="Calibri" w:cs="Calibri"/>
                <w:b/>
                <w:color w:val="000000"/>
                <w:sz w:val="22"/>
                <w:szCs w:val="22"/>
              </w:rPr>
            </w:pPr>
          </w:p>
          <w:p w:rsidR="008667D8" w:rsidRPr="004B63C3" w:rsidRDefault="008667D8" w:rsidP="008667D8">
            <w:pPr>
              <w:pStyle w:val="NormalWeb"/>
              <w:spacing w:before="360" w:beforeAutospacing="0" w:after="0" w:afterAutospacing="0"/>
              <w:ind w:left="702"/>
              <w:jc w:val="both"/>
              <w:rPr>
                <w:rFonts w:ascii="Calibri" w:hAnsi="Calibri" w:cs="Calibri"/>
                <w:b/>
                <w:color w:val="000000"/>
                <w:sz w:val="22"/>
                <w:szCs w:val="22"/>
              </w:rPr>
            </w:pPr>
          </w:p>
          <w:p w:rsidR="008667D8" w:rsidRPr="004B63C3" w:rsidRDefault="008667D8" w:rsidP="008667D8">
            <w:pPr>
              <w:pStyle w:val="NormalWeb"/>
              <w:spacing w:before="360" w:beforeAutospacing="0" w:after="0" w:afterAutospacing="0"/>
              <w:ind w:left="702"/>
              <w:jc w:val="both"/>
              <w:rPr>
                <w:rFonts w:ascii="Calibri" w:hAnsi="Calibri" w:cs="Calibri"/>
                <w:b/>
                <w:color w:val="000000"/>
                <w:sz w:val="22"/>
                <w:szCs w:val="22"/>
              </w:rPr>
            </w:pPr>
          </w:p>
          <w:p w:rsidR="008667D8" w:rsidRPr="004B63C3" w:rsidRDefault="008667D8" w:rsidP="008667D8">
            <w:pPr>
              <w:pStyle w:val="NormalWeb"/>
              <w:spacing w:before="360" w:beforeAutospacing="0" w:after="0" w:afterAutospacing="0"/>
              <w:ind w:left="702"/>
              <w:jc w:val="both"/>
              <w:rPr>
                <w:rFonts w:ascii="Calibri" w:hAnsi="Calibri" w:cs="Calibri"/>
                <w:b/>
                <w:color w:val="000000"/>
                <w:sz w:val="22"/>
                <w:szCs w:val="22"/>
              </w:rPr>
            </w:pPr>
          </w:p>
          <w:p w:rsidR="008667D8" w:rsidRPr="004B63C3" w:rsidRDefault="008667D8" w:rsidP="008667D8">
            <w:pPr>
              <w:pStyle w:val="NormalWeb"/>
              <w:spacing w:before="360" w:beforeAutospacing="0" w:after="0" w:afterAutospacing="0"/>
              <w:ind w:left="702"/>
              <w:jc w:val="both"/>
              <w:rPr>
                <w:rFonts w:ascii="Calibri" w:hAnsi="Calibri" w:cs="Calibri"/>
                <w:b/>
                <w:color w:val="000000"/>
                <w:sz w:val="22"/>
                <w:szCs w:val="22"/>
              </w:rPr>
            </w:pPr>
          </w:p>
          <w:p w:rsidR="008667D8" w:rsidRPr="004B63C3" w:rsidRDefault="008667D8" w:rsidP="008667D8">
            <w:pPr>
              <w:pStyle w:val="NormalWeb"/>
              <w:spacing w:before="360" w:beforeAutospacing="0" w:after="0" w:afterAutospacing="0"/>
              <w:ind w:left="702"/>
              <w:jc w:val="both"/>
              <w:rPr>
                <w:rFonts w:ascii="Calibri" w:hAnsi="Calibri" w:cs="Calibri"/>
                <w:b/>
                <w:color w:val="000000"/>
                <w:sz w:val="22"/>
                <w:szCs w:val="22"/>
              </w:rPr>
            </w:pPr>
          </w:p>
          <w:p w:rsidR="008667D8" w:rsidRPr="004B63C3" w:rsidRDefault="008667D8" w:rsidP="008667D8">
            <w:pPr>
              <w:pStyle w:val="NormalWeb"/>
              <w:spacing w:before="360" w:beforeAutospacing="0" w:after="0" w:afterAutospacing="0"/>
              <w:ind w:left="702"/>
              <w:jc w:val="both"/>
              <w:rPr>
                <w:rFonts w:ascii="Calibri" w:hAnsi="Calibri" w:cs="Calibri"/>
                <w:b/>
                <w:color w:val="000000"/>
                <w:sz w:val="22"/>
                <w:szCs w:val="22"/>
              </w:rPr>
            </w:pPr>
          </w:p>
          <w:p w:rsidR="008667D8" w:rsidRPr="004B63C3" w:rsidRDefault="008667D8" w:rsidP="008667D8">
            <w:pPr>
              <w:pStyle w:val="NormalWeb"/>
              <w:spacing w:before="360" w:beforeAutospacing="0" w:after="0" w:afterAutospacing="0"/>
              <w:ind w:left="702"/>
              <w:jc w:val="both"/>
              <w:rPr>
                <w:rFonts w:ascii="Calibri" w:hAnsi="Calibri" w:cs="Calibri"/>
                <w:b/>
                <w:color w:val="000000"/>
                <w:sz w:val="22"/>
                <w:szCs w:val="22"/>
              </w:rPr>
            </w:pPr>
          </w:p>
          <w:p w:rsidR="008667D8" w:rsidRPr="004B63C3" w:rsidRDefault="008667D8" w:rsidP="008667D8">
            <w:pPr>
              <w:pStyle w:val="NormalWeb"/>
              <w:spacing w:before="360" w:beforeAutospacing="0" w:after="0" w:afterAutospacing="0"/>
              <w:ind w:left="702"/>
              <w:jc w:val="both"/>
              <w:rPr>
                <w:rFonts w:ascii="Calibri" w:hAnsi="Calibri" w:cs="Calibri"/>
                <w:b/>
                <w:color w:val="000000"/>
                <w:sz w:val="22"/>
                <w:szCs w:val="22"/>
              </w:rPr>
            </w:pPr>
          </w:p>
          <w:p w:rsidR="0028745F" w:rsidRPr="004B63C3" w:rsidRDefault="0028745F" w:rsidP="00BE3CF6">
            <w:pPr>
              <w:pStyle w:val="NormalWeb"/>
              <w:numPr>
                <w:ilvl w:val="0"/>
                <w:numId w:val="13"/>
              </w:numPr>
              <w:spacing w:before="360" w:beforeAutospacing="0" w:after="0" w:afterAutospacing="0"/>
              <w:ind w:left="702" w:hanging="702"/>
              <w:jc w:val="both"/>
              <w:rPr>
                <w:rFonts w:ascii="Calibri" w:hAnsi="Calibri" w:cs="Calibri"/>
                <w:b/>
                <w:color w:val="000000"/>
                <w:sz w:val="22"/>
                <w:szCs w:val="22"/>
              </w:rPr>
            </w:pPr>
            <w:r w:rsidRPr="004B63C3">
              <w:rPr>
                <w:rFonts w:ascii="Calibri" w:hAnsi="Calibri" w:cs="Calibri"/>
                <w:b/>
                <w:bCs/>
                <w:sz w:val="22"/>
                <w:szCs w:val="22"/>
              </w:rPr>
              <w:t>SUPPLEMENTARY INFORMATION REQUIRED BY THE BUREAU OF INTERNAL REVENUE (BIR) UNDER REVENUE REGULATIONS NOS. 15-2010 AND 19-2011</w:t>
            </w:r>
          </w:p>
        </w:tc>
        <w:tc>
          <w:tcPr>
            <w:tcW w:w="1498" w:type="dxa"/>
            <w:tcBorders>
              <w:top w:val="nil"/>
              <w:left w:val="nil"/>
              <w:bottom w:val="nil"/>
              <w:right w:val="nil"/>
            </w:tcBorders>
            <w:shd w:val="clear" w:color="auto" w:fill="auto"/>
            <w:vAlign w:val="bottom"/>
          </w:tcPr>
          <w:p w:rsidR="0028745F" w:rsidRPr="004B63C3" w:rsidRDefault="0028745F" w:rsidP="002123F4">
            <w:pPr>
              <w:rPr>
                <w:rFonts w:ascii="Calibri" w:hAnsi="Calibri" w:cs="Calibri"/>
                <w:b/>
                <w:bCs/>
                <w:color w:val="000000"/>
              </w:rPr>
            </w:pPr>
          </w:p>
        </w:tc>
        <w:tc>
          <w:tcPr>
            <w:tcW w:w="1473" w:type="dxa"/>
            <w:gridSpan w:val="4"/>
            <w:tcBorders>
              <w:left w:val="nil"/>
            </w:tcBorders>
            <w:shd w:val="clear" w:color="auto" w:fill="auto"/>
            <w:vAlign w:val="bottom"/>
          </w:tcPr>
          <w:p w:rsidR="0028745F" w:rsidRPr="004B63C3" w:rsidRDefault="0028745F" w:rsidP="002123F4">
            <w:pPr>
              <w:rPr>
                <w:rFonts w:ascii="Calibri" w:hAnsi="Calibri" w:cs="Calibri"/>
                <w:bCs/>
                <w:color w:val="000000"/>
              </w:rPr>
            </w:pPr>
          </w:p>
        </w:tc>
      </w:tr>
      <w:tr w:rsidR="0028745F" w:rsidRPr="004B63C3" w:rsidTr="005E54D3">
        <w:trPr>
          <w:gridAfter w:val="1"/>
          <w:wAfter w:w="53" w:type="dxa"/>
        </w:trPr>
        <w:tc>
          <w:tcPr>
            <w:tcW w:w="1170" w:type="dxa"/>
            <w:tcBorders>
              <w:top w:val="nil"/>
              <w:left w:val="nil"/>
              <w:bottom w:val="nil"/>
              <w:right w:val="nil"/>
            </w:tcBorders>
            <w:shd w:val="clear" w:color="auto" w:fill="auto"/>
          </w:tcPr>
          <w:p w:rsidR="0028745F" w:rsidRPr="004B63C3" w:rsidRDefault="0028745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28745F" w:rsidRPr="004B63C3" w:rsidRDefault="00BE3CF6" w:rsidP="0032294E">
            <w:pPr>
              <w:pStyle w:val="NormalWeb"/>
              <w:spacing w:before="120" w:beforeAutospacing="0" w:after="0" w:afterAutospacing="0"/>
              <w:ind w:left="702"/>
              <w:jc w:val="both"/>
              <w:rPr>
                <w:rFonts w:ascii="Calibri" w:hAnsi="Calibri" w:cs="Calibri"/>
                <w:b/>
                <w:color w:val="000000"/>
                <w:sz w:val="22"/>
                <w:szCs w:val="22"/>
              </w:rPr>
            </w:pPr>
            <w:r w:rsidRPr="004B63C3">
              <w:rPr>
                <w:rFonts w:ascii="Calibri" w:hAnsi="Calibri" w:cs="Calibri"/>
                <w:sz w:val="22"/>
                <w:szCs w:val="22"/>
              </w:rPr>
              <w:t>The following supplementary information are presented for purposes of filing with the BIR and are not a required part of the basic financial statements.</w:t>
            </w:r>
          </w:p>
        </w:tc>
        <w:tc>
          <w:tcPr>
            <w:tcW w:w="1498" w:type="dxa"/>
            <w:tcBorders>
              <w:top w:val="nil"/>
              <w:left w:val="nil"/>
              <w:bottom w:val="nil"/>
              <w:right w:val="nil"/>
            </w:tcBorders>
            <w:shd w:val="clear" w:color="auto" w:fill="auto"/>
            <w:vAlign w:val="bottom"/>
          </w:tcPr>
          <w:p w:rsidR="0028745F" w:rsidRPr="004B63C3" w:rsidRDefault="0028745F" w:rsidP="002123F4">
            <w:pPr>
              <w:rPr>
                <w:rFonts w:ascii="Calibri" w:hAnsi="Calibri" w:cs="Calibri"/>
                <w:b/>
                <w:bCs/>
                <w:color w:val="000000"/>
              </w:rPr>
            </w:pPr>
          </w:p>
        </w:tc>
        <w:tc>
          <w:tcPr>
            <w:tcW w:w="1473" w:type="dxa"/>
            <w:gridSpan w:val="4"/>
            <w:tcBorders>
              <w:left w:val="nil"/>
            </w:tcBorders>
            <w:shd w:val="clear" w:color="auto" w:fill="auto"/>
            <w:vAlign w:val="bottom"/>
          </w:tcPr>
          <w:p w:rsidR="0028745F" w:rsidRPr="004B63C3" w:rsidRDefault="0028745F" w:rsidP="002123F4">
            <w:pPr>
              <w:rPr>
                <w:rFonts w:ascii="Calibri" w:hAnsi="Calibri" w:cs="Calibri"/>
                <w:bCs/>
                <w:color w:val="000000"/>
              </w:rPr>
            </w:pPr>
          </w:p>
        </w:tc>
      </w:tr>
      <w:tr w:rsidR="0028745F" w:rsidRPr="004B63C3" w:rsidTr="005E54D3">
        <w:trPr>
          <w:gridAfter w:val="1"/>
          <w:wAfter w:w="53" w:type="dxa"/>
        </w:trPr>
        <w:tc>
          <w:tcPr>
            <w:tcW w:w="1170" w:type="dxa"/>
            <w:tcBorders>
              <w:top w:val="nil"/>
              <w:left w:val="nil"/>
              <w:bottom w:val="nil"/>
              <w:right w:val="nil"/>
            </w:tcBorders>
            <w:shd w:val="clear" w:color="auto" w:fill="auto"/>
          </w:tcPr>
          <w:p w:rsidR="0028745F" w:rsidRPr="004B63C3" w:rsidRDefault="0028745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28745F" w:rsidRPr="004B63C3" w:rsidRDefault="00BE3CF6" w:rsidP="0032294E">
            <w:pPr>
              <w:spacing w:before="240"/>
              <w:ind w:left="755" w:hanging="35"/>
              <w:jc w:val="both"/>
              <w:rPr>
                <w:rFonts w:ascii="Calibri" w:hAnsi="Calibri" w:cs="Calibri"/>
                <w:b/>
                <w:bCs/>
                <w:color w:val="000000"/>
                <w:sz w:val="22"/>
                <w:szCs w:val="22"/>
              </w:rPr>
            </w:pPr>
            <w:r w:rsidRPr="004B63C3">
              <w:rPr>
                <w:rFonts w:ascii="Calibri" w:hAnsi="Calibri" w:cs="Calibri"/>
                <w:b/>
                <w:bCs/>
                <w:color w:val="000000"/>
                <w:sz w:val="22"/>
                <w:szCs w:val="22"/>
              </w:rPr>
              <w:t>Revenue Regulations No. 15-2010</w:t>
            </w:r>
          </w:p>
        </w:tc>
        <w:tc>
          <w:tcPr>
            <w:tcW w:w="1498" w:type="dxa"/>
            <w:tcBorders>
              <w:top w:val="nil"/>
              <w:left w:val="nil"/>
              <w:bottom w:val="nil"/>
              <w:right w:val="nil"/>
            </w:tcBorders>
            <w:shd w:val="clear" w:color="auto" w:fill="auto"/>
            <w:vAlign w:val="bottom"/>
          </w:tcPr>
          <w:p w:rsidR="0028745F" w:rsidRPr="004B63C3" w:rsidRDefault="00D965F7" w:rsidP="002123F4">
            <w:pPr>
              <w:rPr>
                <w:rFonts w:ascii="Calibri" w:hAnsi="Calibri" w:cs="Calibri"/>
                <w:b/>
                <w:bCs/>
                <w:color w:val="000000"/>
              </w:rPr>
            </w:pPr>
            <w:r>
              <w:rPr>
                <w:rFonts w:ascii="Calibri" w:hAnsi="Calibri" w:cs="Calibri"/>
                <w:b/>
                <w:bCs/>
                <w:noProof/>
                <w:color w:val="000000"/>
              </w:rPr>
              <w:pict>
                <v:shape id="_x0000_s1096" type="#_x0000_t202" style="position:absolute;margin-left:-2.5pt;margin-top:2.25pt;width:54.75pt;height:70.15pt;z-index:49;mso-position-horizontal-relative:text;mso-position-vertical-relative:text" fillcolor="#fabf8f" strokecolor="#f2f2f2" strokeweight="3pt">
                  <v:shadow on="t" type="perspective" color="#974706" opacity=".5" offset="1pt" offset2="-1pt"/>
                  <v:textbox style="mso-next-textbox:#_x0000_s1096">
                    <w:txbxContent>
                      <w:p w:rsidR="00B86B00" w:rsidRPr="008C1F92" w:rsidRDefault="00B86B00" w:rsidP="00FC6F93">
                        <w:pPr>
                          <w:rPr>
                            <w:rFonts w:ascii="Garamond" w:hAnsi="Garamond"/>
                            <w:sz w:val="20"/>
                            <w:szCs w:val="20"/>
                          </w:rPr>
                        </w:pPr>
                        <w:r>
                          <w:rPr>
                            <w:rFonts w:ascii="Garamond" w:hAnsi="Garamond"/>
                            <w:sz w:val="20"/>
                            <w:szCs w:val="20"/>
                          </w:rPr>
                          <w:t>Check what is applicable to the entity</w:t>
                        </w:r>
                      </w:p>
                    </w:txbxContent>
                  </v:textbox>
                </v:shape>
              </w:pict>
            </w:r>
          </w:p>
        </w:tc>
        <w:tc>
          <w:tcPr>
            <w:tcW w:w="1473" w:type="dxa"/>
            <w:gridSpan w:val="4"/>
            <w:tcBorders>
              <w:left w:val="nil"/>
            </w:tcBorders>
            <w:shd w:val="clear" w:color="auto" w:fill="auto"/>
            <w:vAlign w:val="bottom"/>
          </w:tcPr>
          <w:p w:rsidR="0028745F" w:rsidRPr="004B63C3" w:rsidRDefault="0028745F" w:rsidP="002123F4">
            <w:pPr>
              <w:rPr>
                <w:rFonts w:ascii="Calibri" w:hAnsi="Calibri" w:cs="Calibri"/>
                <w:bCs/>
                <w:color w:val="000000"/>
              </w:rPr>
            </w:pPr>
          </w:p>
        </w:tc>
      </w:tr>
      <w:tr w:rsidR="0028745F" w:rsidRPr="004B63C3" w:rsidTr="005E54D3">
        <w:trPr>
          <w:gridAfter w:val="1"/>
          <w:wAfter w:w="53" w:type="dxa"/>
        </w:trPr>
        <w:tc>
          <w:tcPr>
            <w:tcW w:w="1170" w:type="dxa"/>
            <w:tcBorders>
              <w:top w:val="nil"/>
              <w:left w:val="nil"/>
              <w:bottom w:val="nil"/>
              <w:right w:val="nil"/>
            </w:tcBorders>
            <w:shd w:val="clear" w:color="auto" w:fill="auto"/>
          </w:tcPr>
          <w:p w:rsidR="0028745F" w:rsidRPr="004B63C3" w:rsidRDefault="0028745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28745F" w:rsidRPr="004B63C3" w:rsidRDefault="00BE3CF6" w:rsidP="0032294E">
            <w:pPr>
              <w:spacing w:before="240"/>
              <w:ind w:left="720"/>
              <w:jc w:val="both"/>
              <w:rPr>
                <w:rFonts w:ascii="Calibri" w:hAnsi="Calibri" w:cs="Calibri"/>
                <w:sz w:val="22"/>
                <w:szCs w:val="22"/>
                <w:u w:val="single"/>
              </w:rPr>
            </w:pPr>
            <w:r w:rsidRPr="004B63C3">
              <w:rPr>
                <w:rFonts w:ascii="Calibri" w:hAnsi="Calibri" w:cs="Calibri"/>
                <w:sz w:val="22"/>
                <w:szCs w:val="22"/>
                <w:u w:val="single"/>
              </w:rPr>
              <w:t>Output VAT</w:t>
            </w:r>
          </w:p>
        </w:tc>
        <w:tc>
          <w:tcPr>
            <w:tcW w:w="1498" w:type="dxa"/>
            <w:tcBorders>
              <w:top w:val="nil"/>
              <w:left w:val="nil"/>
              <w:bottom w:val="nil"/>
              <w:right w:val="nil"/>
            </w:tcBorders>
            <w:shd w:val="clear" w:color="auto" w:fill="auto"/>
            <w:vAlign w:val="bottom"/>
          </w:tcPr>
          <w:p w:rsidR="0028745F" w:rsidRPr="004B63C3" w:rsidRDefault="0028745F" w:rsidP="002123F4">
            <w:pPr>
              <w:rPr>
                <w:rFonts w:ascii="Calibri" w:hAnsi="Calibri" w:cs="Calibri"/>
                <w:b/>
                <w:bCs/>
                <w:color w:val="000000"/>
              </w:rPr>
            </w:pPr>
          </w:p>
        </w:tc>
        <w:tc>
          <w:tcPr>
            <w:tcW w:w="1473" w:type="dxa"/>
            <w:gridSpan w:val="4"/>
            <w:tcBorders>
              <w:left w:val="nil"/>
            </w:tcBorders>
            <w:shd w:val="clear" w:color="auto" w:fill="auto"/>
            <w:vAlign w:val="bottom"/>
          </w:tcPr>
          <w:p w:rsidR="0028745F" w:rsidRPr="004B63C3" w:rsidRDefault="0028745F" w:rsidP="002123F4">
            <w:pPr>
              <w:rPr>
                <w:rFonts w:ascii="Calibri" w:hAnsi="Calibri" w:cs="Calibri"/>
                <w:bCs/>
                <w:color w:val="000000"/>
              </w:rPr>
            </w:pPr>
          </w:p>
        </w:tc>
      </w:tr>
      <w:tr w:rsidR="0028745F" w:rsidRPr="004B63C3" w:rsidTr="005E54D3">
        <w:trPr>
          <w:gridAfter w:val="1"/>
          <w:wAfter w:w="53" w:type="dxa"/>
        </w:trPr>
        <w:tc>
          <w:tcPr>
            <w:tcW w:w="1170" w:type="dxa"/>
            <w:tcBorders>
              <w:top w:val="nil"/>
              <w:left w:val="nil"/>
              <w:bottom w:val="nil"/>
              <w:right w:val="nil"/>
            </w:tcBorders>
            <w:shd w:val="clear" w:color="auto" w:fill="auto"/>
          </w:tcPr>
          <w:p w:rsidR="0028745F" w:rsidRPr="004B63C3" w:rsidRDefault="0028745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28745F" w:rsidRPr="004B63C3" w:rsidRDefault="00BE3CF6" w:rsidP="00BE3CF6">
            <w:pPr>
              <w:spacing w:before="120" w:after="240"/>
              <w:ind w:left="720"/>
              <w:jc w:val="both"/>
              <w:rPr>
                <w:rFonts w:ascii="Calibri" w:hAnsi="Calibri" w:cs="Calibri"/>
                <w:sz w:val="22"/>
                <w:szCs w:val="22"/>
              </w:rPr>
            </w:pPr>
            <w:r w:rsidRPr="004B63C3">
              <w:rPr>
                <w:rFonts w:ascii="Calibri" w:hAnsi="Calibri" w:cs="Calibri"/>
                <w:sz w:val="22"/>
                <w:szCs w:val="22"/>
              </w:rPr>
              <w:t xml:space="preserve">Details of the </w:t>
            </w:r>
            <w:r w:rsidRPr="004B63C3">
              <w:rPr>
                <w:rFonts w:ascii="Calibri" w:hAnsi="Calibri" w:cs="Calibri"/>
                <w:color w:val="008000"/>
                <w:sz w:val="22"/>
                <w:szCs w:val="22"/>
              </w:rPr>
              <w:t>[</w:t>
            </w:r>
            <w:r w:rsidRPr="004B63C3">
              <w:rPr>
                <w:rFonts w:ascii="Calibri" w:hAnsi="Calibri" w:cs="Calibri"/>
                <w:i/>
                <w:color w:val="008000"/>
                <w:sz w:val="22"/>
                <w:szCs w:val="22"/>
              </w:rPr>
              <w:t>Company, Branch, Bank, or any appropriate alternative</w:t>
            </w:r>
            <w:r w:rsidRPr="004B63C3">
              <w:rPr>
                <w:rFonts w:ascii="Calibri" w:hAnsi="Calibri" w:cs="Calibri"/>
                <w:color w:val="008000"/>
                <w:sz w:val="22"/>
                <w:szCs w:val="22"/>
              </w:rPr>
              <w:t>]</w:t>
            </w:r>
            <w:r w:rsidRPr="004B63C3">
              <w:rPr>
                <w:rFonts w:ascii="Calibri" w:hAnsi="Calibri" w:cs="Calibri"/>
                <w:sz w:val="22"/>
                <w:szCs w:val="22"/>
              </w:rPr>
              <w:t>’s</w:t>
            </w:r>
            <w:r w:rsidRPr="004B63C3">
              <w:rPr>
                <w:rFonts w:ascii="Calibri" w:hAnsi="Calibri" w:cs="Calibri"/>
                <w:color w:val="008000"/>
                <w:sz w:val="22"/>
                <w:szCs w:val="22"/>
              </w:rPr>
              <w:t xml:space="preserve"> </w:t>
            </w:r>
            <w:r w:rsidRPr="004B63C3">
              <w:rPr>
                <w:rFonts w:ascii="Calibri" w:hAnsi="Calibri" w:cs="Calibri"/>
                <w:sz w:val="22"/>
                <w:szCs w:val="22"/>
              </w:rPr>
              <w:t>output</w:t>
            </w:r>
            <w:r w:rsidRPr="004B63C3">
              <w:rPr>
                <w:rFonts w:ascii="Calibri" w:hAnsi="Calibri" w:cs="Calibri"/>
                <w:color w:val="008000"/>
                <w:sz w:val="22"/>
                <w:szCs w:val="22"/>
              </w:rPr>
              <w:t xml:space="preserve"> </w:t>
            </w:r>
            <w:r w:rsidRPr="004B63C3">
              <w:rPr>
                <w:rFonts w:ascii="Calibri" w:hAnsi="Calibri" w:cs="Calibri"/>
                <w:sz w:val="22"/>
                <w:szCs w:val="22"/>
              </w:rPr>
              <w:t>VAT declared during the year are as follows:</w:t>
            </w:r>
          </w:p>
        </w:tc>
        <w:tc>
          <w:tcPr>
            <w:tcW w:w="1498" w:type="dxa"/>
            <w:tcBorders>
              <w:top w:val="nil"/>
              <w:left w:val="nil"/>
              <w:bottom w:val="nil"/>
              <w:right w:val="nil"/>
            </w:tcBorders>
            <w:shd w:val="clear" w:color="auto" w:fill="auto"/>
            <w:vAlign w:val="bottom"/>
          </w:tcPr>
          <w:p w:rsidR="0028745F" w:rsidRPr="004B63C3" w:rsidRDefault="0028745F" w:rsidP="002123F4">
            <w:pPr>
              <w:rPr>
                <w:rFonts w:ascii="Calibri" w:hAnsi="Calibri" w:cs="Calibri"/>
                <w:b/>
                <w:bCs/>
                <w:color w:val="000000"/>
              </w:rPr>
            </w:pPr>
          </w:p>
        </w:tc>
        <w:tc>
          <w:tcPr>
            <w:tcW w:w="1473" w:type="dxa"/>
            <w:gridSpan w:val="4"/>
            <w:tcBorders>
              <w:left w:val="nil"/>
            </w:tcBorders>
            <w:shd w:val="clear" w:color="auto" w:fill="auto"/>
            <w:vAlign w:val="bottom"/>
          </w:tcPr>
          <w:p w:rsidR="0028745F" w:rsidRPr="004B63C3" w:rsidRDefault="0028745F" w:rsidP="002123F4">
            <w:pPr>
              <w:rPr>
                <w:rFonts w:ascii="Calibri" w:hAnsi="Calibri" w:cs="Calibri"/>
                <w:bCs/>
                <w:color w:val="000000"/>
              </w:rPr>
            </w:pPr>
          </w:p>
        </w:tc>
      </w:tr>
      <w:tr w:rsidR="0028745F" w:rsidRPr="004B63C3" w:rsidTr="005E54D3">
        <w:trPr>
          <w:gridAfter w:val="1"/>
          <w:wAfter w:w="53" w:type="dxa"/>
        </w:trPr>
        <w:tc>
          <w:tcPr>
            <w:tcW w:w="1170" w:type="dxa"/>
            <w:tcBorders>
              <w:top w:val="nil"/>
              <w:left w:val="nil"/>
              <w:bottom w:val="nil"/>
              <w:right w:val="nil"/>
            </w:tcBorders>
            <w:shd w:val="clear" w:color="auto" w:fill="auto"/>
          </w:tcPr>
          <w:p w:rsidR="0028745F" w:rsidRPr="004B63C3" w:rsidRDefault="0028745F" w:rsidP="002123F4">
            <w:pPr>
              <w:rPr>
                <w:rFonts w:ascii="Calibri" w:hAnsi="Calibri" w:cs="Calibri"/>
                <w:sz w:val="22"/>
                <w:szCs w:val="22"/>
              </w:rPr>
            </w:pPr>
          </w:p>
        </w:tc>
        <w:tc>
          <w:tcPr>
            <w:tcW w:w="9900" w:type="dxa"/>
            <w:tcBorders>
              <w:top w:val="nil"/>
              <w:left w:val="nil"/>
              <w:bottom w:val="nil"/>
              <w:right w:val="nil"/>
            </w:tcBorders>
            <w:shd w:val="clear" w:color="auto" w:fill="FFFF00"/>
          </w:tcPr>
          <w:tbl>
            <w:tblPr>
              <w:tblW w:w="8100" w:type="dxa"/>
              <w:tblInd w:w="648" w:type="dxa"/>
              <w:tblBorders>
                <w:top w:val="single" w:sz="4" w:space="0" w:color="auto"/>
                <w:bottom w:val="double" w:sz="4" w:space="0" w:color="auto"/>
              </w:tblBorders>
              <w:tblLayout w:type="fixed"/>
              <w:tblLook w:val="0000" w:firstRow="0" w:lastRow="0" w:firstColumn="0" w:lastColumn="0" w:noHBand="0" w:noVBand="0"/>
            </w:tblPr>
            <w:tblGrid>
              <w:gridCol w:w="2340"/>
              <w:gridCol w:w="258"/>
              <w:gridCol w:w="1092"/>
              <w:gridCol w:w="239"/>
              <w:gridCol w:w="1291"/>
              <w:gridCol w:w="236"/>
              <w:gridCol w:w="1204"/>
              <w:gridCol w:w="323"/>
              <w:gridCol w:w="1117"/>
            </w:tblGrid>
            <w:tr w:rsidR="00BE3CF6" w:rsidRPr="004B63C3" w:rsidTr="00CE3595">
              <w:tc>
                <w:tcPr>
                  <w:tcW w:w="2340" w:type="dxa"/>
                  <w:tcBorders>
                    <w:top w:val="single" w:sz="4" w:space="0" w:color="auto"/>
                    <w:bottom w:val="single" w:sz="4" w:space="0" w:color="auto"/>
                  </w:tcBorders>
                </w:tcPr>
                <w:p w:rsidR="00BE3CF6" w:rsidRPr="004B63C3" w:rsidRDefault="00BE3CF6" w:rsidP="00CE3595">
                  <w:pPr>
                    <w:spacing w:before="120"/>
                    <w:ind w:left="-132" w:firstLine="132"/>
                    <w:jc w:val="center"/>
                    <w:rPr>
                      <w:rFonts w:ascii="Calibri" w:hAnsi="Calibri" w:cs="Calibri"/>
                      <w:b/>
                      <w:sz w:val="22"/>
                      <w:szCs w:val="22"/>
                    </w:rPr>
                  </w:pPr>
                </w:p>
              </w:tc>
              <w:tc>
                <w:tcPr>
                  <w:tcW w:w="258" w:type="dxa"/>
                  <w:tcBorders>
                    <w:top w:val="single" w:sz="4" w:space="0" w:color="auto"/>
                    <w:bottom w:val="single" w:sz="4" w:space="0" w:color="auto"/>
                  </w:tcBorders>
                  <w:vAlign w:val="bottom"/>
                </w:tcPr>
                <w:p w:rsidR="00BE3CF6" w:rsidRPr="004B63C3" w:rsidRDefault="00BE3CF6" w:rsidP="00CE3595">
                  <w:pPr>
                    <w:spacing w:before="120"/>
                    <w:ind w:left="-132" w:firstLine="132"/>
                    <w:jc w:val="center"/>
                    <w:rPr>
                      <w:rFonts w:ascii="Calibri" w:hAnsi="Calibri" w:cs="Calibri"/>
                      <w:b/>
                      <w:sz w:val="22"/>
                      <w:szCs w:val="22"/>
                    </w:rPr>
                  </w:pPr>
                </w:p>
              </w:tc>
              <w:tc>
                <w:tcPr>
                  <w:tcW w:w="1092" w:type="dxa"/>
                  <w:tcBorders>
                    <w:top w:val="single" w:sz="4" w:space="0" w:color="auto"/>
                    <w:bottom w:val="single" w:sz="4" w:space="0" w:color="auto"/>
                  </w:tcBorders>
                  <w:vAlign w:val="bottom"/>
                </w:tcPr>
                <w:p w:rsidR="00BE3CF6" w:rsidRPr="004B63C3" w:rsidRDefault="00BE3CF6" w:rsidP="00CE3595">
                  <w:pPr>
                    <w:spacing w:before="120"/>
                    <w:ind w:left="-132" w:firstLine="132"/>
                    <w:jc w:val="center"/>
                    <w:rPr>
                      <w:rFonts w:ascii="Calibri" w:hAnsi="Calibri" w:cs="Calibri"/>
                      <w:b/>
                      <w:sz w:val="22"/>
                      <w:szCs w:val="22"/>
                    </w:rPr>
                  </w:pPr>
                  <w:r w:rsidRPr="004B63C3">
                    <w:rPr>
                      <w:rFonts w:ascii="Calibri" w:hAnsi="Calibri" w:cs="Calibri"/>
                      <w:b/>
                      <w:sz w:val="22"/>
                      <w:szCs w:val="22"/>
                    </w:rPr>
                    <w:t>Vatable</w:t>
                  </w:r>
                </w:p>
              </w:tc>
              <w:tc>
                <w:tcPr>
                  <w:tcW w:w="239" w:type="dxa"/>
                  <w:tcBorders>
                    <w:top w:val="single" w:sz="4" w:space="0" w:color="auto"/>
                    <w:bottom w:val="single" w:sz="4" w:space="0" w:color="auto"/>
                  </w:tcBorders>
                  <w:vAlign w:val="bottom"/>
                </w:tcPr>
                <w:p w:rsidR="00BE3CF6" w:rsidRPr="004B63C3" w:rsidRDefault="00BE3CF6" w:rsidP="00CE3595">
                  <w:pPr>
                    <w:spacing w:before="120"/>
                    <w:ind w:left="-132" w:firstLine="132"/>
                    <w:jc w:val="center"/>
                    <w:rPr>
                      <w:rFonts w:ascii="Calibri" w:hAnsi="Calibri" w:cs="Calibri"/>
                      <w:b/>
                      <w:sz w:val="22"/>
                      <w:szCs w:val="22"/>
                    </w:rPr>
                  </w:pPr>
                </w:p>
              </w:tc>
              <w:tc>
                <w:tcPr>
                  <w:tcW w:w="1291" w:type="dxa"/>
                  <w:tcBorders>
                    <w:top w:val="single" w:sz="4" w:space="0" w:color="auto"/>
                    <w:bottom w:val="single" w:sz="4" w:space="0" w:color="auto"/>
                  </w:tcBorders>
                  <w:vAlign w:val="bottom"/>
                </w:tcPr>
                <w:p w:rsidR="00BE3CF6" w:rsidRPr="004B63C3" w:rsidRDefault="00BE3CF6" w:rsidP="00CE3595">
                  <w:pPr>
                    <w:spacing w:before="120"/>
                    <w:ind w:left="-132" w:firstLine="132"/>
                    <w:jc w:val="center"/>
                    <w:rPr>
                      <w:rFonts w:ascii="Calibri" w:hAnsi="Calibri" w:cs="Calibri"/>
                      <w:b/>
                      <w:sz w:val="22"/>
                      <w:szCs w:val="22"/>
                    </w:rPr>
                  </w:pPr>
                  <w:r w:rsidRPr="004B63C3">
                    <w:rPr>
                      <w:rFonts w:ascii="Calibri" w:hAnsi="Calibri" w:cs="Calibri"/>
                      <w:b/>
                      <w:sz w:val="22"/>
                      <w:szCs w:val="22"/>
                    </w:rPr>
                    <w:t>Zero-rated</w:t>
                  </w:r>
                </w:p>
              </w:tc>
              <w:tc>
                <w:tcPr>
                  <w:tcW w:w="236" w:type="dxa"/>
                  <w:tcBorders>
                    <w:top w:val="single" w:sz="4" w:space="0" w:color="auto"/>
                    <w:bottom w:val="single" w:sz="4" w:space="0" w:color="auto"/>
                  </w:tcBorders>
                  <w:vAlign w:val="bottom"/>
                </w:tcPr>
                <w:p w:rsidR="00BE3CF6" w:rsidRPr="004B63C3" w:rsidRDefault="00BE3CF6" w:rsidP="00CE3595">
                  <w:pPr>
                    <w:spacing w:before="120"/>
                    <w:ind w:left="-132" w:right="-108" w:firstLine="132"/>
                    <w:jc w:val="center"/>
                    <w:rPr>
                      <w:rFonts w:ascii="Calibri" w:hAnsi="Calibri" w:cs="Calibri"/>
                      <w:b/>
                      <w:sz w:val="22"/>
                      <w:szCs w:val="22"/>
                    </w:rPr>
                  </w:pPr>
                </w:p>
              </w:tc>
              <w:tc>
                <w:tcPr>
                  <w:tcW w:w="1204" w:type="dxa"/>
                  <w:tcBorders>
                    <w:top w:val="single" w:sz="4" w:space="0" w:color="auto"/>
                    <w:bottom w:val="single" w:sz="4" w:space="0" w:color="auto"/>
                  </w:tcBorders>
                  <w:vAlign w:val="bottom"/>
                </w:tcPr>
                <w:p w:rsidR="00BE3CF6" w:rsidRPr="004B63C3" w:rsidRDefault="00BE3CF6" w:rsidP="00CE3595">
                  <w:pPr>
                    <w:spacing w:before="120"/>
                    <w:jc w:val="center"/>
                    <w:rPr>
                      <w:rFonts w:ascii="Calibri" w:hAnsi="Calibri" w:cs="Calibri"/>
                      <w:b/>
                      <w:bCs/>
                      <w:sz w:val="22"/>
                      <w:szCs w:val="22"/>
                    </w:rPr>
                  </w:pPr>
                  <w:r w:rsidRPr="004B63C3">
                    <w:rPr>
                      <w:rFonts w:ascii="Calibri" w:hAnsi="Calibri" w:cs="Calibri"/>
                      <w:b/>
                      <w:bCs/>
                      <w:sz w:val="22"/>
                      <w:szCs w:val="22"/>
                    </w:rPr>
                    <w:t>VAT-exempt</w:t>
                  </w:r>
                </w:p>
              </w:tc>
              <w:tc>
                <w:tcPr>
                  <w:tcW w:w="323" w:type="dxa"/>
                  <w:tcBorders>
                    <w:top w:val="single" w:sz="4" w:space="0" w:color="auto"/>
                    <w:bottom w:val="single" w:sz="4" w:space="0" w:color="auto"/>
                  </w:tcBorders>
                  <w:vAlign w:val="bottom"/>
                </w:tcPr>
                <w:p w:rsidR="00BE3CF6" w:rsidRPr="004B63C3" w:rsidRDefault="00BE3CF6" w:rsidP="00CE3595">
                  <w:pPr>
                    <w:spacing w:before="120"/>
                    <w:ind w:left="-132" w:right="-108" w:firstLine="132"/>
                    <w:jc w:val="center"/>
                    <w:rPr>
                      <w:rFonts w:ascii="Calibri" w:hAnsi="Calibri" w:cs="Calibri"/>
                      <w:sz w:val="22"/>
                      <w:szCs w:val="22"/>
                    </w:rPr>
                  </w:pPr>
                </w:p>
              </w:tc>
              <w:tc>
                <w:tcPr>
                  <w:tcW w:w="1117" w:type="dxa"/>
                  <w:tcBorders>
                    <w:top w:val="single" w:sz="4" w:space="0" w:color="auto"/>
                    <w:bottom w:val="single" w:sz="4" w:space="0" w:color="auto"/>
                  </w:tcBorders>
                  <w:vAlign w:val="bottom"/>
                </w:tcPr>
                <w:p w:rsidR="00BE3CF6" w:rsidRPr="004B63C3" w:rsidRDefault="00BE3CF6" w:rsidP="00CE3595">
                  <w:pPr>
                    <w:spacing w:before="120"/>
                    <w:jc w:val="center"/>
                    <w:rPr>
                      <w:rFonts w:ascii="Calibri" w:hAnsi="Calibri" w:cs="Calibri"/>
                      <w:b/>
                      <w:bCs/>
                      <w:sz w:val="22"/>
                      <w:szCs w:val="22"/>
                    </w:rPr>
                  </w:pPr>
                  <w:r w:rsidRPr="004B63C3">
                    <w:rPr>
                      <w:rFonts w:ascii="Calibri" w:hAnsi="Calibri" w:cs="Calibri"/>
                      <w:b/>
                      <w:bCs/>
                      <w:sz w:val="22"/>
                      <w:szCs w:val="22"/>
                    </w:rPr>
                    <w:t>Total</w:t>
                  </w:r>
                </w:p>
              </w:tc>
            </w:tr>
            <w:tr w:rsidR="00BE3CF6" w:rsidRPr="004B63C3" w:rsidTr="00CE3595">
              <w:trPr>
                <w:trHeight w:val="378"/>
              </w:trPr>
              <w:tc>
                <w:tcPr>
                  <w:tcW w:w="2340" w:type="dxa"/>
                  <w:tcBorders>
                    <w:top w:val="nil"/>
                    <w:bottom w:val="nil"/>
                  </w:tcBorders>
                  <w:vAlign w:val="bottom"/>
                </w:tcPr>
                <w:p w:rsidR="00BE3CF6" w:rsidRPr="004B63C3" w:rsidRDefault="00BE3CF6" w:rsidP="00CE3595">
                  <w:pPr>
                    <w:rPr>
                      <w:rFonts w:ascii="Calibri" w:hAnsi="Calibri" w:cs="Calibri"/>
                      <w:sz w:val="22"/>
                      <w:szCs w:val="22"/>
                    </w:rPr>
                  </w:pPr>
                  <w:r w:rsidRPr="004B63C3">
                    <w:rPr>
                      <w:rFonts w:ascii="Calibri" w:hAnsi="Calibri" w:cs="Calibri"/>
                      <w:sz w:val="22"/>
                      <w:szCs w:val="22"/>
                    </w:rPr>
                    <w:t xml:space="preserve">Revenue </w:t>
                  </w:r>
                </w:p>
              </w:tc>
              <w:tc>
                <w:tcPr>
                  <w:tcW w:w="258" w:type="dxa"/>
                  <w:tcBorders>
                    <w:top w:val="nil"/>
                    <w:bottom w:val="nil"/>
                  </w:tcBorders>
                  <w:vAlign w:val="bottom"/>
                </w:tcPr>
                <w:p w:rsidR="00BE3CF6" w:rsidRPr="004B63C3" w:rsidRDefault="00BE3CF6" w:rsidP="00CE3595">
                  <w:pPr>
                    <w:jc w:val="right"/>
                    <w:rPr>
                      <w:rFonts w:ascii="Calibri" w:hAnsi="Calibri" w:cs="Calibri"/>
                      <w:b/>
                      <w:sz w:val="22"/>
                      <w:szCs w:val="22"/>
                    </w:rPr>
                  </w:pPr>
                  <w:r w:rsidRPr="004B63C3">
                    <w:rPr>
                      <w:rFonts w:ascii="Calibri" w:hAnsi="Calibri" w:cs="Calibri"/>
                      <w:b/>
                      <w:sz w:val="22"/>
                      <w:szCs w:val="22"/>
                    </w:rPr>
                    <w:t>P</w:t>
                  </w:r>
                </w:p>
              </w:tc>
              <w:tc>
                <w:tcPr>
                  <w:tcW w:w="1092"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239" w:type="dxa"/>
                  <w:tcBorders>
                    <w:top w:val="nil"/>
                    <w:bottom w:val="nil"/>
                  </w:tcBorders>
                  <w:vAlign w:val="bottom"/>
                </w:tcPr>
                <w:p w:rsidR="00BE3CF6" w:rsidRPr="004B63C3" w:rsidRDefault="00BE3CF6" w:rsidP="00CE3595">
                  <w:pPr>
                    <w:jc w:val="right"/>
                    <w:rPr>
                      <w:rFonts w:ascii="Calibri" w:hAnsi="Calibri" w:cs="Calibri"/>
                      <w:b/>
                      <w:sz w:val="22"/>
                      <w:szCs w:val="22"/>
                    </w:rPr>
                  </w:pPr>
                  <w:r w:rsidRPr="004B63C3">
                    <w:rPr>
                      <w:rFonts w:ascii="Calibri" w:hAnsi="Calibri" w:cs="Calibri"/>
                      <w:b/>
                      <w:sz w:val="22"/>
                      <w:szCs w:val="22"/>
                    </w:rPr>
                    <w:t>P</w:t>
                  </w:r>
                </w:p>
              </w:tc>
              <w:tc>
                <w:tcPr>
                  <w:tcW w:w="1291"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236" w:type="dxa"/>
                  <w:tcBorders>
                    <w:top w:val="nil"/>
                    <w:bottom w:val="nil"/>
                  </w:tcBorders>
                  <w:vAlign w:val="bottom"/>
                </w:tcPr>
                <w:p w:rsidR="00BE3CF6" w:rsidRPr="004B63C3" w:rsidRDefault="00BE3CF6" w:rsidP="00CE3595">
                  <w:pPr>
                    <w:jc w:val="right"/>
                    <w:rPr>
                      <w:rFonts w:ascii="Calibri" w:hAnsi="Calibri" w:cs="Calibri"/>
                      <w:b/>
                      <w:sz w:val="22"/>
                      <w:szCs w:val="22"/>
                    </w:rPr>
                  </w:pPr>
                  <w:r w:rsidRPr="004B63C3">
                    <w:rPr>
                      <w:rFonts w:ascii="Calibri" w:hAnsi="Calibri" w:cs="Calibri"/>
                      <w:b/>
                      <w:sz w:val="22"/>
                      <w:szCs w:val="22"/>
                    </w:rPr>
                    <w:t>P</w:t>
                  </w:r>
                </w:p>
              </w:tc>
              <w:tc>
                <w:tcPr>
                  <w:tcW w:w="1204" w:type="dxa"/>
                  <w:tcBorders>
                    <w:top w:val="nil"/>
                    <w:bottom w:val="nil"/>
                  </w:tcBorders>
                  <w:vAlign w:val="bottom"/>
                </w:tcPr>
                <w:p w:rsidR="00BE3CF6" w:rsidRPr="004B63C3" w:rsidRDefault="00BE3CF6" w:rsidP="00CE3595">
                  <w:pPr>
                    <w:jc w:val="right"/>
                    <w:rPr>
                      <w:rFonts w:ascii="Calibri" w:hAnsi="Calibri" w:cs="Calibri"/>
                      <w:bCs/>
                      <w:sz w:val="22"/>
                      <w:szCs w:val="22"/>
                    </w:rPr>
                  </w:pPr>
                </w:p>
              </w:tc>
              <w:tc>
                <w:tcPr>
                  <w:tcW w:w="323" w:type="dxa"/>
                  <w:tcBorders>
                    <w:top w:val="nil"/>
                    <w:bottom w:val="nil"/>
                  </w:tcBorders>
                  <w:vAlign w:val="bottom"/>
                </w:tcPr>
                <w:p w:rsidR="00BE3CF6" w:rsidRPr="004B63C3" w:rsidRDefault="00BE3CF6" w:rsidP="00CE3595">
                  <w:pPr>
                    <w:jc w:val="right"/>
                    <w:rPr>
                      <w:rFonts w:ascii="Calibri" w:hAnsi="Calibri" w:cs="Calibri"/>
                      <w:b/>
                      <w:sz w:val="22"/>
                      <w:szCs w:val="22"/>
                    </w:rPr>
                  </w:pPr>
                  <w:r w:rsidRPr="004B63C3">
                    <w:rPr>
                      <w:rFonts w:ascii="Calibri" w:hAnsi="Calibri" w:cs="Calibri"/>
                      <w:b/>
                      <w:sz w:val="22"/>
                      <w:szCs w:val="22"/>
                    </w:rPr>
                    <w:t>P</w:t>
                  </w:r>
                </w:p>
              </w:tc>
              <w:tc>
                <w:tcPr>
                  <w:tcW w:w="1117" w:type="dxa"/>
                  <w:tcBorders>
                    <w:top w:val="nil"/>
                    <w:bottom w:val="nil"/>
                  </w:tcBorders>
                  <w:vAlign w:val="bottom"/>
                </w:tcPr>
                <w:p w:rsidR="00BE3CF6" w:rsidRPr="004B63C3" w:rsidRDefault="00BE3CF6" w:rsidP="00CE3595">
                  <w:pPr>
                    <w:jc w:val="right"/>
                    <w:rPr>
                      <w:rFonts w:ascii="Calibri" w:hAnsi="Calibri" w:cs="Calibri"/>
                      <w:bCs/>
                      <w:sz w:val="22"/>
                      <w:szCs w:val="22"/>
                    </w:rPr>
                  </w:pPr>
                </w:p>
              </w:tc>
            </w:tr>
            <w:tr w:rsidR="00BE3CF6" w:rsidRPr="004B63C3" w:rsidTr="00CE3595">
              <w:tc>
                <w:tcPr>
                  <w:tcW w:w="2340" w:type="dxa"/>
                  <w:tcBorders>
                    <w:top w:val="nil"/>
                    <w:bottom w:val="nil"/>
                  </w:tcBorders>
                  <w:vAlign w:val="bottom"/>
                </w:tcPr>
                <w:p w:rsidR="00BE3CF6" w:rsidRPr="004B63C3" w:rsidRDefault="00BE3CF6" w:rsidP="00CE3595">
                  <w:pPr>
                    <w:rPr>
                      <w:rFonts w:ascii="Calibri" w:hAnsi="Calibri" w:cs="Calibri"/>
                      <w:i/>
                      <w:sz w:val="22"/>
                      <w:szCs w:val="22"/>
                    </w:rPr>
                  </w:pPr>
                  <w:r w:rsidRPr="004B63C3">
                    <w:rPr>
                      <w:rFonts w:ascii="Calibri" w:hAnsi="Calibri" w:cs="Calibri"/>
                      <w:i/>
                      <w:sz w:val="22"/>
                      <w:szCs w:val="22"/>
                    </w:rPr>
                    <w:t>Account title for income 1</w:t>
                  </w:r>
                </w:p>
              </w:tc>
              <w:tc>
                <w:tcPr>
                  <w:tcW w:w="258"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1092"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239"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1291"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236"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1204" w:type="dxa"/>
                  <w:tcBorders>
                    <w:top w:val="nil"/>
                    <w:bottom w:val="nil"/>
                  </w:tcBorders>
                  <w:vAlign w:val="bottom"/>
                </w:tcPr>
                <w:p w:rsidR="00BE3CF6" w:rsidRPr="004B63C3" w:rsidRDefault="00BE3CF6" w:rsidP="00CE3595">
                  <w:pPr>
                    <w:jc w:val="center"/>
                    <w:rPr>
                      <w:rFonts w:ascii="Calibri" w:hAnsi="Calibri" w:cs="Calibri"/>
                      <w:bCs/>
                      <w:sz w:val="22"/>
                      <w:szCs w:val="22"/>
                    </w:rPr>
                  </w:pPr>
                </w:p>
              </w:tc>
              <w:tc>
                <w:tcPr>
                  <w:tcW w:w="323"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1117" w:type="dxa"/>
                  <w:tcBorders>
                    <w:top w:val="nil"/>
                    <w:bottom w:val="nil"/>
                  </w:tcBorders>
                  <w:vAlign w:val="bottom"/>
                </w:tcPr>
                <w:p w:rsidR="00BE3CF6" w:rsidRPr="004B63C3" w:rsidRDefault="00BE3CF6" w:rsidP="00CE3595">
                  <w:pPr>
                    <w:jc w:val="right"/>
                    <w:rPr>
                      <w:rFonts w:ascii="Calibri" w:hAnsi="Calibri" w:cs="Calibri"/>
                      <w:bCs/>
                      <w:sz w:val="22"/>
                      <w:szCs w:val="22"/>
                    </w:rPr>
                  </w:pPr>
                </w:p>
              </w:tc>
            </w:tr>
            <w:tr w:rsidR="00BE3CF6" w:rsidRPr="004B63C3" w:rsidTr="00CE3595">
              <w:tc>
                <w:tcPr>
                  <w:tcW w:w="2340" w:type="dxa"/>
                  <w:tcBorders>
                    <w:top w:val="nil"/>
                    <w:bottom w:val="nil"/>
                  </w:tcBorders>
                  <w:vAlign w:val="bottom"/>
                </w:tcPr>
                <w:p w:rsidR="00BE3CF6" w:rsidRPr="004B63C3" w:rsidRDefault="00BE3CF6" w:rsidP="00CE3595">
                  <w:pPr>
                    <w:rPr>
                      <w:rFonts w:ascii="Calibri" w:hAnsi="Calibri" w:cs="Calibri"/>
                      <w:i/>
                      <w:sz w:val="22"/>
                      <w:szCs w:val="22"/>
                    </w:rPr>
                  </w:pPr>
                  <w:r w:rsidRPr="004B63C3">
                    <w:rPr>
                      <w:rFonts w:ascii="Calibri" w:hAnsi="Calibri" w:cs="Calibri"/>
                      <w:i/>
                      <w:sz w:val="22"/>
                      <w:szCs w:val="22"/>
                    </w:rPr>
                    <w:lastRenderedPageBreak/>
                    <w:t>Account title for income 2</w:t>
                  </w:r>
                </w:p>
              </w:tc>
              <w:tc>
                <w:tcPr>
                  <w:tcW w:w="258"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1092"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239"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1291"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236"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1204" w:type="dxa"/>
                  <w:tcBorders>
                    <w:top w:val="nil"/>
                    <w:bottom w:val="nil"/>
                  </w:tcBorders>
                  <w:vAlign w:val="bottom"/>
                </w:tcPr>
                <w:p w:rsidR="00BE3CF6" w:rsidRPr="004B63C3" w:rsidRDefault="00BE3CF6" w:rsidP="00CE3595">
                  <w:pPr>
                    <w:jc w:val="center"/>
                    <w:rPr>
                      <w:rFonts w:ascii="Calibri" w:hAnsi="Calibri" w:cs="Calibri"/>
                      <w:bCs/>
                      <w:sz w:val="22"/>
                      <w:szCs w:val="22"/>
                    </w:rPr>
                  </w:pPr>
                </w:p>
              </w:tc>
              <w:tc>
                <w:tcPr>
                  <w:tcW w:w="323" w:type="dxa"/>
                  <w:tcBorders>
                    <w:top w:val="nil"/>
                    <w:bottom w:val="nil"/>
                  </w:tcBorders>
                  <w:vAlign w:val="bottom"/>
                </w:tcPr>
                <w:p w:rsidR="00BE3CF6" w:rsidRPr="004B63C3" w:rsidRDefault="00BE3CF6" w:rsidP="00CE3595">
                  <w:pPr>
                    <w:jc w:val="right"/>
                    <w:rPr>
                      <w:rFonts w:ascii="Calibri" w:hAnsi="Calibri" w:cs="Calibri"/>
                      <w:sz w:val="22"/>
                      <w:szCs w:val="22"/>
                    </w:rPr>
                  </w:pPr>
                </w:p>
              </w:tc>
              <w:tc>
                <w:tcPr>
                  <w:tcW w:w="1117" w:type="dxa"/>
                  <w:tcBorders>
                    <w:top w:val="nil"/>
                    <w:bottom w:val="nil"/>
                  </w:tcBorders>
                  <w:vAlign w:val="bottom"/>
                </w:tcPr>
                <w:p w:rsidR="00BE3CF6" w:rsidRPr="004B63C3" w:rsidRDefault="00BE3CF6" w:rsidP="00CE3595">
                  <w:pPr>
                    <w:jc w:val="right"/>
                    <w:rPr>
                      <w:rFonts w:ascii="Calibri" w:hAnsi="Calibri" w:cs="Calibri"/>
                      <w:bCs/>
                      <w:sz w:val="22"/>
                      <w:szCs w:val="22"/>
                    </w:rPr>
                  </w:pPr>
                </w:p>
              </w:tc>
            </w:tr>
            <w:tr w:rsidR="00BE3CF6" w:rsidRPr="004B63C3" w:rsidTr="00CE3595">
              <w:tc>
                <w:tcPr>
                  <w:tcW w:w="2340" w:type="dxa"/>
                  <w:tcBorders>
                    <w:top w:val="nil"/>
                    <w:bottom w:val="single" w:sz="4" w:space="0" w:color="auto"/>
                  </w:tcBorders>
                  <w:vAlign w:val="bottom"/>
                </w:tcPr>
                <w:p w:rsidR="00BE3CF6" w:rsidRPr="004B63C3" w:rsidRDefault="00BE3CF6" w:rsidP="00CE3595">
                  <w:pPr>
                    <w:rPr>
                      <w:rFonts w:ascii="Calibri" w:hAnsi="Calibri" w:cs="Calibri"/>
                      <w:i/>
                      <w:sz w:val="22"/>
                      <w:szCs w:val="22"/>
                    </w:rPr>
                  </w:pPr>
                  <w:r w:rsidRPr="004B63C3">
                    <w:rPr>
                      <w:rFonts w:ascii="Calibri" w:hAnsi="Calibri" w:cs="Calibri"/>
                      <w:i/>
                      <w:sz w:val="22"/>
                      <w:szCs w:val="22"/>
                    </w:rPr>
                    <w:t>Account title for income 3</w:t>
                  </w:r>
                </w:p>
              </w:tc>
              <w:tc>
                <w:tcPr>
                  <w:tcW w:w="258" w:type="dxa"/>
                  <w:tcBorders>
                    <w:top w:val="nil"/>
                    <w:bottom w:val="single" w:sz="4" w:space="0" w:color="auto"/>
                  </w:tcBorders>
                  <w:vAlign w:val="bottom"/>
                </w:tcPr>
                <w:p w:rsidR="00BE3CF6" w:rsidRPr="004B63C3" w:rsidRDefault="00BE3CF6" w:rsidP="00CE3595">
                  <w:pPr>
                    <w:jc w:val="right"/>
                    <w:rPr>
                      <w:rFonts w:ascii="Calibri" w:hAnsi="Calibri" w:cs="Calibri"/>
                      <w:sz w:val="22"/>
                      <w:szCs w:val="22"/>
                    </w:rPr>
                  </w:pPr>
                </w:p>
              </w:tc>
              <w:tc>
                <w:tcPr>
                  <w:tcW w:w="1092" w:type="dxa"/>
                  <w:tcBorders>
                    <w:top w:val="nil"/>
                    <w:bottom w:val="single" w:sz="4" w:space="0" w:color="auto"/>
                  </w:tcBorders>
                  <w:vAlign w:val="bottom"/>
                </w:tcPr>
                <w:p w:rsidR="00BE3CF6" w:rsidRPr="004B63C3" w:rsidRDefault="00BE3CF6" w:rsidP="00CE3595">
                  <w:pPr>
                    <w:jc w:val="right"/>
                    <w:rPr>
                      <w:rFonts w:ascii="Calibri" w:hAnsi="Calibri" w:cs="Calibri"/>
                      <w:sz w:val="22"/>
                      <w:szCs w:val="22"/>
                    </w:rPr>
                  </w:pPr>
                </w:p>
              </w:tc>
              <w:tc>
                <w:tcPr>
                  <w:tcW w:w="239" w:type="dxa"/>
                  <w:tcBorders>
                    <w:top w:val="nil"/>
                    <w:bottom w:val="single" w:sz="4" w:space="0" w:color="auto"/>
                  </w:tcBorders>
                  <w:vAlign w:val="bottom"/>
                </w:tcPr>
                <w:p w:rsidR="00BE3CF6" w:rsidRPr="004B63C3" w:rsidRDefault="00BE3CF6" w:rsidP="00CE3595">
                  <w:pPr>
                    <w:jc w:val="right"/>
                    <w:rPr>
                      <w:rFonts w:ascii="Calibri" w:hAnsi="Calibri" w:cs="Calibri"/>
                      <w:sz w:val="22"/>
                      <w:szCs w:val="22"/>
                    </w:rPr>
                  </w:pPr>
                </w:p>
              </w:tc>
              <w:tc>
                <w:tcPr>
                  <w:tcW w:w="1291" w:type="dxa"/>
                  <w:tcBorders>
                    <w:top w:val="nil"/>
                    <w:bottom w:val="single" w:sz="4" w:space="0" w:color="auto"/>
                  </w:tcBorders>
                  <w:vAlign w:val="bottom"/>
                </w:tcPr>
                <w:p w:rsidR="00BE3CF6" w:rsidRPr="004B63C3" w:rsidRDefault="00BE3CF6" w:rsidP="00CE3595">
                  <w:pPr>
                    <w:jc w:val="right"/>
                    <w:rPr>
                      <w:rFonts w:ascii="Calibri" w:hAnsi="Calibri" w:cs="Calibri"/>
                      <w:sz w:val="22"/>
                      <w:szCs w:val="22"/>
                    </w:rPr>
                  </w:pPr>
                </w:p>
              </w:tc>
              <w:tc>
                <w:tcPr>
                  <w:tcW w:w="236" w:type="dxa"/>
                  <w:tcBorders>
                    <w:top w:val="nil"/>
                    <w:bottom w:val="single" w:sz="4" w:space="0" w:color="auto"/>
                  </w:tcBorders>
                  <w:vAlign w:val="bottom"/>
                </w:tcPr>
                <w:p w:rsidR="00BE3CF6" w:rsidRPr="004B63C3" w:rsidRDefault="00BE3CF6" w:rsidP="00CE3595">
                  <w:pPr>
                    <w:jc w:val="right"/>
                    <w:rPr>
                      <w:rFonts w:ascii="Calibri" w:hAnsi="Calibri" w:cs="Calibri"/>
                      <w:sz w:val="22"/>
                      <w:szCs w:val="22"/>
                    </w:rPr>
                  </w:pPr>
                </w:p>
              </w:tc>
              <w:tc>
                <w:tcPr>
                  <w:tcW w:w="1204" w:type="dxa"/>
                  <w:tcBorders>
                    <w:top w:val="nil"/>
                    <w:bottom w:val="single" w:sz="4" w:space="0" w:color="auto"/>
                  </w:tcBorders>
                  <w:vAlign w:val="bottom"/>
                </w:tcPr>
                <w:p w:rsidR="00BE3CF6" w:rsidRPr="004B63C3" w:rsidRDefault="00BE3CF6" w:rsidP="00CE3595">
                  <w:pPr>
                    <w:jc w:val="center"/>
                    <w:rPr>
                      <w:rFonts w:ascii="Calibri" w:hAnsi="Calibri" w:cs="Calibri"/>
                      <w:bCs/>
                      <w:sz w:val="22"/>
                      <w:szCs w:val="22"/>
                    </w:rPr>
                  </w:pPr>
                </w:p>
              </w:tc>
              <w:tc>
                <w:tcPr>
                  <w:tcW w:w="323" w:type="dxa"/>
                  <w:tcBorders>
                    <w:top w:val="nil"/>
                    <w:bottom w:val="single" w:sz="4" w:space="0" w:color="auto"/>
                  </w:tcBorders>
                  <w:vAlign w:val="bottom"/>
                </w:tcPr>
                <w:p w:rsidR="00BE3CF6" w:rsidRPr="004B63C3" w:rsidRDefault="00BE3CF6" w:rsidP="00CE3595">
                  <w:pPr>
                    <w:jc w:val="right"/>
                    <w:rPr>
                      <w:rFonts w:ascii="Calibri" w:hAnsi="Calibri" w:cs="Calibri"/>
                      <w:sz w:val="22"/>
                      <w:szCs w:val="22"/>
                    </w:rPr>
                  </w:pPr>
                </w:p>
              </w:tc>
              <w:tc>
                <w:tcPr>
                  <w:tcW w:w="1117" w:type="dxa"/>
                  <w:tcBorders>
                    <w:top w:val="nil"/>
                    <w:bottom w:val="single" w:sz="4" w:space="0" w:color="auto"/>
                  </w:tcBorders>
                  <w:vAlign w:val="bottom"/>
                </w:tcPr>
                <w:p w:rsidR="00BE3CF6" w:rsidRPr="004B63C3" w:rsidRDefault="00BE3CF6" w:rsidP="00CE3595">
                  <w:pPr>
                    <w:jc w:val="right"/>
                    <w:rPr>
                      <w:rFonts w:ascii="Calibri" w:hAnsi="Calibri" w:cs="Calibri"/>
                      <w:bCs/>
                      <w:sz w:val="22"/>
                      <w:szCs w:val="22"/>
                    </w:rPr>
                  </w:pPr>
                </w:p>
              </w:tc>
            </w:tr>
            <w:tr w:rsidR="00BE3CF6" w:rsidRPr="004B63C3" w:rsidTr="00CE3595">
              <w:trPr>
                <w:trHeight w:val="62"/>
              </w:trPr>
              <w:tc>
                <w:tcPr>
                  <w:tcW w:w="2340" w:type="dxa"/>
                  <w:tcBorders>
                    <w:top w:val="single" w:sz="4" w:space="0" w:color="auto"/>
                    <w:bottom w:val="nil"/>
                  </w:tcBorders>
                </w:tcPr>
                <w:p w:rsidR="00BE3CF6" w:rsidRPr="004B63C3" w:rsidRDefault="00BE3CF6" w:rsidP="00CE3595">
                  <w:pPr>
                    <w:jc w:val="both"/>
                    <w:rPr>
                      <w:rFonts w:ascii="Calibri" w:hAnsi="Calibri" w:cs="Calibri"/>
                      <w:b/>
                      <w:sz w:val="22"/>
                      <w:szCs w:val="22"/>
                    </w:rPr>
                  </w:pPr>
                </w:p>
              </w:tc>
              <w:tc>
                <w:tcPr>
                  <w:tcW w:w="258" w:type="dxa"/>
                  <w:tcBorders>
                    <w:top w:val="single" w:sz="4" w:space="0" w:color="auto"/>
                    <w:bottom w:val="nil"/>
                  </w:tcBorders>
                  <w:vAlign w:val="bottom"/>
                </w:tcPr>
                <w:p w:rsidR="00BE3CF6" w:rsidRPr="004B63C3" w:rsidRDefault="00BE3CF6" w:rsidP="00CE3595">
                  <w:pPr>
                    <w:jc w:val="right"/>
                    <w:rPr>
                      <w:rFonts w:ascii="Calibri" w:hAnsi="Calibri" w:cs="Calibri"/>
                      <w:sz w:val="22"/>
                      <w:szCs w:val="22"/>
                    </w:rPr>
                  </w:pPr>
                </w:p>
              </w:tc>
              <w:tc>
                <w:tcPr>
                  <w:tcW w:w="1092" w:type="dxa"/>
                  <w:tcBorders>
                    <w:top w:val="single" w:sz="4" w:space="0" w:color="auto"/>
                    <w:bottom w:val="nil"/>
                  </w:tcBorders>
                  <w:vAlign w:val="bottom"/>
                </w:tcPr>
                <w:p w:rsidR="00BE3CF6" w:rsidRPr="004B63C3" w:rsidRDefault="00BE3CF6" w:rsidP="00CE3595">
                  <w:pPr>
                    <w:jc w:val="right"/>
                    <w:rPr>
                      <w:rFonts w:ascii="Calibri" w:hAnsi="Calibri" w:cs="Calibri"/>
                      <w:sz w:val="22"/>
                      <w:szCs w:val="22"/>
                    </w:rPr>
                  </w:pPr>
                </w:p>
              </w:tc>
              <w:tc>
                <w:tcPr>
                  <w:tcW w:w="239" w:type="dxa"/>
                  <w:tcBorders>
                    <w:top w:val="single" w:sz="4" w:space="0" w:color="auto"/>
                    <w:bottom w:val="nil"/>
                  </w:tcBorders>
                  <w:vAlign w:val="bottom"/>
                </w:tcPr>
                <w:p w:rsidR="00BE3CF6" w:rsidRPr="004B63C3" w:rsidRDefault="00BE3CF6" w:rsidP="00CE3595">
                  <w:pPr>
                    <w:jc w:val="right"/>
                    <w:rPr>
                      <w:rFonts w:ascii="Calibri" w:hAnsi="Calibri" w:cs="Calibri"/>
                      <w:sz w:val="22"/>
                      <w:szCs w:val="22"/>
                    </w:rPr>
                  </w:pPr>
                </w:p>
              </w:tc>
              <w:tc>
                <w:tcPr>
                  <w:tcW w:w="1291" w:type="dxa"/>
                  <w:tcBorders>
                    <w:top w:val="single" w:sz="4" w:space="0" w:color="auto"/>
                    <w:bottom w:val="nil"/>
                  </w:tcBorders>
                  <w:vAlign w:val="bottom"/>
                </w:tcPr>
                <w:p w:rsidR="00BE3CF6" w:rsidRPr="004B63C3" w:rsidRDefault="00BE3CF6" w:rsidP="00CE3595">
                  <w:pPr>
                    <w:jc w:val="right"/>
                    <w:rPr>
                      <w:rFonts w:ascii="Calibri" w:hAnsi="Calibri" w:cs="Calibri"/>
                      <w:sz w:val="22"/>
                      <w:szCs w:val="22"/>
                    </w:rPr>
                  </w:pPr>
                </w:p>
              </w:tc>
              <w:tc>
                <w:tcPr>
                  <w:tcW w:w="236" w:type="dxa"/>
                  <w:tcBorders>
                    <w:top w:val="single" w:sz="4" w:space="0" w:color="auto"/>
                    <w:bottom w:val="nil"/>
                  </w:tcBorders>
                  <w:vAlign w:val="bottom"/>
                </w:tcPr>
                <w:p w:rsidR="00BE3CF6" w:rsidRPr="004B63C3" w:rsidRDefault="00BE3CF6" w:rsidP="00CE3595">
                  <w:pPr>
                    <w:jc w:val="right"/>
                    <w:rPr>
                      <w:rFonts w:ascii="Calibri" w:hAnsi="Calibri" w:cs="Calibri"/>
                      <w:sz w:val="22"/>
                      <w:szCs w:val="22"/>
                    </w:rPr>
                  </w:pPr>
                </w:p>
              </w:tc>
              <w:tc>
                <w:tcPr>
                  <w:tcW w:w="1204" w:type="dxa"/>
                  <w:tcBorders>
                    <w:top w:val="single" w:sz="4" w:space="0" w:color="auto"/>
                    <w:bottom w:val="nil"/>
                  </w:tcBorders>
                  <w:vAlign w:val="bottom"/>
                </w:tcPr>
                <w:p w:rsidR="00BE3CF6" w:rsidRPr="004B63C3" w:rsidRDefault="00BE3CF6" w:rsidP="00CE3595">
                  <w:pPr>
                    <w:jc w:val="center"/>
                    <w:rPr>
                      <w:rFonts w:ascii="Calibri" w:hAnsi="Calibri" w:cs="Calibri"/>
                      <w:bCs/>
                      <w:sz w:val="22"/>
                      <w:szCs w:val="22"/>
                    </w:rPr>
                  </w:pPr>
                </w:p>
              </w:tc>
              <w:tc>
                <w:tcPr>
                  <w:tcW w:w="323" w:type="dxa"/>
                  <w:tcBorders>
                    <w:top w:val="single" w:sz="4" w:space="0" w:color="auto"/>
                    <w:bottom w:val="nil"/>
                  </w:tcBorders>
                  <w:vAlign w:val="bottom"/>
                </w:tcPr>
                <w:p w:rsidR="00BE3CF6" w:rsidRPr="004B63C3" w:rsidRDefault="00BE3CF6" w:rsidP="00CE3595">
                  <w:pPr>
                    <w:jc w:val="right"/>
                    <w:rPr>
                      <w:rFonts w:ascii="Calibri" w:hAnsi="Calibri" w:cs="Calibri"/>
                      <w:sz w:val="22"/>
                      <w:szCs w:val="22"/>
                    </w:rPr>
                  </w:pPr>
                </w:p>
              </w:tc>
              <w:tc>
                <w:tcPr>
                  <w:tcW w:w="1117" w:type="dxa"/>
                  <w:tcBorders>
                    <w:top w:val="single" w:sz="4" w:space="0" w:color="auto"/>
                    <w:bottom w:val="nil"/>
                  </w:tcBorders>
                  <w:vAlign w:val="bottom"/>
                </w:tcPr>
                <w:p w:rsidR="00BE3CF6" w:rsidRPr="004B63C3" w:rsidRDefault="00BE3CF6" w:rsidP="00CE3595">
                  <w:pPr>
                    <w:jc w:val="right"/>
                    <w:rPr>
                      <w:rFonts w:ascii="Calibri" w:hAnsi="Calibri" w:cs="Calibri"/>
                      <w:bCs/>
                      <w:sz w:val="22"/>
                      <w:szCs w:val="22"/>
                    </w:rPr>
                  </w:pPr>
                </w:p>
              </w:tc>
            </w:tr>
            <w:tr w:rsidR="00BE3CF6" w:rsidRPr="004B63C3" w:rsidTr="00CE3595">
              <w:trPr>
                <w:trHeight w:val="63"/>
              </w:trPr>
              <w:tc>
                <w:tcPr>
                  <w:tcW w:w="2340" w:type="dxa"/>
                  <w:tcBorders>
                    <w:top w:val="nil"/>
                    <w:bottom w:val="single" w:sz="4" w:space="0" w:color="auto"/>
                  </w:tcBorders>
                  <w:vAlign w:val="bottom"/>
                </w:tcPr>
                <w:p w:rsidR="00BE3CF6" w:rsidRPr="004B63C3" w:rsidRDefault="00BE3CF6" w:rsidP="00CE3595">
                  <w:pPr>
                    <w:rPr>
                      <w:rFonts w:ascii="Calibri" w:hAnsi="Calibri" w:cs="Calibri"/>
                      <w:sz w:val="22"/>
                      <w:szCs w:val="22"/>
                    </w:rPr>
                  </w:pPr>
                  <w:r w:rsidRPr="004B63C3">
                    <w:rPr>
                      <w:rFonts w:ascii="Calibri" w:hAnsi="Calibri" w:cs="Calibri"/>
                      <w:sz w:val="22"/>
                      <w:szCs w:val="22"/>
                    </w:rPr>
                    <w:t>Output VAT rate</w:t>
                  </w:r>
                </w:p>
              </w:tc>
              <w:tc>
                <w:tcPr>
                  <w:tcW w:w="258" w:type="dxa"/>
                  <w:tcBorders>
                    <w:top w:val="nil"/>
                    <w:bottom w:val="single" w:sz="4" w:space="0" w:color="auto"/>
                  </w:tcBorders>
                  <w:vAlign w:val="bottom"/>
                </w:tcPr>
                <w:p w:rsidR="00BE3CF6" w:rsidRPr="004B63C3" w:rsidRDefault="00BE3CF6" w:rsidP="00CE3595">
                  <w:pPr>
                    <w:jc w:val="right"/>
                    <w:rPr>
                      <w:rFonts w:ascii="Calibri" w:hAnsi="Calibri" w:cs="Calibri"/>
                      <w:sz w:val="22"/>
                      <w:szCs w:val="22"/>
                    </w:rPr>
                  </w:pPr>
                </w:p>
              </w:tc>
              <w:tc>
                <w:tcPr>
                  <w:tcW w:w="1092" w:type="dxa"/>
                  <w:tcBorders>
                    <w:top w:val="nil"/>
                    <w:bottom w:val="single" w:sz="4" w:space="0" w:color="auto"/>
                  </w:tcBorders>
                  <w:vAlign w:val="bottom"/>
                </w:tcPr>
                <w:p w:rsidR="00BE3CF6" w:rsidRPr="004B63C3" w:rsidRDefault="00BE3CF6" w:rsidP="00CE3595">
                  <w:pPr>
                    <w:jc w:val="right"/>
                    <w:rPr>
                      <w:rFonts w:ascii="Calibri" w:hAnsi="Calibri" w:cs="Calibri"/>
                      <w:sz w:val="22"/>
                      <w:szCs w:val="22"/>
                    </w:rPr>
                  </w:pPr>
                  <w:r w:rsidRPr="004B63C3">
                    <w:rPr>
                      <w:rFonts w:ascii="Calibri" w:hAnsi="Calibri" w:cs="Calibri"/>
                      <w:sz w:val="22"/>
                      <w:szCs w:val="22"/>
                    </w:rPr>
                    <w:t>12%</w:t>
                  </w:r>
                </w:p>
              </w:tc>
              <w:tc>
                <w:tcPr>
                  <w:tcW w:w="239" w:type="dxa"/>
                  <w:tcBorders>
                    <w:top w:val="nil"/>
                    <w:bottom w:val="single" w:sz="4" w:space="0" w:color="auto"/>
                  </w:tcBorders>
                  <w:vAlign w:val="bottom"/>
                </w:tcPr>
                <w:p w:rsidR="00BE3CF6" w:rsidRPr="004B63C3" w:rsidRDefault="00BE3CF6" w:rsidP="00CE3595">
                  <w:pPr>
                    <w:jc w:val="right"/>
                    <w:rPr>
                      <w:rFonts w:ascii="Calibri" w:hAnsi="Calibri" w:cs="Calibri"/>
                      <w:sz w:val="22"/>
                      <w:szCs w:val="22"/>
                    </w:rPr>
                  </w:pPr>
                </w:p>
              </w:tc>
              <w:tc>
                <w:tcPr>
                  <w:tcW w:w="1291" w:type="dxa"/>
                  <w:tcBorders>
                    <w:top w:val="nil"/>
                    <w:bottom w:val="single" w:sz="4" w:space="0" w:color="auto"/>
                  </w:tcBorders>
                  <w:vAlign w:val="bottom"/>
                </w:tcPr>
                <w:p w:rsidR="00BE3CF6" w:rsidRPr="004B63C3" w:rsidRDefault="00BE3CF6" w:rsidP="00CE3595">
                  <w:pPr>
                    <w:jc w:val="right"/>
                    <w:rPr>
                      <w:rFonts w:ascii="Calibri" w:hAnsi="Calibri" w:cs="Calibri"/>
                      <w:sz w:val="22"/>
                      <w:szCs w:val="22"/>
                    </w:rPr>
                  </w:pPr>
                  <w:r w:rsidRPr="004B63C3">
                    <w:rPr>
                      <w:rFonts w:ascii="Calibri" w:hAnsi="Calibri" w:cs="Calibri"/>
                      <w:sz w:val="22"/>
                      <w:szCs w:val="22"/>
                    </w:rPr>
                    <w:t>0%</w:t>
                  </w:r>
                </w:p>
              </w:tc>
              <w:tc>
                <w:tcPr>
                  <w:tcW w:w="236" w:type="dxa"/>
                  <w:tcBorders>
                    <w:top w:val="nil"/>
                    <w:bottom w:val="single" w:sz="4" w:space="0" w:color="auto"/>
                  </w:tcBorders>
                  <w:vAlign w:val="bottom"/>
                </w:tcPr>
                <w:p w:rsidR="00BE3CF6" w:rsidRPr="004B63C3" w:rsidRDefault="00BE3CF6" w:rsidP="00CE3595">
                  <w:pPr>
                    <w:jc w:val="right"/>
                    <w:rPr>
                      <w:rFonts w:ascii="Calibri" w:hAnsi="Calibri" w:cs="Calibri"/>
                      <w:sz w:val="22"/>
                      <w:szCs w:val="22"/>
                    </w:rPr>
                  </w:pPr>
                </w:p>
              </w:tc>
              <w:tc>
                <w:tcPr>
                  <w:tcW w:w="1204" w:type="dxa"/>
                  <w:tcBorders>
                    <w:top w:val="nil"/>
                    <w:bottom w:val="single" w:sz="4" w:space="0" w:color="auto"/>
                  </w:tcBorders>
                  <w:vAlign w:val="bottom"/>
                </w:tcPr>
                <w:p w:rsidR="00BE3CF6" w:rsidRPr="004B63C3" w:rsidRDefault="00BE3CF6" w:rsidP="00CE3595">
                  <w:pPr>
                    <w:jc w:val="center"/>
                    <w:rPr>
                      <w:rFonts w:ascii="Calibri" w:hAnsi="Calibri" w:cs="Calibri"/>
                      <w:bCs/>
                      <w:sz w:val="22"/>
                      <w:szCs w:val="22"/>
                    </w:rPr>
                  </w:pPr>
                  <w:r w:rsidRPr="004B63C3">
                    <w:rPr>
                      <w:rFonts w:ascii="Calibri" w:hAnsi="Calibri" w:cs="Calibri"/>
                      <w:bCs/>
                      <w:sz w:val="22"/>
                      <w:szCs w:val="22"/>
                    </w:rPr>
                    <w:t xml:space="preserve">-     </w:t>
                  </w:r>
                </w:p>
              </w:tc>
              <w:tc>
                <w:tcPr>
                  <w:tcW w:w="323" w:type="dxa"/>
                  <w:tcBorders>
                    <w:top w:val="nil"/>
                    <w:bottom w:val="single" w:sz="4" w:space="0" w:color="auto"/>
                  </w:tcBorders>
                  <w:vAlign w:val="bottom"/>
                </w:tcPr>
                <w:p w:rsidR="00BE3CF6" w:rsidRPr="004B63C3" w:rsidRDefault="00BE3CF6" w:rsidP="00CE3595">
                  <w:pPr>
                    <w:jc w:val="right"/>
                    <w:rPr>
                      <w:rFonts w:ascii="Calibri" w:hAnsi="Calibri" w:cs="Calibri"/>
                      <w:sz w:val="22"/>
                      <w:szCs w:val="22"/>
                    </w:rPr>
                  </w:pPr>
                </w:p>
              </w:tc>
              <w:tc>
                <w:tcPr>
                  <w:tcW w:w="1117" w:type="dxa"/>
                  <w:tcBorders>
                    <w:top w:val="nil"/>
                    <w:bottom w:val="single" w:sz="4" w:space="0" w:color="auto"/>
                  </w:tcBorders>
                  <w:vAlign w:val="bottom"/>
                </w:tcPr>
                <w:p w:rsidR="00BE3CF6" w:rsidRPr="004B63C3" w:rsidRDefault="00BE3CF6" w:rsidP="00CE3595">
                  <w:pPr>
                    <w:jc w:val="right"/>
                    <w:rPr>
                      <w:rFonts w:ascii="Calibri" w:hAnsi="Calibri" w:cs="Calibri"/>
                      <w:bCs/>
                      <w:sz w:val="22"/>
                      <w:szCs w:val="22"/>
                    </w:rPr>
                  </w:pPr>
                </w:p>
              </w:tc>
            </w:tr>
            <w:tr w:rsidR="00BE3CF6" w:rsidRPr="004B63C3" w:rsidTr="00CE3595">
              <w:trPr>
                <w:trHeight w:val="89"/>
              </w:trPr>
              <w:tc>
                <w:tcPr>
                  <w:tcW w:w="2340" w:type="dxa"/>
                  <w:tcBorders>
                    <w:top w:val="single" w:sz="4" w:space="0" w:color="auto"/>
                    <w:bottom w:val="double" w:sz="4" w:space="0" w:color="auto"/>
                  </w:tcBorders>
                  <w:vAlign w:val="bottom"/>
                </w:tcPr>
                <w:p w:rsidR="00BE3CF6" w:rsidRPr="004B63C3" w:rsidRDefault="00BE3CF6" w:rsidP="00CE3595">
                  <w:pPr>
                    <w:spacing w:before="120"/>
                    <w:rPr>
                      <w:rFonts w:ascii="Calibri" w:hAnsi="Calibri" w:cs="Calibri"/>
                      <w:b/>
                      <w:sz w:val="22"/>
                      <w:szCs w:val="22"/>
                    </w:rPr>
                  </w:pPr>
                </w:p>
              </w:tc>
              <w:tc>
                <w:tcPr>
                  <w:tcW w:w="258" w:type="dxa"/>
                  <w:tcBorders>
                    <w:top w:val="single" w:sz="4" w:space="0" w:color="auto"/>
                    <w:bottom w:val="double" w:sz="4" w:space="0" w:color="auto"/>
                  </w:tcBorders>
                  <w:vAlign w:val="bottom"/>
                </w:tcPr>
                <w:p w:rsidR="00BE3CF6" w:rsidRPr="004B63C3" w:rsidRDefault="00BE3CF6" w:rsidP="00CE3595">
                  <w:pPr>
                    <w:spacing w:before="120"/>
                    <w:jc w:val="right"/>
                    <w:rPr>
                      <w:rFonts w:ascii="Calibri" w:hAnsi="Calibri" w:cs="Calibri"/>
                      <w:b/>
                      <w:sz w:val="22"/>
                      <w:szCs w:val="22"/>
                    </w:rPr>
                  </w:pPr>
                </w:p>
              </w:tc>
              <w:tc>
                <w:tcPr>
                  <w:tcW w:w="1092" w:type="dxa"/>
                  <w:tcBorders>
                    <w:top w:val="single" w:sz="4" w:space="0" w:color="auto"/>
                    <w:bottom w:val="double" w:sz="4" w:space="0" w:color="auto"/>
                  </w:tcBorders>
                  <w:vAlign w:val="bottom"/>
                </w:tcPr>
                <w:p w:rsidR="00BE3CF6" w:rsidRPr="004B63C3" w:rsidRDefault="00BE3CF6" w:rsidP="00CE3595">
                  <w:pPr>
                    <w:spacing w:before="120"/>
                    <w:jc w:val="right"/>
                    <w:rPr>
                      <w:rFonts w:ascii="Calibri" w:hAnsi="Calibri" w:cs="Calibri"/>
                      <w:sz w:val="22"/>
                      <w:szCs w:val="22"/>
                    </w:rPr>
                  </w:pPr>
                </w:p>
              </w:tc>
              <w:tc>
                <w:tcPr>
                  <w:tcW w:w="239" w:type="dxa"/>
                  <w:tcBorders>
                    <w:top w:val="single" w:sz="4" w:space="0" w:color="auto"/>
                    <w:bottom w:val="double" w:sz="4" w:space="0" w:color="auto"/>
                  </w:tcBorders>
                  <w:vAlign w:val="bottom"/>
                </w:tcPr>
                <w:p w:rsidR="00BE3CF6" w:rsidRPr="004B63C3" w:rsidRDefault="00BE3CF6" w:rsidP="00CE3595">
                  <w:pPr>
                    <w:spacing w:before="120"/>
                    <w:jc w:val="right"/>
                    <w:rPr>
                      <w:rFonts w:ascii="Calibri" w:hAnsi="Calibri" w:cs="Calibri"/>
                      <w:b/>
                      <w:sz w:val="22"/>
                      <w:szCs w:val="22"/>
                    </w:rPr>
                  </w:pPr>
                </w:p>
              </w:tc>
              <w:tc>
                <w:tcPr>
                  <w:tcW w:w="1291" w:type="dxa"/>
                  <w:tcBorders>
                    <w:top w:val="single" w:sz="4" w:space="0" w:color="auto"/>
                    <w:bottom w:val="double" w:sz="4" w:space="0" w:color="auto"/>
                  </w:tcBorders>
                  <w:vAlign w:val="bottom"/>
                </w:tcPr>
                <w:p w:rsidR="00BE3CF6" w:rsidRPr="004B63C3" w:rsidRDefault="00BE3CF6" w:rsidP="00CE3595">
                  <w:pPr>
                    <w:spacing w:before="120"/>
                    <w:jc w:val="right"/>
                    <w:rPr>
                      <w:rFonts w:ascii="Calibri" w:hAnsi="Calibri" w:cs="Calibri"/>
                      <w:sz w:val="22"/>
                      <w:szCs w:val="22"/>
                    </w:rPr>
                  </w:pPr>
                </w:p>
              </w:tc>
              <w:tc>
                <w:tcPr>
                  <w:tcW w:w="236" w:type="dxa"/>
                  <w:tcBorders>
                    <w:top w:val="single" w:sz="4" w:space="0" w:color="auto"/>
                    <w:bottom w:val="double" w:sz="4" w:space="0" w:color="auto"/>
                  </w:tcBorders>
                  <w:vAlign w:val="bottom"/>
                </w:tcPr>
                <w:p w:rsidR="00BE3CF6" w:rsidRPr="004B63C3" w:rsidRDefault="00BE3CF6" w:rsidP="00CE3595">
                  <w:pPr>
                    <w:spacing w:before="120"/>
                    <w:jc w:val="right"/>
                    <w:rPr>
                      <w:rFonts w:ascii="Calibri" w:hAnsi="Calibri" w:cs="Calibri"/>
                      <w:sz w:val="22"/>
                      <w:szCs w:val="22"/>
                    </w:rPr>
                  </w:pPr>
                </w:p>
              </w:tc>
              <w:tc>
                <w:tcPr>
                  <w:tcW w:w="1204" w:type="dxa"/>
                  <w:tcBorders>
                    <w:top w:val="single" w:sz="4" w:space="0" w:color="auto"/>
                    <w:bottom w:val="double" w:sz="4" w:space="0" w:color="auto"/>
                  </w:tcBorders>
                  <w:vAlign w:val="bottom"/>
                </w:tcPr>
                <w:p w:rsidR="00BE3CF6" w:rsidRPr="004B63C3" w:rsidRDefault="00BE3CF6" w:rsidP="00CE3595">
                  <w:pPr>
                    <w:spacing w:before="120"/>
                    <w:jc w:val="right"/>
                    <w:rPr>
                      <w:rFonts w:ascii="Calibri" w:hAnsi="Calibri" w:cs="Calibri"/>
                      <w:bCs/>
                      <w:sz w:val="22"/>
                      <w:szCs w:val="22"/>
                    </w:rPr>
                  </w:pPr>
                </w:p>
              </w:tc>
              <w:tc>
                <w:tcPr>
                  <w:tcW w:w="323" w:type="dxa"/>
                  <w:tcBorders>
                    <w:top w:val="single" w:sz="4" w:space="0" w:color="auto"/>
                    <w:bottom w:val="double" w:sz="4" w:space="0" w:color="auto"/>
                  </w:tcBorders>
                  <w:vAlign w:val="bottom"/>
                </w:tcPr>
                <w:p w:rsidR="00BE3CF6" w:rsidRPr="004B63C3" w:rsidRDefault="00BE3CF6" w:rsidP="00CE3595">
                  <w:pPr>
                    <w:spacing w:before="120"/>
                    <w:jc w:val="right"/>
                    <w:rPr>
                      <w:rFonts w:ascii="Calibri" w:hAnsi="Calibri" w:cs="Calibri"/>
                      <w:sz w:val="22"/>
                      <w:szCs w:val="22"/>
                    </w:rPr>
                  </w:pPr>
                </w:p>
              </w:tc>
              <w:tc>
                <w:tcPr>
                  <w:tcW w:w="1117" w:type="dxa"/>
                  <w:tcBorders>
                    <w:top w:val="single" w:sz="4" w:space="0" w:color="auto"/>
                    <w:bottom w:val="double" w:sz="4" w:space="0" w:color="auto"/>
                  </w:tcBorders>
                  <w:vAlign w:val="bottom"/>
                </w:tcPr>
                <w:p w:rsidR="00BE3CF6" w:rsidRPr="004B63C3" w:rsidRDefault="00BE3CF6" w:rsidP="00CE3595">
                  <w:pPr>
                    <w:spacing w:before="120"/>
                    <w:jc w:val="right"/>
                    <w:rPr>
                      <w:rFonts w:ascii="Calibri" w:hAnsi="Calibri" w:cs="Calibri"/>
                      <w:bCs/>
                      <w:sz w:val="22"/>
                      <w:szCs w:val="22"/>
                    </w:rPr>
                  </w:pPr>
                </w:p>
              </w:tc>
            </w:tr>
          </w:tbl>
          <w:p w:rsidR="0028745F" w:rsidRPr="004B63C3" w:rsidRDefault="0028745F" w:rsidP="0028745F">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28745F" w:rsidRPr="004B63C3" w:rsidRDefault="0028745F" w:rsidP="002123F4">
            <w:pPr>
              <w:rPr>
                <w:rFonts w:ascii="Calibri" w:hAnsi="Calibri" w:cs="Calibri"/>
                <w:b/>
                <w:bCs/>
                <w:color w:val="000000"/>
              </w:rPr>
            </w:pPr>
          </w:p>
        </w:tc>
        <w:tc>
          <w:tcPr>
            <w:tcW w:w="1473" w:type="dxa"/>
            <w:gridSpan w:val="4"/>
            <w:tcBorders>
              <w:left w:val="nil"/>
            </w:tcBorders>
            <w:shd w:val="clear" w:color="auto" w:fill="auto"/>
            <w:vAlign w:val="bottom"/>
          </w:tcPr>
          <w:p w:rsidR="0028745F" w:rsidRPr="004B63C3" w:rsidRDefault="0028745F" w:rsidP="002123F4">
            <w:pPr>
              <w:rPr>
                <w:rFonts w:ascii="Calibri" w:hAnsi="Calibri" w:cs="Calibri"/>
                <w:bCs/>
                <w:color w:val="000000"/>
              </w:rPr>
            </w:pPr>
          </w:p>
        </w:tc>
      </w:tr>
      <w:tr w:rsidR="0028745F" w:rsidRPr="004B63C3" w:rsidTr="005E54D3">
        <w:trPr>
          <w:gridAfter w:val="1"/>
          <w:wAfter w:w="53" w:type="dxa"/>
        </w:trPr>
        <w:tc>
          <w:tcPr>
            <w:tcW w:w="1170" w:type="dxa"/>
            <w:tcBorders>
              <w:top w:val="nil"/>
              <w:left w:val="nil"/>
              <w:bottom w:val="nil"/>
              <w:right w:val="nil"/>
            </w:tcBorders>
            <w:shd w:val="clear" w:color="auto" w:fill="auto"/>
          </w:tcPr>
          <w:p w:rsidR="0028745F" w:rsidRPr="004B63C3" w:rsidRDefault="0028745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28745F" w:rsidRPr="004B63C3" w:rsidRDefault="00BE3CF6" w:rsidP="0032294E">
            <w:pPr>
              <w:pStyle w:val="NormalWeb"/>
              <w:spacing w:before="240" w:beforeAutospacing="0" w:after="0" w:afterAutospacing="0"/>
              <w:ind w:left="702"/>
              <w:jc w:val="both"/>
              <w:rPr>
                <w:rFonts w:ascii="Calibri" w:hAnsi="Calibri" w:cs="Calibri"/>
                <w:b/>
                <w:color w:val="000000"/>
                <w:sz w:val="22"/>
                <w:szCs w:val="22"/>
              </w:rPr>
            </w:pPr>
            <w:r w:rsidRPr="004B63C3">
              <w:rPr>
                <w:rFonts w:ascii="Calibri" w:hAnsi="Calibri" w:cs="Calibri"/>
                <w:sz w:val="22"/>
                <w:szCs w:val="22"/>
              </w:rPr>
              <w:t>[</w:t>
            </w:r>
            <w:r w:rsidRPr="004B63C3">
              <w:rPr>
                <w:rFonts w:ascii="Calibri" w:hAnsi="Calibri" w:cs="Calibri"/>
                <w:i/>
                <w:sz w:val="22"/>
                <w:szCs w:val="22"/>
              </w:rPr>
              <w:t>Disclose the nature and legal basis for zero-rated and exempt transactions</w:t>
            </w:r>
            <w:r w:rsidRPr="004B63C3">
              <w:rPr>
                <w:rFonts w:ascii="Calibri" w:hAnsi="Calibri" w:cs="Calibri"/>
                <w:sz w:val="22"/>
                <w:szCs w:val="22"/>
              </w:rPr>
              <w:t>]</w:t>
            </w:r>
          </w:p>
        </w:tc>
        <w:tc>
          <w:tcPr>
            <w:tcW w:w="1498" w:type="dxa"/>
            <w:tcBorders>
              <w:top w:val="nil"/>
              <w:left w:val="nil"/>
              <w:bottom w:val="nil"/>
              <w:right w:val="nil"/>
            </w:tcBorders>
            <w:shd w:val="clear" w:color="auto" w:fill="auto"/>
            <w:vAlign w:val="bottom"/>
          </w:tcPr>
          <w:p w:rsidR="0028745F" w:rsidRPr="004B63C3" w:rsidRDefault="0028745F" w:rsidP="002123F4">
            <w:pPr>
              <w:rPr>
                <w:rFonts w:ascii="Calibri" w:hAnsi="Calibri" w:cs="Calibri"/>
                <w:b/>
                <w:bCs/>
                <w:color w:val="000000"/>
              </w:rPr>
            </w:pPr>
          </w:p>
        </w:tc>
        <w:tc>
          <w:tcPr>
            <w:tcW w:w="1473" w:type="dxa"/>
            <w:gridSpan w:val="4"/>
            <w:tcBorders>
              <w:left w:val="nil"/>
            </w:tcBorders>
            <w:shd w:val="clear" w:color="auto" w:fill="auto"/>
            <w:vAlign w:val="bottom"/>
          </w:tcPr>
          <w:p w:rsidR="0028745F" w:rsidRPr="004B63C3" w:rsidRDefault="0028745F" w:rsidP="002123F4">
            <w:pPr>
              <w:rPr>
                <w:rFonts w:ascii="Calibri" w:hAnsi="Calibri" w:cs="Calibri"/>
                <w:bCs/>
                <w:color w:val="000000"/>
              </w:rPr>
            </w:pPr>
          </w:p>
        </w:tc>
      </w:tr>
      <w:tr w:rsidR="0028745F" w:rsidRPr="004B63C3" w:rsidTr="005E54D3">
        <w:trPr>
          <w:gridAfter w:val="1"/>
          <w:wAfter w:w="53" w:type="dxa"/>
        </w:trPr>
        <w:tc>
          <w:tcPr>
            <w:tcW w:w="1170" w:type="dxa"/>
            <w:tcBorders>
              <w:top w:val="nil"/>
              <w:left w:val="nil"/>
              <w:bottom w:val="nil"/>
              <w:right w:val="nil"/>
            </w:tcBorders>
            <w:shd w:val="clear" w:color="auto" w:fill="auto"/>
          </w:tcPr>
          <w:p w:rsidR="0028745F" w:rsidRPr="004B63C3" w:rsidRDefault="0028745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28745F" w:rsidRPr="004B63C3" w:rsidRDefault="00FB2163" w:rsidP="0032294E">
            <w:pPr>
              <w:spacing w:before="240"/>
              <w:ind w:left="720" w:right="101"/>
              <w:jc w:val="both"/>
              <w:rPr>
                <w:rFonts w:ascii="Calibri" w:hAnsi="Calibri" w:cs="Calibri"/>
                <w:sz w:val="22"/>
                <w:szCs w:val="22"/>
                <w:u w:val="single"/>
              </w:rPr>
            </w:pPr>
            <w:r w:rsidRPr="004B63C3">
              <w:rPr>
                <w:rFonts w:ascii="Calibri" w:hAnsi="Calibri" w:cs="Calibri"/>
                <w:sz w:val="22"/>
                <w:szCs w:val="22"/>
                <w:u w:val="single"/>
              </w:rPr>
              <w:t>Input VAT</w:t>
            </w:r>
          </w:p>
        </w:tc>
        <w:tc>
          <w:tcPr>
            <w:tcW w:w="1498" w:type="dxa"/>
            <w:tcBorders>
              <w:top w:val="nil"/>
              <w:left w:val="nil"/>
              <w:bottom w:val="nil"/>
              <w:right w:val="nil"/>
            </w:tcBorders>
            <w:shd w:val="clear" w:color="auto" w:fill="auto"/>
            <w:vAlign w:val="bottom"/>
          </w:tcPr>
          <w:p w:rsidR="0028745F" w:rsidRPr="004B63C3" w:rsidRDefault="0028745F" w:rsidP="002123F4">
            <w:pPr>
              <w:rPr>
                <w:rFonts w:ascii="Calibri" w:hAnsi="Calibri" w:cs="Calibri"/>
                <w:b/>
                <w:bCs/>
                <w:color w:val="000000"/>
              </w:rPr>
            </w:pPr>
          </w:p>
        </w:tc>
        <w:tc>
          <w:tcPr>
            <w:tcW w:w="1473" w:type="dxa"/>
            <w:gridSpan w:val="4"/>
            <w:tcBorders>
              <w:left w:val="nil"/>
            </w:tcBorders>
            <w:shd w:val="clear" w:color="auto" w:fill="auto"/>
            <w:vAlign w:val="bottom"/>
          </w:tcPr>
          <w:p w:rsidR="0028745F" w:rsidRPr="004B63C3" w:rsidRDefault="0028745F"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FB2163">
            <w:pPr>
              <w:spacing w:before="120" w:after="240"/>
              <w:ind w:left="720"/>
              <w:jc w:val="both"/>
              <w:rPr>
                <w:rFonts w:ascii="Calibri" w:hAnsi="Calibri" w:cs="Calibri"/>
                <w:sz w:val="22"/>
                <w:szCs w:val="22"/>
              </w:rPr>
            </w:pPr>
            <w:r w:rsidRPr="004B63C3">
              <w:rPr>
                <w:rFonts w:ascii="Calibri" w:hAnsi="Calibri" w:cs="Calibri"/>
                <w:sz w:val="22"/>
                <w:szCs w:val="22"/>
              </w:rPr>
              <w:t xml:space="preserve">Details of the </w:t>
            </w:r>
            <w:r w:rsidRPr="004B63C3">
              <w:rPr>
                <w:rFonts w:ascii="Calibri" w:hAnsi="Calibri" w:cs="Calibri"/>
                <w:color w:val="008000"/>
                <w:sz w:val="22"/>
                <w:szCs w:val="22"/>
              </w:rPr>
              <w:t>[</w:t>
            </w:r>
            <w:r w:rsidRPr="004B63C3">
              <w:rPr>
                <w:rFonts w:ascii="Calibri" w:hAnsi="Calibri" w:cs="Calibri"/>
                <w:i/>
                <w:color w:val="008000"/>
                <w:sz w:val="22"/>
                <w:szCs w:val="22"/>
              </w:rPr>
              <w:t>Company, Branch, Bank, or any appropriate alternative</w:t>
            </w:r>
            <w:r w:rsidRPr="004B63C3">
              <w:rPr>
                <w:rFonts w:ascii="Calibri" w:hAnsi="Calibri" w:cs="Calibri"/>
                <w:color w:val="008000"/>
                <w:sz w:val="22"/>
                <w:szCs w:val="22"/>
              </w:rPr>
              <w:t>]</w:t>
            </w:r>
            <w:r w:rsidRPr="004B63C3">
              <w:rPr>
                <w:rFonts w:ascii="Calibri" w:hAnsi="Calibri" w:cs="Calibri"/>
                <w:sz w:val="22"/>
                <w:szCs w:val="22"/>
              </w:rPr>
              <w:t>’s</w:t>
            </w:r>
            <w:r w:rsidRPr="004B63C3">
              <w:rPr>
                <w:rFonts w:ascii="Calibri" w:hAnsi="Calibri" w:cs="Calibri"/>
                <w:color w:val="008000"/>
                <w:sz w:val="22"/>
                <w:szCs w:val="22"/>
              </w:rPr>
              <w:t xml:space="preserve"> </w:t>
            </w:r>
            <w:r w:rsidRPr="004B63C3">
              <w:rPr>
                <w:rFonts w:ascii="Calibri" w:hAnsi="Calibri" w:cs="Calibri"/>
                <w:sz w:val="22"/>
                <w:szCs w:val="22"/>
              </w:rPr>
              <w:t>input</w:t>
            </w:r>
            <w:r w:rsidRPr="004B63C3">
              <w:rPr>
                <w:rFonts w:ascii="Calibri" w:hAnsi="Calibri" w:cs="Calibri"/>
                <w:color w:val="008000"/>
                <w:sz w:val="22"/>
                <w:szCs w:val="22"/>
              </w:rPr>
              <w:t xml:space="preserve"> </w:t>
            </w:r>
            <w:r w:rsidRPr="004B63C3">
              <w:rPr>
                <w:rFonts w:ascii="Calibri" w:hAnsi="Calibri" w:cs="Calibri"/>
                <w:sz w:val="22"/>
                <w:szCs w:val="22"/>
              </w:rPr>
              <w:t>VAT claimed are as follows: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tbl>
            <w:tblPr>
              <w:tblW w:w="8100" w:type="dxa"/>
              <w:tblInd w:w="648" w:type="dxa"/>
              <w:tblBorders>
                <w:top w:val="single" w:sz="4" w:space="0" w:color="auto"/>
                <w:bottom w:val="double" w:sz="4" w:space="0" w:color="auto"/>
              </w:tblBorders>
              <w:tblLayout w:type="fixed"/>
              <w:tblLook w:val="0000" w:firstRow="0" w:lastRow="0" w:firstColumn="0" w:lastColumn="0" w:noHBand="0" w:noVBand="0"/>
            </w:tblPr>
            <w:tblGrid>
              <w:gridCol w:w="6660"/>
              <w:gridCol w:w="270"/>
              <w:gridCol w:w="1170"/>
            </w:tblGrid>
            <w:tr w:rsidR="00FB2163" w:rsidRPr="004B63C3" w:rsidTr="00CE3595">
              <w:trPr>
                <w:trHeight w:val="206"/>
              </w:trPr>
              <w:tc>
                <w:tcPr>
                  <w:tcW w:w="6660" w:type="dxa"/>
                  <w:tcBorders>
                    <w:top w:val="single" w:sz="4" w:space="0" w:color="auto"/>
                    <w:bottom w:val="nil"/>
                  </w:tcBorders>
                  <w:vAlign w:val="bottom"/>
                </w:tcPr>
                <w:p w:rsidR="00FB2163" w:rsidRPr="004B63C3" w:rsidRDefault="00FB2163" w:rsidP="00CE3595">
                  <w:pPr>
                    <w:spacing w:before="60"/>
                    <w:rPr>
                      <w:rFonts w:ascii="Calibri" w:hAnsi="Calibri" w:cs="Calibri"/>
                      <w:sz w:val="22"/>
                      <w:szCs w:val="22"/>
                    </w:rPr>
                  </w:pPr>
                  <w:r w:rsidRPr="004B63C3">
                    <w:rPr>
                      <w:rFonts w:ascii="Calibri" w:hAnsi="Calibri" w:cs="Calibri"/>
                      <w:sz w:val="22"/>
                      <w:szCs w:val="22"/>
                    </w:rPr>
                    <w:t>Balance, January 1</w:t>
                  </w:r>
                </w:p>
              </w:tc>
              <w:tc>
                <w:tcPr>
                  <w:tcW w:w="270" w:type="dxa"/>
                  <w:tcBorders>
                    <w:top w:val="single" w:sz="4" w:space="0" w:color="auto"/>
                    <w:bottom w:val="nil"/>
                  </w:tcBorders>
                  <w:vAlign w:val="bottom"/>
                </w:tcPr>
                <w:p w:rsidR="00FB2163" w:rsidRPr="004B63C3" w:rsidRDefault="00FB2163" w:rsidP="00CE3595">
                  <w:pPr>
                    <w:spacing w:before="60"/>
                    <w:jc w:val="right"/>
                    <w:rPr>
                      <w:rFonts w:ascii="Calibri" w:hAnsi="Calibri" w:cs="Calibri"/>
                      <w:b/>
                      <w:sz w:val="22"/>
                      <w:szCs w:val="22"/>
                    </w:rPr>
                  </w:pPr>
                  <w:r w:rsidRPr="004B63C3">
                    <w:rPr>
                      <w:rFonts w:ascii="Calibri" w:hAnsi="Calibri" w:cs="Calibri"/>
                      <w:b/>
                      <w:sz w:val="22"/>
                      <w:szCs w:val="22"/>
                    </w:rPr>
                    <w:t>P</w:t>
                  </w:r>
                </w:p>
              </w:tc>
              <w:tc>
                <w:tcPr>
                  <w:tcW w:w="1170" w:type="dxa"/>
                  <w:tcBorders>
                    <w:top w:val="single" w:sz="4" w:space="0" w:color="auto"/>
                    <w:bottom w:val="nil"/>
                  </w:tcBorders>
                  <w:vAlign w:val="bottom"/>
                </w:tcPr>
                <w:p w:rsidR="00FB2163" w:rsidRPr="004B63C3" w:rsidRDefault="00FB2163" w:rsidP="00CE3595">
                  <w:pPr>
                    <w:spacing w:before="60"/>
                    <w:jc w:val="right"/>
                    <w:rPr>
                      <w:rFonts w:ascii="Calibri" w:hAnsi="Calibri" w:cs="Calibri"/>
                      <w:bCs/>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Add: Current year’s domestic purchases/payments for:</w:t>
                  </w:r>
                </w:p>
              </w:tc>
              <w:tc>
                <w:tcPr>
                  <w:tcW w:w="270" w:type="dxa"/>
                  <w:tcBorders>
                    <w:top w:val="nil"/>
                    <w:bottom w:val="nil"/>
                  </w:tcBorders>
                </w:tcPr>
                <w:p w:rsidR="00FB2163" w:rsidRPr="004B63C3" w:rsidRDefault="00FB2163" w:rsidP="00CE3595">
                  <w:pPr>
                    <w:jc w:val="right"/>
                    <w:rPr>
                      <w:rFonts w:ascii="Calibri" w:hAnsi="Calibri" w:cs="Calibri"/>
                      <w:sz w:val="22"/>
                      <w:szCs w:val="22"/>
                    </w:rPr>
                  </w:pPr>
                </w:p>
              </w:tc>
              <w:tc>
                <w:tcPr>
                  <w:tcW w:w="1170" w:type="dxa"/>
                  <w:tcBorders>
                    <w:top w:val="nil"/>
                    <w:bottom w:val="nil"/>
                  </w:tcBorders>
                </w:tcPr>
                <w:p w:rsidR="00FB2163" w:rsidRPr="004B63C3" w:rsidRDefault="00FB2163" w:rsidP="00CE3595">
                  <w:pPr>
                    <w:jc w:val="right"/>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 xml:space="preserve">   Goods for resale/manufacture or further processing</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 xml:space="preserve">   Goods other than for resale or manufacture</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 xml:space="preserve">   Capital goods subject to amortization</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 xml:space="preserve">   Capital goods not subject to amortization</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 xml:space="preserve">   Services lodged under cost of goods sold</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single" w:sz="4" w:space="0" w:color="auto"/>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 xml:space="preserve">   Services lodged under other accounts</w:t>
                  </w:r>
                </w:p>
              </w:tc>
              <w:tc>
                <w:tcPr>
                  <w:tcW w:w="270" w:type="dxa"/>
                  <w:tcBorders>
                    <w:top w:val="nil"/>
                    <w:bottom w:val="single" w:sz="4" w:space="0" w:color="auto"/>
                  </w:tcBorders>
                </w:tcPr>
                <w:p w:rsidR="00FB2163" w:rsidRPr="004B63C3" w:rsidRDefault="00FB2163" w:rsidP="00CE3595">
                  <w:pPr>
                    <w:rPr>
                      <w:rFonts w:ascii="Calibri" w:hAnsi="Calibri" w:cs="Calibri"/>
                      <w:sz w:val="22"/>
                      <w:szCs w:val="22"/>
                    </w:rPr>
                  </w:pPr>
                </w:p>
              </w:tc>
              <w:tc>
                <w:tcPr>
                  <w:tcW w:w="1170" w:type="dxa"/>
                  <w:tcBorders>
                    <w:top w:val="nil"/>
                    <w:bottom w:val="single" w:sz="4" w:space="0" w:color="auto"/>
                  </w:tcBorders>
                </w:tcPr>
                <w:p w:rsidR="00FB2163" w:rsidRPr="004B63C3" w:rsidRDefault="00FB2163" w:rsidP="00CE3595">
                  <w:pPr>
                    <w:rPr>
                      <w:rFonts w:ascii="Calibri" w:hAnsi="Calibri" w:cs="Calibri"/>
                      <w:sz w:val="22"/>
                      <w:szCs w:val="22"/>
                    </w:rPr>
                  </w:pPr>
                </w:p>
              </w:tc>
            </w:tr>
            <w:tr w:rsidR="00FB2163" w:rsidRPr="004B63C3" w:rsidTr="00CE3595">
              <w:trPr>
                <w:trHeight w:val="125"/>
              </w:trPr>
              <w:tc>
                <w:tcPr>
                  <w:tcW w:w="6660" w:type="dxa"/>
                  <w:tcBorders>
                    <w:top w:val="single" w:sz="4" w:space="0" w:color="auto"/>
                    <w:bottom w:val="nil"/>
                  </w:tcBorders>
                  <w:vAlign w:val="bottom"/>
                </w:tcPr>
                <w:p w:rsidR="00FB2163" w:rsidRPr="004B63C3" w:rsidRDefault="00FB2163" w:rsidP="00CE3595">
                  <w:pPr>
                    <w:spacing w:before="60"/>
                    <w:rPr>
                      <w:rFonts w:ascii="Calibri" w:hAnsi="Calibri" w:cs="Calibri"/>
                      <w:sz w:val="22"/>
                      <w:szCs w:val="22"/>
                    </w:rPr>
                  </w:pPr>
                  <w:r w:rsidRPr="004B63C3">
                    <w:rPr>
                      <w:rFonts w:ascii="Calibri" w:hAnsi="Calibri" w:cs="Calibri"/>
                      <w:sz w:val="22"/>
                      <w:szCs w:val="22"/>
                    </w:rPr>
                    <w:t>Total available input VAT</w:t>
                  </w:r>
                </w:p>
              </w:tc>
              <w:tc>
                <w:tcPr>
                  <w:tcW w:w="270" w:type="dxa"/>
                  <w:tcBorders>
                    <w:top w:val="single" w:sz="4" w:space="0" w:color="auto"/>
                    <w:bottom w:val="nil"/>
                  </w:tcBorders>
                </w:tcPr>
                <w:p w:rsidR="00FB2163" w:rsidRPr="004B63C3" w:rsidRDefault="00FB2163" w:rsidP="00CE3595">
                  <w:pPr>
                    <w:spacing w:before="60"/>
                    <w:jc w:val="right"/>
                    <w:rPr>
                      <w:rFonts w:ascii="Calibri" w:hAnsi="Calibri" w:cs="Calibri"/>
                      <w:b/>
                      <w:sz w:val="22"/>
                      <w:szCs w:val="22"/>
                    </w:rPr>
                  </w:pPr>
                </w:p>
              </w:tc>
              <w:tc>
                <w:tcPr>
                  <w:tcW w:w="1170" w:type="dxa"/>
                  <w:tcBorders>
                    <w:top w:val="single" w:sz="4" w:space="0" w:color="auto"/>
                    <w:bottom w:val="nil"/>
                  </w:tcBorders>
                </w:tcPr>
                <w:p w:rsidR="00FB2163" w:rsidRPr="004B63C3" w:rsidRDefault="00FB2163" w:rsidP="00CE3595">
                  <w:pPr>
                    <w:spacing w:before="60"/>
                    <w:jc w:val="right"/>
                    <w:rPr>
                      <w:rFonts w:ascii="Calibri" w:hAnsi="Calibri" w:cs="Calibri"/>
                      <w:b/>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 xml:space="preserve">Less: Claims for: </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 xml:space="preserve">   Tax credit</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 xml:space="preserve">   Tax refund </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single" w:sz="4" w:space="0" w:color="auto"/>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 xml:space="preserve">   Other adjustments</w:t>
                  </w:r>
                </w:p>
              </w:tc>
              <w:tc>
                <w:tcPr>
                  <w:tcW w:w="270" w:type="dxa"/>
                  <w:tcBorders>
                    <w:top w:val="nil"/>
                    <w:bottom w:val="single" w:sz="4" w:space="0" w:color="auto"/>
                  </w:tcBorders>
                </w:tcPr>
                <w:p w:rsidR="00FB2163" w:rsidRPr="004B63C3" w:rsidRDefault="00FB2163" w:rsidP="00CE3595">
                  <w:pPr>
                    <w:rPr>
                      <w:rFonts w:ascii="Calibri" w:hAnsi="Calibri" w:cs="Calibri"/>
                      <w:sz w:val="22"/>
                      <w:szCs w:val="22"/>
                    </w:rPr>
                  </w:pPr>
                </w:p>
              </w:tc>
              <w:tc>
                <w:tcPr>
                  <w:tcW w:w="1170" w:type="dxa"/>
                  <w:tcBorders>
                    <w:top w:val="nil"/>
                    <w:bottom w:val="single" w:sz="4" w:space="0" w:color="auto"/>
                  </w:tcBorders>
                </w:tcPr>
                <w:p w:rsidR="00FB2163" w:rsidRPr="004B63C3" w:rsidRDefault="00FB2163" w:rsidP="00CE3595">
                  <w:pPr>
                    <w:rPr>
                      <w:rFonts w:ascii="Calibri" w:hAnsi="Calibri" w:cs="Calibri"/>
                      <w:sz w:val="22"/>
                      <w:szCs w:val="22"/>
                    </w:rPr>
                  </w:pPr>
                </w:p>
              </w:tc>
            </w:tr>
            <w:tr w:rsidR="00FB2163" w:rsidRPr="004B63C3" w:rsidTr="00CE3595">
              <w:trPr>
                <w:trHeight w:val="396"/>
              </w:trPr>
              <w:tc>
                <w:tcPr>
                  <w:tcW w:w="6660" w:type="dxa"/>
                  <w:tcBorders>
                    <w:top w:val="single" w:sz="4" w:space="0" w:color="auto"/>
                    <w:bottom w:val="single" w:sz="4" w:space="0" w:color="auto"/>
                  </w:tcBorders>
                  <w:vAlign w:val="bottom"/>
                </w:tcPr>
                <w:p w:rsidR="00FB2163" w:rsidRPr="004B63C3" w:rsidRDefault="00FB2163" w:rsidP="00CE3595">
                  <w:pPr>
                    <w:spacing w:before="120"/>
                    <w:rPr>
                      <w:rFonts w:ascii="Calibri" w:hAnsi="Calibri" w:cs="Calibri"/>
                      <w:b/>
                      <w:sz w:val="22"/>
                      <w:szCs w:val="22"/>
                    </w:rPr>
                  </w:pPr>
                </w:p>
              </w:tc>
              <w:tc>
                <w:tcPr>
                  <w:tcW w:w="270" w:type="dxa"/>
                  <w:tcBorders>
                    <w:top w:val="single" w:sz="4" w:space="0" w:color="auto"/>
                    <w:bottom w:val="single" w:sz="4" w:space="0" w:color="auto"/>
                  </w:tcBorders>
                </w:tcPr>
                <w:p w:rsidR="00FB2163" w:rsidRPr="004B63C3" w:rsidRDefault="00FB2163" w:rsidP="00CE3595">
                  <w:pPr>
                    <w:jc w:val="right"/>
                    <w:rPr>
                      <w:rFonts w:ascii="Calibri" w:hAnsi="Calibri" w:cs="Calibri"/>
                      <w:b/>
                      <w:sz w:val="22"/>
                      <w:szCs w:val="22"/>
                    </w:rPr>
                  </w:pPr>
                </w:p>
              </w:tc>
              <w:tc>
                <w:tcPr>
                  <w:tcW w:w="1170" w:type="dxa"/>
                  <w:tcBorders>
                    <w:top w:val="single" w:sz="4" w:space="0" w:color="auto"/>
                    <w:bottom w:val="single" w:sz="4" w:space="0" w:color="auto"/>
                  </w:tcBorders>
                </w:tcPr>
                <w:p w:rsidR="00FB2163" w:rsidRPr="004B63C3" w:rsidRDefault="00FB2163" w:rsidP="00CE3595">
                  <w:pPr>
                    <w:jc w:val="right"/>
                    <w:rPr>
                      <w:rFonts w:ascii="Calibri" w:hAnsi="Calibri" w:cs="Calibri"/>
                      <w:b/>
                      <w:sz w:val="22"/>
                      <w:szCs w:val="22"/>
                    </w:rPr>
                  </w:pPr>
                </w:p>
              </w:tc>
            </w:tr>
            <w:tr w:rsidR="00FB2163" w:rsidRPr="004B63C3" w:rsidTr="00CE3595">
              <w:trPr>
                <w:trHeight w:val="396"/>
              </w:trPr>
              <w:tc>
                <w:tcPr>
                  <w:tcW w:w="6660" w:type="dxa"/>
                  <w:tcBorders>
                    <w:top w:val="single" w:sz="4" w:space="0" w:color="auto"/>
                    <w:bottom w:val="double" w:sz="4" w:space="0" w:color="auto"/>
                  </w:tcBorders>
                  <w:vAlign w:val="bottom"/>
                </w:tcPr>
                <w:p w:rsidR="00FB2163" w:rsidRPr="004B63C3" w:rsidRDefault="00FB2163" w:rsidP="00CE3595">
                  <w:pPr>
                    <w:spacing w:before="120"/>
                    <w:rPr>
                      <w:rFonts w:ascii="Calibri" w:hAnsi="Calibri" w:cs="Calibri"/>
                      <w:b/>
                      <w:sz w:val="22"/>
                      <w:szCs w:val="22"/>
                    </w:rPr>
                  </w:pPr>
                  <w:r w:rsidRPr="004B63C3">
                    <w:rPr>
                      <w:rFonts w:ascii="Calibri" w:hAnsi="Calibri" w:cs="Calibri"/>
                      <w:b/>
                      <w:sz w:val="22"/>
                      <w:szCs w:val="22"/>
                    </w:rPr>
                    <w:t>Balance, December 31</w:t>
                  </w:r>
                </w:p>
              </w:tc>
              <w:tc>
                <w:tcPr>
                  <w:tcW w:w="270" w:type="dxa"/>
                  <w:tcBorders>
                    <w:top w:val="single" w:sz="4" w:space="0" w:color="auto"/>
                    <w:bottom w:val="double" w:sz="4" w:space="0" w:color="auto"/>
                  </w:tcBorders>
                  <w:vAlign w:val="bottom"/>
                </w:tcPr>
                <w:p w:rsidR="00FB2163" w:rsidRPr="004B63C3" w:rsidRDefault="00FB2163" w:rsidP="00CE3595">
                  <w:pPr>
                    <w:jc w:val="right"/>
                    <w:rPr>
                      <w:rFonts w:ascii="Calibri" w:hAnsi="Calibri" w:cs="Calibri"/>
                      <w:b/>
                      <w:sz w:val="22"/>
                      <w:szCs w:val="22"/>
                    </w:rPr>
                  </w:pPr>
                  <w:r w:rsidRPr="004B63C3">
                    <w:rPr>
                      <w:rFonts w:ascii="Calibri" w:hAnsi="Calibri" w:cs="Calibri"/>
                      <w:b/>
                      <w:sz w:val="22"/>
                      <w:szCs w:val="22"/>
                    </w:rPr>
                    <w:t>P</w:t>
                  </w:r>
                </w:p>
              </w:tc>
              <w:tc>
                <w:tcPr>
                  <w:tcW w:w="1170" w:type="dxa"/>
                  <w:tcBorders>
                    <w:top w:val="single" w:sz="4" w:space="0" w:color="auto"/>
                    <w:bottom w:val="double" w:sz="4" w:space="0" w:color="auto"/>
                  </w:tcBorders>
                  <w:vAlign w:val="bottom"/>
                </w:tcPr>
                <w:p w:rsidR="00FB2163" w:rsidRPr="004B63C3" w:rsidRDefault="00FB2163" w:rsidP="00CE3595">
                  <w:pPr>
                    <w:jc w:val="right"/>
                    <w:rPr>
                      <w:rFonts w:ascii="Calibri" w:hAnsi="Calibri" w:cs="Calibri"/>
                      <w:bCs/>
                      <w:sz w:val="22"/>
                      <w:szCs w:val="22"/>
                    </w:rPr>
                  </w:pPr>
                </w:p>
              </w:tc>
            </w:tr>
          </w:tbl>
          <w:p w:rsidR="00FB2163" w:rsidRPr="004B63C3" w:rsidRDefault="00FB2163" w:rsidP="0028745F">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8667D8" w:rsidRPr="004B63C3" w:rsidRDefault="008667D8" w:rsidP="0032294E">
            <w:pPr>
              <w:spacing w:before="240"/>
              <w:ind w:left="720"/>
              <w:jc w:val="both"/>
              <w:rPr>
                <w:rFonts w:ascii="Calibri" w:hAnsi="Calibri" w:cs="Calibri"/>
                <w:sz w:val="22"/>
                <w:szCs w:val="22"/>
                <w:u w:val="single"/>
              </w:rPr>
            </w:pPr>
          </w:p>
          <w:p w:rsidR="008667D8" w:rsidRPr="004B63C3" w:rsidRDefault="008667D8" w:rsidP="0032294E">
            <w:pPr>
              <w:spacing w:before="240"/>
              <w:ind w:left="720"/>
              <w:jc w:val="both"/>
              <w:rPr>
                <w:rFonts w:ascii="Calibri" w:hAnsi="Calibri" w:cs="Calibri"/>
                <w:sz w:val="22"/>
                <w:szCs w:val="22"/>
                <w:u w:val="single"/>
              </w:rPr>
            </w:pPr>
          </w:p>
          <w:p w:rsidR="00FB2163" w:rsidRPr="004B63C3" w:rsidRDefault="00FB2163" w:rsidP="0032294E">
            <w:pPr>
              <w:spacing w:before="240"/>
              <w:ind w:left="720"/>
              <w:jc w:val="both"/>
              <w:rPr>
                <w:rFonts w:ascii="Calibri" w:hAnsi="Calibri" w:cs="Calibri"/>
                <w:sz w:val="22"/>
                <w:szCs w:val="22"/>
                <w:u w:val="single"/>
              </w:rPr>
            </w:pPr>
            <w:r w:rsidRPr="004B63C3">
              <w:rPr>
                <w:rFonts w:ascii="Calibri" w:hAnsi="Calibri" w:cs="Calibri"/>
                <w:sz w:val="22"/>
                <w:szCs w:val="22"/>
                <w:u w:val="single"/>
              </w:rPr>
              <w:t>Taxes on importation of goods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32294E">
            <w:pPr>
              <w:pStyle w:val="NormalWeb"/>
              <w:spacing w:before="120" w:beforeAutospacing="0" w:after="0" w:afterAutospacing="0"/>
              <w:ind w:left="702"/>
              <w:jc w:val="both"/>
              <w:rPr>
                <w:rFonts w:ascii="Calibri" w:hAnsi="Calibri" w:cs="Calibri"/>
                <w:b/>
                <w:color w:val="000000"/>
                <w:sz w:val="22"/>
                <w:szCs w:val="22"/>
              </w:rPr>
            </w:pPr>
            <w:r w:rsidRPr="004B63C3">
              <w:rPr>
                <w:rFonts w:ascii="Calibri" w:hAnsi="Calibri" w:cs="Calibri"/>
                <w:sz w:val="22"/>
                <w:szCs w:val="22"/>
              </w:rPr>
              <w:t xml:space="preserve">Total landed cost of imports in </w:t>
            </w:r>
            <w:r w:rsidRPr="004B63C3">
              <w:rPr>
                <w:rFonts w:ascii="Calibri" w:hAnsi="Calibri" w:cs="Calibri"/>
                <w:i/>
                <w:sz w:val="22"/>
                <w:szCs w:val="22"/>
              </w:rPr>
              <w:t>[Current year]</w:t>
            </w:r>
            <w:r w:rsidRPr="004B63C3">
              <w:rPr>
                <w:rFonts w:ascii="Calibri" w:hAnsi="Calibri" w:cs="Calibri"/>
                <w:sz w:val="22"/>
                <w:szCs w:val="22"/>
              </w:rPr>
              <w:t xml:space="preserve"> and </w:t>
            </w:r>
            <w:r w:rsidRPr="004B63C3">
              <w:rPr>
                <w:rFonts w:ascii="Calibri" w:hAnsi="Calibri" w:cs="Calibri"/>
                <w:i/>
                <w:sz w:val="22"/>
                <w:szCs w:val="22"/>
              </w:rPr>
              <w:t>[Prior year]</w:t>
            </w:r>
            <w:r w:rsidRPr="004B63C3">
              <w:rPr>
                <w:rFonts w:ascii="Calibri" w:hAnsi="Calibri" w:cs="Calibri"/>
                <w:sz w:val="22"/>
                <w:szCs w:val="22"/>
              </w:rPr>
              <w:t xml:space="preserve"> amounted to </w:t>
            </w:r>
            <w:r w:rsidRPr="004B63C3">
              <w:rPr>
                <w:rFonts w:ascii="Calibri" w:hAnsi="Calibri" w:cs="Calibri"/>
                <w:i/>
                <w:sz w:val="22"/>
                <w:szCs w:val="22"/>
              </w:rPr>
              <w:t>[Amount of landed cost of imported goods for the current year]</w:t>
            </w:r>
            <w:r w:rsidRPr="004B63C3">
              <w:rPr>
                <w:rFonts w:ascii="Calibri" w:hAnsi="Calibri" w:cs="Calibri"/>
                <w:sz w:val="22"/>
                <w:szCs w:val="22"/>
              </w:rPr>
              <w:t xml:space="preserve"> and </w:t>
            </w:r>
            <w:r w:rsidRPr="004B63C3">
              <w:rPr>
                <w:rFonts w:ascii="Calibri" w:hAnsi="Calibri" w:cs="Calibri"/>
                <w:i/>
                <w:sz w:val="22"/>
                <w:szCs w:val="22"/>
              </w:rPr>
              <w:t>[Amount of landed cost of imported goods for the prior year]</w:t>
            </w:r>
            <w:r w:rsidRPr="004B63C3">
              <w:rPr>
                <w:rFonts w:ascii="Calibri" w:hAnsi="Calibri" w:cs="Calibri"/>
                <w:sz w:val="22"/>
                <w:szCs w:val="22"/>
              </w:rPr>
              <w:t xml:space="preserve">, respectively. Total custom duties and tariff fees paid and accrued in relation to the imports amounted to </w:t>
            </w:r>
            <w:r w:rsidRPr="004B63C3">
              <w:rPr>
                <w:rFonts w:ascii="Calibri" w:hAnsi="Calibri" w:cs="Calibri"/>
                <w:i/>
                <w:sz w:val="22"/>
                <w:szCs w:val="22"/>
              </w:rPr>
              <w:t>[Amount of landed cost of imported goods for the current year]</w:t>
            </w:r>
            <w:r w:rsidRPr="004B63C3">
              <w:rPr>
                <w:rFonts w:ascii="Calibri" w:hAnsi="Calibri" w:cs="Calibri"/>
                <w:sz w:val="22"/>
                <w:szCs w:val="22"/>
              </w:rPr>
              <w:t xml:space="preserve"> and </w:t>
            </w:r>
            <w:r w:rsidRPr="004B63C3">
              <w:rPr>
                <w:rFonts w:ascii="Calibri" w:hAnsi="Calibri" w:cs="Calibri"/>
                <w:i/>
                <w:sz w:val="22"/>
                <w:szCs w:val="22"/>
              </w:rPr>
              <w:t>[Amount of landed cost of imported goods for the prior year]</w:t>
            </w:r>
            <w:r w:rsidRPr="004B63C3">
              <w:rPr>
                <w:rFonts w:ascii="Calibri" w:hAnsi="Calibri" w:cs="Calibri"/>
                <w:sz w:val="22"/>
                <w:szCs w:val="22"/>
              </w:rPr>
              <w:t xml:space="preserve">, in </w:t>
            </w:r>
            <w:r w:rsidRPr="004B63C3">
              <w:rPr>
                <w:rFonts w:ascii="Calibri" w:hAnsi="Calibri" w:cs="Calibri"/>
                <w:i/>
                <w:sz w:val="22"/>
                <w:szCs w:val="22"/>
              </w:rPr>
              <w:t>[Current year]</w:t>
            </w:r>
            <w:r w:rsidRPr="004B63C3">
              <w:rPr>
                <w:rFonts w:ascii="Calibri" w:hAnsi="Calibri" w:cs="Calibri"/>
                <w:sz w:val="22"/>
                <w:szCs w:val="22"/>
              </w:rPr>
              <w:t xml:space="preserve"> and </w:t>
            </w:r>
            <w:r w:rsidRPr="004B63C3">
              <w:rPr>
                <w:rFonts w:ascii="Calibri" w:hAnsi="Calibri" w:cs="Calibri"/>
                <w:i/>
                <w:sz w:val="22"/>
                <w:szCs w:val="22"/>
              </w:rPr>
              <w:t>[Prior year],</w:t>
            </w:r>
            <w:r w:rsidRPr="004B63C3">
              <w:rPr>
                <w:rFonts w:ascii="Calibri" w:hAnsi="Calibri" w:cs="Calibri"/>
                <w:sz w:val="22"/>
                <w:szCs w:val="22"/>
              </w:rPr>
              <w:t xml:space="preserve"> respectively.</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32294E">
            <w:pPr>
              <w:spacing w:before="240"/>
              <w:ind w:left="720"/>
              <w:jc w:val="both"/>
              <w:rPr>
                <w:rFonts w:ascii="Calibri" w:hAnsi="Calibri" w:cs="Calibri"/>
                <w:sz w:val="22"/>
                <w:szCs w:val="22"/>
                <w:u w:val="single"/>
              </w:rPr>
            </w:pPr>
            <w:r w:rsidRPr="004B63C3">
              <w:rPr>
                <w:rFonts w:ascii="Calibri" w:hAnsi="Calibri" w:cs="Calibri"/>
                <w:sz w:val="22"/>
                <w:szCs w:val="22"/>
                <w:u w:val="single"/>
              </w:rPr>
              <w:t>Excise tax</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BE3CF6" w:rsidRPr="004B63C3" w:rsidTr="005E54D3">
        <w:trPr>
          <w:gridAfter w:val="1"/>
          <w:wAfter w:w="53" w:type="dxa"/>
        </w:trPr>
        <w:tc>
          <w:tcPr>
            <w:tcW w:w="1170" w:type="dxa"/>
            <w:tcBorders>
              <w:top w:val="nil"/>
              <w:left w:val="nil"/>
              <w:bottom w:val="nil"/>
              <w:right w:val="nil"/>
            </w:tcBorders>
            <w:shd w:val="clear" w:color="auto" w:fill="auto"/>
          </w:tcPr>
          <w:p w:rsidR="00BE3CF6" w:rsidRPr="004B63C3" w:rsidRDefault="00BE3CF6"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BE3CF6" w:rsidRPr="004B63C3" w:rsidRDefault="00FB2163" w:rsidP="00FB2163">
            <w:pPr>
              <w:spacing w:before="120" w:after="240"/>
              <w:ind w:left="720"/>
              <w:jc w:val="both"/>
              <w:rPr>
                <w:rFonts w:ascii="Calibri" w:hAnsi="Calibri" w:cs="Calibri"/>
                <w:sz w:val="22"/>
                <w:szCs w:val="22"/>
              </w:rPr>
            </w:pPr>
            <w:r w:rsidRPr="004B63C3">
              <w:rPr>
                <w:rFonts w:ascii="Calibri" w:hAnsi="Calibri" w:cs="Calibri"/>
                <w:sz w:val="22"/>
                <w:szCs w:val="22"/>
              </w:rPr>
              <w:t xml:space="preserve">Details of the </w:t>
            </w:r>
            <w:r w:rsidRPr="004B63C3">
              <w:rPr>
                <w:rFonts w:ascii="Calibri" w:hAnsi="Calibri" w:cs="Calibri"/>
                <w:color w:val="008000"/>
                <w:sz w:val="22"/>
                <w:szCs w:val="22"/>
              </w:rPr>
              <w:t>[</w:t>
            </w:r>
            <w:r w:rsidRPr="004B63C3">
              <w:rPr>
                <w:rFonts w:ascii="Calibri" w:hAnsi="Calibri" w:cs="Calibri"/>
                <w:i/>
                <w:color w:val="008000"/>
                <w:sz w:val="22"/>
                <w:szCs w:val="22"/>
              </w:rPr>
              <w:t>Company, Branch, Bank, or any appropriate alternative</w:t>
            </w:r>
            <w:r w:rsidRPr="004B63C3">
              <w:rPr>
                <w:rFonts w:ascii="Calibri" w:hAnsi="Calibri" w:cs="Calibri"/>
                <w:color w:val="008000"/>
                <w:sz w:val="22"/>
                <w:szCs w:val="22"/>
              </w:rPr>
              <w:t>]</w:t>
            </w:r>
            <w:r w:rsidRPr="004B63C3">
              <w:rPr>
                <w:rFonts w:ascii="Calibri" w:hAnsi="Calibri" w:cs="Calibri"/>
                <w:sz w:val="22"/>
                <w:szCs w:val="22"/>
              </w:rPr>
              <w:t>’s excise taxes paid or accrued per major product category are classified as follows:</w:t>
            </w:r>
          </w:p>
        </w:tc>
        <w:tc>
          <w:tcPr>
            <w:tcW w:w="1498" w:type="dxa"/>
            <w:tcBorders>
              <w:top w:val="nil"/>
              <w:left w:val="nil"/>
              <w:bottom w:val="nil"/>
              <w:right w:val="nil"/>
            </w:tcBorders>
            <w:shd w:val="clear" w:color="auto" w:fill="auto"/>
            <w:vAlign w:val="bottom"/>
          </w:tcPr>
          <w:p w:rsidR="00BE3CF6" w:rsidRPr="004B63C3" w:rsidRDefault="00BE3CF6" w:rsidP="002123F4">
            <w:pPr>
              <w:rPr>
                <w:rFonts w:ascii="Calibri" w:hAnsi="Calibri" w:cs="Calibri"/>
                <w:b/>
                <w:bCs/>
                <w:color w:val="000000"/>
              </w:rPr>
            </w:pPr>
          </w:p>
        </w:tc>
        <w:tc>
          <w:tcPr>
            <w:tcW w:w="1473" w:type="dxa"/>
            <w:gridSpan w:val="4"/>
            <w:tcBorders>
              <w:left w:val="nil"/>
            </w:tcBorders>
            <w:shd w:val="clear" w:color="auto" w:fill="auto"/>
            <w:vAlign w:val="bottom"/>
          </w:tcPr>
          <w:p w:rsidR="00BE3CF6" w:rsidRPr="004B63C3" w:rsidRDefault="00BE3CF6" w:rsidP="002123F4">
            <w:pPr>
              <w:rPr>
                <w:rFonts w:ascii="Calibri" w:hAnsi="Calibri" w:cs="Calibri"/>
                <w:bCs/>
                <w:color w:val="000000"/>
              </w:rPr>
            </w:pPr>
          </w:p>
        </w:tc>
      </w:tr>
      <w:tr w:rsidR="00BE3CF6" w:rsidRPr="004B63C3" w:rsidTr="005E54D3">
        <w:trPr>
          <w:gridAfter w:val="1"/>
          <w:wAfter w:w="53" w:type="dxa"/>
        </w:trPr>
        <w:tc>
          <w:tcPr>
            <w:tcW w:w="1170" w:type="dxa"/>
            <w:tcBorders>
              <w:top w:val="nil"/>
              <w:left w:val="nil"/>
              <w:bottom w:val="nil"/>
              <w:right w:val="nil"/>
            </w:tcBorders>
            <w:shd w:val="clear" w:color="auto" w:fill="auto"/>
          </w:tcPr>
          <w:p w:rsidR="00BE3CF6" w:rsidRPr="004B63C3" w:rsidRDefault="00BE3CF6" w:rsidP="002123F4">
            <w:pPr>
              <w:rPr>
                <w:rFonts w:ascii="Calibri" w:hAnsi="Calibri" w:cs="Calibri"/>
                <w:sz w:val="22"/>
                <w:szCs w:val="22"/>
              </w:rPr>
            </w:pPr>
          </w:p>
        </w:tc>
        <w:tc>
          <w:tcPr>
            <w:tcW w:w="9900" w:type="dxa"/>
            <w:tcBorders>
              <w:top w:val="nil"/>
              <w:left w:val="nil"/>
              <w:bottom w:val="nil"/>
              <w:right w:val="nil"/>
            </w:tcBorders>
            <w:shd w:val="clear" w:color="auto" w:fill="FFFF00"/>
          </w:tcPr>
          <w:tbl>
            <w:tblPr>
              <w:tblW w:w="8100" w:type="dxa"/>
              <w:tblInd w:w="648" w:type="dxa"/>
              <w:tblBorders>
                <w:top w:val="single" w:sz="4" w:space="0" w:color="auto"/>
                <w:bottom w:val="double" w:sz="4" w:space="0" w:color="auto"/>
              </w:tblBorders>
              <w:tblLayout w:type="fixed"/>
              <w:tblLook w:val="0000" w:firstRow="0" w:lastRow="0" w:firstColumn="0" w:lastColumn="0" w:noHBand="0" w:noVBand="0"/>
            </w:tblPr>
            <w:tblGrid>
              <w:gridCol w:w="6660"/>
              <w:gridCol w:w="270"/>
              <w:gridCol w:w="1170"/>
            </w:tblGrid>
            <w:tr w:rsidR="00FB2163" w:rsidRPr="004B63C3" w:rsidTr="00CE3595">
              <w:trPr>
                <w:trHeight w:val="305"/>
              </w:trPr>
              <w:tc>
                <w:tcPr>
                  <w:tcW w:w="6660" w:type="dxa"/>
                  <w:tcBorders>
                    <w:top w:val="single" w:sz="4" w:space="0" w:color="auto"/>
                    <w:bottom w:val="nil"/>
                  </w:tcBorders>
                  <w:vAlign w:val="bottom"/>
                </w:tcPr>
                <w:p w:rsidR="00FB2163" w:rsidRPr="004B63C3" w:rsidRDefault="00FB2163" w:rsidP="00CE3595">
                  <w:pPr>
                    <w:spacing w:before="60"/>
                    <w:rPr>
                      <w:rFonts w:ascii="Calibri" w:hAnsi="Calibri" w:cs="Calibri"/>
                      <w:b/>
                      <w:sz w:val="22"/>
                      <w:szCs w:val="22"/>
                    </w:rPr>
                  </w:pPr>
                  <w:r w:rsidRPr="004B63C3">
                    <w:rPr>
                      <w:rFonts w:ascii="Calibri" w:hAnsi="Calibri" w:cs="Calibri"/>
                      <w:b/>
                      <w:sz w:val="22"/>
                      <w:szCs w:val="22"/>
                    </w:rPr>
                    <w:t>Locally Produced Excisable Items</w:t>
                  </w:r>
                </w:p>
              </w:tc>
              <w:tc>
                <w:tcPr>
                  <w:tcW w:w="270" w:type="dxa"/>
                  <w:tcBorders>
                    <w:top w:val="single" w:sz="4" w:space="0" w:color="auto"/>
                    <w:bottom w:val="nil"/>
                  </w:tcBorders>
                  <w:vAlign w:val="bottom"/>
                </w:tcPr>
                <w:p w:rsidR="00FB2163" w:rsidRPr="004B63C3" w:rsidRDefault="00FB2163" w:rsidP="00CE3595">
                  <w:pPr>
                    <w:spacing w:before="60"/>
                    <w:jc w:val="right"/>
                    <w:rPr>
                      <w:rFonts w:ascii="Calibri" w:hAnsi="Calibri" w:cs="Calibri"/>
                      <w:b/>
                      <w:sz w:val="22"/>
                      <w:szCs w:val="22"/>
                    </w:rPr>
                  </w:pPr>
                  <w:r w:rsidRPr="004B63C3">
                    <w:rPr>
                      <w:rFonts w:ascii="Calibri" w:hAnsi="Calibri" w:cs="Calibri"/>
                      <w:b/>
                      <w:sz w:val="22"/>
                      <w:szCs w:val="22"/>
                    </w:rPr>
                    <w:t>P</w:t>
                  </w:r>
                </w:p>
              </w:tc>
              <w:tc>
                <w:tcPr>
                  <w:tcW w:w="1170" w:type="dxa"/>
                  <w:tcBorders>
                    <w:top w:val="single" w:sz="4" w:space="0" w:color="auto"/>
                    <w:bottom w:val="nil"/>
                  </w:tcBorders>
                  <w:vAlign w:val="bottom"/>
                </w:tcPr>
                <w:p w:rsidR="00FB2163" w:rsidRPr="004B63C3" w:rsidRDefault="00FB2163" w:rsidP="00CE3595">
                  <w:pPr>
                    <w:spacing w:before="60"/>
                    <w:jc w:val="right"/>
                    <w:rPr>
                      <w:rFonts w:ascii="Calibri" w:hAnsi="Calibri" w:cs="Calibri"/>
                      <w:bCs/>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Alcohol products</w:t>
                  </w:r>
                </w:p>
              </w:tc>
              <w:tc>
                <w:tcPr>
                  <w:tcW w:w="270" w:type="dxa"/>
                  <w:tcBorders>
                    <w:top w:val="nil"/>
                    <w:bottom w:val="nil"/>
                  </w:tcBorders>
                </w:tcPr>
                <w:p w:rsidR="00FB2163" w:rsidRPr="004B63C3" w:rsidRDefault="00FB2163" w:rsidP="00CE3595">
                  <w:pPr>
                    <w:jc w:val="right"/>
                    <w:rPr>
                      <w:rFonts w:ascii="Calibri" w:hAnsi="Calibri" w:cs="Calibri"/>
                      <w:sz w:val="22"/>
                      <w:szCs w:val="22"/>
                    </w:rPr>
                  </w:pPr>
                </w:p>
              </w:tc>
              <w:tc>
                <w:tcPr>
                  <w:tcW w:w="1170" w:type="dxa"/>
                  <w:tcBorders>
                    <w:top w:val="nil"/>
                    <w:bottom w:val="nil"/>
                  </w:tcBorders>
                </w:tcPr>
                <w:p w:rsidR="00FB2163" w:rsidRPr="004B63C3" w:rsidRDefault="00FB2163" w:rsidP="00CE3595">
                  <w:pPr>
                    <w:jc w:val="right"/>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Tobacco products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Oil and petroleum products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Mineral products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Automobiles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single" w:sz="4" w:space="0" w:color="auto"/>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Non-essential goods</w:t>
                  </w:r>
                </w:p>
              </w:tc>
              <w:tc>
                <w:tcPr>
                  <w:tcW w:w="270" w:type="dxa"/>
                  <w:tcBorders>
                    <w:top w:val="nil"/>
                    <w:bottom w:val="single" w:sz="4" w:space="0" w:color="auto"/>
                  </w:tcBorders>
                </w:tcPr>
                <w:p w:rsidR="00FB2163" w:rsidRPr="004B63C3" w:rsidRDefault="00FB2163" w:rsidP="00CE3595">
                  <w:pPr>
                    <w:rPr>
                      <w:rFonts w:ascii="Calibri" w:hAnsi="Calibri" w:cs="Calibri"/>
                      <w:sz w:val="22"/>
                      <w:szCs w:val="22"/>
                    </w:rPr>
                  </w:pPr>
                </w:p>
              </w:tc>
              <w:tc>
                <w:tcPr>
                  <w:tcW w:w="1170" w:type="dxa"/>
                  <w:tcBorders>
                    <w:top w:val="nil"/>
                    <w:bottom w:val="single" w:sz="4" w:space="0" w:color="auto"/>
                  </w:tcBorders>
                </w:tcPr>
                <w:p w:rsidR="00FB2163" w:rsidRPr="004B63C3" w:rsidRDefault="00FB2163" w:rsidP="00CE3595">
                  <w:pPr>
                    <w:rPr>
                      <w:rFonts w:ascii="Calibri" w:hAnsi="Calibri" w:cs="Calibri"/>
                      <w:sz w:val="22"/>
                      <w:szCs w:val="22"/>
                    </w:rPr>
                  </w:pPr>
                </w:p>
              </w:tc>
            </w:tr>
            <w:tr w:rsidR="00FB2163" w:rsidRPr="004B63C3" w:rsidTr="00CE3595">
              <w:trPr>
                <w:trHeight w:val="134"/>
              </w:trPr>
              <w:tc>
                <w:tcPr>
                  <w:tcW w:w="6660" w:type="dxa"/>
                  <w:tcBorders>
                    <w:top w:val="single" w:sz="4" w:space="0" w:color="auto"/>
                    <w:bottom w:val="single" w:sz="4" w:space="0" w:color="auto"/>
                  </w:tcBorders>
                </w:tcPr>
                <w:p w:rsidR="00FB2163" w:rsidRPr="004B63C3" w:rsidRDefault="00FB2163" w:rsidP="00CE3595">
                  <w:pPr>
                    <w:jc w:val="both"/>
                    <w:rPr>
                      <w:rFonts w:ascii="Calibri" w:hAnsi="Calibri" w:cs="Calibri"/>
                      <w:sz w:val="22"/>
                      <w:szCs w:val="22"/>
                    </w:rPr>
                  </w:pPr>
                </w:p>
              </w:tc>
              <w:tc>
                <w:tcPr>
                  <w:tcW w:w="270" w:type="dxa"/>
                  <w:tcBorders>
                    <w:top w:val="single" w:sz="4" w:space="0" w:color="auto"/>
                    <w:bottom w:val="single" w:sz="4" w:space="0" w:color="auto"/>
                  </w:tcBorders>
                </w:tcPr>
                <w:p w:rsidR="00FB2163" w:rsidRPr="004B63C3" w:rsidRDefault="00FB2163" w:rsidP="00CE3595">
                  <w:pPr>
                    <w:rPr>
                      <w:rFonts w:ascii="Calibri" w:hAnsi="Calibri" w:cs="Calibri"/>
                      <w:sz w:val="22"/>
                      <w:szCs w:val="22"/>
                    </w:rPr>
                  </w:pPr>
                </w:p>
              </w:tc>
              <w:tc>
                <w:tcPr>
                  <w:tcW w:w="1170" w:type="dxa"/>
                  <w:tcBorders>
                    <w:top w:val="single" w:sz="4" w:space="0" w:color="auto"/>
                    <w:bottom w:val="single" w:sz="4" w:space="0" w:color="auto"/>
                  </w:tcBorders>
                </w:tcPr>
                <w:p w:rsidR="00FB2163" w:rsidRPr="004B63C3" w:rsidRDefault="00FB2163" w:rsidP="00CE3595">
                  <w:pPr>
                    <w:rPr>
                      <w:rFonts w:ascii="Calibri" w:hAnsi="Calibri" w:cs="Calibri"/>
                      <w:sz w:val="22"/>
                      <w:szCs w:val="22"/>
                    </w:rPr>
                  </w:pPr>
                </w:p>
              </w:tc>
            </w:tr>
            <w:tr w:rsidR="00FB2163" w:rsidRPr="004B63C3" w:rsidTr="00CE3595">
              <w:trPr>
                <w:trHeight w:val="332"/>
              </w:trPr>
              <w:tc>
                <w:tcPr>
                  <w:tcW w:w="6660" w:type="dxa"/>
                  <w:tcBorders>
                    <w:top w:val="single" w:sz="4" w:space="0" w:color="auto"/>
                    <w:bottom w:val="nil"/>
                  </w:tcBorders>
                  <w:vAlign w:val="bottom"/>
                </w:tcPr>
                <w:p w:rsidR="00FB2163" w:rsidRPr="004B63C3" w:rsidRDefault="00FB2163" w:rsidP="00CE3595">
                  <w:pPr>
                    <w:rPr>
                      <w:rFonts w:ascii="Calibri" w:hAnsi="Calibri" w:cs="Calibri"/>
                      <w:b/>
                      <w:sz w:val="22"/>
                      <w:szCs w:val="22"/>
                    </w:rPr>
                  </w:pPr>
                  <w:r w:rsidRPr="004B63C3">
                    <w:rPr>
                      <w:rFonts w:ascii="Calibri" w:hAnsi="Calibri" w:cs="Calibri"/>
                      <w:b/>
                      <w:sz w:val="22"/>
                      <w:szCs w:val="22"/>
                    </w:rPr>
                    <w:t>Imported Excisable Items</w:t>
                  </w:r>
                </w:p>
              </w:tc>
              <w:tc>
                <w:tcPr>
                  <w:tcW w:w="270" w:type="dxa"/>
                  <w:tcBorders>
                    <w:top w:val="single" w:sz="4" w:space="0" w:color="auto"/>
                    <w:bottom w:val="nil"/>
                  </w:tcBorders>
                </w:tcPr>
                <w:p w:rsidR="00FB2163" w:rsidRPr="004B63C3" w:rsidRDefault="00FB2163" w:rsidP="00CE3595">
                  <w:pPr>
                    <w:rPr>
                      <w:rFonts w:ascii="Calibri" w:hAnsi="Calibri" w:cs="Calibri"/>
                      <w:sz w:val="22"/>
                      <w:szCs w:val="22"/>
                    </w:rPr>
                  </w:pPr>
                </w:p>
              </w:tc>
              <w:tc>
                <w:tcPr>
                  <w:tcW w:w="1170" w:type="dxa"/>
                  <w:tcBorders>
                    <w:top w:val="single" w:sz="4" w:space="0" w:color="auto"/>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Alcohol products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Tobacco products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Oil and petroleum products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Mineral products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Automobiles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Non-essential goods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rPr>
                <w:trHeight w:val="53"/>
              </w:trPr>
              <w:tc>
                <w:tcPr>
                  <w:tcW w:w="6660" w:type="dxa"/>
                  <w:tcBorders>
                    <w:top w:val="single" w:sz="4" w:space="0" w:color="auto"/>
                    <w:bottom w:val="single" w:sz="4" w:space="0" w:color="auto"/>
                  </w:tcBorders>
                </w:tcPr>
                <w:p w:rsidR="00FB2163" w:rsidRPr="004B63C3" w:rsidRDefault="00FB2163" w:rsidP="00CE3595">
                  <w:pPr>
                    <w:spacing w:before="60"/>
                    <w:jc w:val="both"/>
                    <w:rPr>
                      <w:rFonts w:ascii="Calibri" w:hAnsi="Calibri" w:cs="Calibri"/>
                      <w:sz w:val="22"/>
                      <w:szCs w:val="22"/>
                    </w:rPr>
                  </w:pPr>
                </w:p>
              </w:tc>
              <w:tc>
                <w:tcPr>
                  <w:tcW w:w="270" w:type="dxa"/>
                  <w:tcBorders>
                    <w:top w:val="single" w:sz="4" w:space="0" w:color="auto"/>
                    <w:bottom w:val="single" w:sz="4" w:space="0" w:color="auto"/>
                  </w:tcBorders>
                </w:tcPr>
                <w:p w:rsidR="00FB2163" w:rsidRPr="004B63C3" w:rsidRDefault="00FB2163" w:rsidP="00CE3595">
                  <w:pPr>
                    <w:spacing w:before="60"/>
                    <w:rPr>
                      <w:rFonts w:ascii="Calibri" w:hAnsi="Calibri" w:cs="Calibri"/>
                      <w:sz w:val="22"/>
                      <w:szCs w:val="22"/>
                    </w:rPr>
                  </w:pPr>
                </w:p>
              </w:tc>
              <w:tc>
                <w:tcPr>
                  <w:tcW w:w="1170" w:type="dxa"/>
                  <w:tcBorders>
                    <w:top w:val="single" w:sz="4" w:space="0" w:color="auto"/>
                    <w:bottom w:val="single" w:sz="4" w:space="0" w:color="auto"/>
                  </w:tcBorders>
                </w:tcPr>
                <w:p w:rsidR="00FB2163" w:rsidRPr="004B63C3" w:rsidRDefault="00FB2163" w:rsidP="00CE3595">
                  <w:pPr>
                    <w:spacing w:before="60"/>
                    <w:rPr>
                      <w:rFonts w:ascii="Calibri" w:hAnsi="Calibri" w:cs="Calibri"/>
                      <w:sz w:val="22"/>
                      <w:szCs w:val="22"/>
                    </w:rPr>
                  </w:pPr>
                </w:p>
              </w:tc>
            </w:tr>
            <w:tr w:rsidR="00FB2163" w:rsidRPr="004B63C3" w:rsidTr="00CE3595">
              <w:trPr>
                <w:trHeight w:val="242"/>
              </w:trPr>
              <w:tc>
                <w:tcPr>
                  <w:tcW w:w="6660" w:type="dxa"/>
                  <w:tcBorders>
                    <w:top w:val="single" w:sz="4" w:space="0" w:color="auto"/>
                    <w:bottom w:val="double" w:sz="4" w:space="0" w:color="auto"/>
                  </w:tcBorders>
                  <w:vAlign w:val="bottom"/>
                </w:tcPr>
                <w:p w:rsidR="00FB2163" w:rsidRPr="004B63C3" w:rsidRDefault="00FB2163" w:rsidP="00CE3595">
                  <w:pPr>
                    <w:spacing w:before="120"/>
                    <w:rPr>
                      <w:rFonts w:ascii="Calibri" w:hAnsi="Calibri" w:cs="Calibri"/>
                      <w:sz w:val="22"/>
                      <w:szCs w:val="22"/>
                    </w:rPr>
                  </w:pPr>
                </w:p>
              </w:tc>
              <w:tc>
                <w:tcPr>
                  <w:tcW w:w="270" w:type="dxa"/>
                  <w:tcBorders>
                    <w:top w:val="single" w:sz="4" w:space="0" w:color="auto"/>
                    <w:bottom w:val="double" w:sz="4" w:space="0" w:color="auto"/>
                  </w:tcBorders>
                  <w:vAlign w:val="bottom"/>
                </w:tcPr>
                <w:p w:rsidR="00FB2163" w:rsidRPr="004B63C3" w:rsidRDefault="00FB2163" w:rsidP="00CE3595">
                  <w:pPr>
                    <w:jc w:val="right"/>
                    <w:rPr>
                      <w:rFonts w:ascii="Calibri" w:hAnsi="Calibri" w:cs="Calibri"/>
                      <w:b/>
                      <w:sz w:val="22"/>
                      <w:szCs w:val="22"/>
                    </w:rPr>
                  </w:pPr>
                  <w:r w:rsidRPr="004B63C3">
                    <w:rPr>
                      <w:rFonts w:ascii="Calibri" w:hAnsi="Calibri" w:cs="Calibri"/>
                      <w:b/>
                      <w:sz w:val="22"/>
                      <w:szCs w:val="22"/>
                    </w:rPr>
                    <w:t>P</w:t>
                  </w:r>
                </w:p>
              </w:tc>
              <w:tc>
                <w:tcPr>
                  <w:tcW w:w="1170" w:type="dxa"/>
                  <w:tcBorders>
                    <w:top w:val="single" w:sz="4" w:space="0" w:color="auto"/>
                    <w:bottom w:val="double" w:sz="4" w:space="0" w:color="auto"/>
                  </w:tcBorders>
                  <w:vAlign w:val="bottom"/>
                </w:tcPr>
                <w:p w:rsidR="00FB2163" w:rsidRPr="004B63C3" w:rsidRDefault="00FB2163" w:rsidP="00CE3595">
                  <w:pPr>
                    <w:jc w:val="right"/>
                    <w:rPr>
                      <w:rFonts w:ascii="Calibri" w:hAnsi="Calibri" w:cs="Calibri"/>
                      <w:bCs/>
                      <w:sz w:val="22"/>
                      <w:szCs w:val="22"/>
                    </w:rPr>
                  </w:pPr>
                </w:p>
              </w:tc>
            </w:tr>
          </w:tbl>
          <w:p w:rsidR="00BE3CF6" w:rsidRPr="004B63C3" w:rsidRDefault="00BE3CF6" w:rsidP="0028745F">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BE3CF6" w:rsidRPr="004B63C3" w:rsidRDefault="00BE3CF6" w:rsidP="002123F4">
            <w:pPr>
              <w:rPr>
                <w:rFonts w:ascii="Calibri" w:hAnsi="Calibri" w:cs="Calibri"/>
                <w:b/>
                <w:bCs/>
                <w:color w:val="000000"/>
              </w:rPr>
            </w:pPr>
          </w:p>
        </w:tc>
        <w:tc>
          <w:tcPr>
            <w:tcW w:w="1473" w:type="dxa"/>
            <w:gridSpan w:val="4"/>
            <w:tcBorders>
              <w:left w:val="nil"/>
            </w:tcBorders>
            <w:shd w:val="clear" w:color="auto" w:fill="auto"/>
            <w:vAlign w:val="bottom"/>
          </w:tcPr>
          <w:p w:rsidR="00BE3CF6" w:rsidRPr="004B63C3" w:rsidRDefault="00BE3CF6" w:rsidP="002123F4">
            <w:pPr>
              <w:rPr>
                <w:rFonts w:ascii="Calibri" w:hAnsi="Calibri" w:cs="Calibri"/>
                <w:bCs/>
                <w:color w:val="000000"/>
              </w:rPr>
            </w:pPr>
          </w:p>
        </w:tc>
      </w:tr>
      <w:tr w:rsidR="0028745F" w:rsidRPr="004B63C3" w:rsidTr="005E54D3">
        <w:trPr>
          <w:gridAfter w:val="1"/>
          <w:wAfter w:w="53" w:type="dxa"/>
        </w:trPr>
        <w:tc>
          <w:tcPr>
            <w:tcW w:w="1170" w:type="dxa"/>
            <w:tcBorders>
              <w:top w:val="nil"/>
              <w:left w:val="nil"/>
              <w:bottom w:val="nil"/>
              <w:right w:val="nil"/>
            </w:tcBorders>
            <w:shd w:val="clear" w:color="auto" w:fill="auto"/>
          </w:tcPr>
          <w:p w:rsidR="0028745F" w:rsidRPr="004B63C3" w:rsidRDefault="0028745F"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8667D8" w:rsidRPr="004B63C3" w:rsidRDefault="008667D8" w:rsidP="0032294E">
            <w:pPr>
              <w:spacing w:before="240"/>
              <w:ind w:left="720"/>
              <w:jc w:val="both"/>
              <w:rPr>
                <w:rFonts w:ascii="Calibri" w:hAnsi="Calibri" w:cs="Calibri"/>
                <w:sz w:val="22"/>
                <w:szCs w:val="22"/>
                <w:u w:val="single"/>
              </w:rPr>
            </w:pPr>
          </w:p>
          <w:p w:rsidR="008667D8" w:rsidRPr="004B63C3" w:rsidRDefault="008667D8" w:rsidP="0032294E">
            <w:pPr>
              <w:spacing w:before="240"/>
              <w:ind w:left="720"/>
              <w:jc w:val="both"/>
              <w:rPr>
                <w:rFonts w:ascii="Calibri" w:hAnsi="Calibri" w:cs="Calibri"/>
                <w:sz w:val="22"/>
                <w:szCs w:val="22"/>
                <w:u w:val="single"/>
              </w:rPr>
            </w:pPr>
          </w:p>
          <w:p w:rsidR="008667D8" w:rsidRPr="004B63C3" w:rsidRDefault="008667D8" w:rsidP="0032294E">
            <w:pPr>
              <w:spacing w:before="240"/>
              <w:ind w:left="720"/>
              <w:jc w:val="both"/>
              <w:rPr>
                <w:rFonts w:ascii="Calibri" w:hAnsi="Calibri" w:cs="Calibri"/>
                <w:sz w:val="22"/>
                <w:szCs w:val="22"/>
                <w:u w:val="single"/>
              </w:rPr>
            </w:pPr>
          </w:p>
          <w:p w:rsidR="008667D8" w:rsidRPr="004B63C3" w:rsidRDefault="008667D8" w:rsidP="0032294E">
            <w:pPr>
              <w:spacing w:before="240"/>
              <w:ind w:left="720"/>
              <w:jc w:val="both"/>
              <w:rPr>
                <w:rFonts w:ascii="Calibri" w:hAnsi="Calibri" w:cs="Calibri"/>
                <w:sz w:val="22"/>
                <w:szCs w:val="22"/>
                <w:u w:val="single"/>
              </w:rPr>
            </w:pPr>
          </w:p>
          <w:p w:rsidR="008667D8" w:rsidRPr="004B63C3" w:rsidRDefault="008667D8" w:rsidP="0032294E">
            <w:pPr>
              <w:spacing w:before="240"/>
              <w:ind w:left="720"/>
              <w:jc w:val="both"/>
              <w:rPr>
                <w:rFonts w:ascii="Calibri" w:hAnsi="Calibri" w:cs="Calibri"/>
                <w:sz w:val="22"/>
                <w:szCs w:val="22"/>
                <w:u w:val="single"/>
              </w:rPr>
            </w:pPr>
          </w:p>
          <w:p w:rsidR="008667D8" w:rsidRPr="004B63C3" w:rsidRDefault="008667D8" w:rsidP="0032294E">
            <w:pPr>
              <w:spacing w:before="240"/>
              <w:ind w:left="720"/>
              <w:jc w:val="both"/>
              <w:rPr>
                <w:rFonts w:ascii="Calibri" w:hAnsi="Calibri" w:cs="Calibri"/>
                <w:sz w:val="22"/>
                <w:szCs w:val="22"/>
                <w:u w:val="single"/>
              </w:rPr>
            </w:pPr>
          </w:p>
          <w:p w:rsidR="008667D8" w:rsidRPr="004B63C3" w:rsidRDefault="008667D8" w:rsidP="0032294E">
            <w:pPr>
              <w:spacing w:before="240"/>
              <w:ind w:left="720"/>
              <w:jc w:val="both"/>
              <w:rPr>
                <w:rFonts w:ascii="Calibri" w:hAnsi="Calibri" w:cs="Calibri"/>
                <w:sz w:val="22"/>
                <w:szCs w:val="22"/>
                <w:u w:val="single"/>
              </w:rPr>
            </w:pPr>
          </w:p>
          <w:p w:rsidR="008667D8" w:rsidRPr="004B63C3" w:rsidRDefault="008667D8" w:rsidP="0032294E">
            <w:pPr>
              <w:spacing w:before="240"/>
              <w:ind w:left="720"/>
              <w:jc w:val="both"/>
              <w:rPr>
                <w:rFonts w:ascii="Calibri" w:hAnsi="Calibri" w:cs="Calibri"/>
                <w:sz w:val="22"/>
                <w:szCs w:val="22"/>
                <w:u w:val="single"/>
              </w:rPr>
            </w:pPr>
          </w:p>
          <w:p w:rsidR="008667D8" w:rsidRPr="004B63C3" w:rsidRDefault="008667D8" w:rsidP="0032294E">
            <w:pPr>
              <w:spacing w:before="240"/>
              <w:ind w:left="720"/>
              <w:jc w:val="both"/>
              <w:rPr>
                <w:rFonts w:ascii="Calibri" w:hAnsi="Calibri" w:cs="Calibri"/>
                <w:sz w:val="22"/>
                <w:szCs w:val="22"/>
                <w:u w:val="single"/>
              </w:rPr>
            </w:pPr>
          </w:p>
          <w:p w:rsidR="008667D8" w:rsidRPr="004B63C3" w:rsidRDefault="008667D8" w:rsidP="0032294E">
            <w:pPr>
              <w:spacing w:before="240"/>
              <w:ind w:left="720"/>
              <w:jc w:val="both"/>
              <w:rPr>
                <w:rFonts w:ascii="Calibri" w:hAnsi="Calibri" w:cs="Calibri"/>
                <w:sz w:val="22"/>
                <w:szCs w:val="22"/>
                <w:u w:val="single"/>
              </w:rPr>
            </w:pPr>
          </w:p>
          <w:p w:rsidR="0028745F" w:rsidRPr="004B63C3" w:rsidRDefault="00FB2163" w:rsidP="0032294E">
            <w:pPr>
              <w:spacing w:before="240"/>
              <w:ind w:left="720"/>
              <w:jc w:val="both"/>
              <w:rPr>
                <w:rFonts w:ascii="Calibri" w:hAnsi="Calibri" w:cs="Calibri"/>
                <w:sz w:val="22"/>
                <w:szCs w:val="22"/>
                <w:u w:val="single"/>
              </w:rPr>
            </w:pPr>
            <w:r w:rsidRPr="004B63C3">
              <w:rPr>
                <w:rFonts w:ascii="Calibri" w:hAnsi="Calibri" w:cs="Calibri"/>
                <w:sz w:val="22"/>
                <w:szCs w:val="22"/>
                <w:u w:val="single"/>
              </w:rPr>
              <w:t>Documentary stamp tax</w:t>
            </w:r>
          </w:p>
        </w:tc>
        <w:tc>
          <w:tcPr>
            <w:tcW w:w="1498" w:type="dxa"/>
            <w:tcBorders>
              <w:top w:val="nil"/>
              <w:left w:val="nil"/>
              <w:bottom w:val="nil"/>
              <w:right w:val="nil"/>
            </w:tcBorders>
            <w:shd w:val="clear" w:color="auto" w:fill="auto"/>
            <w:vAlign w:val="bottom"/>
          </w:tcPr>
          <w:p w:rsidR="0028745F" w:rsidRPr="004B63C3" w:rsidRDefault="0028745F" w:rsidP="002123F4">
            <w:pPr>
              <w:rPr>
                <w:rFonts w:ascii="Calibri" w:hAnsi="Calibri" w:cs="Calibri"/>
                <w:b/>
                <w:bCs/>
                <w:color w:val="000000"/>
              </w:rPr>
            </w:pPr>
          </w:p>
        </w:tc>
        <w:tc>
          <w:tcPr>
            <w:tcW w:w="1473" w:type="dxa"/>
            <w:gridSpan w:val="4"/>
            <w:tcBorders>
              <w:left w:val="nil"/>
            </w:tcBorders>
            <w:shd w:val="clear" w:color="auto" w:fill="auto"/>
            <w:vAlign w:val="bottom"/>
          </w:tcPr>
          <w:p w:rsidR="0028745F" w:rsidRPr="004B63C3" w:rsidRDefault="0028745F"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32294E">
            <w:pPr>
              <w:spacing w:before="120" w:after="240"/>
              <w:ind w:left="720"/>
              <w:jc w:val="both"/>
              <w:rPr>
                <w:rFonts w:ascii="Calibri" w:hAnsi="Calibri" w:cs="Calibri"/>
                <w:sz w:val="22"/>
                <w:szCs w:val="22"/>
              </w:rPr>
            </w:pPr>
            <w:r w:rsidRPr="004B63C3">
              <w:rPr>
                <w:rFonts w:ascii="Calibri" w:hAnsi="Calibri" w:cs="Calibri"/>
                <w:sz w:val="22"/>
                <w:szCs w:val="22"/>
              </w:rPr>
              <w:t xml:space="preserve">Details of the </w:t>
            </w:r>
            <w:r w:rsidRPr="004B63C3">
              <w:rPr>
                <w:rFonts w:ascii="Calibri" w:hAnsi="Calibri" w:cs="Calibri"/>
                <w:color w:val="008000"/>
                <w:sz w:val="22"/>
                <w:szCs w:val="22"/>
              </w:rPr>
              <w:t>[</w:t>
            </w:r>
            <w:r w:rsidRPr="004B63C3">
              <w:rPr>
                <w:rFonts w:ascii="Calibri" w:hAnsi="Calibri" w:cs="Calibri"/>
                <w:i/>
                <w:color w:val="008000"/>
                <w:sz w:val="22"/>
                <w:szCs w:val="22"/>
              </w:rPr>
              <w:t>Company, Branch, Bank, or any appropriate alternative</w:t>
            </w:r>
            <w:r w:rsidRPr="004B63C3">
              <w:rPr>
                <w:rFonts w:ascii="Calibri" w:hAnsi="Calibri" w:cs="Calibri"/>
                <w:color w:val="008000"/>
                <w:sz w:val="22"/>
                <w:szCs w:val="22"/>
              </w:rPr>
              <w:t>]</w:t>
            </w:r>
            <w:r w:rsidRPr="004B63C3">
              <w:rPr>
                <w:rFonts w:ascii="Calibri" w:hAnsi="Calibri" w:cs="Calibri"/>
                <w:sz w:val="22"/>
                <w:szCs w:val="22"/>
              </w:rPr>
              <w:t>’s documentary stamp tax paid or accrued are as follows: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tbl>
            <w:tblPr>
              <w:tblW w:w="8100" w:type="dxa"/>
              <w:tblInd w:w="648" w:type="dxa"/>
              <w:tblBorders>
                <w:top w:val="single" w:sz="4" w:space="0" w:color="auto"/>
                <w:bottom w:val="double" w:sz="4" w:space="0" w:color="auto"/>
              </w:tblBorders>
              <w:tblLayout w:type="fixed"/>
              <w:tblLook w:val="0000" w:firstRow="0" w:lastRow="0" w:firstColumn="0" w:lastColumn="0" w:noHBand="0" w:noVBand="0"/>
            </w:tblPr>
            <w:tblGrid>
              <w:gridCol w:w="6660"/>
              <w:gridCol w:w="270"/>
              <w:gridCol w:w="1170"/>
            </w:tblGrid>
            <w:tr w:rsidR="00FB2163" w:rsidRPr="004B63C3" w:rsidTr="00CE3595">
              <w:tc>
                <w:tcPr>
                  <w:tcW w:w="6660" w:type="dxa"/>
                  <w:tcBorders>
                    <w:top w:val="single" w:sz="4" w:space="0" w:color="auto"/>
                    <w:bottom w:val="nil"/>
                  </w:tcBorders>
                </w:tcPr>
                <w:p w:rsidR="00FB2163" w:rsidRPr="004B63C3" w:rsidRDefault="00FB2163" w:rsidP="00CE3595">
                  <w:pPr>
                    <w:spacing w:before="60"/>
                    <w:jc w:val="both"/>
                    <w:rPr>
                      <w:rFonts w:ascii="Calibri" w:hAnsi="Calibri" w:cs="Calibri"/>
                      <w:sz w:val="22"/>
                      <w:szCs w:val="22"/>
                    </w:rPr>
                  </w:pPr>
                  <w:r w:rsidRPr="004B63C3">
                    <w:rPr>
                      <w:rFonts w:ascii="Calibri" w:hAnsi="Calibri" w:cs="Calibri"/>
                      <w:sz w:val="22"/>
                      <w:szCs w:val="22"/>
                    </w:rPr>
                    <w:t>Loan agreements, instruments and papers</w:t>
                  </w:r>
                </w:p>
              </w:tc>
              <w:tc>
                <w:tcPr>
                  <w:tcW w:w="270" w:type="dxa"/>
                  <w:tcBorders>
                    <w:top w:val="single" w:sz="4" w:space="0" w:color="auto"/>
                    <w:bottom w:val="nil"/>
                  </w:tcBorders>
                  <w:vAlign w:val="bottom"/>
                </w:tcPr>
                <w:p w:rsidR="00FB2163" w:rsidRPr="004B63C3" w:rsidRDefault="00FB2163" w:rsidP="00CE3595">
                  <w:pPr>
                    <w:spacing w:before="60"/>
                    <w:jc w:val="right"/>
                    <w:rPr>
                      <w:rFonts w:ascii="Calibri" w:hAnsi="Calibri" w:cs="Calibri"/>
                      <w:b/>
                      <w:sz w:val="22"/>
                      <w:szCs w:val="22"/>
                    </w:rPr>
                  </w:pPr>
                  <w:r w:rsidRPr="004B63C3">
                    <w:rPr>
                      <w:rFonts w:ascii="Calibri" w:hAnsi="Calibri" w:cs="Calibri"/>
                      <w:b/>
                      <w:sz w:val="22"/>
                      <w:szCs w:val="22"/>
                    </w:rPr>
                    <w:t>P</w:t>
                  </w:r>
                </w:p>
              </w:tc>
              <w:tc>
                <w:tcPr>
                  <w:tcW w:w="1170" w:type="dxa"/>
                  <w:tcBorders>
                    <w:top w:val="single" w:sz="4" w:space="0" w:color="auto"/>
                    <w:bottom w:val="nil"/>
                  </w:tcBorders>
                  <w:vAlign w:val="bottom"/>
                </w:tcPr>
                <w:p w:rsidR="00FB2163" w:rsidRPr="004B63C3" w:rsidRDefault="00FB2163" w:rsidP="00CE3595">
                  <w:pPr>
                    <w:spacing w:before="60"/>
                    <w:jc w:val="right"/>
                    <w:rPr>
                      <w:rFonts w:ascii="Calibri" w:hAnsi="Calibri" w:cs="Calibri"/>
                      <w:bCs/>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Original issue of shares of stock</w:t>
                  </w:r>
                </w:p>
              </w:tc>
              <w:tc>
                <w:tcPr>
                  <w:tcW w:w="270" w:type="dxa"/>
                  <w:tcBorders>
                    <w:top w:val="nil"/>
                    <w:bottom w:val="nil"/>
                  </w:tcBorders>
                </w:tcPr>
                <w:p w:rsidR="00FB2163" w:rsidRPr="004B63C3" w:rsidRDefault="00FB2163" w:rsidP="00CE3595">
                  <w:pPr>
                    <w:jc w:val="right"/>
                    <w:rPr>
                      <w:rFonts w:ascii="Calibri" w:hAnsi="Calibri" w:cs="Calibri"/>
                      <w:sz w:val="22"/>
                      <w:szCs w:val="22"/>
                    </w:rPr>
                  </w:pPr>
                </w:p>
              </w:tc>
              <w:tc>
                <w:tcPr>
                  <w:tcW w:w="1170" w:type="dxa"/>
                  <w:tcBorders>
                    <w:top w:val="nil"/>
                    <w:bottom w:val="nil"/>
                  </w:tcBorders>
                </w:tcPr>
                <w:p w:rsidR="00FB2163" w:rsidRPr="004B63C3" w:rsidRDefault="00FB2163" w:rsidP="00CE3595">
                  <w:pPr>
                    <w:jc w:val="right"/>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ind w:left="252" w:hanging="252"/>
                    <w:jc w:val="both"/>
                    <w:rPr>
                      <w:rFonts w:ascii="Calibri" w:hAnsi="Calibri" w:cs="Calibri"/>
                      <w:sz w:val="22"/>
                      <w:szCs w:val="22"/>
                    </w:rPr>
                  </w:pPr>
                  <w:r w:rsidRPr="004B63C3">
                    <w:rPr>
                      <w:rFonts w:ascii="Calibri" w:hAnsi="Calibri" w:cs="Calibri"/>
                      <w:sz w:val="22"/>
                      <w:szCs w:val="22"/>
                    </w:rPr>
                    <w:t>Sales, agreements to sell, memoranda of sales, deliveries or transfer of shares or certificates of stock</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ind w:left="252" w:hanging="252"/>
                    <w:jc w:val="both"/>
                    <w:rPr>
                      <w:rFonts w:ascii="Calibri" w:hAnsi="Calibri" w:cs="Calibri"/>
                      <w:sz w:val="22"/>
                      <w:szCs w:val="22"/>
                    </w:rPr>
                  </w:pPr>
                  <w:r w:rsidRPr="004B63C3">
                    <w:rPr>
                      <w:rFonts w:ascii="Calibri" w:hAnsi="Calibri" w:cs="Calibri"/>
                      <w:sz w:val="22"/>
                      <w:szCs w:val="22"/>
                    </w:rPr>
                    <w:t xml:space="preserve">Bonds, debentures certificates of stock or indebtedness issued in </w:t>
                  </w:r>
                  <w:r w:rsidRPr="004B63C3">
                    <w:rPr>
                      <w:rFonts w:ascii="Calibri" w:hAnsi="Calibri" w:cs="Calibri"/>
                      <w:sz w:val="22"/>
                      <w:szCs w:val="22"/>
                    </w:rPr>
                    <w:lastRenderedPageBreak/>
                    <w:t>foreign countries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Certificates of profits or interest in property or accumulations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ind w:left="252" w:hanging="252"/>
                    <w:jc w:val="both"/>
                    <w:rPr>
                      <w:rFonts w:ascii="Calibri" w:hAnsi="Calibri" w:cs="Calibri"/>
                      <w:sz w:val="22"/>
                      <w:szCs w:val="22"/>
                    </w:rPr>
                  </w:pPr>
                  <w:r w:rsidRPr="004B63C3">
                    <w:rPr>
                      <w:rFonts w:ascii="Calibri" w:hAnsi="Calibri" w:cs="Calibri"/>
                      <w:sz w:val="22"/>
                      <w:szCs w:val="22"/>
                    </w:rPr>
                    <w:t>Bank checks, drafts, certificates of deposit not bearing interest, and other instruments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Debt instruments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Bills of exchange or drafts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Acceptance of bills of exchange and others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Foreign bills of exchange and letters of credit</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Life insurance policies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Policies of insurance upon property</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Fidelity bonds and other insurance policies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Policies of annuities and pre-need plans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Indemnity bonds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Certificates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Warehouse receipts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ind w:left="252" w:hanging="252"/>
                    <w:jc w:val="both"/>
                    <w:rPr>
                      <w:rFonts w:ascii="Calibri" w:hAnsi="Calibri" w:cs="Calibri"/>
                      <w:sz w:val="22"/>
                      <w:szCs w:val="22"/>
                    </w:rPr>
                  </w:pPr>
                  <w:r w:rsidRPr="004B63C3">
                    <w:rPr>
                      <w:rFonts w:ascii="Calibri" w:hAnsi="Calibri" w:cs="Calibri"/>
                      <w:sz w:val="22"/>
                      <w:szCs w:val="22"/>
                    </w:rPr>
                    <w:t>Jai-Alai, horse race tickets, lotto or other authorized number games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Bills of lading or receipts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Proxies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Powers of attorney</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Lease and other hiring agreement</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Mortgages, pledges and deeds of trust</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Deeds of sale and conveyance of real property</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Charter parties and similar instruments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Assignments and renewals of certain instruments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rPr>
                <w:trHeight w:val="396"/>
              </w:trPr>
              <w:tc>
                <w:tcPr>
                  <w:tcW w:w="6660" w:type="dxa"/>
                  <w:tcBorders>
                    <w:top w:val="single" w:sz="4" w:space="0" w:color="auto"/>
                    <w:bottom w:val="double" w:sz="4" w:space="0" w:color="auto"/>
                  </w:tcBorders>
                  <w:vAlign w:val="bottom"/>
                </w:tcPr>
                <w:p w:rsidR="00FB2163" w:rsidRPr="004B63C3" w:rsidRDefault="00FB2163" w:rsidP="00CE3595">
                  <w:pPr>
                    <w:rPr>
                      <w:rFonts w:ascii="Calibri" w:hAnsi="Calibri" w:cs="Calibri"/>
                      <w:sz w:val="22"/>
                      <w:szCs w:val="22"/>
                    </w:rPr>
                  </w:pPr>
                </w:p>
              </w:tc>
              <w:tc>
                <w:tcPr>
                  <w:tcW w:w="270" w:type="dxa"/>
                  <w:tcBorders>
                    <w:top w:val="single" w:sz="4" w:space="0" w:color="auto"/>
                    <w:bottom w:val="double" w:sz="4" w:space="0" w:color="auto"/>
                  </w:tcBorders>
                  <w:vAlign w:val="bottom"/>
                </w:tcPr>
                <w:p w:rsidR="00FB2163" w:rsidRPr="004B63C3" w:rsidRDefault="00FB2163" w:rsidP="00CE3595">
                  <w:pPr>
                    <w:jc w:val="right"/>
                    <w:rPr>
                      <w:rFonts w:ascii="Calibri" w:hAnsi="Calibri" w:cs="Calibri"/>
                      <w:b/>
                      <w:sz w:val="22"/>
                      <w:szCs w:val="22"/>
                    </w:rPr>
                  </w:pPr>
                  <w:r w:rsidRPr="004B63C3">
                    <w:rPr>
                      <w:rFonts w:ascii="Calibri" w:hAnsi="Calibri" w:cs="Calibri"/>
                      <w:b/>
                      <w:sz w:val="22"/>
                      <w:szCs w:val="22"/>
                    </w:rPr>
                    <w:t>P</w:t>
                  </w:r>
                </w:p>
              </w:tc>
              <w:tc>
                <w:tcPr>
                  <w:tcW w:w="1170" w:type="dxa"/>
                  <w:tcBorders>
                    <w:top w:val="single" w:sz="4" w:space="0" w:color="auto"/>
                    <w:bottom w:val="double" w:sz="4" w:space="0" w:color="auto"/>
                  </w:tcBorders>
                  <w:vAlign w:val="bottom"/>
                </w:tcPr>
                <w:p w:rsidR="00FB2163" w:rsidRPr="004B63C3" w:rsidRDefault="00FB2163" w:rsidP="00CE3595">
                  <w:pPr>
                    <w:jc w:val="right"/>
                    <w:rPr>
                      <w:rFonts w:ascii="Calibri" w:hAnsi="Calibri" w:cs="Calibri"/>
                      <w:bCs/>
                      <w:sz w:val="22"/>
                      <w:szCs w:val="22"/>
                    </w:rPr>
                  </w:pPr>
                </w:p>
              </w:tc>
            </w:tr>
          </w:tbl>
          <w:p w:rsidR="00FB2163" w:rsidRPr="004B63C3" w:rsidRDefault="00FB2163" w:rsidP="0028745F">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8667D8">
            <w:pPr>
              <w:spacing w:before="240"/>
              <w:ind w:left="702"/>
              <w:jc w:val="both"/>
              <w:rPr>
                <w:rFonts w:ascii="Calibri" w:hAnsi="Calibri" w:cs="Calibri"/>
                <w:sz w:val="22"/>
                <w:szCs w:val="22"/>
                <w:u w:val="single"/>
              </w:rPr>
            </w:pPr>
            <w:r w:rsidRPr="004B63C3">
              <w:rPr>
                <w:rFonts w:ascii="Calibri" w:hAnsi="Calibri" w:cs="Calibri"/>
                <w:sz w:val="22"/>
                <w:szCs w:val="22"/>
                <w:u w:val="single"/>
              </w:rPr>
              <w:t>Other taxes and licenses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32294E">
            <w:pPr>
              <w:spacing w:before="120" w:after="240"/>
              <w:ind w:left="720"/>
              <w:jc w:val="both"/>
              <w:rPr>
                <w:rFonts w:ascii="Calibri" w:hAnsi="Calibri" w:cs="Calibri"/>
                <w:sz w:val="22"/>
                <w:szCs w:val="22"/>
              </w:rPr>
            </w:pPr>
            <w:r w:rsidRPr="004B63C3">
              <w:rPr>
                <w:rFonts w:ascii="Calibri" w:hAnsi="Calibri" w:cs="Calibri"/>
                <w:sz w:val="22"/>
                <w:szCs w:val="22"/>
              </w:rPr>
              <w:t xml:space="preserve">Details of the </w:t>
            </w:r>
            <w:r w:rsidRPr="004B63C3">
              <w:rPr>
                <w:rFonts w:ascii="Calibri" w:hAnsi="Calibri" w:cs="Calibri"/>
                <w:color w:val="008000"/>
                <w:sz w:val="22"/>
                <w:szCs w:val="22"/>
              </w:rPr>
              <w:t>[</w:t>
            </w:r>
            <w:r w:rsidRPr="004B63C3">
              <w:rPr>
                <w:rFonts w:ascii="Calibri" w:hAnsi="Calibri" w:cs="Calibri"/>
                <w:i/>
                <w:color w:val="008000"/>
                <w:sz w:val="22"/>
                <w:szCs w:val="22"/>
              </w:rPr>
              <w:t>Company, Branch, Bank, or any appropriate alternative</w:t>
            </w:r>
            <w:r w:rsidRPr="004B63C3">
              <w:rPr>
                <w:rFonts w:ascii="Calibri" w:hAnsi="Calibri" w:cs="Calibri"/>
                <w:color w:val="008000"/>
                <w:sz w:val="22"/>
                <w:szCs w:val="22"/>
              </w:rPr>
              <w:t>]</w:t>
            </w:r>
            <w:r w:rsidRPr="004B63C3">
              <w:rPr>
                <w:rFonts w:ascii="Calibri" w:hAnsi="Calibri" w:cs="Calibri"/>
                <w:sz w:val="22"/>
                <w:szCs w:val="22"/>
              </w:rPr>
              <w:t>’s other taxes and licenses and permit fees paid or accrued are as follows: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tbl>
            <w:tblPr>
              <w:tblW w:w="8100" w:type="dxa"/>
              <w:tblInd w:w="648" w:type="dxa"/>
              <w:tblBorders>
                <w:top w:val="single" w:sz="4" w:space="0" w:color="auto"/>
                <w:bottom w:val="double" w:sz="4" w:space="0" w:color="auto"/>
              </w:tblBorders>
              <w:tblLayout w:type="fixed"/>
              <w:tblLook w:val="0000" w:firstRow="0" w:lastRow="0" w:firstColumn="0" w:lastColumn="0" w:noHBand="0" w:noVBand="0"/>
            </w:tblPr>
            <w:tblGrid>
              <w:gridCol w:w="6660"/>
              <w:gridCol w:w="270"/>
              <w:gridCol w:w="1170"/>
            </w:tblGrid>
            <w:tr w:rsidR="00FB2163" w:rsidRPr="004B63C3" w:rsidTr="00CE3595">
              <w:tc>
                <w:tcPr>
                  <w:tcW w:w="6660" w:type="dxa"/>
                  <w:tcBorders>
                    <w:top w:val="single" w:sz="4" w:space="0" w:color="auto"/>
                    <w:bottom w:val="nil"/>
                  </w:tcBorders>
                </w:tcPr>
                <w:p w:rsidR="00FB2163" w:rsidRPr="004B63C3" w:rsidRDefault="00FB2163" w:rsidP="00CE3595">
                  <w:pPr>
                    <w:spacing w:before="60"/>
                    <w:jc w:val="both"/>
                    <w:rPr>
                      <w:rFonts w:ascii="Calibri" w:hAnsi="Calibri" w:cs="Calibri"/>
                      <w:b/>
                      <w:sz w:val="22"/>
                      <w:szCs w:val="22"/>
                    </w:rPr>
                  </w:pPr>
                  <w:r w:rsidRPr="004B63C3">
                    <w:rPr>
                      <w:rFonts w:ascii="Calibri" w:hAnsi="Calibri" w:cs="Calibri"/>
                      <w:b/>
                      <w:sz w:val="22"/>
                      <w:szCs w:val="22"/>
                    </w:rPr>
                    <w:t>Charged to Cost of Sales</w:t>
                  </w:r>
                </w:p>
              </w:tc>
              <w:tc>
                <w:tcPr>
                  <w:tcW w:w="270" w:type="dxa"/>
                  <w:tcBorders>
                    <w:top w:val="single" w:sz="4" w:space="0" w:color="auto"/>
                    <w:bottom w:val="nil"/>
                  </w:tcBorders>
                  <w:vAlign w:val="bottom"/>
                </w:tcPr>
                <w:p w:rsidR="00FB2163" w:rsidRPr="004B63C3" w:rsidRDefault="00FB2163" w:rsidP="00CE3595">
                  <w:pPr>
                    <w:spacing w:before="60"/>
                    <w:jc w:val="right"/>
                    <w:rPr>
                      <w:rFonts w:ascii="Calibri" w:hAnsi="Calibri" w:cs="Calibri"/>
                      <w:b/>
                      <w:sz w:val="22"/>
                      <w:szCs w:val="22"/>
                    </w:rPr>
                  </w:pPr>
                  <w:r w:rsidRPr="004B63C3">
                    <w:rPr>
                      <w:rFonts w:ascii="Calibri" w:hAnsi="Calibri" w:cs="Calibri"/>
                      <w:b/>
                      <w:sz w:val="22"/>
                      <w:szCs w:val="22"/>
                    </w:rPr>
                    <w:t>P</w:t>
                  </w:r>
                </w:p>
              </w:tc>
              <w:tc>
                <w:tcPr>
                  <w:tcW w:w="1170" w:type="dxa"/>
                  <w:tcBorders>
                    <w:top w:val="single" w:sz="4" w:space="0" w:color="auto"/>
                    <w:bottom w:val="nil"/>
                  </w:tcBorders>
                  <w:vAlign w:val="bottom"/>
                </w:tcPr>
                <w:p w:rsidR="00FB2163" w:rsidRPr="004B63C3" w:rsidRDefault="00FB2163" w:rsidP="00CE3595">
                  <w:pPr>
                    <w:spacing w:before="60"/>
                    <w:jc w:val="right"/>
                    <w:rPr>
                      <w:rFonts w:ascii="Calibri" w:hAnsi="Calibri" w:cs="Calibri"/>
                      <w:bCs/>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Donor’s tax</w:t>
                  </w:r>
                </w:p>
              </w:tc>
              <w:tc>
                <w:tcPr>
                  <w:tcW w:w="270" w:type="dxa"/>
                  <w:tcBorders>
                    <w:top w:val="nil"/>
                    <w:bottom w:val="nil"/>
                  </w:tcBorders>
                  <w:vAlign w:val="bottom"/>
                </w:tcPr>
                <w:p w:rsidR="00FB2163" w:rsidRPr="004B63C3" w:rsidRDefault="00FB2163" w:rsidP="00CE3595">
                  <w:pPr>
                    <w:jc w:val="right"/>
                    <w:rPr>
                      <w:rFonts w:ascii="Calibri" w:hAnsi="Calibri" w:cs="Calibri"/>
                      <w:b/>
                      <w:sz w:val="22"/>
                      <w:szCs w:val="22"/>
                    </w:rPr>
                  </w:pPr>
                </w:p>
              </w:tc>
              <w:tc>
                <w:tcPr>
                  <w:tcW w:w="1170" w:type="dxa"/>
                  <w:tcBorders>
                    <w:top w:val="nil"/>
                    <w:bottom w:val="nil"/>
                  </w:tcBorders>
                  <w:vAlign w:val="bottom"/>
                </w:tcPr>
                <w:p w:rsidR="00FB2163" w:rsidRPr="004B63C3" w:rsidRDefault="00FB2163" w:rsidP="00CE3595">
                  <w:pPr>
                    <w:jc w:val="right"/>
                    <w:rPr>
                      <w:rFonts w:ascii="Calibri" w:hAnsi="Calibri" w:cs="Calibri"/>
                      <w:bCs/>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Other percentage tax</w:t>
                  </w:r>
                </w:p>
              </w:tc>
              <w:tc>
                <w:tcPr>
                  <w:tcW w:w="270" w:type="dxa"/>
                  <w:tcBorders>
                    <w:top w:val="nil"/>
                    <w:bottom w:val="nil"/>
                  </w:tcBorders>
                </w:tcPr>
                <w:p w:rsidR="00FB2163" w:rsidRPr="004B63C3" w:rsidRDefault="00FB2163" w:rsidP="00CE3595">
                  <w:pPr>
                    <w:jc w:val="right"/>
                    <w:rPr>
                      <w:rFonts w:ascii="Calibri" w:hAnsi="Calibri" w:cs="Calibri"/>
                      <w:b/>
                      <w:strike/>
                      <w:sz w:val="22"/>
                      <w:szCs w:val="22"/>
                    </w:rPr>
                  </w:pPr>
                </w:p>
              </w:tc>
              <w:tc>
                <w:tcPr>
                  <w:tcW w:w="1170" w:type="dxa"/>
                  <w:tcBorders>
                    <w:top w:val="nil"/>
                    <w:bottom w:val="nil"/>
                  </w:tcBorders>
                </w:tcPr>
                <w:p w:rsidR="00FB2163" w:rsidRPr="004B63C3" w:rsidRDefault="00FB2163" w:rsidP="00CE3595">
                  <w:pPr>
                    <w:jc w:val="right"/>
                    <w:rPr>
                      <w:rFonts w:ascii="Calibri" w:hAnsi="Calibri" w:cs="Calibri"/>
                      <w:b/>
                      <w:strike/>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Real property tax</w:t>
                  </w:r>
                </w:p>
              </w:tc>
              <w:tc>
                <w:tcPr>
                  <w:tcW w:w="270" w:type="dxa"/>
                  <w:tcBorders>
                    <w:top w:val="nil"/>
                    <w:bottom w:val="nil"/>
                  </w:tcBorders>
                </w:tcPr>
                <w:p w:rsidR="00FB2163" w:rsidRPr="004B63C3" w:rsidRDefault="00FB2163" w:rsidP="00CE3595">
                  <w:pPr>
                    <w:jc w:val="right"/>
                    <w:rPr>
                      <w:rFonts w:ascii="Calibri" w:hAnsi="Calibri" w:cs="Calibri"/>
                      <w:b/>
                      <w:strike/>
                      <w:sz w:val="22"/>
                      <w:szCs w:val="22"/>
                    </w:rPr>
                  </w:pPr>
                </w:p>
              </w:tc>
              <w:tc>
                <w:tcPr>
                  <w:tcW w:w="1170" w:type="dxa"/>
                  <w:tcBorders>
                    <w:top w:val="nil"/>
                    <w:bottom w:val="nil"/>
                  </w:tcBorders>
                </w:tcPr>
                <w:p w:rsidR="00FB2163" w:rsidRPr="004B63C3" w:rsidRDefault="00FB2163" w:rsidP="00CE3595">
                  <w:pPr>
                    <w:jc w:val="right"/>
                    <w:rPr>
                      <w:rFonts w:ascii="Calibri" w:hAnsi="Calibri" w:cs="Calibri"/>
                      <w:b/>
                      <w:strike/>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Residence or community tax</w:t>
                  </w:r>
                </w:p>
              </w:tc>
              <w:tc>
                <w:tcPr>
                  <w:tcW w:w="270" w:type="dxa"/>
                  <w:tcBorders>
                    <w:top w:val="nil"/>
                    <w:bottom w:val="nil"/>
                  </w:tcBorders>
                </w:tcPr>
                <w:p w:rsidR="00FB2163" w:rsidRPr="004B63C3" w:rsidRDefault="00FB2163" w:rsidP="00CE3595">
                  <w:pPr>
                    <w:jc w:val="right"/>
                    <w:rPr>
                      <w:rFonts w:ascii="Calibri" w:hAnsi="Calibri" w:cs="Calibri"/>
                      <w:sz w:val="22"/>
                      <w:szCs w:val="22"/>
                    </w:rPr>
                  </w:pPr>
                </w:p>
              </w:tc>
              <w:tc>
                <w:tcPr>
                  <w:tcW w:w="1170" w:type="dxa"/>
                  <w:tcBorders>
                    <w:top w:val="nil"/>
                    <w:bottom w:val="nil"/>
                  </w:tcBorders>
                </w:tcPr>
                <w:p w:rsidR="00FB2163" w:rsidRPr="004B63C3" w:rsidRDefault="00FB2163" w:rsidP="00CE3595">
                  <w:pPr>
                    <w:jc w:val="right"/>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Permit fees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single" w:sz="4" w:space="0" w:color="auto"/>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Others</w:t>
                  </w:r>
                </w:p>
              </w:tc>
              <w:tc>
                <w:tcPr>
                  <w:tcW w:w="270" w:type="dxa"/>
                  <w:tcBorders>
                    <w:top w:val="nil"/>
                    <w:bottom w:val="single" w:sz="4" w:space="0" w:color="auto"/>
                  </w:tcBorders>
                </w:tcPr>
                <w:p w:rsidR="00FB2163" w:rsidRPr="004B63C3" w:rsidRDefault="00FB2163" w:rsidP="00CE3595">
                  <w:pPr>
                    <w:rPr>
                      <w:rFonts w:ascii="Calibri" w:hAnsi="Calibri" w:cs="Calibri"/>
                      <w:sz w:val="22"/>
                      <w:szCs w:val="22"/>
                    </w:rPr>
                  </w:pPr>
                </w:p>
              </w:tc>
              <w:tc>
                <w:tcPr>
                  <w:tcW w:w="1170" w:type="dxa"/>
                  <w:tcBorders>
                    <w:top w:val="nil"/>
                    <w:bottom w:val="single" w:sz="4" w:space="0" w:color="auto"/>
                  </w:tcBorders>
                </w:tcPr>
                <w:p w:rsidR="00FB2163" w:rsidRPr="004B63C3" w:rsidRDefault="00FB2163" w:rsidP="00CE3595">
                  <w:pPr>
                    <w:rPr>
                      <w:rFonts w:ascii="Calibri" w:hAnsi="Calibri" w:cs="Calibri"/>
                      <w:sz w:val="22"/>
                      <w:szCs w:val="22"/>
                    </w:rPr>
                  </w:pPr>
                </w:p>
              </w:tc>
            </w:tr>
            <w:tr w:rsidR="00FB2163" w:rsidRPr="004B63C3" w:rsidTr="00CE3595">
              <w:trPr>
                <w:trHeight w:val="53"/>
              </w:trPr>
              <w:tc>
                <w:tcPr>
                  <w:tcW w:w="6660" w:type="dxa"/>
                  <w:tcBorders>
                    <w:top w:val="single" w:sz="4" w:space="0" w:color="auto"/>
                    <w:bottom w:val="single" w:sz="4" w:space="0" w:color="auto"/>
                  </w:tcBorders>
                </w:tcPr>
                <w:p w:rsidR="00FB2163" w:rsidRPr="004B63C3" w:rsidRDefault="00FB2163" w:rsidP="00CE3595">
                  <w:pPr>
                    <w:spacing w:before="60"/>
                    <w:jc w:val="both"/>
                    <w:rPr>
                      <w:rFonts w:ascii="Calibri" w:hAnsi="Calibri" w:cs="Calibri"/>
                      <w:sz w:val="22"/>
                      <w:szCs w:val="22"/>
                    </w:rPr>
                  </w:pPr>
                </w:p>
              </w:tc>
              <w:tc>
                <w:tcPr>
                  <w:tcW w:w="270" w:type="dxa"/>
                  <w:tcBorders>
                    <w:top w:val="single" w:sz="4" w:space="0" w:color="auto"/>
                    <w:bottom w:val="single" w:sz="4" w:space="0" w:color="auto"/>
                  </w:tcBorders>
                </w:tcPr>
                <w:p w:rsidR="00FB2163" w:rsidRPr="004B63C3" w:rsidRDefault="00FB2163" w:rsidP="00CE3595">
                  <w:pPr>
                    <w:spacing w:before="60"/>
                    <w:jc w:val="right"/>
                    <w:rPr>
                      <w:rFonts w:ascii="Calibri" w:hAnsi="Calibri" w:cs="Calibri"/>
                      <w:b/>
                      <w:sz w:val="22"/>
                      <w:szCs w:val="22"/>
                    </w:rPr>
                  </w:pPr>
                </w:p>
              </w:tc>
              <w:tc>
                <w:tcPr>
                  <w:tcW w:w="1170" w:type="dxa"/>
                  <w:tcBorders>
                    <w:top w:val="single" w:sz="4" w:space="0" w:color="auto"/>
                    <w:bottom w:val="single" w:sz="4" w:space="0" w:color="auto"/>
                  </w:tcBorders>
                </w:tcPr>
                <w:p w:rsidR="00FB2163" w:rsidRPr="004B63C3" w:rsidRDefault="00FB2163" w:rsidP="00CE3595">
                  <w:pPr>
                    <w:spacing w:before="60"/>
                    <w:jc w:val="right"/>
                    <w:rPr>
                      <w:rFonts w:ascii="Calibri" w:hAnsi="Calibri" w:cs="Calibri"/>
                      <w:b/>
                      <w:sz w:val="22"/>
                      <w:szCs w:val="22"/>
                    </w:rPr>
                  </w:pPr>
                </w:p>
              </w:tc>
            </w:tr>
            <w:tr w:rsidR="00FB2163" w:rsidRPr="004B63C3" w:rsidTr="00CE3595">
              <w:trPr>
                <w:trHeight w:val="53"/>
              </w:trPr>
              <w:tc>
                <w:tcPr>
                  <w:tcW w:w="6660" w:type="dxa"/>
                  <w:tcBorders>
                    <w:top w:val="single" w:sz="4" w:space="0" w:color="auto"/>
                    <w:bottom w:val="nil"/>
                  </w:tcBorders>
                  <w:vAlign w:val="bottom"/>
                </w:tcPr>
                <w:p w:rsidR="008667D8" w:rsidRPr="004B63C3" w:rsidRDefault="008667D8" w:rsidP="00CE3595">
                  <w:pPr>
                    <w:spacing w:before="60"/>
                    <w:rPr>
                      <w:rFonts w:ascii="Calibri" w:hAnsi="Calibri" w:cs="Calibri"/>
                      <w:b/>
                      <w:sz w:val="22"/>
                      <w:szCs w:val="22"/>
                    </w:rPr>
                  </w:pPr>
                </w:p>
                <w:p w:rsidR="00FB2163" w:rsidRPr="004B63C3" w:rsidRDefault="00FB2163" w:rsidP="00CE3595">
                  <w:pPr>
                    <w:spacing w:before="60"/>
                    <w:rPr>
                      <w:rFonts w:ascii="Calibri" w:hAnsi="Calibri" w:cs="Calibri"/>
                      <w:b/>
                      <w:sz w:val="22"/>
                      <w:szCs w:val="22"/>
                    </w:rPr>
                  </w:pPr>
                  <w:r w:rsidRPr="004B63C3">
                    <w:rPr>
                      <w:rFonts w:ascii="Calibri" w:hAnsi="Calibri" w:cs="Calibri"/>
                      <w:b/>
                      <w:sz w:val="22"/>
                      <w:szCs w:val="22"/>
                    </w:rPr>
                    <w:t>Charged to Operating Expenses</w:t>
                  </w:r>
                </w:p>
              </w:tc>
              <w:tc>
                <w:tcPr>
                  <w:tcW w:w="270" w:type="dxa"/>
                  <w:tcBorders>
                    <w:top w:val="single" w:sz="4" w:space="0" w:color="auto"/>
                    <w:bottom w:val="nil"/>
                  </w:tcBorders>
                </w:tcPr>
                <w:p w:rsidR="00FB2163" w:rsidRPr="004B63C3" w:rsidRDefault="00FB2163" w:rsidP="00CE3595">
                  <w:pPr>
                    <w:spacing w:before="60"/>
                    <w:jc w:val="right"/>
                    <w:rPr>
                      <w:rFonts w:ascii="Calibri" w:hAnsi="Calibri" w:cs="Calibri"/>
                      <w:b/>
                      <w:sz w:val="22"/>
                      <w:szCs w:val="22"/>
                    </w:rPr>
                  </w:pPr>
                </w:p>
              </w:tc>
              <w:tc>
                <w:tcPr>
                  <w:tcW w:w="1170" w:type="dxa"/>
                  <w:tcBorders>
                    <w:top w:val="single" w:sz="4" w:space="0" w:color="auto"/>
                    <w:bottom w:val="nil"/>
                  </w:tcBorders>
                </w:tcPr>
                <w:p w:rsidR="00FB2163" w:rsidRPr="004B63C3" w:rsidRDefault="00FB2163" w:rsidP="00CE3595">
                  <w:pPr>
                    <w:spacing w:before="60"/>
                    <w:jc w:val="right"/>
                    <w:rPr>
                      <w:rFonts w:ascii="Calibri" w:hAnsi="Calibri" w:cs="Calibri"/>
                      <w:b/>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Donor’s tax</w:t>
                  </w:r>
                </w:p>
              </w:tc>
              <w:tc>
                <w:tcPr>
                  <w:tcW w:w="270" w:type="dxa"/>
                  <w:tcBorders>
                    <w:top w:val="nil"/>
                    <w:bottom w:val="nil"/>
                  </w:tcBorders>
                </w:tcPr>
                <w:p w:rsidR="00FB2163" w:rsidRPr="004B63C3" w:rsidRDefault="00FB2163" w:rsidP="00CE3595">
                  <w:pPr>
                    <w:jc w:val="right"/>
                    <w:rPr>
                      <w:rFonts w:ascii="Calibri" w:hAnsi="Calibri" w:cs="Calibri"/>
                      <w:b/>
                      <w:sz w:val="22"/>
                      <w:szCs w:val="22"/>
                    </w:rPr>
                  </w:pPr>
                </w:p>
              </w:tc>
              <w:tc>
                <w:tcPr>
                  <w:tcW w:w="1170" w:type="dxa"/>
                  <w:tcBorders>
                    <w:top w:val="nil"/>
                    <w:bottom w:val="nil"/>
                  </w:tcBorders>
                </w:tcPr>
                <w:p w:rsidR="00FB2163" w:rsidRPr="004B63C3" w:rsidRDefault="00FB2163" w:rsidP="00CE3595">
                  <w:pPr>
                    <w:jc w:val="right"/>
                    <w:rPr>
                      <w:rFonts w:ascii="Calibri" w:hAnsi="Calibri" w:cs="Calibri"/>
                      <w:b/>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Other percentage tax</w:t>
                  </w:r>
                </w:p>
              </w:tc>
              <w:tc>
                <w:tcPr>
                  <w:tcW w:w="270" w:type="dxa"/>
                  <w:tcBorders>
                    <w:top w:val="nil"/>
                    <w:bottom w:val="nil"/>
                  </w:tcBorders>
                </w:tcPr>
                <w:p w:rsidR="00FB2163" w:rsidRPr="004B63C3" w:rsidRDefault="00FB2163" w:rsidP="00CE3595">
                  <w:pPr>
                    <w:jc w:val="right"/>
                    <w:rPr>
                      <w:rFonts w:ascii="Calibri" w:hAnsi="Calibri" w:cs="Calibri"/>
                      <w:b/>
                      <w:strike/>
                      <w:sz w:val="22"/>
                      <w:szCs w:val="22"/>
                    </w:rPr>
                  </w:pPr>
                </w:p>
              </w:tc>
              <w:tc>
                <w:tcPr>
                  <w:tcW w:w="1170" w:type="dxa"/>
                  <w:tcBorders>
                    <w:top w:val="nil"/>
                    <w:bottom w:val="nil"/>
                  </w:tcBorders>
                </w:tcPr>
                <w:p w:rsidR="00FB2163" w:rsidRPr="004B63C3" w:rsidRDefault="00FB2163" w:rsidP="00CE3595">
                  <w:pPr>
                    <w:jc w:val="right"/>
                    <w:rPr>
                      <w:rFonts w:ascii="Calibri" w:hAnsi="Calibri" w:cs="Calibri"/>
                      <w:b/>
                      <w:strike/>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Real property tax</w:t>
                  </w:r>
                </w:p>
              </w:tc>
              <w:tc>
                <w:tcPr>
                  <w:tcW w:w="270" w:type="dxa"/>
                  <w:tcBorders>
                    <w:top w:val="nil"/>
                    <w:bottom w:val="nil"/>
                  </w:tcBorders>
                </w:tcPr>
                <w:p w:rsidR="00FB2163" w:rsidRPr="004B63C3" w:rsidRDefault="00FB2163" w:rsidP="00CE3595">
                  <w:pPr>
                    <w:jc w:val="right"/>
                    <w:rPr>
                      <w:rFonts w:ascii="Calibri" w:hAnsi="Calibri" w:cs="Calibri"/>
                      <w:b/>
                      <w:strike/>
                      <w:sz w:val="22"/>
                      <w:szCs w:val="22"/>
                    </w:rPr>
                  </w:pPr>
                </w:p>
              </w:tc>
              <w:tc>
                <w:tcPr>
                  <w:tcW w:w="1170" w:type="dxa"/>
                  <w:tcBorders>
                    <w:top w:val="nil"/>
                    <w:bottom w:val="nil"/>
                  </w:tcBorders>
                </w:tcPr>
                <w:p w:rsidR="00FB2163" w:rsidRPr="004B63C3" w:rsidRDefault="00FB2163" w:rsidP="00CE3595">
                  <w:pPr>
                    <w:jc w:val="right"/>
                    <w:rPr>
                      <w:rFonts w:ascii="Calibri" w:hAnsi="Calibri" w:cs="Calibri"/>
                      <w:b/>
                      <w:strike/>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Residence or community tax</w:t>
                  </w:r>
                </w:p>
              </w:tc>
              <w:tc>
                <w:tcPr>
                  <w:tcW w:w="270" w:type="dxa"/>
                  <w:tcBorders>
                    <w:top w:val="nil"/>
                    <w:bottom w:val="nil"/>
                  </w:tcBorders>
                </w:tcPr>
                <w:p w:rsidR="00FB2163" w:rsidRPr="004B63C3" w:rsidRDefault="00FB2163" w:rsidP="00CE3595">
                  <w:pPr>
                    <w:jc w:val="right"/>
                    <w:rPr>
                      <w:rFonts w:ascii="Calibri" w:hAnsi="Calibri" w:cs="Calibri"/>
                      <w:sz w:val="22"/>
                      <w:szCs w:val="22"/>
                    </w:rPr>
                  </w:pPr>
                </w:p>
              </w:tc>
              <w:tc>
                <w:tcPr>
                  <w:tcW w:w="1170" w:type="dxa"/>
                  <w:tcBorders>
                    <w:top w:val="nil"/>
                    <w:bottom w:val="nil"/>
                  </w:tcBorders>
                </w:tcPr>
                <w:p w:rsidR="00FB2163" w:rsidRPr="004B63C3" w:rsidRDefault="00FB2163" w:rsidP="00CE3595">
                  <w:pPr>
                    <w:jc w:val="right"/>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Permit fees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Others</w:t>
                  </w:r>
                </w:p>
              </w:tc>
              <w:tc>
                <w:tcPr>
                  <w:tcW w:w="270" w:type="dxa"/>
                  <w:tcBorders>
                    <w:top w:val="nil"/>
                    <w:bottom w:val="nil"/>
                  </w:tcBorders>
                </w:tcPr>
                <w:p w:rsidR="00FB2163" w:rsidRPr="004B63C3" w:rsidRDefault="00FB2163" w:rsidP="00CE3595">
                  <w:pPr>
                    <w:rPr>
                      <w:rFonts w:ascii="Calibri" w:hAnsi="Calibri" w:cs="Calibri"/>
                      <w:sz w:val="22"/>
                      <w:szCs w:val="22"/>
                    </w:rPr>
                  </w:pPr>
                </w:p>
              </w:tc>
              <w:tc>
                <w:tcPr>
                  <w:tcW w:w="1170" w:type="dxa"/>
                  <w:tcBorders>
                    <w:top w:val="nil"/>
                    <w:bottom w:val="nil"/>
                  </w:tcBorders>
                </w:tcPr>
                <w:p w:rsidR="00FB2163" w:rsidRPr="004B63C3" w:rsidRDefault="00FB2163" w:rsidP="00CE3595">
                  <w:pPr>
                    <w:rPr>
                      <w:rFonts w:ascii="Calibri" w:hAnsi="Calibri" w:cs="Calibri"/>
                      <w:sz w:val="22"/>
                      <w:szCs w:val="22"/>
                    </w:rPr>
                  </w:pPr>
                </w:p>
              </w:tc>
            </w:tr>
            <w:tr w:rsidR="00FB2163" w:rsidRPr="004B63C3" w:rsidTr="00CE3595">
              <w:trPr>
                <w:trHeight w:val="107"/>
              </w:trPr>
              <w:tc>
                <w:tcPr>
                  <w:tcW w:w="6660" w:type="dxa"/>
                  <w:tcBorders>
                    <w:top w:val="single" w:sz="4" w:space="0" w:color="auto"/>
                    <w:bottom w:val="single" w:sz="4" w:space="0" w:color="auto"/>
                  </w:tcBorders>
                </w:tcPr>
                <w:p w:rsidR="00FB2163" w:rsidRPr="004B63C3" w:rsidRDefault="00FB2163" w:rsidP="00CE3595">
                  <w:pPr>
                    <w:spacing w:before="60"/>
                    <w:jc w:val="both"/>
                    <w:rPr>
                      <w:rFonts w:ascii="Calibri" w:hAnsi="Calibri" w:cs="Calibri"/>
                      <w:sz w:val="22"/>
                      <w:szCs w:val="22"/>
                    </w:rPr>
                  </w:pPr>
                </w:p>
              </w:tc>
              <w:tc>
                <w:tcPr>
                  <w:tcW w:w="270" w:type="dxa"/>
                  <w:tcBorders>
                    <w:top w:val="single" w:sz="4" w:space="0" w:color="auto"/>
                    <w:bottom w:val="single" w:sz="4" w:space="0" w:color="auto"/>
                  </w:tcBorders>
                </w:tcPr>
                <w:p w:rsidR="00FB2163" w:rsidRPr="004B63C3" w:rsidRDefault="00FB2163" w:rsidP="00CE3595">
                  <w:pPr>
                    <w:spacing w:before="60"/>
                    <w:jc w:val="right"/>
                    <w:rPr>
                      <w:rFonts w:ascii="Calibri" w:hAnsi="Calibri" w:cs="Calibri"/>
                      <w:b/>
                      <w:sz w:val="22"/>
                      <w:szCs w:val="22"/>
                    </w:rPr>
                  </w:pPr>
                </w:p>
              </w:tc>
              <w:tc>
                <w:tcPr>
                  <w:tcW w:w="1170" w:type="dxa"/>
                  <w:tcBorders>
                    <w:top w:val="single" w:sz="4" w:space="0" w:color="auto"/>
                    <w:bottom w:val="single" w:sz="4" w:space="0" w:color="auto"/>
                  </w:tcBorders>
                </w:tcPr>
                <w:p w:rsidR="00FB2163" w:rsidRPr="004B63C3" w:rsidRDefault="00FB2163" w:rsidP="00CE3595">
                  <w:pPr>
                    <w:spacing w:before="60"/>
                    <w:jc w:val="right"/>
                    <w:rPr>
                      <w:rFonts w:ascii="Calibri" w:hAnsi="Calibri" w:cs="Calibri"/>
                      <w:b/>
                      <w:sz w:val="22"/>
                      <w:szCs w:val="22"/>
                    </w:rPr>
                  </w:pPr>
                </w:p>
              </w:tc>
            </w:tr>
            <w:tr w:rsidR="00FB2163" w:rsidRPr="004B63C3" w:rsidTr="00CE3595">
              <w:trPr>
                <w:trHeight w:val="206"/>
              </w:trPr>
              <w:tc>
                <w:tcPr>
                  <w:tcW w:w="6660" w:type="dxa"/>
                  <w:tcBorders>
                    <w:top w:val="single" w:sz="4" w:space="0" w:color="auto"/>
                    <w:bottom w:val="double" w:sz="4" w:space="0" w:color="auto"/>
                  </w:tcBorders>
                  <w:vAlign w:val="bottom"/>
                </w:tcPr>
                <w:p w:rsidR="00FB2163" w:rsidRPr="004B63C3" w:rsidRDefault="00FB2163" w:rsidP="00CE3595">
                  <w:pPr>
                    <w:spacing w:before="120"/>
                    <w:rPr>
                      <w:rFonts w:ascii="Calibri" w:hAnsi="Calibri" w:cs="Calibri"/>
                      <w:sz w:val="22"/>
                      <w:szCs w:val="22"/>
                    </w:rPr>
                  </w:pPr>
                </w:p>
              </w:tc>
              <w:tc>
                <w:tcPr>
                  <w:tcW w:w="270" w:type="dxa"/>
                  <w:tcBorders>
                    <w:top w:val="single" w:sz="4" w:space="0" w:color="auto"/>
                    <w:bottom w:val="double" w:sz="4" w:space="0" w:color="auto"/>
                  </w:tcBorders>
                </w:tcPr>
                <w:p w:rsidR="00FB2163" w:rsidRPr="004B63C3" w:rsidRDefault="00FB2163" w:rsidP="00CE3595">
                  <w:pPr>
                    <w:spacing w:before="120"/>
                    <w:jc w:val="right"/>
                    <w:rPr>
                      <w:rFonts w:ascii="Calibri" w:hAnsi="Calibri" w:cs="Calibri"/>
                      <w:b/>
                      <w:sz w:val="22"/>
                      <w:szCs w:val="22"/>
                    </w:rPr>
                  </w:pPr>
                  <w:r w:rsidRPr="004B63C3">
                    <w:rPr>
                      <w:rFonts w:ascii="Calibri" w:hAnsi="Calibri" w:cs="Calibri"/>
                      <w:b/>
                      <w:sz w:val="22"/>
                      <w:szCs w:val="22"/>
                    </w:rPr>
                    <w:t>P</w:t>
                  </w:r>
                </w:p>
              </w:tc>
              <w:tc>
                <w:tcPr>
                  <w:tcW w:w="1170" w:type="dxa"/>
                  <w:tcBorders>
                    <w:top w:val="single" w:sz="4" w:space="0" w:color="auto"/>
                    <w:bottom w:val="double" w:sz="4" w:space="0" w:color="auto"/>
                  </w:tcBorders>
                </w:tcPr>
                <w:p w:rsidR="00FB2163" w:rsidRPr="004B63C3" w:rsidRDefault="00FB2163" w:rsidP="00CE3595">
                  <w:pPr>
                    <w:spacing w:before="120"/>
                    <w:jc w:val="right"/>
                    <w:rPr>
                      <w:rFonts w:ascii="Calibri" w:hAnsi="Calibri" w:cs="Calibri"/>
                      <w:b/>
                      <w:sz w:val="22"/>
                      <w:szCs w:val="22"/>
                    </w:rPr>
                  </w:pPr>
                </w:p>
              </w:tc>
            </w:tr>
          </w:tbl>
          <w:p w:rsidR="00FB2163" w:rsidRPr="004B63C3" w:rsidRDefault="00FB2163" w:rsidP="0028745F">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32294E">
            <w:pPr>
              <w:spacing w:before="240"/>
              <w:ind w:left="720"/>
              <w:jc w:val="both"/>
              <w:rPr>
                <w:rFonts w:ascii="Calibri" w:hAnsi="Calibri" w:cs="Calibri"/>
                <w:i/>
                <w:sz w:val="22"/>
                <w:szCs w:val="22"/>
              </w:rPr>
            </w:pPr>
            <w:r w:rsidRPr="004B63C3">
              <w:rPr>
                <w:rFonts w:ascii="Calibri" w:hAnsi="Calibri" w:cs="Calibri"/>
                <w:i/>
                <w:sz w:val="22"/>
                <w:szCs w:val="22"/>
              </w:rPr>
              <w:t>Withholding taxes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FB2163">
            <w:pPr>
              <w:spacing w:before="120" w:after="240"/>
              <w:ind w:left="720"/>
              <w:jc w:val="both"/>
              <w:rPr>
                <w:rFonts w:ascii="Calibri" w:hAnsi="Calibri" w:cs="Calibri"/>
                <w:sz w:val="22"/>
                <w:szCs w:val="22"/>
              </w:rPr>
            </w:pPr>
            <w:r w:rsidRPr="004B63C3">
              <w:rPr>
                <w:rFonts w:ascii="Calibri" w:hAnsi="Calibri" w:cs="Calibri"/>
                <w:sz w:val="22"/>
                <w:szCs w:val="22"/>
              </w:rPr>
              <w:t xml:space="preserve">Details of the </w:t>
            </w:r>
            <w:r w:rsidRPr="004B63C3">
              <w:rPr>
                <w:rFonts w:ascii="Calibri" w:hAnsi="Calibri" w:cs="Calibri"/>
                <w:color w:val="008000"/>
                <w:sz w:val="22"/>
                <w:szCs w:val="22"/>
              </w:rPr>
              <w:t>[</w:t>
            </w:r>
            <w:r w:rsidRPr="004B63C3">
              <w:rPr>
                <w:rFonts w:ascii="Calibri" w:hAnsi="Calibri" w:cs="Calibri"/>
                <w:i/>
                <w:color w:val="008000"/>
                <w:sz w:val="22"/>
                <w:szCs w:val="22"/>
              </w:rPr>
              <w:t>Company, Branch, Bank, or any appropriate alternative</w:t>
            </w:r>
            <w:r w:rsidRPr="004B63C3">
              <w:rPr>
                <w:rFonts w:ascii="Calibri" w:hAnsi="Calibri" w:cs="Calibri"/>
                <w:color w:val="008000"/>
                <w:sz w:val="22"/>
                <w:szCs w:val="22"/>
              </w:rPr>
              <w:t>]</w:t>
            </w:r>
            <w:r w:rsidRPr="004B63C3">
              <w:rPr>
                <w:rFonts w:ascii="Calibri" w:hAnsi="Calibri" w:cs="Calibri"/>
                <w:sz w:val="22"/>
                <w:szCs w:val="22"/>
              </w:rPr>
              <w:t>’s withholding taxes paid or accrued during the year is as follows: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tbl>
            <w:tblPr>
              <w:tblW w:w="8100" w:type="dxa"/>
              <w:tblInd w:w="648" w:type="dxa"/>
              <w:tblBorders>
                <w:top w:val="single" w:sz="4" w:space="0" w:color="auto"/>
                <w:bottom w:val="double" w:sz="4" w:space="0" w:color="auto"/>
              </w:tblBorders>
              <w:tblLayout w:type="fixed"/>
              <w:tblLook w:val="0000" w:firstRow="0" w:lastRow="0" w:firstColumn="0" w:lastColumn="0" w:noHBand="0" w:noVBand="0"/>
            </w:tblPr>
            <w:tblGrid>
              <w:gridCol w:w="6660"/>
              <w:gridCol w:w="270"/>
              <w:gridCol w:w="1170"/>
            </w:tblGrid>
            <w:tr w:rsidR="00FB2163" w:rsidRPr="004B63C3" w:rsidTr="00CE3595">
              <w:trPr>
                <w:trHeight w:val="89"/>
              </w:trPr>
              <w:tc>
                <w:tcPr>
                  <w:tcW w:w="6660" w:type="dxa"/>
                  <w:tcBorders>
                    <w:top w:val="single" w:sz="4" w:space="0" w:color="auto"/>
                    <w:bottom w:val="nil"/>
                  </w:tcBorders>
                  <w:vAlign w:val="bottom"/>
                </w:tcPr>
                <w:p w:rsidR="00FB2163" w:rsidRPr="004B63C3" w:rsidRDefault="00FB2163" w:rsidP="00CE3595">
                  <w:pPr>
                    <w:spacing w:before="60"/>
                    <w:rPr>
                      <w:rFonts w:ascii="Calibri" w:hAnsi="Calibri" w:cs="Calibri"/>
                      <w:sz w:val="22"/>
                      <w:szCs w:val="22"/>
                    </w:rPr>
                  </w:pPr>
                  <w:r w:rsidRPr="004B63C3">
                    <w:rPr>
                      <w:rFonts w:ascii="Calibri" w:hAnsi="Calibri" w:cs="Calibri"/>
                      <w:sz w:val="22"/>
                      <w:szCs w:val="22"/>
                    </w:rPr>
                    <w:t>Withholding tax on compensation and benefits</w:t>
                  </w:r>
                </w:p>
              </w:tc>
              <w:tc>
                <w:tcPr>
                  <w:tcW w:w="270" w:type="dxa"/>
                  <w:tcBorders>
                    <w:top w:val="single" w:sz="4" w:space="0" w:color="auto"/>
                    <w:bottom w:val="nil"/>
                  </w:tcBorders>
                  <w:vAlign w:val="bottom"/>
                </w:tcPr>
                <w:p w:rsidR="00FB2163" w:rsidRPr="004B63C3" w:rsidRDefault="00FB2163" w:rsidP="00CE3595">
                  <w:pPr>
                    <w:spacing w:before="60"/>
                    <w:ind w:left="-132" w:firstLine="132"/>
                    <w:jc w:val="right"/>
                    <w:rPr>
                      <w:rFonts w:ascii="Calibri" w:hAnsi="Calibri" w:cs="Calibri"/>
                      <w:b/>
                      <w:sz w:val="22"/>
                      <w:szCs w:val="22"/>
                    </w:rPr>
                  </w:pPr>
                  <w:r w:rsidRPr="004B63C3">
                    <w:rPr>
                      <w:rFonts w:ascii="Calibri" w:hAnsi="Calibri" w:cs="Calibri"/>
                      <w:b/>
                      <w:sz w:val="22"/>
                      <w:szCs w:val="22"/>
                    </w:rPr>
                    <w:t>P</w:t>
                  </w:r>
                </w:p>
              </w:tc>
              <w:tc>
                <w:tcPr>
                  <w:tcW w:w="1170" w:type="dxa"/>
                  <w:tcBorders>
                    <w:top w:val="single" w:sz="4" w:space="0" w:color="auto"/>
                    <w:bottom w:val="nil"/>
                  </w:tcBorders>
                  <w:vAlign w:val="bottom"/>
                </w:tcPr>
                <w:p w:rsidR="00FB2163" w:rsidRPr="004B63C3" w:rsidRDefault="00FB2163" w:rsidP="00CE3595">
                  <w:pPr>
                    <w:spacing w:before="60"/>
                    <w:ind w:left="-132" w:firstLine="132"/>
                    <w:jc w:val="right"/>
                    <w:rPr>
                      <w:rFonts w:ascii="Calibri" w:hAnsi="Calibri" w:cs="Calibri"/>
                      <w:bCs/>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Expanded withholding taxes</w:t>
                  </w:r>
                </w:p>
              </w:tc>
              <w:tc>
                <w:tcPr>
                  <w:tcW w:w="270" w:type="dxa"/>
                  <w:tcBorders>
                    <w:top w:val="nil"/>
                    <w:bottom w:val="nil"/>
                  </w:tcBorders>
                </w:tcPr>
                <w:p w:rsidR="00FB2163" w:rsidRPr="004B63C3" w:rsidRDefault="00FB2163" w:rsidP="00CE3595">
                  <w:pPr>
                    <w:ind w:left="-132" w:firstLine="132"/>
                    <w:jc w:val="right"/>
                    <w:rPr>
                      <w:rFonts w:ascii="Calibri" w:hAnsi="Calibri" w:cs="Calibri"/>
                      <w:b/>
                      <w:strike/>
                      <w:sz w:val="22"/>
                      <w:szCs w:val="22"/>
                    </w:rPr>
                  </w:pPr>
                </w:p>
              </w:tc>
              <w:tc>
                <w:tcPr>
                  <w:tcW w:w="1170" w:type="dxa"/>
                  <w:tcBorders>
                    <w:top w:val="nil"/>
                    <w:bottom w:val="nil"/>
                  </w:tcBorders>
                </w:tcPr>
                <w:p w:rsidR="00FB2163" w:rsidRPr="004B63C3" w:rsidRDefault="00FB2163" w:rsidP="00CE3595">
                  <w:pPr>
                    <w:ind w:left="-132" w:firstLine="132"/>
                    <w:jc w:val="right"/>
                    <w:rPr>
                      <w:rFonts w:ascii="Calibri" w:hAnsi="Calibri" w:cs="Calibri"/>
                      <w:b/>
                      <w:strike/>
                      <w:sz w:val="22"/>
                      <w:szCs w:val="22"/>
                    </w:rPr>
                  </w:pPr>
                </w:p>
              </w:tc>
            </w:tr>
            <w:tr w:rsidR="00FB2163" w:rsidRPr="004B63C3" w:rsidTr="00CE3595">
              <w:tc>
                <w:tcPr>
                  <w:tcW w:w="6660" w:type="dxa"/>
                  <w:tcBorders>
                    <w:top w:val="nil"/>
                    <w:bottom w:val="nil"/>
                  </w:tcBorders>
                </w:tcPr>
                <w:p w:rsidR="00FB2163" w:rsidRPr="004B63C3" w:rsidRDefault="00FB2163" w:rsidP="00CE3595">
                  <w:pPr>
                    <w:jc w:val="both"/>
                    <w:rPr>
                      <w:rFonts w:ascii="Calibri" w:hAnsi="Calibri" w:cs="Calibri"/>
                      <w:sz w:val="22"/>
                      <w:szCs w:val="22"/>
                    </w:rPr>
                  </w:pPr>
                  <w:r w:rsidRPr="004B63C3">
                    <w:rPr>
                      <w:rFonts w:ascii="Calibri" w:hAnsi="Calibri" w:cs="Calibri"/>
                      <w:sz w:val="22"/>
                      <w:szCs w:val="22"/>
                    </w:rPr>
                    <w:t>Final withholding taxes</w:t>
                  </w:r>
                </w:p>
              </w:tc>
              <w:tc>
                <w:tcPr>
                  <w:tcW w:w="270" w:type="dxa"/>
                  <w:tcBorders>
                    <w:top w:val="nil"/>
                    <w:bottom w:val="nil"/>
                  </w:tcBorders>
                </w:tcPr>
                <w:p w:rsidR="00FB2163" w:rsidRPr="004B63C3" w:rsidRDefault="00FB2163" w:rsidP="00CE3595">
                  <w:pPr>
                    <w:ind w:left="-132" w:firstLine="132"/>
                    <w:jc w:val="right"/>
                    <w:rPr>
                      <w:rFonts w:ascii="Calibri" w:hAnsi="Calibri" w:cs="Calibri"/>
                      <w:b/>
                      <w:strike/>
                      <w:sz w:val="22"/>
                      <w:szCs w:val="22"/>
                    </w:rPr>
                  </w:pPr>
                </w:p>
              </w:tc>
              <w:tc>
                <w:tcPr>
                  <w:tcW w:w="1170" w:type="dxa"/>
                  <w:tcBorders>
                    <w:top w:val="nil"/>
                    <w:bottom w:val="nil"/>
                  </w:tcBorders>
                </w:tcPr>
                <w:p w:rsidR="00FB2163" w:rsidRPr="004B63C3" w:rsidRDefault="00FB2163" w:rsidP="00CE3595">
                  <w:pPr>
                    <w:ind w:left="-132" w:firstLine="132"/>
                    <w:jc w:val="right"/>
                    <w:rPr>
                      <w:rFonts w:ascii="Calibri" w:hAnsi="Calibri" w:cs="Calibri"/>
                      <w:b/>
                      <w:strike/>
                      <w:sz w:val="22"/>
                      <w:szCs w:val="22"/>
                    </w:rPr>
                  </w:pPr>
                </w:p>
              </w:tc>
            </w:tr>
            <w:tr w:rsidR="00FB2163" w:rsidRPr="004B63C3" w:rsidTr="00CE3595">
              <w:trPr>
                <w:trHeight w:val="396"/>
              </w:trPr>
              <w:tc>
                <w:tcPr>
                  <w:tcW w:w="6660" w:type="dxa"/>
                  <w:tcBorders>
                    <w:top w:val="single" w:sz="4" w:space="0" w:color="auto"/>
                    <w:bottom w:val="double" w:sz="4" w:space="0" w:color="auto"/>
                  </w:tcBorders>
                  <w:vAlign w:val="bottom"/>
                </w:tcPr>
                <w:p w:rsidR="00FB2163" w:rsidRPr="004B63C3" w:rsidRDefault="00FB2163" w:rsidP="00CE3595">
                  <w:pPr>
                    <w:rPr>
                      <w:rFonts w:ascii="Calibri" w:hAnsi="Calibri" w:cs="Calibri"/>
                      <w:sz w:val="22"/>
                      <w:szCs w:val="22"/>
                    </w:rPr>
                  </w:pPr>
                </w:p>
              </w:tc>
              <w:tc>
                <w:tcPr>
                  <w:tcW w:w="270" w:type="dxa"/>
                  <w:tcBorders>
                    <w:top w:val="single" w:sz="4" w:space="0" w:color="auto"/>
                    <w:bottom w:val="double" w:sz="4" w:space="0" w:color="auto"/>
                  </w:tcBorders>
                  <w:vAlign w:val="bottom"/>
                </w:tcPr>
                <w:p w:rsidR="00FB2163" w:rsidRPr="004B63C3" w:rsidRDefault="00FB2163" w:rsidP="00CE3595">
                  <w:pPr>
                    <w:spacing w:before="60"/>
                    <w:ind w:left="-132" w:firstLine="132"/>
                    <w:jc w:val="right"/>
                    <w:rPr>
                      <w:rFonts w:ascii="Calibri" w:hAnsi="Calibri" w:cs="Calibri"/>
                      <w:b/>
                      <w:sz w:val="22"/>
                      <w:szCs w:val="22"/>
                    </w:rPr>
                  </w:pPr>
                  <w:r w:rsidRPr="004B63C3">
                    <w:rPr>
                      <w:rFonts w:ascii="Calibri" w:hAnsi="Calibri" w:cs="Calibri"/>
                      <w:b/>
                      <w:sz w:val="22"/>
                      <w:szCs w:val="22"/>
                    </w:rPr>
                    <w:t>P</w:t>
                  </w:r>
                </w:p>
              </w:tc>
              <w:tc>
                <w:tcPr>
                  <w:tcW w:w="1170" w:type="dxa"/>
                  <w:tcBorders>
                    <w:top w:val="single" w:sz="4" w:space="0" w:color="auto"/>
                    <w:bottom w:val="double" w:sz="4" w:space="0" w:color="auto"/>
                  </w:tcBorders>
                  <w:vAlign w:val="bottom"/>
                </w:tcPr>
                <w:p w:rsidR="00FB2163" w:rsidRPr="004B63C3" w:rsidRDefault="00FB2163" w:rsidP="00CE3595">
                  <w:pPr>
                    <w:spacing w:before="60"/>
                    <w:ind w:left="-132" w:firstLine="132"/>
                    <w:jc w:val="right"/>
                    <w:rPr>
                      <w:rFonts w:ascii="Calibri" w:hAnsi="Calibri" w:cs="Calibri"/>
                      <w:bCs/>
                      <w:sz w:val="22"/>
                      <w:szCs w:val="22"/>
                    </w:rPr>
                  </w:pPr>
                </w:p>
              </w:tc>
            </w:tr>
          </w:tbl>
          <w:p w:rsidR="00FB2163" w:rsidRPr="004B63C3" w:rsidRDefault="00FB2163" w:rsidP="0028745F">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FB2163">
            <w:pPr>
              <w:spacing w:before="240" w:after="120"/>
              <w:ind w:left="720"/>
              <w:jc w:val="both"/>
              <w:rPr>
                <w:rFonts w:ascii="Calibri" w:hAnsi="Calibri" w:cs="Calibri"/>
                <w:sz w:val="22"/>
                <w:szCs w:val="22"/>
              </w:rPr>
            </w:pPr>
            <w:r w:rsidRPr="004B63C3">
              <w:rPr>
                <w:rFonts w:ascii="Calibri" w:hAnsi="Calibri" w:cs="Calibri"/>
                <w:sz w:val="22"/>
                <w:szCs w:val="22"/>
              </w:rPr>
              <w:t>[</w:t>
            </w:r>
            <w:r w:rsidRPr="004B63C3">
              <w:rPr>
                <w:rFonts w:ascii="Calibri" w:hAnsi="Calibri" w:cs="Calibri"/>
                <w:i/>
                <w:sz w:val="22"/>
                <w:szCs w:val="22"/>
              </w:rPr>
              <w:t>Disclose the nature of final withholding taxes</w:t>
            </w:r>
            <w:r w:rsidRPr="004B63C3">
              <w:rPr>
                <w:rFonts w:ascii="Calibri" w:hAnsi="Calibri" w:cs="Calibri"/>
                <w:sz w:val="22"/>
                <w:szCs w:val="22"/>
              </w:rPr>
              <w:t>]</w:t>
            </w:r>
          </w:p>
          <w:p w:rsidR="00FB2163" w:rsidRPr="004B63C3" w:rsidRDefault="00FB2163" w:rsidP="00FB2163">
            <w:pPr>
              <w:spacing w:after="120"/>
              <w:ind w:left="720"/>
              <w:jc w:val="both"/>
              <w:rPr>
                <w:rFonts w:ascii="Calibri" w:hAnsi="Calibri" w:cs="Calibri"/>
                <w:i/>
                <w:sz w:val="22"/>
                <w:szCs w:val="22"/>
              </w:rPr>
            </w:pPr>
            <w:r w:rsidRPr="004B63C3">
              <w:rPr>
                <w:rFonts w:ascii="Calibri" w:hAnsi="Calibri" w:cs="Calibri"/>
                <w:i/>
                <w:sz w:val="22"/>
                <w:szCs w:val="22"/>
              </w:rPr>
              <w:t>Deficiency tax assessments and tax cases</w:t>
            </w:r>
          </w:p>
          <w:p w:rsidR="00FB2163" w:rsidRPr="004B63C3" w:rsidRDefault="00FB2163" w:rsidP="00FB2163">
            <w:pPr>
              <w:spacing w:before="120" w:after="120"/>
              <w:ind w:left="720"/>
              <w:jc w:val="both"/>
              <w:rPr>
                <w:rFonts w:ascii="Calibri" w:hAnsi="Calibri" w:cs="Calibri"/>
                <w:sz w:val="22"/>
                <w:szCs w:val="22"/>
              </w:rPr>
            </w:pPr>
            <w:r w:rsidRPr="004B63C3">
              <w:rPr>
                <w:rFonts w:ascii="Calibri" w:hAnsi="Calibri" w:cs="Calibri"/>
                <w:sz w:val="22"/>
                <w:szCs w:val="22"/>
              </w:rPr>
              <w:t>[</w:t>
            </w:r>
            <w:r w:rsidRPr="004B63C3">
              <w:rPr>
                <w:rFonts w:ascii="Calibri" w:hAnsi="Calibri" w:cs="Calibri"/>
                <w:i/>
                <w:sz w:val="22"/>
                <w:szCs w:val="22"/>
              </w:rPr>
              <w:t>Disclose period covered and amounts of deficiency tax assessments whether protested or not.</w:t>
            </w:r>
            <w:r w:rsidRPr="004B63C3">
              <w:rPr>
                <w:rFonts w:ascii="Calibri" w:hAnsi="Calibri" w:cs="Calibri"/>
                <w:sz w:val="22"/>
                <w:szCs w:val="22"/>
              </w:rPr>
              <w:t>]</w:t>
            </w:r>
          </w:p>
          <w:p w:rsidR="00FB2163" w:rsidRPr="004B63C3" w:rsidRDefault="00FB2163" w:rsidP="0032294E">
            <w:pPr>
              <w:pStyle w:val="NormalWeb"/>
              <w:spacing w:before="120" w:beforeAutospacing="0" w:after="0" w:afterAutospacing="0"/>
              <w:ind w:left="702"/>
              <w:jc w:val="both"/>
              <w:rPr>
                <w:rFonts w:ascii="Calibri" w:hAnsi="Calibri" w:cs="Calibri"/>
                <w:b/>
                <w:color w:val="000000"/>
                <w:sz w:val="22"/>
                <w:szCs w:val="22"/>
              </w:rPr>
            </w:pPr>
            <w:r w:rsidRPr="004B63C3">
              <w:rPr>
                <w:rFonts w:ascii="Calibri" w:hAnsi="Calibri" w:cs="Calibri"/>
                <w:sz w:val="22"/>
                <w:szCs w:val="22"/>
              </w:rPr>
              <w:t>[</w:t>
            </w:r>
            <w:r w:rsidRPr="004B63C3">
              <w:rPr>
                <w:rFonts w:ascii="Calibri" w:hAnsi="Calibri" w:cs="Calibri"/>
                <w:i/>
                <w:sz w:val="22"/>
                <w:szCs w:val="22"/>
              </w:rPr>
              <w:t>Disclose tax cases, and amount involved under preliminary investigation, litigation and/or prosecution in courts or bodies outside the BIR.</w:t>
            </w:r>
            <w:r w:rsidRPr="004B63C3">
              <w:rPr>
                <w:rFonts w:ascii="Calibri" w:hAnsi="Calibri" w:cs="Calibri"/>
                <w:sz w:val="22"/>
                <w:szCs w:val="22"/>
              </w:rPr>
              <w:t>]</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8667D8">
            <w:pPr>
              <w:tabs>
                <w:tab w:val="left" w:pos="540"/>
              </w:tabs>
              <w:spacing w:before="240"/>
              <w:ind w:left="702"/>
              <w:jc w:val="both"/>
              <w:rPr>
                <w:rFonts w:ascii="Calibri" w:hAnsi="Calibri" w:cs="Calibri"/>
                <w:b/>
                <w:color w:val="000000"/>
                <w:sz w:val="22"/>
                <w:szCs w:val="22"/>
              </w:rPr>
            </w:pPr>
            <w:r w:rsidRPr="004B63C3">
              <w:rPr>
                <w:rFonts w:ascii="Calibri" w:hAnsi="Calibri" w:cs="Calibri"/>
                <w:b/>
                <w:bCs/>
                <w:color w:val="000000"/>
                <w:sz w:val="22"/>
                <w:szCs w:val="22"/>
              </w:rPr>
              <w:t>Revenue Regulations No. 19-2011</w:t>
            </w:r>
            <w:r w:rsidRPr="004B63C3">
              <w:rPr>
                <w:rFonts w:ascii="Calibri" w:hAnsi="Calibri" w:cs="Calibri"/>
                <w:b/>
                <w:bCs/>
                <w:color w:val="000000"/>
                <w:sz w:val="22"/>
                <w:szCs w:val="22"/>
              </w:rPr>
              <w:tab/>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32294E">
            <w:pPr>
              <w:spacing w:before="240" w:after="240"/>
              <w:ind w:left="720"/>
              <w:jc w:val="both"/>
              <w:rPr>
                <w:rFonts w:ascii="Calibri" w:hAnsi="Calibri" w:cs="Calibri"/>
                <w:sz w:val="22"/>
                <w:szCs w:val="22"/>
                <w:u w:val="single"/>
              </w:rPr>
            </w:pPr>
            <w:r w:rsidRPr="004B63C3">
              <w:rPr>
                <w:rFonts w:ascii="Calibri" w:hAnsi="Calibri" w:cs="Calibri"/>
                <w:sz w:val="22"/>
                <w:szCs w:val="22"/>
                <w:u w:val="single"/>
              </w:rPr>
              <w:t xml:space="preserve">Net sales/Revenues/Receipts/Fees </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FB2163">
            <w:pPr>
              <w:spacing w:after="240"/>
              <w:ind w:left="720"/>
              <w:jc w:val="both"/>
              <w:rPr>
                <w:rFonts w:ascii="Calibri" w:hAnsi="Calibri" w:cs="Calibri"/>
                <w:sz w:val="22"/>
                <w:szCs w:val="22"/>
              </w:rPr>
            </w:pPr>
            <w:r w:rsidRPr="004B63C3">
              <w:rPr>
                <w:rFonts w:ascii="Calibri" w:hAnsi="Calibri" w:cs="Calibri"/>
                <w:sz w:val="22"/>
                <w:szCs w:val="22"/>
              </w:rPr>
              <w:t xml:space="preserve">Details of the </w:t>
            </w:r>
            <w:r w:rsidRPr="004B63C3">
              <w:rPr>
                <w:rFonts w:ascii="Calibri" w:hAnsi="Calibri" w:cs="Calibri"/>
                <w:i/>
                <w:sz w:val="22"/>
                <w:szCs w:val="22"/>
              </w:rPr>
              <w:t>[</w:t>
            </w:r>
            <w:r w:rsidRPr="004B63C3">
              <w:rPr>
                <w:rFonts w:ascii="Calibri" w:hAnsi="Calibri" w:cs="Calibri"/>
                <w:i/>
                <w:color w:val="008000"/>
                <w:sz w:val="22"/>
                <w:szCs w:val="22"/>
              </w:rPr>
              <w:t>Company, Branch, Bank, or any appropriate alternative]</w:t>
            </w:r>
            <w:r w:rsidRPr="004B63C3">
              <w:rPr>
                <w:rFonts w:ascii="Calibri" w:hAnsi="Calibri" w:cs="Calibri"/>
                <w:i/>
                <w:sz w:val="22"/>
                <w:szCs w:val="22"/>
              </w:rPr>
              <w:t>’</w:t>
            </w:r>
            <w:r w:rsidRPr="004B63C3">
              <w:rPr>
                <w:rFonts w:ascii="Calibri" w:hAnsi="Calibri" w:cs="Calibri"/>
                <w:sz w:val="22"/>
                <w:szCs w:val="22"/>
              </w:rPr>
              <w:t>s net sales/revenues/receipts/fees earned during the year are as follows: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tbl>
            <w:tblPr>
              <w:tblW w:w="4560" w:type="pct"/>
              <w:tblInd w:w="648" w:type="dxa"/>
              <w:tblLayout w:type="fixed"/>
              <w:tblLook w:val="04A0" w:firstRow="1" w:lastRow="0" w:firstColumn="1" w:lastColumn="0" w:noHBand="0" w:noVBand="1"/>
            </w:tblPr>
            <w:tblGrid>
              <w:gridCol w:w="3919"/>
              <w:gridCol w:w="1637"/>
              <w:gridCol w:w="1637"/>
              <w:gridCol w:w="1639"/>
            </w:tblGrid>
            <w:tr w:rsidR="00FB2163" w:rsidRPr="004B63C3" w:rsidTr="00CE3595">
              <w:trPr>
                <w:trHeight w:val="20"/>
              </w:trPr>
              <w:tc>
                <w:tcPr>
                  <w:tcW w:w="2218"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rPr>
                      <w:rFonts w:ascii="Calibri" w:hAnsi="Calibri" w:cs="Calibri"/>
                      <w:b/>
                      <w:bCs/>
                      <w:color w:val="000000"/>
                      <w:sz w:val="22"/>
                      <w:szCs w:val="22"/>
                    </w:rPr>
                  </w:pPr>
                </w:p>
              </w:tc>
              <w:tc>
                <w:tcPr>
                  <w:tcW w:w="927"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Exempt</w:t>
                  </w:r>
                </w:p>
              </w:tc>
              <w:tc>
                <w:tcPr>
                  <w:tcW w:w="927"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Special Rate</w:t>
                  </w:r>
                </w:p>
              </w:tc>
              <w:tc>
                <w:tcPr>
                  <w:tcW w:w="928" w:type="pct"/>
                  <w:tcBorders>
                    <w:top w:val="single" w:sz="4" w:space="0" w:color="auto"/>
                    <w:left w:val="nil"/>
                    <w:bottom w:val="single" w:sz="4" w:space="0" w:color="auto"/>
                    <w:right w:val="nil"/>
                  </w:tcBorders>
                  <w:shd w:val="clear" w:color="auto" w:fill="auto"/>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 xml:space="preserve">Regular Rate </w:t>
                  </w:r>
                </w:p>
              </w:tc>
            </w:tr>
            <w:tr w:rsidR="00FB2163" w:rsidRPr="004B63C3" w:rsidTr="00CE3595">
              <w:trPr>
                <w:trHeight w:val="20"/>
              </w:trPr>
              <w:tc>
                <w:tcPr>
                  <w:tcW w:w="2218"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rPr>
                      <w:rFonts w:ascii="Calibri" w:hAnsi="Calibri" w:cs="Calibri"/>
                      <w:color w:val="000000"/>
                      <w:sz w:val="22"/>
                      <w:szCs w:val="22"/>
                    </w:rPr>
                  </w:pPr>
                  <w:r w:rsidRPr="004B63C3">
                    <w:rPr>
                      <w:rFonts w:ascii="Calibri" w:hAnsi="Calibri" w:cs="Calibri"/>
                      <w:color w:val="000000"/>
                      <w:sz w:val="22"/>
                      <w:szCs w:val="22"/>
                    </w:rPr>
                    <w:t>Sale of Goods/Properties</w:t>
                  </w:r>
                </w:p>
              </w:tc>
              <w:tc>
                <w:tcPr>
                  <w:tcW w:w="927"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8"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18" w:type="pct"/>
                  <w:tcBorders>
                    <w:top w:val="nil"/>
                    <w:left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Sale of Services</w:t>
                  </w:r>
                </w:p>
              </w:tc>
              <w:tc>
                <w:tcPr>
                  <w:tcW w:w="927" w:type="pct"/>
                  <w:tcBorders>
                    <w:top w:val="nil"/>
                    <w:left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8" w:type="pct"/>
                  <w:tcBorders>
                    <w:top w:val="nil"/>
                    <w:left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18" w:type="pct"/>
                  <w:tcBorders>
                    <w:top w:val="nil"/>
                    <w:left w:val="nil"/>
                    <w:bottom w:val="single" w:sz="4" w:space="0" w:color="auto"/>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Lease of Properties</w:t>
                  </w:r>
                </w:p>
              </w:tc>
              <w:tc>
                <w:tcPr>
                  <w:tcW w:w="927" w:type="pct"/>
                  <w:tcBorders>
                    <w:top w:val="nil"/>
                    <w:left w:val="nil"/>
                    <w:bottom w:val="single" w:sz="4" w:space="0" w:color="auto"/>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single" w:sz="4" w:space="0" w:color="auto"/>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8" w:type="pct"/>
                  <w:tcBorders>
                    <w:top w:val="nil"/>
                    <w:left w:val="nil"/>
                    <w:bottom w:val="single" w:sz="4" w:space="0" w:color="auto"/>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18"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rPr>
                      <w:rFonts w:ascii="Calibri" w:hAnsi="Calibri" w:cs="Calibri"/>
                      <w:color w:val="000000"/>
                      <w:sz w:val="22"/>
                      <w:szCs w:val="22"/>
                    </w:rPr>
                  </w:pPr>
                  <w:r w:rsidRPr="004B63C3">
                    <w:rPr>
                      <w:rFonts w:ascii="Calibri" w:hAnsi="Calibri" w:cs="Calibri"/>
                      <w:color w:val="000000"/>
                      <w:sz w:val="22"/>
                      <w:szCs w:val="22"/>
                    </w:rPr>
                    <w:t>Total</w:t>
                  </w:r>
                </w:p>
              </w:tc>
              <w:tc>
                <w:tcPr>
                  <w:tcW w:w="927"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8"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18"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Less: Sales Returns/Discounts</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8"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18"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rPr>
                      <w:rFonts w:ascii="Calibri" w:hAnsi="Calibri" w:cs="Calibri"/>
                      <w:b/>
                      <w:bCs/>
                      <w:color w:val="000000"/>
                      <w:sz w:val="22"/>
                      <w:szCs w:val="22"/>
                    </w:rPr>
                  </w:pPr>
                  <w:r w:rsidRPr="004B63C3">
                    <w:rPr>
                      <w:rFonts w:ascii="Calibri" w:hAnsi="Calibri" w:cs="Calibri"/>
                      <w:b/>
                      <w:bCs/>
                      <w:color w:val="000000"/>
                      <w:sz w:val="22"/>
                      <w:szCs w:val="22"/>
                    </w:rPr>
                    <w:t> </w:t>
                  </w:r>
                </w:p>
              </w:tc>
              <w:tc>
                <w:tcPr>
                  <w:tcW w:w="927"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8"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r>
          </w:tbl>
          <w:p w:rsidR="00FB2163" w:rsidRPr="004B63C3" w:rsidRDefault="00FB2163" w:rsidP="0028745F">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32294E">
            <w:pPr>
              <w:pStyle w:val="NormalWeb"/>
              <w:spacing w:before="240" w:beforeAutospacing="0" w:after="240" w:afterAutospacing="0"/>
              <w:ind w:left="702"/>
              <w:jc w:val="both"/>
              <w:rPr>
                <w:rFonts w:ascii="Calibri" w:hAnsi="Calibri" w:cs="Calibri"/>
                <w:b/>
                <w:color w:val="000000"/>
                <w:sz w:val="22"/>
                <w:szCs w:val="22"/>
              </w:rPr>
            </w:pPr>
            <w:r w:rsidRPr="004B63C3">
              <w:rPr>
                <w:rFonts w:ascii="Calibri" w:hAnsi="Calibri" w:cs="Calibri"/>
                <w:i/>
                <w:sz w:val="22"/>
                <w:szCs w:val="22"/>
              </w:rPr>
              <w:t>[Disclose the nature and legal basis for exempt and special rate transactions]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5E0349" w:rsidRPr="004B63C3" w:rsidRDefault="005E0349" w:rsidP="00FB2163">
            <w:pPr>
              <w:pStyle w:val="ListParagraph"/>
              <w:spacing w:after="120"/>
              <w:contextualSpacing w:val="0"/>
              <w:jc w:val="both"/>
              <w:rPr>
                <w:rFonts w:ascii="Calibri" w:hAnsi="Calibri" w:cs="Calibri"/>
                <w:i/>
                <w:sz w:val="22"/>
                <w:szCs w:val="22"/>
              </w:rPr>
            </w:pPr>
          </w:p>
          <w:p w:rsidR="005E0349" w:rsidRPr="004B63C3" w:rsidRDefault="005E0349" w:rsidP="00FB2163">
            <w:pPr>
              <w:pStyle w:val="ListParagraph"/>
              <w:spacing w:after="120"/>
              <w:contextualSpacing w:val="0"/>
              <w:jc w:val="both"/>
              <w:rPr>
                <w:rFonts w:ascii="Calibri" w:hAnsi="Calibri" w:cs="Calibri"/>
                <w:i/>
                <w:sz w:val="22"/>
                <w:szCs w:val="22"/>
              </w:rPr>
            </w:pPr>
          </w:p>
          <w:p w:rsidR="00FB2163" w:rsidRPr="004B63C3" w:rsidRDefault="00FB2163" w:rsidP="00FB2163">
            <w:pPr>
              <w:pStyle w:val="ListParagraph"/>
              <w:spacing w:after="120"/>
              <w:contextualSpacing w:val="0"/>
              <w:jc w:val="both"/>
              <w:rPr>
                <w:rFonts w:ascii="Calibri" w:hAnsi="Calibri" w:cs="Calibri"/>
                <w:i/>
                <w:sz w:val="22"/>
                <w:szCs w:val="22"/>
              </w:rPr>
            </w:pPr>
            <w:r w:rsidRPr="004B63C3">
              <w:rPr>
                <w:rFonts w:ascii="Calibri" w:hAnsi="Calibri" w:cs="Calibri"/>
                <w:i/>
                <w:sz w:val="22"/>
                <w:szCs w:val="22"/>
              </w:rPr>
              <w:t>Cost of sales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5E54D3">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FB2163">
            <w:pPr>
              <w:pStyle w:val="ListParagraph"/>
              <w:spacing w:after="240"/>
              <w:contextualSpacing w:val="0"/>
              <w:jc w:val="both"/>
              <w:rPr>
                <w:rFonts w:ascii="Calibri" w:hAnsi="Calibri" w:cs="Calibri"/>
                <w:sz w:val="22"/>
                <w:szCs w:val="22"/>
              </w:rPr>
            </w:pPr>
            <w:r w:rsidRPr="004B63C3">
              <w:rPr>
                <w:rFonts w:ascii="Calibri" w:hAnsi="Calibri" w:cs="Calibri"/>
                <w:sz w:val="22"/>
                <w:szCs w:val="22"/>
              </w:rPr>
              <w:t xml:space="preserve">Details of the </w:t>
            </w:r>
            <w:r w:rsidRPr="004B63C3">
              <w:rPr>
                <w:rFonts w:ascii="Calibri" w:hAnsi="Calibri" w:cs="Calibri"/>
                <w:color w:val="00B050"/>
                <w:sz w:val="22"/>
                <w:szCs w:val="22"/>
              </w:rPr>
              <w:t>[</w:t>
            </w:r>
            <w:r w:rsidRPr="004B63C3">
              <w:rPr>
                <w:rFonts w:ascii="Calibri" w:hAnsi="Calibri" w:cs="Calibri"/>
                <w:i/>
                <w:color w:val="00B050"/>
                <w:sz w:val="22"/>
                <w:szCs w:val="22"/>
              </w:rPr>
              <w:t>Company, Branch, Bank, or any appropriate alternative</w:t>
            </w:r>
            <w:r w:rsidRPr="004B63C3">
              <w:rPr>
                <w:rFonts w:ascii="Calibri" w:hAnsi="Calibri" w:cs="Calibri"/>
                <w:color w:val="00B050"/>
                <w:sz w:val="22"/>
                <w:szCs w:val="22"/>
              </w:rPr>
              <w:t>]</w:t>
            </w:r>
            <w:r w:rsidRPr="004B63C3">
              <w:rPr>
                <w:rFonts w:ascii="Calibri" w:hAnsi="Calibri" w:cs="Calibri"/>
                <w:sz w:val="22"/>
                <w:szCs w:val="22"/>
              </w:rPr>
              <w:t>’s cost of sales incurred during the year are as follows: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6E4708">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tbl>
            <w:tblPr>
              <w:tblW w:w="4560" w:type="pct"/>
              <w:tblInd w:w="648" w:type="dxa"/>
              <w:tblLayout w:type="fixed"/>
              <w:tblLook w:val="04A0" w:firstRow="1" w:lastRow="0" w:firstColumn="1" w:lastColumn="0" w:noHBand="0" w:noVBand="1"/>
            </w:tblPr>
            <w:tblGrid>
              <w:gridCol w:w="3926"/>
              <w:gridCol w:w="1634"/>
              <w:gridCol w:w="1636"/>
              <w:gridCol w:w="1636"/>
            </w:tblGrid>
            <w:tr w:rsidR="00FB2163" w:rsidRPr="004B63C3" w:rsidTr="00CE3595">
              <w:trPr>
                <w:trHeight w:val="20"/>
              </w:trPr>
              <w:tc>
                <w:tcPr>
                  <w:tcW w:w="2223"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rPr>
                      <w:rFonts w:ascii="Calibri" w:hAnsi="Calibri" w:cs="Calibri"/>
                      <w:b/>
                      <w:bCs/>
                      <w:color w:val="000000"/>
                      <w:sz w:val="22"/>
                      <w:szCs w:val="22"/>
                    </w:rPr>
                  </w:pPr>
                </w:p>
              </w:tc>
              <w:tc>
                <w:tcPr>
                  <w:tcW w:w="925"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Exempt</w:t>
                  </w:r>
                </w:p>
              </w:tc>
              <w:tc>
                <w:tcPr>
                  <w:tcW w:w="926"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Special Rate</w:t>
                  </w:r>
                </w:p>
              </w:tc>
              <w:tc>
                <w:tcPr>
                  <w:tcW w:w="926" w:type="pct"/>
                  <w:tcBorders>
                    <w:top w:val="single" w:sz="4" w:space="0" w:color="auto"/>
                    <w:left w:val="nil"/>
                    <w:bottom w:val="single" w:sz="4" w:space="0" w:color="auto"/>
                    <w:right w:val="nil"/>
                  </w:tcBorders>
                  <w:shd w:val="clear" w:color="auto" w:fill="auto"/>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 xml:space="preserve">Regular Rate </w:t>
                  </w:r>
                </w:p>
              </w:tc>
            </w:tr>
            <w:tr w:rsidR="00FB2163" w:rsidRPr="004B63C3" w:rsidTr="00CE3595">
              <w:trPr>
                <w:trHeight w:val="20"/>
              </w:trPr>
              <w:tc>
                <w:tcPr>
                  <w:tcW w:w="2223"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ind w:left="432" w:hanging="432"/>
                    <w:rPr>
                      <w:rFonts w:ascii="Calibri" w:hAnsi="Calibri" w:cs="Calibri"/>
                      <w:color w:val="000000"/>
                      <w:sz w:val="22"/>
                      <w:szCs w:val="22"/>
                    </w:rPr>
                  </w:pPr>
                  <w:r w:rsidRPr="004B63C3">
                    <w:rPr>
                      <w:rFonts w:ascii="Calibri" w:hAnsi="Calibri" w:cs="Calibri"/>
                      <w:color w:val="000000"/>
                      <w:sz w:val="22"/>
                      <w:szCs w:val="22"/>
                    </w:rPr>
                    <w:lastRenderedPageBreak/>
                    <w:t>Merchandise/Finished Goods Inventory, Beginning</w:t>
                  </w:r>
                </w:p>
              </w:tc>
              <w:tc>
                <w:tcPr>
                  <w:tcW w:w="925"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3" w:type="pct"/>
                  <w:tcBorders>
                    <w:top w:val="nil"/>
                    <w:left w:val="nil"/>
                    <w:bottom w:val="nil"/>
                    <w:right w:val="nil"/>
                  </w:tcBorders>
                  <w:shd w:val="clear" w:color="auto" w:fill="auto"/>
                  <w:noWrap/>
                  <w:vAlign w:val="bottom"/>
                  <w:hideMark/>
                </w:tcPr>
                <w:p w:rsidR="00FB2163" w:rsidRPr="004B63C3" w:rsidRDefault="00FB2163" w:rsidP="00CE3595">
                  <w:pPr>
                    <w:ind w:left="432" w:right="-1598" w:hanging="432"/>
                    <w:rPr>
                      <w:rFonts w:ascii="Calibri" w:hAnsi="Calibri" w:cs="Calibri"/>
                      <w:color w:val="000000"/>
                      <w:sz w:val="22"/>
                      <w:szCs w:val="22"/>
                    </w:rPr>
                  </w:pPr>
                  <w:r w:rsidRPr="004B63C3">
                    <w:rPr>
                      <w:rFonts w:ascii="Calibri" w:hAnsi="Calibri" w:cs="Calibri"/>
                      <w:color w:val="000000"/>
                      <w:sz w:val="22"/>
                      <w:szCs w:val="22"/>
                    </w:rPr>
                    <w:t xml:space="preserve">Add:  Purchases, net/Cost of Goods </w:t>
                  </w:r>
                  <w:r w:rsidRPr="004B63C3">
                    <w:rPr>
                      <w:rFonts w:ascii="Calibri" w:hAnsi="Calibri" w:cs="Calibri"/>
                      <w:color w:val="000000"/>
                      <w:sz w:val="22"/>
                      <w:szCs w:val="22"/>
                    </w:rPr>
                    <w:br/>
                    <w:t>Manufactured</w:t>
                  </w:r>
                </w:p>
              </w:tc>
              <w:tc>
                <w:tcPr>
                  <w:tcW w:w="925"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3"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Total Goods Available for Sale</w:t>
                  </w:r>
                </w:p>
              </w:tc>
              <w:tc>
                <w:tcPr>
                  <w:tcW w:w="925"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3" w:type="pct"/>
                  <w:tcBorders>
                    <w:top w:val="nil"/>
                    <w:left w:val="nil"/>
                    <w:bottom w:val="nil"/>
                    <w:right w:val="nil"/>
                  </w:tcBorders>
                  <w:shd w:val="clear" w:color="auto" w:fill="auto"/>
                  <w:noWrap/>
                  <w:vAlign w:val="bottom"/>
                  <w:hideMark/>
                </w:tcPr>
                <w:p w:rsidR="00FB2163" w:rsidRPr="004B63C3" w:rsidRDefault="00FB2163" w:rsidP="00CE3595">
                  <w:pPr>
                    <w:ind w:left="432" w:right="-698" w:hanging="432"/>
                    <w:rPr>
                      <w:rFonts w:ascii="Calibri" w:hAnsi="Calibri" w:cs="Calibri"/>
                      <w:color w:val="000000"/>
                      <w:sz w:val="22"/>
                      <w:szCs w:val="22"/>
                    </w:rPr>
                  </w:pPr>
                  <w:r w:rsidRPr="004B63C3">
                    <w:rPr>
                      <w:rFonts w:ascii="Calibri" w:hAnsi="Calibri" w:cs="Calibri"/>
                      <w:color w:val="000000"/>
                      <w:sz w:val="22"/>
                      <w:szCs w:val="22"/>
                    </w:rPr>
                    <w:t xml:space="preserve">Less:  Merchandise/Finished Goods </w:t>
                  </w:r>
                  <w:r w:rsidRPr="004B63C3">
                    <w:rPr>
                      <w:rFonts w:ascii="Calibri" w:hAnsi="Calibri" w:cs="Calibri"/>
                      <w:color w:val="000000"/>
                      <w:sz w:val="22"/>
                      <w:szCs w:val="22"/>
                    </w:rPr>
                    <w:br/>
                    <w:t>Inventory, End</w:t>
                  </w:r>
                </w:p>
              </w:tc>
              <w:tc>
                <w:tcPr>
                  <w:tcW w:w="925"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3"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rPr>
                      <w:rFonts w:ascii="Calibri" w:hAnsi="Calibri" w:cs="Calibri"/>
                      <w:b/>
                      <w:bCs/>
                      <w:color w:val="000000"/>
                      <w:sz w:val="22"/>
                      <w:szCs w:val="22"/>
                    </w:rPr>
                  </w:pPr>
                  <w:r w:rsidRPr="004B63C3">
                    <w:rPr>
                      <w:rFonts w:ascii="Calibri" w:hAnsi="Calibri" w:cs="Calibri"/>
                      <w:b/>
                      <w:bCs/>
                      <w:color w:val="000000"/>
                      <w:sz w:val="22"/>
                      <w:szCs w:val="22"/>
                    </w:rPr>
                    <w:t> </w:t>
                  </w:r>
                </w:p>
              </w:tc>
              <w:tc>
                <w:tcPr>
                  <w:tcW w:w="925"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r>
          </w:tbl>
          <w:p w:rsidR="00FB2163" w:rsidRPr="004B63C3" w:rsidRDefault="00FB2163" w:rsidP="0028745F">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6E4708">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C300CD">
            <w:pPr>
              <w:pStyle w:val="ListParagraph"/>
              <w:spacing w:before="240" w:after="120"/>
              <w:ind w:left="702"/>
              <w:contextualSpacing w:val="0"/>
              <w:jc w:val="both"/>
              <w:rPr>
                <w:rFonts w:ascii="Calibri" w:hAnsi="Calibri" w:cs="Calibri"/>
                <w:i/>
                <w:color w:val="00B050"/>
                <w:sz w:val="22"/>
                <w:szCs w:val="22"/>
              </w:rPr>
            </w:pPr>
            <w:r w:rsidRPr="004B63C3">
              <w:rPr>
                <w:rFonts w:ascii="Calibri" w:hAnsi="Calibri" w:cs="Calibri"/>
                <w:i/>
                <w:sz w:val="22"/>
                <w:szCs w:val="22"/>
              </w:rPr>
              <w:t xml:space="preserve">Cost of Services </w:t>
            </w:r>
            <w:r w:rsidRPr="004B63C3">
              <w:rPr>
                <w:rFonts w:ascii="Calibri" w:hAnsi="Calibri" w:cs="Calibri"/>
                <w:i/>
                <w:color w:val="00B050"/>
                <w:sz w:val="22"/>
                <w:szCs w:val="22"/>
              </w:rPr>
              <w:t>[if applicable]</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6E4708">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FB2163">
            <w:pPr>
              <w:pStyle w:val="ListParagraph"/>
              <w:spacing w:after="240"/>
              <w:contextualSpacing w:val="0"/>
              <w:jc w:val="both"/>
              <w:rPr>
                <w:rFonts w:ascii="Calibri" w:hAnsi="Calibri" w:cs="Calibri"/>
                <w:sz w:val="22"/>
                <w:szCs w:val="22"/>
              </w:rPr>
            </w:pPr>
            <w:r w:rsidRPr="004B63C3">
              <w:rPr>
                <w:rFonts w:ascii="Calibri" w:hAnsi="Calibri" w:cs="Calibri"/>
                <w:sz w:val="22"/>
                <w:szCs w:val="22"/>
              </w:rPr>
              <w:t xml:space="preserve">Details of the </w:t>
            </w:r>
            <w:r w:rsidRPr="004B63C3">
              <w:rPr>
                <w:rFonts w:ascii="Calibri" w:hAnsi="Calibri" w:cs="Calibri"/>
                <w:i/>
                <w:color w:val="00B050"/>
                <w:sz w:val="22"/>
                <w:szCs w:val="22"/>
              </w:rPr>
              <w:t>[Company, Branch, Bank, or any appropriate alternative]</w:t>
            </w:r>
            <w:r w:rsidRPr="004B63C3">
              <w:rPr>
                <w:rFonts w:ascii="Calibri" w:hAnsi="Calibri" w:cs="Calibri"/>
                <w:sz w:val="22"/>
                <w:szCs w:val="22"/>
              </w:rPr>
              <w:t>’s cost of services incurred during the year are as follows: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6E4708">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tbl>
            <w:tblPr>
              <w:tblW w:w="4560" w:type="pct"/>
              <w:tblInd w:w="648" w:type="dxa"/>
              <w:tblLayout w:type="fixed"/>
              <w:tblLook w:val="04A0" w:firstRow="1" w:lastRow="0" w:firstColumn="1" w:lastColumn="0" w:noHBand="0" w:noVBand="1"/>
            </w:tblPr>
            <w:tblGrid>
              <w:gridCol w:w="3923"/>
              <w:gridCol w:w="1636"/>
              <w:gridCol w:w="1637"/>
              <w:gridCol w:w="1636"/>
            </w:tblGrid>
            <w:tr w:rsidR="00FB2163" w:rsidRPr="004B63C3" w:rsidTr="00CE3595">
              <w:trPr>
                <w:trHeight w:val="20"/>
              </w:trPr>
              <w:tc>
                <w:tcPr>
                  <w:tcW w:w="2221"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rPr>
                      <w:rFonts w:ascii="Calibri" w:hAnsi="Calibri" w:cs="Calibri"/>
                      <w:b/>
                      <w:bCs/>
                      <w:color w:val="000000"/>
                      <w:sz w:val="22"/>
                      <w:szCs w:val="22"/>
                    </w:rPr>
                  </w:pPr>
                </w:p>
              </w:tc>
              <w:tc>
                <w:tcPr>
                  <w:tcW w:w="926"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Exempt</w:t>
                  </w:r>
                </w:p>
              </w:tc>
              <w:tc>
                <w:tcPr>
                  <w:tcW w:w="927"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Special Rate</w:t>
                  </w:r>
                </w:p>
              </w:tc>
              <w:tc>
                <w:tcPr>
                  <w:tcW w:w="926" w:type="pct"/>
                  <w:tcBorders>
                    <w:top w:val="single" w:sz="4" w:space="0" w:color="auto"/>
                    <w:left w:val="nil"/>
                    <w:bottom w:val="single" w:sz="4" w:space="0" w:color="auto"/>
                    <w:right w:val="nil"/>
                  </w:tcBorders>
                  <w:shd w:val="clear" w:color="auto" w:fill="auto"/>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 xml:space="preserve">Regular Rate </w:t>
                  </w:r>
                </w:p>
              </w:tc>
            </w:tr>
            <w:tr w:rsidR="00FB2163" w:rsidRPr="004B63C3" w:rsidTr="00CE3595">
              <w:trPr>
                <w:trHeight w:val="20"/>
              </w:trPr>
              <w:tc>
                <w:tcPr>
                  <w:tcW w:w="2221"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ind w:left="342" w:hanging="342"/>
                    <w:rPr>
                      <w:rFonts w:ascii="Calibri" w:hAnsi="Calibri" w:cs="Calibri"/>
                      <w:color w:val="000000"/>
                      <w:sz w:val="22"/>
                      <w:szCs w:val="22"/>
                    </w:rPr>
                  </w:pPr>
                  <w:r w:rsidRPr="004B63C3">
                    <w:rPr>
                      <w:rFonts w:ascii="Calibri" w:hAnsi="Calibri" w:cs="Calibri"/>
                      <w:color w:val="000000"/>
                      <w:sz w:val="22"/>
                      <w:szCs w:val="22"/>
                    </w:rPr>
                    <w:t>Direct Charges - Salaries, Wages and Benefits</w:t>
                  </w:r>
                </w:p>
              </w:tc>
              <w:tc>
                <w:tcPr>
                  <w:tcW w:w="926"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ind w:left="342" w:hanging="342"/>
                    <w:rPr>
                      <w:rFonts w:ascii="Calibri" w:hAnsi="Calibri" w:cs="Calibri"/>
                      <w:color w:val="000000"/>
                      <w:sz w:val="22"/>
                      <w:szCs w:val="22"/>
                    </w:rPr>
                  </w:pPr>
                  <w:r w:rsidRPr="004B63C3">
                    <w:rPr>
                      <w:rFonts w:ascii="Calibri" w:hAnsi="Calibri" w:cs="Calibri"/>
                      <w:color w:val="000000"/>
                      <w:sz w:val="22"/>
                      <w:szCs w:val="22"/>
                    </w:rPr>
                    <w:t>Direct Charges - Materials, Supplies, and Facilities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Direct Charges – Depreciation</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Direct Charges – Rental</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Direct Charges - Outside Services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Direct Charges – Others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rPr>
                      <w:rFonts w:ascii="Calibri" w:hAnsi="Calibri" w:cs="Calibri"/>
                      <w:b/>
                      <w:bCs/>
                      <w:color w:val="000000"/>
                      <w:sz w:val="22"/>
                      <w:szCs w:val="22"/>
                    </w:rPr>
                  </w:pPr>
                  <w:r w:rsidRPr="004B63C3">
                    <w:rPr>
                      <w:rFonts w:ascii="Calibri" w:hAnsi="Calibri" w:cs="Calibri"/>
                      <w:b/>
                      <w:bCs/>
                      <w:color w:val="000000"/>
                      <w:sz w:val="22"/>
                      <w:szCs w:val="22"/>
                    </w:rPr>
                    <w:t> </w:t>
                  </w:r>
                </w:p>
              </w:tc>
              <w:tc>
                <w:tcPr>
                  <w:tcW w:w="926"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r>
          </w:tbl>
          <w:p w:rsidR="00FB2163" w:rsidRPr="004B63C3" w:rsidRDefault="00FB2163" w:rsidP="0028745F">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6E4708">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FB2163">
            <w:pPr>
              <w:pStyle w:val="ListParagraph"/>
              <w:spacing w:before="240" w:after="120"/>
              <w:contextualSpacing w:val="0"/>
              <w:jc w:val="both"/>
              <w:rPr>
                <w:rFonts w:ascii="Calibri" w:hAnsi="Calibri" w:cs="Calibri"/>
                <w:i/>
                <w:color w:val="00B050"/>
                <w:sz w:val="22"/>
                <w:szCs w:val="22"/>
              </w:rPr>
            </w:pPr>
            <w:r w:rsidRPr="004B63C3">
              <w:rPr>
                <w:rFonts w:ascii="Calibri" w:hAnsi="Calibri" w:cs="Calibri"/>
                <w:i/>
                <w:sz w:val="22"/>
                <w:szCs w:val="22"/>
              </w:rPr>
              <w:t xml:space="preserve">Other Income </w:t>
            </w:r>
            <w:r w:rsidRPr="004B63C3">
              <w:rPr>
                <w:rFonts w:ascii="Calibri" w:hAnsi="Calibri" w:cs="Calibri"/>
                <w:i/>
                <w:color w:val="00B050"/>
                <w:sz w:val="22"/>
                <w:szCs w:val="22"/>
              </w:rPr>
              <w:t>[if applicable]</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6E4708">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FB2163">
            <w:pPr>
              <w:pStyle w:val="ListParagraph"/>
              <w:spacing w:after="240"/>
              <w:contextualSpacing w:val="0"/>
              <w:jc w:val="both"/>
              <w:rPr>
                <w:rFonts w:ascii="Calibri" w:hAnsi="Calibri" w:cs="Calibri"/>
                <w:sz w:val="22"/>
                <w:szCs w:val="22"/>
              </w:rPr>
            </w:pPr>
            <w:r w:rsidRPr="004B63C3">
              <w:rPr>
                <w:rFonts w:ascii="Calibri" w:hAnsi="Calibri" w:cs="Calibri"/>
                <w:sz w:val="22"/>
                <w:szCs w:val="22"/>
              </w:rPr>
              <w:t xml:space="preserve">Details of the </w:t>
            </w:r>
            <w:r w:rsidRPr="004B63C3">
              <w:rPr>
                <w:rFonts w:ascii="Calibri" w:hAnsi="Calibri" w:cs="Calibri"/>
                <w:i/>
                <w:color w:val="00B050"/>
                <w:sz w:val="22"/>
                <w:szCs w:val="22"/>
              </w:rPr>
              <w:t>[Company, Branch, Bank, or any appropriate alternative]</w:t>
            </w:r>
            <w:r w:rsidRPr="004B63C3">
              <w:rPr>
                <w:rFonts w:ascii="Calibri" w:hAnsi="Calibri" w:cs="Calibri"/>
                <w:sz w:val="22"/>
                <w:szCs w:val="22"/>
              </w:rPr>
              <w:t>’s other income earned during the year are as follows: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6E4708">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tbl>
            <w:tblPr>
              <w:tblW w:w="4560" w:type="pct"/>
              <w:tblInd w:w="648" w:type="dxa"/>
              <w:tblLayout w:type="fixed"/>
              <w:tblLook w:val="04A0" w:firstRow="1" w:lastRow="0" w:firstColumn="1" w:lastColumn="0" w:noHBand="0" w:noVBand="1"/>
            </w:tblPr>
            <w:tblGrid>
              <w:gridCol w:w="3923"/>
              <w:gridCol w:w="1636"/>
              <w:gridCol w:w="1637"/>
              <w:gridCol w:w="1636"/>
            </w:tblGrid>
            <w:tr w:rsidR="00FB2163" w:rsidRPr="004B63C3" w:rsidTr="00CE3595">
              <w:trPr>
                <w:trHeight w:val="20"/>
              </w:trPr>
              <w:tc>
                <w:tcPr>
                  <w:tcW w:w="2221"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rPr>
                      <w:rFonts w:ascii="Calibri" w:hAnsi="Calibri" w:cs="Calibri"/>
                      <w:b/>
                      <w:bCs/>
                      <w:color w:val="000000"/>
                      <w:sz w:val="22"/>
                      <w:szCs w:val="22"/>
                    </w:rPr>
                  </w:pPr>
                </w:p>
              </w:tc>
              <w:tc>
                <w:tcPr>
                  <w:tcW w:w="2779" w:type="pct"/>
                  <w:gridSpan w:val="3"/>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p>
              </w:tc>
            </w:tr>
            <w:tr w:rsidR="00FB2163" w:rsidRPr="004B63C3" w:rsidTr="00CE3595">
              <w:trPr>
                <w:trHeight w:val="20"/>
              </w:trPr>
              <w:tc>
                <w:tcPr>
                  <w:tcW w:w="2221"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rPr>
                      <w:rFonts w:ascii="Calibri" w:hAnsi="Calibri" w:cs="Calibri"/>
                      <w:b/>
                      <w:bCs/>
                      <w:color w:val="000000"/>
                      <w:sz w:val="22"/>
                      <w:szCs w:val="22"/>
                    </w:rPr>
                  </w:pPr>
                </w:p>
              </w:tc>
              <w:tc>
                <w:tcPr>
                  <w:tcW w:w="926"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Exempt</w:t>
                  </w:r>
                </w:p>
              </w:tc>
              <w:tc>
                <w:tcPr>
                  <w:tcW w:w="927"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Special Rate</w:t>
                  </w:r>
                </w:p>
              </w:tc>
              <w:tc>
                <w:tcPr>
                  <w:tcW w:w="927" w:type="pct"/>
                  <w:tcBorders>
                    <w:top w:val="single" w:sz="4" w:space="0" w:color="auto"/>
                    <w:left w:val="nil"/>
                    <w:bottom w:val="single" w:sz="4" w:space="0" w:color="auto"/>
                    <w:right w:val="nil"/>
                  </w:tcBorders>
                  <w:shd w:val="clear" w:color="auto" w:fill="auto"/>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 xml:space="preserve">Regular Rate </w:t>
                  </w:r>
                </w:p>
              </w:tc>
            </w:tr>
            <w:tr w:rsidR="00FB2163" w:rsidRPr="004B63C3" w:rsidTr="00CE3595">
              <w:trPr>
                <w:trHeight w:val="20"/>
              </w:trPr>
              <w:tc>
                <w:tcPr>
                  <w:tcW w:w="2221"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rPr>
                      <w:rFonts w:ascii="Calibri" w:hAnsi="Calibri" w:cs="Calibri"/>
                      <w:color w:val="000000"/>
                      <w:sz w:val="22"/>
                      <w:szCs w:val="22"/>
                    </w:rPr>
                  </w:pPr>
                  <w:r w:rsidRPr="004B63C3">
                    <w:rPr>
                      <w:rFonts w:ascii="Calibri" w:hAnsi="Calibri" w:cs="Calibri"/>
                      <w:color w:val="000000"/>
                      <w:sz w:val="22"/>
                      <w:szCs w:val="22"/>
                    </w:rPr>
                    <w:t>Interest Income</w:t>
                  </w:r>
                </w:p>
              </w:tc>
              <w:tc>
                <w:tcPr>
                  <w:tcW w:w="926"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Trading Gain – net</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Foreign Exchange Gain - net</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Gain on Sale of Assets - net</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rPr>
                      <w:rFonts w:ascii="Calibri" w:hAnsi="Calibri" w:cs="Calibri"/>
                      <w:b/>
                      <w:bCs/>
                      <w:color w:val="000000"/>
                      <w:sz w:val="22"/>
                      <w:szCs w:val="22"/>
                    </w:rPr>
                  </w:pPr>
                  <w:r w:rsidRPr="004B63C3">
                    <w:rPr>
                      <w:rFonts w:ascii="Calibri" w:hAnsi="Calibri" w:cs="Calibri"/>
                      <w:b/>
                      <w:bCs/>
                      <w:color w:val="000000"/>
                      <w:sz w:val="22"/>
                      <w:szCs w:val="22"/>
                    </w:rPr>
                    <w:t> </w:t>
                  </w:r>
                </w:p>
              </w:tc>
              <w:tc>
                <w:tcPr>
                  <w:tcW w:w="926"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r>
          </w:tbl>
          <w:p w:rsidR="00FB2163" w:rsidRPr="004B63C3" w:rsidRDefault="00FB2163" w:rsidP="0028745F">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6E4708">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32294E">
            <w:pPr>
              <w:pStyle w:val="NormalWeb"/>
              <w:spacing w:before="120" w:beforeAutospacing="0" w:after="0" w:afterAutospacing="0"/>
              <w:ind w:left="702"/>
              <w:jc w:val="both"/>
              <w:rPr>
                <w:rFonts w:ascii="Calibri" w:hAnsi="Calibri" w:cs="Calibri"/>
                <w:b/>
                <w:color w:val="000000"/>
                <w:sz w:val="22"/>
                <w:szCs w:val="22"/>
              </w:rPr>
            </w:pPr>
            <w:r w:rsidRPr="004B63C3">
              <w:rPr>
                <w:rFonts w:ascii="Calibri" w:hAnsi="Calibri" w:cs="Calibri"/>
                <w:sz w:val="22"/>
                <w:szCs w:val="22"/>
              </w:rPr>
              <w:t>[</w:t>
            </w:r>
            <w:r w:rsidRPr="004B63C3">
              <w:rPr>
                <w:rFonts w:ascii="Calibri" w:hAnsi="Calibri" w:cs="Calibri"/>
                <w:i/>
                <w:sz w:val="22"/>
                <w:szCs w:val="22"/>
              </w:rPr>
              <w:t>Disclose the nature and legal basis for exempt and special rate transactions]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6E4708">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C300CD" w:rsidRPr="004B63C3" w:rsidRDefault="00C300CD" w:rsidP="0032294E">
            <w:pPr>
              <w:pStyle w:val="ListParagraph"/>
              <w:spacing w:before="240" w:after="120"/>
              <w:contextualSpacing w:val="0"/>
              <w:jc w:val="both"/>
              <w:rPr>
                <w:rFonts w:ascii="Calibri" w:hAnsi="Calibri" w:cs="Calibri"/>
                <w:sz w:val="22"/>
                <w:szCs w:val="22"/>
                <w:u w:val="single"/>
              </w:rPr>
            </w:pPr>
          </w:p>
          <w:p w:rsidR="00C300CD" w:rsidRPr="004B63C3" w:rsidRDefault="00C300CD" w:rsidP="0032294E">
            <w:pPr>
              <w:pStyle w:val="ListParagraph"/>
              <w:spacing w:before="240" w:after="120"/>
              <w:contextualSpacing w:val="0"/>
              <w:jc w:val="both"/>
              <w:rPr>
                <w:rFonts w:ascii="Calibri" w:hAnsi="Calibri" w:cs="Calibri"/>
                <w:sz w:val="22"/>
                <w:szCs w:val="22"/>
                <w:u w:val="single"/>
              </w:rPr>
            </w:pPr>
          </w:p>
          <w:p w:rsidR="00FB2163" w:rsidRPr="004B63C3" w:rsidRDefault="00FB2163" w:rsidP="0032294E">
            <w:pPr>
              <w:pStyle w:val="ListParagraph"/>
              <w:spacing w:before="240" w:after="120"/>
              <w:contextualSpacing w:val="0"/>
              <w:jc w:val="both"/>
              <w:rPr>
                <w:rFonts w:ascii="Calibri" w:hAnsi="Calibri" w:cs="Calibri"/>
                <w:sz w:val="22"/>
                <w:szCs w:val="22"/>
                <w:u w:val="single"/>
              </w:rPr>
            </w:pPr>
            <w:r w:rsidRPr="004B63C3">
              <w:rPr>
                <w:rFonts w:ascii="Calibri" w:hAnsi="Calibri" w:cs="Calibri"/>
                <w:sz w:val="22"/>
                <w:szCs w:val="22"/>
                <w:u w:val="single"/>
              </w:rPr>
              <w:t xml:space="preserve">Itemized deductions </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6E4708">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FB2163" w:rsidRPr="004B63C3" w:rsidRDefault="00FB2163" w:rsidP="00FB2163">
            <w:pPr>
              <w:pStyle w:val="ListParagraph"/>
              <w:spacing w:after="240"/>
              <w:contextualSpacing w:val="0"/>
              <w:jc w:val="both"/>
              <w:rPr>
                <w:rFonts w:ascii="Calibri" w:hAnsi="Calibri" w:cs="Calibri"/>
                <w:sz w:val="22"/>
                <w:szCs w:val="22"/>
              </w:rPr>
            </w:pPr>
            <w:r w:rsidRPr="004B63C3">
              <w:rPr>
                <w:rFonts w:ascii="Calibri" w:hAnsi="Calibri" w:cs="Calibri"/>
                <w:sz w:val="22"/>
                <w:szCs w:val="22"/>
              </w:rPr>
              <w:t xml:space="preserve">Details of the </w:t>
            </w:r>
            <w:r w:rsidRPr="004B63C3">
              <w:rPr>
                <w:rFonts w:ascii="Calibri" w:hAnsi="Calibri" w:cs="Calibri"/>
                <w:i/>
                <w:color w:val="00B050"/>
                <w:sz w:val="22"/>
                <w:szCs w:val="22"/>
              </w:rPr>
              <w:t>[Company, Branch, Bank, or any appropriate alternative]</w:t>
            </w:r>
            <w:r w:rsidRPr="004B63C3">
              <w:rPr>
                <w:rFonts w:ascii="Calibri" w:hAnsi="Calibri" w:cs="Calibri"/>
                <w:sz w:val="22"/>
                <w:szCs w:val="22"/>
              </w:rPr>
              <w:t xml:space="preserve">’s itemized deductions </w:t>
            </w:r>
            <w:r w:rsidRPr="004B63C3">
              <w:rPr>
                <w:rFonts w:ascii="Calibri" w:hAnsi="Calibri" w:cs="Calibri"/>
                <w:sz w:val="22"/>
                <w:szCs w:val="22"/>
              </w:rPr>
              <w:lastRenderedPageBreak/>
              <w:t>incurred during the year are as follows:</w:t>
            </w: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6E4708">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FFFF00"/>
          </w:tcPr>
          <w:tbl>
            <w:tblPr>
              <w:tblW w:w="4560" w:type="pct"/>
              <w:tblInd w:w="648" w:type="dxa"/>
              <w:tblLayout w:type="fixed"/>
              <w:tblLook w:val="04A0" w:firstRow="1" w:lastRow="0" w:firstColumn="1" w:lastColumn="0" w:noHBand="0" w:noVBand="1"/>
            </w:tblPr>
            <w:tblGrid>
              <w:gridCol w:w="3923"/>
              <w:gridCol w:w="1636"/>
              <w:gridCol w:w="1637"/>
              <w:gridCol w:w="1636"/>
            </w:tblGrid>
            <w:tr w:rsidR="00FB2163" w:rsidRPr="004B63C3" w:rsidTr="00CE3595">
              <w:trPr>
                <w:trHeight w:val="20"/>
              </w:trPr>
              <w:tc>
                <w:tcPr>
                  <w:tcW w:w="2221"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rPr>
                      <w:rFonts w:ascii="Calibri" w:hAnsi="Calibri" w:cs="Calibri"/>
                      <w:b/>
                      <w:bCs/>
                      <w:color w:val="000000"/>
                      <w:sz w:val="22"/>
                      <w:szCs w:val="22"/>
                    </w:rPr>
                  </w:pPr>
                </w:p>
              </w:tc>
              <w:tc>
                <w:tcPr>
                  <w:tcW w:w="926"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Exempt</w:t>
                  </w:r>
                </w:p>
              </w:tc>
              <w:tc>
                <w:tcPr>
                  <w:tcW w:w="927" w:type="pct"/>
                  <w:tcBorders>
                    <w:top w:val="single" w:sz="4" w:space="0" w:color="auto"/>
                    <w:left w:val="nil"/>
                    <w:bottom w:val="single" w:sz="4" w:space="0" w:color="auto"/>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Special Rate</w:t>
                  </w:r>
                </w:p>
              </w:tc>
              <w:tc>
                <w:tcPr>
                  <w:tcW w:w="926" w:type="pct"/>
                  <w:tcBorders>
                    <w:top w:val="single" w:sz="4" w:space="0" w:color="auto"/>
                    <w:left w:val="nil"/>
                    <w:bottom w:val="single" w:sz="4" w:space="0" w:color="auto"/>
                    <w:right w:val="nil"/>
                  </w:tcBorders>
                  <w:shd w:val="clear" w:color="auto" w:fill="auto"/>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 xml:space="preserve">Regular Rate </w:t>
                  </w:r>
                </w:p>
              </w:tc>
            </w:tr>
            <w:tr w:rsidR="00FB2163" w:rsidRPr="004B63C3" w:rsidTr="00CE3595">
              <w:trPr>
                <w:trHeight w:val="20"/>
              </w:trPr>
              <w:tc>
                <w:tcPr>
                  <w:tcW w:w="2221"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ind w:right="-108"/>
                    <w:rPr>
                      <w:rFonts w:ascii="Calibri" w:hAnsi="Calibri" w:cs="Calibri"/>
                      <w:color w:val="000000"/>
                      <w:sz w:val="22"/>
                      <w:szCs w:val="22"/>
                    </w:rPr>
                  </w:pPr>
                  <w:r w:rsidRPr="004B63C3">
                    <w:rPr>
                      <w:rFonts w:ascii="Calibri" w:hAnsi="Calibri" w:cs="Calibri"/>
                      <w:color w:val="000000"/>
                      <w:sz w:val="22"/>
                      <w:szCs w:val="22"/>
                    </w:rPr>
                    <w:t>Salaries, Allowances and Fringe Benefits</w:t>
                  </w:r>
                </w:p>
              </w:tc>
              <w:tc>
                <w:tcPr>
                  <w:tcW w:w="926"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single" w:sz="4" w:space="0" w:color="auto"/>
                    <w:left w:val="nil"/>
                    <w:bottom w:val="nil"/>
                    <w:right w:val="nil"/>
                  </w:tcBorders>
                  <w:shd w:val="clear" w:color="auto" w:fill="auto"/>
                  <w:noWrap/>
                  <w:vAlign w:val="bottom"/>
                  <w:hideMark/>
                </w:tcPr>
                <w:p w:rsidR="00FB2163" w:rsidRPr="004B63C3" w:rsidRDefault="00FB2163" w:rsidP="00CE3595">
                  <w:pPr>
                    <w:spacing w:before="60"/>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Rental</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Director's Fees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Management and Consultancy Fee</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ind w:left="252" w:hanging="252"/>
                    <w:rPr>
                      <w:rFonts w:ascii="Calibri" w:hAnsi="Calibri" w:cs="Calibri"/>
                      <w:color w:val="000000"/>
                      <w:sz w:val="22"/>
                      <w:szCs w:val="22"/>
                    </w:rPr>
                  </w:pPr>
                  <w:r w:rsidRPr="004B63C3">
                    <w:rPr>
                      <w:rFonts w:ascii="Calibri" w:hAnsi="Calibri" w:cs="Calibri"/>
                      <w:color w:val="000000"/>
                      <w:sz w:val="22"/>
                      <w:szCs w:val="22"/>
                    </w:rPr>
                    <w:t>Janitorial, Messengerial and Security Services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Other Outside Services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Advertising</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Commissions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Repairs and Maintenance</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Research and Development</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Office Supplies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Royalties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Interest Expense</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Insurance Expense</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Representation and Entertainment</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Transportation and Travel</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Fuel and Oil</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Communication, Light and Water</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Losses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Bad Debts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Depreciation</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Amortization of Intangibles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Depletion</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Charitable Contributions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ind w:left="252" w:hanging="252"/>
                    <w:rPr>
                      <w:rFonts w:ascii="Calibri" w:hAnsi="Calibri" w:cs="Calibri"/>
                      <w:color w:val="000000"/>
                      <w:sz w:val="22"/>
                      <w:szCs w:val="22"/>
                    </w:rPr>
                  </w:pPr>
                  <w:r w:rsidRPr="004B63C3">
                    <w:rPr>
                      <w:rFonts w:ascii="Calibri" w:hAnsi="Calibri" w:cs="Calibri"/>
                      <w:color w:val="000000"/>
                      <w:sz w:val="22"/>
                      <w:szCs w:val="22"/>
                    </w:rPr>
                    <w:t>Amortization of Pension Trust Contribution</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NOLCO</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nil"/>
                    <w:left w:val="nil"/>
                    <w:bottom w:val="nil"/>
                    <w:right w:val="nil"/>
                  </w:tcBorders>
                  <w:shd w:val="clear" w:color="auto" w:fill="auto"/>
                  <w:noWrap/>
                  <w:vAlign w:val="bottom"/>
                  <w:hideMark/>
                </w:tcPr>
                <w:p w:rsidR="00FB2163" w:rsidRPr="004B63C3" w:rsidRDefault="00FB2163" w:rsidP="00CE3595">
                  <w:pPr>
                    <w:rPr>
                      <w:rFonts w:ascii="Calibri" w:hAnsi="Calibri" w:cs="Calibri"/>
                      <w:color w:val="000000"/>
                      <w:sz w:val="22"/>
                      <w:szCs w:val="22"/>
                    </w:rPr>
                  </w:pPr>
                  <w:r w:rsidRPr="004B63C3">
                    <w:rPr>
                      <w:rFonts w:ascii="Calibri" w:hAnsi="Calibri" w:cs="Calibri"/>
                      <w:color w:val="000000"/>
                      <w:sz w:val="22"/>
                      <w:szCs w:val="22"/>
                    </w:rPr>
                    <w:t>Miscellaneous</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nil"/>
                    <w:left w:val="nil"/>
                    <w:bottom w:val="nil"/>
                    <w:right w:val="nil"/>
                  </w:tcBorders>
                  <w:shd w:val="clear" w:color="auto" w:fill="auto"/>
                  <w:noWrap/>
                  <w:vAlign w:val="bottom"/>
                  <w:hideMark/>
                </w:tcPr>
                <w:p w:rsidR="00FB2163" w:rsidRPr="004B63C3" w:rsidRDefault="00FB2163" w:rsidP="00CE3595">
                  <w:pPr>
                    <w:jc w:val="center"/>
                    <w:rPr>
                      <w:rFonts w:ascii="Calibri" w:hAnsi="Calibri" w:cs="Calibri"/>
                      <w:b/>
                      <w:bCs/>
                      <w:color w:val="000000"/>
                      <w:sz w:val="22"/>
                      <w:szCs w:val="22"/>
                    </w:rPr>
                  </w:pPr>
                  <w:r w:rsidRPr="004B63C3">
                    <w:rPr>
                      <w:rFonts w:ascii="Calibri" w:hAnsi="Calibri" w:cs="Calibri"/>
                      <w:b/>
                      <w:bCs/>
                      <w:color w:val="000000"/>
                      <w:sz w:val="22"/>
                      <w:szCs w:val="22"/>
                    </w:rPr>
                    <w:t>xx</w:t>
                  </w:r>
                </w:p>
              </w:tc>
            </w:tr>
            <w:tr w:rsidR="00FB2163" w:rsidRPr="004B63C3" w:rsidTr="00CE3595">
              <w:trPr>
                <w:trHeight w:val="20"/>
              </w:trPr>
              <w:tc>
                <w:tcPr>
                  <w:tcW w:w="2221"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rPr>
                      <w:rFonts w:ascii="Calibri" w:hAnsi="Calibri" w:cs="Calibri"/>
                      <w:b/>
                      <w:bCs/>
                      <w:color w:val="000000"/>
                      <w:sz w:val="22"/>
                      <w:szCs w:val="22"/>
                    </w:rPr>
                  </w:pPr>
                  <w:r w:rsidRPr="004B63C3">
                    <w:rPr>
                      <w:rFonts w:ascii="Calibri" w:hAnsi="Calibri" w:cs="Calibri"/>
                      <w:b/>
                      <w:bCs/>
                      <w:color w:val="000000"/>
                      <w:sz w:val="22"/>
                      <w:szCs w:val="22"/>
                    </w:rPr>
                    <w:t> </w:t>
                  </w:r>
                </w:p>
              </w:tc>
              <w:tc>
                <w:tcPr>
                  <w:tcW w:w="926"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7"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c>
                <w:tcPr>
                  <w:tcW w:w="926" w:type="pct"/>
                  <w:tcBorders>
                    <w:top w:val="single" w:sz="4" w:space="0" w:color="auto"/>
                    <w:left w:val="nil"/>
                    <w:bottom w:val="double" w:sz="6" w:space="0" w:color="auto"/>
                    <w:right w:val="nil"/>
                  </w:tcBorders>
                  <w:shd w:val="clear" w:color="auto" w:fill="auto"/>
                  <w:noWrap/>
                  <w:vAlign w:val="bottom"/>
                  <w:hideMark/>
                </w:tcPr>
                <w:p w:rsidR="00FB2163" w:rsidRPr="004B63C3" w:rsidRDefault="00FB2163" w:rsidP="00CE3595">
                  <w:pPr>
                    <w:spacing w:before="120"/>
                    <w:jc w:val="center"/>
                    <w:rPr>
                      <w:rFonts w:ascii="Calibri" w:hAnsi="Calibri" w:cs="Calibri"/>
                      <w:b/>
                      <w:bCs/>
                      <w:color w:val="000000"/>
                      <w:sz w:val="22"/>
                      <w:szCs w:val="22"/>
                    </w:rPr>
                  </w:pPr>
                  <w:r w:rsidRPr="004B63C3">
                    <w:rPr>
                      <w:rFonts w:ascii="Calibri" w:hAnsi="Calibri" w:cs="Calibri"/>
                      <w:b/>
                      <w:bCs/>
                      <w:color w:val="000000"/>
                      <w:sz w:val="22"/>
                      <w:szCs w:val="22"/>
                    </w:rPr>
                    <w:t>xx</w:t>
                  </w:r>
                </w:p>
              </w:tc>
            </w:tr>
          </w:tbl>
          <w:p w:rsidR="00FB2163" w:rsidRPr="004B63C3" w:rsidRDefault="00FB2163" w:rsidP="0028745F">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FB2163" w:rsidRPr="004B63C3" w:rsidTr="006E4708">
        <w:trPr>
          <w:gridAfter w:val="1"/>
          <w:wAfter w:w="53" w:type="dxa"/>
        </w:trPr>
        <w:tc>
          <w:tcPr>
            <w:tcW w:w="1170" w:type="dxa"/>
            <w:tcBorders>
              <w:top w:val="nil"/>
              <w:left w:val="nil"/>
              <w:bottom w:val="nil"/>
              <w:right w:val="nil"/>
            </w:tcBorders>
            <w:shd w:val="clear" w:color="auto" w:fill="auto"/>
          </w:tcPr>
          <w:p w:rsidR="00FB2163" w:rsidRPr="004B63C3" w:rsidRDefault="00FB2163" w:rsidP="002123F4">
            <w:pPr>
              <w:rPr>
                <w:rFonts w:ascii="Calibri" w:hAnsi="Calibri" w:cs="Calibri"/>
                <w:sz w:val="22"/>
                <w:szCs w:val="22"/>
              </w:rPr>
            </w:pPr>
          </w:p>
        </w:tc>
        <w:tc>
          <w:tcPr>
            <w:tcW w:w="9900" w:type="dxa"/>
            <w:tcBorders>
              <w:top w:val="nil"/>
              <w:left w:val="nil"/>
              <w:bottom w:val="nil"/>
              <w:right w:val="nil"/>
            </w:tcBorders>
            <w:shd w:val="clear" w:color="auto" w:fill="auto"/>
          </w:tcPr>
          <w:p w:rsidR="00FB2163" w:rsidRPr="004B63C3" w:rsidRDefault="00FB2163" w:rsidP="0028745F">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FB2163" w:rsidRPr="004B63C3" w:rsidRDefault="00FB2163" w:rsidP="002123F4">
            <w:pPr>
              <w:rPr>
                <w:rFonts w:ascii="Calibri" w:hAnsi="Calibri" w:cs="Calibri"/>
                <w:b/>
                <w:bCs/>
                <w:color w:val="000000"/>
              </w:rPr>
            </w:pPr>
          </w:p>
        </w:tc>
        <w:tc>
          <w:tcPr>
            <w:tcW w:w="1473" w:type="dxa"/>
            <w:gridSpan w:val="4"/>
            <w:tcBorders>
              <w:left w:val="nil"/>
            </w:tcBorders>
            <w:shd w:val="clear" w:color="auto" w:fill="auto"/>
            <w:vAlign w:val="bottom"/>
          </w:tcPr>
          <w:p w:rsidR="00FB2163" w:rsidRPr="004B63C3" w:rsidRDefault="00FB2163" w:rsidP="002123F4">
            <w:pPr>
              <w:rPr>
                <w:rFonts w:ascii="Calibri" w:hAnsi="Calibri" w:cs="Calibri"/>
                <w:bCs/>
                <w:color w:val="000000"/>
              </w:rPr>
            </w:pPr>
          </w:p>
        </w:tc>
      </w:tr>
      <w:tr w:rsidR="0032294E" w:rsidRPr="004B63C3" w:rsidTr="006E4708">
        <w:trPr>
          <w:gridAfter w:val="1"/>
          <w:wAfter w:w="53" w:type="dxa"/>
        </w:trPr>
        <w:tc>
          <w:tcPr>
            <w:tcW w:w="1170" w:type="dxa"/>
            <w:tcBorders>
              <w:top w:val="nil"/>
              <w:left w:val="nil"/>
              <w:bottom w:val="nil"/>
              <w:right w:val="nil"/>
            </w:tcBorders>
            <w:shd w:val="clear" w:color="auto" w:fill="auto"/>
          </w:tcPr>
          <w:p w:rsidR="0032294E" w:rsidRPr="004B63C3" w:rsidRDefault="0032294E"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C300CD" w:rsidRPr="004B63C3" w:rsidRDefault="00C300CD" w:rsidP="00C300CD">
            <w:pPr>
              <w:pStyle w:val="NormalWeb"/>
              <w:spacing w:before="360" w:beforeAutospacing="0" w:after="0" w:afterAutospacing="0"/>
              <w:ind w:left="702"/>
              <w:jc w:val="both"/>
              <w:rPr>
                <w:rFonts w:ascii="Calibri" w:hAnsi="Calibri" w:cs="Calibri"/>
                <w:b/>
                <w:color w:val="000000"/>
                <w:sz w:val="22"/>
                <w:szCs w:val="22"/>
              </w:rPr>
            </w:pPr>
          </w:p>
          <w:p w:rsidR="00C300CD" w:rsidRPr="004B63C3" w:rsidRDefault="00C300CD" w:rsidP="00C300CD">
            <w:pPr>
              <w:pStyle w:val="NormalWeb"/>
              <w:spacing w:before="360" w:beforeAutospacing="0" w:after="0" w:afterAutospacing="0"/>
              <w:ind w:left="702"/>
              <w:jc w:val="both"/>
              <w:rPr>
                <w:rFonts w:ascii="Calibri" w:hAnsi="Calibri" w:cs="Calibri"/>
                <w:b/>
                <w:color w:val="000000"/>
                <w:sz w:val="22"/>
                <w:szCs w:val="22"/>
              </w:rPr>
            </w:pPr>
          </w:p>
          <w:p w:rsidR="00C300CD" w:rsidRPr="004B63C3" w:rsidRDefault="00C300CD" w:rsidP="00C300CD">
            <w:pPr>
              <w:pStyle w:val="NormalWeb"/>
              <w:spacing w:before="360" w:beforeAutospacing="0" w:after="0" w:afterAutospacing="0"/>
              <w:ind w:left="702"/>
              <w:jc w:val="both"/>
              <w:rPr>
                <w:rFonts w:ascii="Calibri" w:hAnsi="Calibri" w:cs="Calibri"/>
                <w:b/>
                <w:color w:val="000000"/>
                <w:sz w:val="22"/>
                <w:szCs w:val="22"/>
              </w:rPr>
            </w:pPr>
          </w:p>
          <w:p w:rsidR="00C300CD" w:rsidRPr="004B63C3" w:rsidRDefault="00C300CD" w:rsidP="00C300CD">
            <w:pPr>
              <w:pStyle w:val="NormalWeb"/>
              <w:spacing w:before="360" w:beforeAutospacing="0" w:after="0" w:afterAutospacing="0"/>
              <w:ind w:left="702"/>
              <w:jc w:val="both"/>
              <w:rPr>
                <w:rFonts w:ascii="Calibri" w:hAnsi="Calibri" w:cs="Calibri"/>
                <w:b/>
                <w:color w:val="000000"/>
                <w:sz w:val="22"/>
                <w:szCs w:val="22"/>
              </w:rPr>
            </w:pPr>
          </w:p>
          <w:p w:rsidR="00C300CD" w:rsidRPr="004B63C3" w:rsidRDefault="00C300CD" w:rsidP="00C300CD">
            <w:pPr>
              <w:pStyle w:val="NormalWeb"/>
              <w:spacing w:before="360" w:beforeAutospacing="0" w:after="0" w:afterAutospacing="0"/>
              <w:ind w:left="702"/>
              <w:jc w:val="both"/>
              <w:rPr>
                <w:rFonts w:ascii="Calibri" w:hAnsi="Calibri" w:cs="Calibri"/>
                <w:b/>
                <w:color w:val="000000"/>
                <w:sz w:val="22"/>
                <w:szCs w:val="22"/>
              </w:rPr>
            </w:pPr>
          </w:p>
          <w:p w:rsidR="0032294E" w:rsidRPr="004B63C3" w:rsidRDefault="00D965F7" w:rsidP="0032294E">
            <w:pPr>
              <w:pStyle w:val="NormalWeb"/>
              <w:numPr>
                <w:ilvl w:val="0"/>
                <w:numId w:val="13"/>
              </w:numPr>
              <w:spacing w:before="360" w:beforeAutospacing="0" w:after="0" w:afterAutospacing="0"/>
              <w:ind w:left="702" w:hanging="702"/>
              <w:jc w:val="both"/>
              <w:rPr>
                <w:rFonts w:ascii="Calibri" w:hAnsi="Calibri" w:cs="Calibri"/>
                <w:b/>
                <w:color w:val="000000"/>
                <w:sz w:val="22"/>
                <w:szCs w:val="22"/>
              </w:rPr>
            </w:pPr>
            <w:r>
              <w:rPr>
                <w:rFonts w:ascii="Calibri" w:hAnsi="Calibri" w:cs="Calibri"/>
                <w:b/>
                <w:bCs/>
                <w:noProof/>
                <w:color w:val="000000"/>
              </w:rPr>
              <w:lastRenderedPageBreak/>
              <w:pict>
                <v:shape id="_x0000_s1097" type="#_x0000_t202" style="position:absolute;left:0;text-align:left;margin-left:492.9pt;margin-top:1.6pt;width:54.75pt;height:205pt;z-index:50" fillcolor="#fabf8f" strokecolor="#f2f2f2" strokeweight="3pt">
                  <v:shadow on="t" type="perspective" color="#974706" opacity=".5" offset="1pt" offset2="-1pt"/>
                  <v:textbox style="mso-next-textbox:#_x0000_s1097">
                    <w:txbxContent>
                      <w:p w:rsidR="00B86B00" w:rsidRPr="008C1F92" w:rsidRDefault="00B86B00" w:rsidP="00FC6F93">
                        <w:pPr>
                          <w:rPr>
                            <w:rFonts w:ascii="Garamond" w:hAnsi="Garamond"/>
                            <w:sz w:val="20"/>
                            <w:szCs w:val="20"/>
                          </w:rPr>
                        </w:pPr>
                        <w:r w:rsidRPr="00FC6F93">
                          <w:rPr>
                            <w:rFonts w:ascii="Garamond" w:hAnsi="Garamond"/>
                            <w:sz w:val="20"/>
                            <w:szCs w:val="20"/>
                          </w:rPr>
                          <w:t>This is only applicable for branch with securities deposits complying with Section 4.2d of SEC Memo No. 2-2012</w:t>
                        </w:r>
                      </w:p>
                    </w:txbxContent>
                  </v:textbox>
                </v:shape>
              </w:pict>
            </w:r>
            <w:r w:rsidR="0032294E" w:rsidRPr="004B63C3">
              <w:rPr>
                <w:rFonts w:ascii="Calibri" w:hAnsi="Calibri" w:cs="Calibri"/>
                <w:b/>
                <w:bCs/>
                <w:color w:val="000000"/>
                <w:sz w:val="22"/>
                <w:szCs w:val="22"/>
              </w:rPr>
              <w:t>SUPPLEMENTARY</w:t>
            </w:r>
            <w:r w:rsidR="0032294E" w:rsidRPr="004B63C3">
              <w:rPr>
                <w:rFonts w:ascii="Calibri" w:hAnsi="Calibri" w:cs="Calibri"/>
                <w:b/>
                <w:bCs/>
                <w:sz w:val="22"/>
                <w:szCs w:val="22"/>
              </w:rPr>
              <w:t xml:space="preserve"> INFORMATION REQUIRED BY SEC UNDER SEC MEMO NO. 2 – SERIES OF 2012</w:t>
            </w:r>
          </w:p>
        </w:tc>
        <w:tc>
          <w:tcPr>
            <w:tcW w:w="1498" w:type="dxa"/>
            <w:tcBorders>
              <w:top w:val="nil"/>
              <w:left w:val="nil"/>
              <w:bottom w:val="nil"/>
              <w:right w:val="nil"/>
            </w:tcBorders>
            <w:shd w:val="clear" w:color="auto" w:fill="auto"/>
            <w:vAlign w:val="bottom"/>
          </w:tcPr>
          <w:p w:rsidR="0032294E" w:rsidRPr="004B63C3" w:rsidRDefault="0032294E" w:rsidP="002123F4">
            <w:pPr>
              <w:rPr>
                <w:rFonts w:ascii="Calibri" w:hAnsi="Calibri" w:cs="Calibri"/>
                <w:b/>
                <w:bCs/>
                <w:color w:val="000000"/>
              </w:rPr>
            </w:pPr>
          </w:p>
        </w:tc>
        <w:tc>
          <w:tcPr>
            <w:tcW w:w="1473" w:type="dxa"/>
            <w:gridSpan w:val="4"/>
            <w:tcBorders>
              <w:left w:val="nil"/>
            </w:tcBorders>
            <w:shd w:val="clear" w:color="auto" w:fill="auto"/>
            <w:vAlign w:val="bottom"/>
          </w:tcPr>
          <w:p w:rsidR="0032294E" w:rsidRPr="004B63C3" w:rsidRDefault="0032294E" w:rsidP="002123F4">
            <w:pPr>
              <w:rPr>
                <w:rFonts w:ascii="Calibri" w:hAnsi="Calibri" w:cs="Calibri"/>
                <w:bCs/>
                <w:color w:val="000000"/>
              </w:rPr>
            </w:pPr>
          </w:p>
        </w:tc>
      </w:tr>
      <w:tr w:rsidR="0032294E" w:rsidRPr="004B63C3" w:rsidTr="006E4708">
        <w:trPr>
          <w:gridAfter w:val="1"/>
          <w:wAfter w:w="53" w:type="dxa"/>
        </w:trPr>
        <w:tc>
          <w:tcPr>
            <w:tcW w:w="1170" w:type="dxa"/>
            <w:tcBorders>
              <w:top w:val="nil"/>
              <w:left w:val="nil"/>
              <w:bottom w:val="nil"/>
              <w:right w:val="nil"/>
            </w:tcBorders>
            <w:shd w:val="clear" w:color="auto" w:fill="auto"/>
          </w:tcPr>
          <w:p w:rsidR="0032294E" w:rsidRPr="004B63C3" w:rsidRDefault="0032294E" w:rsidP="002123F4">
            <w:pPr>
              <w:rPr>
                <w:rFonts w:ascii="Calibri" w:hAnsi="Calibri" w:cs="Calibri"/>
                <w:sz w:val="22"/>
                <w:szCs w:val="22"/>
              </w:rPr>
            </w:pPr>
          </w:p>
        </w:tc>
        <w:tc>
          <w:tcPr>
            <w:tcW w:w="9900" w:type="dxa"/>
            <w:tcBorders>
              <w:top w:val="nil"/>
              <w:left w:val="nil"/>
              <w:bottom w:val="nil"/>
              <w:right w:val="nil"/>
            </w:tcBorders>
            <w:shd w:val="clear" w:color="auto" w:fill="FFFF00"/>
          </w:tcPr>
          <w:p w:rsidR="0032294E" w:rsidRPr="004B63C3" w:rsidRDefault="0032294E" w:rsidP="0032294E">
            <w:pPr>
              <w:pStyle w:val="NormalWeb"/>
              <w:spacing w:before="120" w:beforeAutospacing="0" w:after="240" w:afterAutospacing="0"/>
              <w:ind w:left="702"/>
              <w:jc w:val="both"/>
              <w:rPr>
                <w:rFonts w:ascii="Calibri" w:hAnsi="Calibri" w:cs="Calibri"/>
                <w:b/>
                <w:color w:val="000000"/>
                <w:sz w:val="22"/>
                <w:szCs w:val="22"/>
              </w:rPr>
            </w:pPr>
            <w:r w:rsidRPr="004B63C3">
              <w:rPr>
                <w:rFonts w:ascii="Calibri" w:hAnsi="Calibri" w:cs="Calibri"/>
                <w:sz w:val="22"/>
                <w:szCs w:val="22"/>
              </w:rPr>
              <w:t xml:space="preserve">The following are the required information under SEC Memo No. 2 – Series of 2012 for the year ended </w:t>
            </w:r>
            <w:r w:rsidRPr="004B63C3">
              <w:rPr>
                <w:rFonts w:ascii="Calibri" w:hAnsi="Calibri" w:cs="Calibri"/>
                <w:i/>
                <w:sz w:val="22"/>
                <w:szCs w:val="22"/>
              </w:rPr>
              <w:t xml:space="preserve">[Date] </w:t>
            </w:r>
            <w:r w:rsidRPr="004B63C3">
              <w:rPr>
                <w:rFonts w:ascii="Calibri" w:hAnsi="Calibri" w:cs="Calibri"/>
                <w:sz w:val="22"/>
                <w:szCs w:val="22"/>
              </w:rPr>
              <w:t>is presented for purposes of filing with the SEC and is not a required part of the basic financial statements.</w:t>
            </w:r>
          </w:p>
        </w:tc>
        <w:tc>
          <w:tcPr>
            <w:tcW w:w="1498" w:type="dxa"/>
            <w:tcBorders>
              <w:top w:val="nil"/>
              <w:left w:val="nil"/>
              <w:bottom w:val="nil"/>
              <w:right w:val="nil"/>
            </w:tcBorders>
            <w:shd w:val="clear" w:color="auto" w:fill="auto"/>
            <w:vAlign w:val="bottom"/>
          </w:tcPr>
          <w:p w:rsidR="0032294E" w:rsidRPr="004B63C3" w:rsidRDefault="0032294E" w:rsidP="002123F4">
            <w:pPr>
              <w:rPr>
                <w:rFonts w:ascii="Calibri" w:hAnsi="Calibri" w:cs="Calibri"/>
                <w:b/>
                <w:bCs/>
                <w:color w:val="000000"/>
              </w:rPr>
            </w:pPr>
          </w:p>
        </w:tc>
        <w:tc>
          <w:tcPr>
            <w:tcW w:w="1473" w:type="dxa"/>
            <w:gridSpan w:val="4"/>
            <w:tcBorders>
              <w:left w:val="nil"/>
            </w:tcBorders>
            <w:shd w:val="clear" w:color="auto" w:fill="auto"/>
            <w:vAlign w:val="bottom"/>
          </w:tcPr>
          <w:p w:rsidR="0032294E" w:rsidRPr="004B63C3" w:rsidRDefault="0032294E" w:rsidP="002123F4">
            <w:pPr>
              <w:rPr>
                <w:rFonts w:ascii="Calibri" w:hAnsi="Calibri" w:cs="Calibri"/>
                <w:bCs/>
                <w:color w:val="000000"/>
              </w:rPr>
            </w:pPr>
          </w:p>
        </w:tc>
      </w:tr>
      <w:tr w:rsidR="0032294E" w:rsidRPr="004B63C3" w:rsidTr="006E4708">
        <w:trPr>
          <w:gridAfter w:val="1"/>
          <w:wAfter w:w="53" w:type="dxa"/>
        </w:trPr>
        <w:tc>
          <w:tcPr>
            <w:tcW w:w="1170" w:type="dxa"/>
            <w:tcBorders>
              <w:top w:val="nil"/>
              <w:left w:val="nil"/>
              <w:bottom w:val="nil"/>
              <w:right w:val="nil"/>
            </w:tcBorders>
            <w:shd w:val="clear" w:color="auto" w:fill="auto"/>
          </w:tcPr>
          <w:p w:rsidR="0032294E" w:rsidRPr="004B63C3" w:rsidRDefault="0032294E" w:rsidP="002123F4">
            <w:pPr>
              <w:rPr>
                <w:rFonts w:ascii="Calibri" w:hAnsi="Calibri" w:cs="Calibri"/>
                <w:sz w:val="22"/>
                <w:szCs w:val="22"/>
              </w:rPr>
            </w:pPr>
          </w:p>
        </w:tc>
        <w:tc>
          <w:tcPr>
            <w:tcW w:w="9900" w:type="dxa"/>
            <w:tcBorders>
              <w:top w:val="nil"/>
              <w:left w:val="nil"/>
              <w:bottom w:val="nil"/>
              <w:right w:val="nil"/>
            </w:tcBorders>
            <w:shd w:val="clear" w:color="auto" w:fill="FFFF00"/>
          </w:tcPr>
          <w:tbl>
            <w:tblPr>
              <w:tblW w:w="8010" w:type="dxa"/>
              <w:tblInd w:w="648" w:type="dxa"/>
              <w:tblBorders>
                <w:top w:val="single" w:sz="4" w:space="0" w:color="auto"/>
                <w:bottom w:val="double" w:sz="4" w:space="0" w:color="auto"/>
              </w:tblBorders>
              <w:tblLayout w:type="fixed"/>
              <w:tblLook w:val="04A0" w:firstRow="1" w:lastRow="0" w:firstColumn="1" w:lastColumn="0" w:noHBand="0" w:noVBand="1"/>
            </w:tblPr>
            <w:tblGrid>
              <w:gridCol w:w="6660"/>
              <w:gridCol w:w="270"/>
              <w:gridCol w:w="1080"/>
            </w:tblGrid>
            <w:tr w:rsidR="0032294E" w:rsidRPr="004B63C3" w:rsidTr="00CE3595">
              <w:trPr>
                <w:trHeight w:val="206"/>
              </w:trPr>
              <w:tc>
                <w:tcPr>
                  <w:tcW w:w="6660" w:type="dxa"/>
                  <w:tcBorders>
                    <w:top w:val="single" w:sz="4" w:space="0" w:color="auto"/>
                    <w:left w:val="nil"/>
                    <w:bottom w:val="nil"/>
                    <w:right w:val="nil"/>
                  </w:tcBorders>
                  <w:vAlign w:val="bottom"/>
                  <w:hideMark/>
                </w:tcPr>
                <w:p w:rsidR="0032294E" w:rsidRPr="004B63C3" w:rsidRDefault="0032294E" w:rsidP="00CE3595">
                  <w:pPr>
                    <w:spacing w:before="60"/>
                    <w:rPr>
                      <w:rFonts w:ascii="Calibri" w:hAnsi="Calibri" w:cs="Calibri"/>
                      <w:sz w:val="22"/>
                      <w:szCs w:val="22"/>
                    </w:rPr>
                  </w:pPr>
                  <w:r w:rsidRPr="004B63C3">
                    <w:rPr>
                      <w:rFonts w:ascii="Calibri" w:hAnsi="Calibri" w:cs="Calibri"/>
                      <w:sz w:val="22"/>
                      <w:szCs w:val="22"/>
                    </w:rPr>
                    <w:t>Revenue from sale of goods</w:t>
                  </w:r>
                </w:p>
              </w:tc>
              <w:tc>
                <w:tcPr>
                  <w:tcW w:w="270" w:type="dxa"/>
                  <w:tcBorders>
                    <w:top w:val="single" w:sz="4" w:space="0" w:color="auto"/>
                    <w:left w:val="nil"/>
                    <w:bottom w:val="nil"/>
                    <w:right w:val="nil"/>
                  </w:tcBorders>
                  <w:vAlign w:val="bottom"/>
                </w:tcPr>
                <w:p w:rsidR="0032294E" w:rsidRPr="004B63C3" w:rsidRDefault="0032294E" w:rsidP="00CE3595">
                  <w:pPr>
                    <w:spacing w:before="60"/>
                    <w:jc w:val="right"/>
                    <w:rPr>
                      <w:rFonts w:ascii="Calibri" w:hAnsi="Calibri" w:cs="Calibri"/>
                      <w:b/>
                      <w:sz w:val="22"/>
                      <w:szCs w:val="22"/>
                    </w:rPr>
                  </w:pPr>
                </w:p>
              </w:tc>
              <w:tc>
                <w:tcPr>
                  <w:tcW w:w="1080" w:type="dxa"/>
                  <w:tcBorders>
                    <w:top w:val="single" w:sz="4" w:space="0" w:color="auto"/>
                    <w:left w:val="nil"/>
                    <w:bottom w:val="nil"/>
                    <w:right w:val="nil"/>
                  </w:tcBorders>
                  <w:vAlign w:val="bottom"/>
                  <w:hideMark/>
                </w:tcPr>
                <w:p w:rsidR="0032294E" w:rsidRPr="004B63C3" w:rsidRDefault="0032294E" w:rsidP="00CE3595">
                  <w:pPr>
                    <w:spacing w:before="60"/>
                    <w:rPr>
                      <w:rFonts w:ascii="Calibri" w:hAnsi="Calibri" w:cs="Calibri"/>
                      <w:b/>
                      <w:bCs/>
                      <w:sz w:val="22"/>
                      <w:szCs w:val="22"/>
                    </w:rPr>
                  </w:pPr>
                  <w:r w:rsidRPr="004B63C3">
                    <w:rPr>
                      <w:rFonts w:ascii="Calibri" w:hAnsi="Calibri" w:cs="Calibri"/>
                      <w:b/>
                      <w:bCs/>
                      <w:sz w:val="22"/>
                      <w:szCs w:val="22"/>
                    </w:rPr>
                    <w:t>Pxx</w:t>
                  </w:r>
                </w:p>
              </w:tc>
            </w:tr>
            <w:tr w:rsidR="0032294E" w:rsidRPr="004B63C3" w:rsidTr="00CE3595">
              <w:tc>
                <w:tcPr>
                  <w:tcW w:w="6660" w:type="dxa"/>
                  <w:tcBorders>
                    <w:top w:val="nil"/>
                    <w:left w:val="nil"/>
                    <w:bottom w:val="single" w:sz="4" w:space="0" w:color="auto"/>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Revenue from sale of services</w:t>
                  </w:r>
                </w:p>
              </w:tc>
              <w:tc>
                <w:tcPr>
                  <w:tcW w:w="270" w:type="dxa"/>
                  <w:tcBorders>
                    <w:top w:val="nil"/>
                    <w:left w:val="nil"/>
                    <w:bottom w:val="single" w:sz="4" w:space="0" w:color="auto"/>
                    <w:right w:val="nil"/>
                  </w:tcBorders>
                </w:tcPr>
                <w:p w:rsidR="0032294E" w:rsidRPr="004B63C3" w:rsidRDefault="0032294E" w:rsidP="00CE3595">
                  <w:pPr>
                    <w:jc w:val="right"/>
                    <w:rPr>
                      <w:rFonts w:ascii="Calibri" w:hAnsi="Calibri" w:cs="Calibri"/>
                      <w:sz w:val="22"/>
                      <w:szCs w:val="22"/>
                    </w:rPr>
                  </w:pPr>
                </w:p>
              </w:tc>
              <w:tc>
                <w:tcPr>
                  <w:tcW w:w="1080" w:type="dxa"/>
                  <w:tcBorders>
                    <w:top w:val="nil"/>
                    <w:left w:val="nil"/>
                    <w:bottom w:val="single" w:sz="4" w:space="0" w:color="auto"/>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single" w:sz="4" w:space="0" w:color="auto"/>
                    <w:left w:val="nil"/>
                    <w:bottom w:val="nil"/>
                    <w:right w:val="nil"/>
                  </w:tcBorders>
                </w:tcPr>
                <w:p w:rsidR="0032294E" w:rsidRPr="004B63C3" w:rsidRDefault="0032294E" w:rsidP="00CE3595">
                  <w:pPr>
                    <w:jc w:val="both"/>
                    <w:rPr>
                      <w:rFonts w:ascii="Calibri" w:hAnsi="Calibri" w:cs="Calibri"/>
                      <w:sz w:val="22"/>
                      <w:szCs w:val="22"/>
                    </w:rPr>
                  </w:pPr>
                </w:p>
              </w:tc>
              <w:tc>
                <w:tcPr>
                  <w:tcW w:w="270" w:type="dxa"/>
                  <w:tcBorders>
                    <w:top w:val="single" w:sz="4" w:space="0" w:color="auto"/>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single" w:sz="4" w:space="0" w:color="auto"/>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single" w:sz="4" w:space="0" w:color="auto"/>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Less: Sales discounts, returns and allowances</w:t>
                  </w:r>
                </w:p>
              </w:tc>
              <w:tc>
                <w:tcPr>
                  <w:tcW w:w="270" w:type="dxa"/>
                  <w:tcBorders>
                    <w:top w:val="nil"/>
                    <w:left w:val="nil"/>
                    <w:bottom w:val="single" w:sz="4" w:space="0" w:color="auto"/>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single" w:sz="4" w:space="0" w:color="auto"/>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single" w:sz="4" w:space="0" w:color="auto"/>
                    <w:left w:val="nil"/>
                    <w:bottom w:val="nil"/>
                    <w:right w:val="nil"/>
                  </w:tcBorders>
                </w:tcPr>
                <w:p w:rsidR="0032294E" w:rsidRPr="004B63C3" w:rsidRDefault="0032294E" w:rsidP="00CE3595">
                  <w:pPr>
                    <w:jc w:val="both"/>
                    <w:rPr>
                      <w:rFonts w:ascii="Calibri" w:hAnsi="Calibri" w:cs="Calibri"/>
                      <w:sz w:val="22"/>
                      <w:szCs w:val="22"/>
                    </w:rPr>
                  </w:pPr>
                </w:p>
              </w:tc>
              <w:tc>
                <w:tcPr>
                  <w:tcW w:w="270" w:type="dxa"/>
                  <w:tcBorders>
                    <w:top w:val="single" w:sz="4" w:space="0" w:color="auto"/>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single" w:sz="4" w:space="0" w:color="auto"/>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Direct cost and expenses from foreign entities:</w:t>
                  </w:r>
                </w:p>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Cost of Sales</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tcPr>
                <w:p w:rsidR="0032294E" w:rsidRPr="004B63C3" w:rsidRDefault="0032294E" w:rsidP="00CE3595">
                  <w:pPr>
                    <w:rPr>
                      <w:rFonts w:ascii="Calibri" w:hAnsi="Calibri" w:cs="Calibri"/>
                      <w:b/>
                      <w:sz w:val="22"/>
                      <w:szCs w:val="22"/>
                    </w:rPr>
                  </w:pP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Professional services</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Commission charges</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Transportation</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Consultancy fees</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Postage and communication</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Depreciation and Amortization</w:t>
                  </w:r>
                  <w:r w:rsidRPr="004B63C3">
                    <w:rPr>
                      <w:rStyle w:val="FootnoteReference"/>
                      <w:rFonts w:ascii="Calibri" w:hAnsi="Calibri" w:cs="Calibri"/>
                      <w:sz w:val="22"/>
                      <w:szCs w:val="22"/>
                    </w:rPr>
                    <w:footnoteReference w:id="1"/>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Security services</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single" w:sz="4" w:space="0" w:color="auto"/>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Miscellaneous expenses</w:t>
                  </w:r>
                </w:p>
              </w:tc>
              <w:tc>
                <w:tcPr>
                  <w:tcW w:w="270" w:type="dxa"/>
                  <w:tcBorders>
                    <w:top w:val="nil"/>
                    <w:left w:val="nil"/>
                    <w:bottom w:val="single" w:sz="4" w:space="0" w:color="auto"/>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single" w:sz="4" w:space="0" w:color="auto"/>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single" w:sz="4" w:space="0" w:color="auto"/>
                    <w:left w:val="nil"/>
                    <w:bottom w:val="single" w:sz="4" w:space="0" w:color="auto"/>
                    <w:right w:val="nil"/>
                  </w:tcBorders>
                </w:tcPr>
                <w:p w:rsidR="0032294E" w:rsidRPr="004B63C3" w:rsidRDefault="0032294E" w:rsidP="00CE3595">
                  <w:pPr>
                    <w:jc w:val="both"/>
                    <w:rPr>
                      <w:rFonts w:ascii="Calibri" w:hAnsi="Calibri" w:cs="Calibri"/>
                      <w:sz w:val="22"/>
                      <w:szCs w:val="22"/>
                    </w:rPr>
                  </w:pPr>
                </w:p>
              </w:tc>
              <w:tc>
                <w:tcPr>
                  <w:tcW w:w="270" w:type="dxa"/>
                  <w:tcBorders>
                    <w:top w:val="single" w:sz="4" w:space="0" w:color="auto"/>
                    <w:left w:val="nil"/>
                    <w:bottom w:val="single" w:sz="4" w:space="0" w:color="auto"/>
                    <w:right w:val="nil"/>
                  </w:tcBorders>
                </w:tcPr>
                <w:p w:rsidR="0032294E" w:rsidRPr="004B63C3" w:rsidRDefault="0032294E" w:rsidP="00CE3595">
                  <w:pPr>
                    <w:rPr>
                      <w:rFonts w:ascii="Calibri" w:hAnsi="Calibri" w:cs="Calibri"/>
                      <w:sz w:val="22"/>
                      <w:szCs w:val="22"/>
                    </w:rPr>
                  </w:pPr>
                </w:p>
              </w:tc>
              <w:tc>
                <w:tcPr>
                  <w:tcW w:w="1080" w:type="dxa"/>
                  <w:tcBorders>
                    <w:top w:val="single" w:sz="4" w:space="0" w:color="auto"/>
                    <w:left w:val="nil"/>
                    <w:bottom w:val="single" w:sz="4" w:space="0" w:color="auto"/>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single" w:sz="4" w:space="0" w:color="auto"/>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Direct cost and expenses from foreign related parties:</w:t>
                  </w:r>
                </w:p>
              </w:tc>
              <w:tc>
                <w:tcPr>
                  <w:tcW w:w="270" w:type="dxa"/>
                  <w:tcBorders>
                    <w:top w:val="single" w:sz="4" w:space="0" w:color="auto"/>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single" w:sz="4" w:space="0" w:color="auto"/>
                    <w:left w:val="nil"/>
                    <w:bottom w:val="nil"/>
                    <w:right w:val="nil"/>
                  </w:tcBorders>
                </w:tcPr>
                <w:p w:rsidR="0032294E" w:rsidRPr="004B63C3" w:rsidRDefault="0032294E" w:rsidP="00CE3595">
                  <w:pPr>
                    <w:rPr>
                      <w:rFonts w:ascii="Calibri" w:hAnsi="Calibri" w:cs="Calibri"/>
                      <w:b/>
                      <w:sz w:val="22"/>
                      <w:szCs w:val="22"/>
                    </w:rPr>
                  </w:pP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Professional services</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Commission charges</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Transportation</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Consultancy fees</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Postage and communication</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nil"/>
                    <w:right w:val="nil"/>
                  </w:tcBorders>
                  <w:hideMark/>
                </w:tcPr>
                <w:p w:rsidR="0032294E" w:rsidRPr="004B63C3" w:rsidRDefault="0032294E" w:rsidP="00CE3595">
                  <w:pPr>
                    <w:jc w:val="both"/>
                    <w:rPr>
                      <w:rFonts w:ascii="Calibri" w:hAnsi="Calibri" w:cs="Calibri"/>
                      <w:sz w:val="22"/>
                      <w:szCs w:val="22"/>
                      <w:vertAlign w:val="superscript"/>
                    </w:rPr>
                  </w:pPr>
                  <w:r w:rsidRPr="004B63C3">
                    <w:rPr>
                      <w:rFonts w:ascii="Calibri" w:hAnsi="Calibri" w:cs="Calibri"/>
                      <w:sz w:val="22"/>
                      <w:szCs w:val="22"/>
                    </w:rPr>
                    <w:t xml:space="preserve">   Depreciation and Amortization</w:t>
                  </w:r>
                  <w:r w:rsidRPr="004B63C3">
                    <w:rPr>
                      <w:rFonts w:ascii="Calibri" w:hAnsi="Calibri" w:cs="Calibri"/>
                      <w:sz w:val="22"/>
                      <w:szCs w:val="22"/>
                      <w:vertAlign w:val="superscript"/>
                    </w:rPr>
                    <w:t>1</w:t>
                  </w:r>
                </w:p>
              </w:tc>
              <w:tc>
                <w:tcPr>
                  <w:tcW w:w="270" w:type="dxa"/>
                  <w:tcBorders>
                    <w:top w:val="nil"/>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nil"/>
                    <w:left w:val="nil"/>
                    <w:bottom w:val="single" w:sz="4" w:space="0" w:color="auto"/>
                    <w:right w:val="nil"/>
                  </w:tcBorders>
                  <w:hideMark/>
                </w:tcPr>
                <w:p w:rsidR="0032294E" w:rsidRPr="004B63C3" w:rsidRDefault="0032294E" w:rsidP="00CE3595">
                  <w:pPr>
                    <w:jc w:val="both"/>
                    <w:rPr>
                      <w:rFonts w:ascii="Calibri" w:hAnsi="Calibri" w:cs="Calibri"/>
                      <w:sz w:val="22"/>
                      <w:szCs w:val="22"/>
                    </w:rPr>
                  </w:pPr>
                  <w:r w:rsidRPr="004B63C3">
                    <w:rPr>
                      <w:rFonts w:ascii="Calibri" w:hAnsi="Calibri" w:cs="Calibri"/>
                      <w:sz w:val="22"/>
                      <w:szCs w:val="22"/>
                    </w:rPr>
                    <w:t xml:space="preserve">   Security services</w:t>
                  </w:r>
                </w:p>
              </w:tc>
              <w:tc>
                <w:tcPr>
                  <w:tcW w:w="270" w:type="dxa"/>
                  <w:tcBorders>
                    <w:top w:val="nil"/>
                    <w:left w:val="nil"/>
                    <w:bottom w:val="single" w:sz="4" w:space="0" w:color="auto"/>
                    <w:right w:val="nil"/>
                  </w:tcBorders>
                </w:tcPr>
                <w:p w:rsidR="0032294E" w:rsidRPr="004B63C3" w:rsidRDefault="0032294E" w:rsidP="00CE3595">
                  <w:pPr>
                    <w:rPr>
                      <w:rFonts w:ascii="Calibri" w:hAnsi="Calibri" w:cs="Calibri"/>
                      <w:sz w:val="22"/>
                      <w:szCs w:val="22"/>
                    </w:rPr>
                  </w:pPr>
                </w:p>
              </w:tc>
              <w:tc>
                <w:tcPr>
                  <w:tcW w:w="1080" w:type="dxa"/>
                  <w:tcBorders>
                    <w:top w:val="nil"/>
                    <w:left w:val="nil"/>
                    <w:bottom w:val="single" w:sz="4" w:space="0" w:color="auto"/>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c>
                <w:tcPr>
                  <w:tcW w:w="6660" w:type="dxa"/>
                  <w:tcBorders>
                    <w:top w:val="single" w:sz="4" w:space="0" w:color="auto"/>
                    <w:left w:val="nil"/>
                    <w:bottom w:val="nil"/>
                    <w:right w:val="nil"/>
                  </w:tcBorders>
                </w:tcPr>
                <w:p w:rsidR="0032294E" w:rsidRPr="004B63C3" w:rsidRDefault="0032294E" w:rsidP="00CE3595">
                  <w:pPr>
                    <w:jc w:val="both"/>
                    <w:rPr>
                      <w:rFonts w:ascii="Calibri" w:hAnsi="Calibri" w:cs="Calibri"/>
                      <w:sz w:val="22"/>
                      <w:szCs w:val="22"/>
                    </w:rPr>
                  </w:pPr>
                </w:p>
              </w:tc>
              <w:tc>
                <w:tcPr>
                  <w:tcW w:w="270" w:type="dxa"/>
                  <w:tcBorders>
                    <w:top w:val="single" w:sz="4" w:space="0" w:color="auto"/>
                    <w:left w:val="nil"/>
                    <w:bottom w:val="nil"/>
                    <w:right w:val="nil"/>
                  </w:tcBorders>
                </w:tcPr>
                <w:p w:rsidR="0032294E" w:rsidRPr="004B63C3" w:rsidRDefault="0032294E" w:rsidP="00CE3595">
                  <w:pPr>
                    <w:rPr>
                      <w:rFonts w:ascii="Calibri" w:hAnsi="Calibri" w:cs="Calibri"/>
                      <w:sz w:val="22"/>
                      <w:szCs w:val="22"/>
                    </w:rPr>
                  </w:pPr>
                </w:p>
              </w:tc>
              <w:tc>
                <w:tcPr>
                  <w:tcW w:w="1080" w:type="dxa"/>
                  <w:tcBorders>
                    <w:top w:val="single" w:sz="4" w:space="0" w:color="auto"/>
                    <w:left w:val="nil"/>
                    <w:bottom w:val="nil"/>
                    <w:right w:val="nil"/>
                  </w:tcBorders>
                  <w:hideMark/>
                </w:tcPr>
                <w:p w:rsidR="0032294E" w:rsidRPr="004B63C3" w:rsidRDefault="0032294E" w:rsidP="00CE3595">
                  <w:pPr>
                    <w:rPr>
                      <w:rFonts w:ascii="Calibri" w:hAnsi="Calibri" w:cs="Calibri"/>
                      <w:b/>
                      <w:sz w:val="22"/>
                      <w:szCs w:val="22"/>
                    </w:rPr>
                  </w:pPr>
                  <w:r w:rsidRPr="004B63C3">
                    <w:rPr>
                      <w:rFonts w:ascii="Calibri" w:hAnsi="Calibri" w:cs="Calibri"/>
                      <w:b/>
                      <w:sz w:val="22"/>
                      <w:szCs w:val="22"/>
                    </w:rPr>
                    <w:t xml:space="preserve">   xx</w:t>
                  </w:r>
                </w:p>
              </w:tc>
            </w:tr>
            <w:tr w:rsidR="0032294E" w:rsidRPr="004B63C3" w:rsidTr="00CE3595">
              <w:trPr>
                <w:trHeight w:val="396"/>
              </w:trPr>
              <w:tc>
                <w:tcPr>
                  <w:tcW w:w="6660" w:type="dxa"/>
                  <w:tcBorders>
                    <w:top w:val="single" w:sz="4" w:space="0" w:color="auto"/>
                    <w:left w:val="nil"/>
                    <w:bottom w:val="double" w:sz="4" w:space="0" w:color="auto"/>
                    <w:right w:val="nil"/>
                  </w:tcBorders>
                  <w:vAlign w:val="bottom"/>
                  <w:hideMark/>
                </w:tcPr>
                <w:p w:rsidR="0032294E" w:rsidRPr="004B63C3" w:rsidRDefault="0032294E" w:rsidP="00CE3595">
                  <w:pPr>
                    <w:spacing w:before="120"/>
                    <w:rPr>
                      <w:rFonts w:ascii="Calibri" w:hAnsi="Calibri" w:cs="Calibri"/>
                      <w:b/>
                      <w:sz w:val="22"/>
                      <w:szCs w:val="22"/>
                    </w:rPr>
                  </w:pPr>
                  <w:r w:rsidRPr="004B63C3">
                    <w:rPr>
                      <w:rFonts w:ascii="Calibri" w:hAnsi="Calibri" w:cs="Calibri"/>
                      <w:b/>
                      <w:sz w:val="22"/>
                      <w:szCs w:val="22"/>
                    </w:rPr>
                    <w:t>Gross Income</w:t>
                  </w:r>
                </w:p>
              </w:tc>
              <w:tc>
                <w:tcPr>
                  <w:tcW w:w="270" w:type="dxa"/>
                  <w:tcBorders>
                    <w:top w:val="single" w:sz="4" w:space="0" w:color="auto"/>
                    <w:left w:val="nil"/>
                    <w:bottom w:val="double" w:sz="4" w:space="0" w:color="auto"/>
                    <w:right w:val="nil"/>
                  </w:tcBorders>
                  <w:vAlign w:val="bottom"/>
                </w:tcPr>
                <w:p w:rsidR="0032294E" w:rsidRPr="004B63C3" w:rsidRDefault="0032294E" w:rsidP="00CE3595">
                  <w:pPr>
                    <w:jc w:val="right"/>
                    <w:rPr>
                      <w:rFonts w:ascii="Calibri" w:hAnsi="Calibri" w:cs="Calibri"/>
                      <w:b/>
                      <w:sz w:val="22"/>
                      <w:szCs w:val="22"/>
                    </w:rPr>
                  </w:pPr>
                </w:p>
              </w:tc>
              <w:tc>
                <w:tcPr>
                  <w:tcW w:w="1080" w:type="dxa"/>
                  <w:tcBorders>
                    <w:top w:val="single" w:sz="4" w:space="0" w:color="auto"/>
                    <w:left w:val="nil"/>
                    <w:bottom w:val="double" w:sz="4" w:space="0" w:color="auto"/>
                    <w:right w:val="nil"/>
                  </w:tcBorders>
                  <w:vAlign w:val="bottom"/>
                  <w:hideMark/>
                </w:tcPr>
                <w:p w:rsidR="0032294E" w:rsidRPr="004B63C3" w:rsidRDefault="0032294E" w:rsidP="00CE3595">
                  <w:pPr>
                    <w:rPr>
                      <w:rFonts w:ascii="Calibri" w:hAnsi="Calibri" w:cs="Calibri"/>
                      <w:b/>
                      <w:bCs/>
                      <w:sz w:val="22"/>
                      <w:szCs w:val="22"/>
                    </w:rPr>
                  </w:pPr>
                  <w:r w:rsidRPr="004B63C3">
                    <w:rPr>
                      <w:rFonts w:ascii="Calibri" w:hAnsi="Calibri" w:cs="Calibri"/>
                      <w:b/>
                      <w:bCs/>
                      <w:sz w:val="22"/>
                      <w:szCs w:val="22"/>
                    </w:rPr>
                    <w:t>Pxx</w:t>
                  </w:r>
                </w:p>
              </w:tc>
            </w:tr>
          </w:tbl>
          <w:p w:rsidR="0032294E" w:rsidRPr="004B63C3" w:rsidRDefault="0032294E" w:rsidP="0032294E">
            <w:pPr>
              <w:pStyle w:val="NormalWeb"/>
              <w:spacing w:before="120" w:beforeAutospacing="0" w:after="0" w:afterAutospacing="0"/>
              <w:jc w:val="both"/>
              <w:rPr>
                <w:rFonts w:ascii="Calibri" w:hAnsi="Calibri" w:cs="Calibri"/>
                <w:b/>
                <w:color w:val="000000"/>
                <w:sz w:val="22"/>
                <w:szCs w:val="22"/>
              </w:rPr>
            </w:pPr>
          </w:p>
        </w:tc>
        <w:tc>
          <w:tcPr>
            <w:tcW w:w="1498" w:type="dxa"/>
            <w:tcBorders>
              <w:top w:val="nil"/>
              <w:left w:val="nil"/>
              <w:bottom w:val="nil"/>
              <w:right w:val="nil"/>
            </w:tcBorders>
            <w:shd w:val="clear" w:color="auto" w:fill="auto"/>
            <w:vAlign w:val="bottom"/>
          </w:tcPr>
          <w:p w:rsidR="0032294E" w:rsidRPr="004B63C3" w:rsidRDefault="0032294E" w:rsidP="002123F4">
            <w:pPr>
              <w:rPr>
                <w:rFonts w:ascii="Calibri" w:hAnsi="Calibri" w:cs="Calibri"/>
                <w:b/>
                <w:bCs/>
                <w:color w:val="000000"/>
              </w:rPr>
            </w:pPr>
          </w:p>
        </w:tc>
        <w:tc>
          <w:tcPr>
            <w:tcW w:w="1473" w:type="dxa"/>
            <w:gridSpan w:val="4"/>
            <w:tcBorders>
              <w:left w:val="nil"/>
            </w:tcBorders>
            <w:shd w:val="clear" w:color="auto" w:fill="auto"/>
            <w:vAlign w:val="bottom"/>
          </w:tcPr>
          <w:p w:rsidR="0032294E" w:rsidRPr="004B63C3" w:rsidRDefault="0032294E"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2123F4" w:rsidRPr="004B63C3" w:rsidRDefault="002123F4" w:rsidP="002123F4">
            <w:pPr>
              <w:rPr>
                <w:rFonts w:ascii="Calibri" w:hAnsi="Calibri" w:cs="Calibri"/>
                <w:sz w:val="22"/>
                <w:szCs w:val="22"/>
              </w:rPr>
            </w:pPr>
          </w:p>
        </w:tc>
        <w:tc>
          <w:tcPr>
            <w:tcW w:w="9900" w:type="dxa"/>
            <w:tcBorders>
              <w:top w:val="nil"/>
              <w:left w:val="nil"/>
              <w:bottom w:val="nil"/>
              <w:right w:val="nil"/>
            </w:tcBorders>
            <w:shd w:val="clear" w:color="auto" w:fill="auto"/>
          </w:tcPr>
          <w:p w:rsidR="002123F4" w:rsidRPr="004B63C3" w:rsidRDefault="002123F4" w:rsidP="00263C5E">
            <w:pPr>
              <w:pStyle w:val="NormalWeb"/>
              <w:numPr>
                <w:ilvl w:val="0"/>
                <w:numId w:val="13"/>
              </w:numPr>
              <w:spacing w:before="360" w:beforeAutospacing="0" w:after="0" w:afterAutospacing="0"/>
              <w:ind w:left="18" w:hanging="18"/>
              <w:jc w:val="both"/>
              <w:rPr>
                <w:rFonts w:ascii="Calibri" w:hAnsi="Calibri" w:cs="Calibri"/>
                <w:b/>
                <w:color w:val="000000"/>
                <w:sz w:val="22"/>
                <w:szCs w:val="22"/>
              </w:rPr>
            </w:pPr>
            <w:r w:rsidRPr="004B63C3">
              <w:rPr>
                <w:rFonts w:ascii="Calibri" w:hAnsi="Calibri" w:cs="Calibri"/>
                <w:b/>
                <w:color w:val="000000"/>
                <w:sz w:val="22"/>
                <w:szCs w:val="22"/>
              </w:rPr>
              <w:t>APPROVAL OF FINANCIAL STATEMENTS</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r w:rsidR="00F50A5F" w:rsidRPr="004B63C3" w:rsidTr="006E4708">
        <w:trPr>
          <w:gridAfter w:val="1"/>
          <w:wAfter w:w="53" w:type="dxa"/>
        </w:trPr>
        <w:tc>
          <w:tcPr>
            <w:tcW w:w="1170" w:type="dxa"/>
            <w:tcBorders>
              <w:top w:val="nil"/>
              <w:left w:val="nil"/>
              <w:bottom w:val="nil"/>
              <w:right w:val="nil"/>
            </w:tcBorders>
            <w:shd w:val="clear" w:color="auto" w:fill="auto"/>
          </w:tcPr>
          <w:p w:rsidR="00450B5A" w:rsidRPr="004B63C3" w:rsidRDefault="00450B5A" w:rsidP="002123F4">
            <w:pPr>
              <w:rPr>
                <w:rFonts w:ascii="Calibri" w:hAnsi="Calibri" w:cs="Calibri"/>
                <w:sz w:val="18"/>
                <w:szCs w:val="18"/>
                <w:highlight w:val="yellow"/>
              </w:rPr>
            </w:pPr>
          </w:p>
          <w:p w:rsidR="002123F4" w:rsidRPr="004B63C3" w:rsidRDefault="002123F4" w:rsidP="002123F4">
            <w:pPr>
              <w:rPr>
                <w:rFonts w:ascii="Calibri" w:hAnsi="Calibri" w:cs="Calibri"/>
                <w:sz w:val="18"/>
                <w:szCs w:val="18"/>
              </w:rPr>
            </w:pPr>
            <w:r w:rsidRPr="004B63C3">
              <w:rPr>
                <w:rFonts w:ascii="Calibri" w:hAnsi="Calibri" w:cs="Calibri"/>
                <w:sz w:val="18"/>
                <w:szCs w:val="18"/>
                <w:highlight w:val="yellow"/>
              </w:rPr>
              <w:t>Section 32.9</w:t>
            </w:r>
          </w:p>
        </w:tc>
        <w:tc>
          <w:tcPr>
            <w:tcW w:w="9900" w:type="dxa"/>
            <w:tcBorders>
              <w:top w:val="nil"/>
              <w:left w:val="nil"/>
              <w:bottom w:val="nil"/>
              <w:right w:val="nil"/>
            </w:tcBorders>
            <w:shd w:val="clear" w:color="auto" w:fill="auto"/>
          </w:tcPr>
          <w:p w:rsidR="002123F4" w:rsidRPr="004B63C3" w:rsidRDefault="002123F4" w:rsidP="00C36787">
            <w:pPr>
              <w:pStyle w:val="NormalWeb"/>
              <w:spacing w:before="120" w:beforeAutospacing="0" w:after="0" w:afterAutospacing="0"/>
              <w:ind w:left="720"/>
              <w:jc w:val="both"/>
              <w:rPr>
                <w:rFonts w:ascii="Calibri" w:hAnsi="Calibri" w:cs="Calibri"/>
                <w:color w:val="000000"/>
                <w:sz w:val="22"/>
                <w:szCs w:val="22"/>
              </w:rPr>
            </w:pPr>
            <w:r w:rsidRPr="004B63C3">
              <w:rPr>
                <w:rFonts w:ascii="Calibri" w:hAnsi="Calibri" w:cs="Calibri"/>
                <w:color w:val="000000"/>
                <w:sz w:val="22"/>
                <w:szCs w:val="22"/>
              </w:rPr>
              <w:t xml:space="preserve">The financial statements of the </w:t>
            </w:r>
            <w:r w:rsidRPr="004B63C3">
              <w:rPr>
                <w:rFonts w:ascii="Calibri" w:hAnsi="Calibri" w:cs="Calibri"/>
                <w:sz w:val="22"/>
                <w:szCs w:val="22"/>
              </w:rPr>
              <w:t>Company</w:t>
            </w:r>
            <w:r w:rsidRPr="004B63C3">
              <w:rPr>
                <w:rFonts w:ascii="Calibri" w:hAnsi="Calibri" w:cs="Calibri"/>
                <w:color w:val="000000"/>
                <w:sz w:val="22"/>
                <w:szCs w:val="22"/>
              </w:rPr>
              <w:t xml:space="preserve"> have been approved and authorized for issuance by </w:t>
            </w:r>
            <w:r w:rsidRPr="004B63C3">
              <w:rPr>
                <w:rFonts w:ascii="Calibri" w:hAnsi="Calibri" w:cs="Calibri"/>
                <w:color w:val="0000FF"/>
                <w:sz w:val="22"/>
                <w:szCs w:val="22"/>
              </w:rPr>
              <w:t>[</w:t>
            </w:r>
            <w:r w:rsidRPr="004B63C3">
              <w:rPr>
                <w:rFonts w:ascii="Calibri" w:hAnsi="Calibri" w:cs="Calibri"/>
                <w:i/>
                <w:color w:val="0000FF"/>
                <w:sz w:val="22"/>
                <w:szCs w:val="22"/>
                <w:u w:val="single"/>
              </w:rPr>
              <w:t>Appropriate approving body, e.g. Management, BOD, BOT or Committee</w:t>
            </w:r>
            <w:r w:rsidRPr="004B63C3">
              <w:rPr>
                <w:rFonts w:ascii="Calibri" w:hAnsi="Calibri" w:cs="Calibri"/>
                <w:color w:val="0000FF"/>
                <w:sz w:val="22"/>
                <w:szCs w:val="22"/>
              </w:rPr>
              <w:t>]</w:t>
            </w:r>
            <w:r w:rsidRPr="004B63C3">
              <w:rPr>
                <w:rFonts w:ascii="Calibri" w:hAnsi="Calibri" w:cs="Calibri"/>
                <w:color w:val="000000"/>
                <w:sz w:val="22"/>
                <w:szCs w:val="22"/>
              </w:rPr>
              <w:t xml:space="preserve"> on [</w:t>
            </w:r>
            <w:r w:rsidRPr="004B63C3">
              <w:rPr>
                <w:rFonts w:ascii="Calibri" w:hAnsi="Calibri" w:cs="Calibri"/>
                <w:i/>
                <w:color w:val="0000FF"/>
                <w:sz w:val="22"/>
                <w:szCs w:val="22"/>
                <w:u w:val="single"/>
              </w:rPr>
              <w:t>Date  the FS were authorized for issuance (should be after the completion of the EQAR process</w:t>
            </w:r>
            <w:r w:rsidRPr="004B63C3">
              <w:rPr>
                <w:rFonts w:ascii="Calibri" w:hAnsi="Calibri" w:cs="Calibri"/>
                <w:color w:val="0000FF"/>
                <w:sz w:val="22"/>
                <w:szCs w:val="22"/>
              </w:rPr>
              <w:t>]</w:t>
            </w:r>
            <w:r w:rsidRPr="004B63C3">
              <w:rPr>
                <w:rFonts w:ascii="Calibri" w:hAnsi="Calibri" w:cs="Calibri"/>
                <w:color w:val="000000"/>
                <w:sz w:val="22"/>
                <w:szCs w:val="22"/>
              </w:rPr>
              <w:t>.</w:t>
            </w:r>
          </w:p>
        </w:tc>
        <w:tc>
          <w:tcPr>
            <w:tcW w:w="1498" w:type="dxa"/>
            <w:tcBorders>
              <w:top w:val="nil"/>
              <w:left w:val="nil"/>
              <w:bottom w:val="nil"/>
              <w:right w:val="nil"/>
            </w:tcBorders>
            <w:shd w:val="clear" w:color="auto" w:fill="auto"/>
            <w:vAlign w:val="bottom"/>
          </w:tcPr>
          <w:p w:rsidR="002123F4" w:rsidRPr="004B63C3" w:rsidRDefault="002123F4" w:rsidP="002123F4">
            <w:pPr>
              <w:rPr>
                <w:rFonts w:ascii="Calibri" w:hAnsi="Calibri" w:cs="Calibri"/>
                <w:b/>
                <w:bCs/>
                <w:color w:val="000000"/>
              </w:rPr>
            </w:pPr>
          </w:p>
        </w:tc>
        <w:tc>
          <w:tcPr>
            <w:tcW w:w="1473" w:type="dxa"/>
            <w:gridSpan w:val="4"/>
            <w:tcBorders>
              <w:left w:val="nil"/>
            </w:tcBorders>
            <w:shd w:val="clear" w:color="auto" w:fill="auto"/>
            <w:vAlign w:val="bottom"/>
          </w:tcPr>
          <w:p w:rsidR="002123F4" w:rsidRPr="004B63C3" w:rsidRDefault="002123F4" w:rsidP="002123F4">
            <w:pPr>
              <w:rPr>
                <w:rFonts w:ascii="Calibri" w:hAnsi="Calibri" w:cs="Calibri"/>
                <w:bCs/>
                <w:color w:val="000000"/>
              </w:rPr>
            </w:pPr>
          </w:p>
        </w:tc>
      </w:tr>
    </w:tbl>
    <w:p w:rsidR="002123F4" w:rsidRPr="004B63C3" w:rsidRDefault="002123F4" w:rsidP="002123F4">
      <w:pPr>
        <w:rPr>
          <w:rFonts w:ascii="Calibri" w:hAnsi="Calibri" w:cs="Calibri"/>
        </w:rPr>
      </w:pPr>
    </w:p>
    <w:p w:rsidR="00060AF6" w:rsidRPr="004B63C3" w:rsidRDefault="00060AF6" w:rsidP="00BD05B3">
      <w:pPr>
        <w:rPr>
          <w:rFonts w:ascii="Calibri" w:hAnsi="Calibri" w:cs="Calibri"/>
        </w:rPr>
      </w:pPr>
    </w:p>
    <w:sectPr w:rsidR="00060AF6" w:rsidRPr="004B6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5F7" w:rsidRDefault="00D965F7" w:rsidP="0032294E">
      <w:r>
        <w:separator/>
      </w:r>
    </w:p>
  </w:endnote>
  <w:endnote w:type="continuationSeparator" w:id="0">
    <w:p w:rsidR="00D965F7" w:rsidRDefault="00D965F7" w:rsidP="00322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Bold">
    <w:panose1 w:val="00000000000000000000"/>
    <w:charset w:val="00"/>
    <w:family w:val="swiss"/>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Neue LT Std">
    <w:altName w:val="Helvetica Neue LT Std"/>
    <w:panose1 w:val="00000000000000000000"/>
    <w:charset w:val="00"/>
    <w:family w:val="roman"/>
    <w:notTrueType/>
    <w:pitch w:val="default"/>
    <w:sig w:usb0="00000003" w:usb1="00000000" w:usb2="00000000" w:usb3="00000000" w:csb0="00000001" w:csb1="00000000"/>
  </w:font>
  <w:font w:name="HelveticaNeueLT Std Cn">
    <w:altName w:val="HelveticaNeueLT Std Cn"/>
    <w:panose1 w:val="00000000000000000000"/>
    <w:charset w:val="00"/>
    <w:family w:val="swiss"/>
    <w:notTrueType/>
    <w:pitch w:val="default"/>
    <w:sig w:usb0="00000003" w:usb1="00000000" w:usb2="00000000" w:usb3="00000000" w:csb0="00000001" w:csb1="00000000"/>
  </w:font>
  <w:font w:name="HelveticaNeueLT Std">
    <w:altName w:val="HelveticaNeueLT Std"/>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5F7" w:rsidRDefault="00D965F7" w:rsidP="0032294E">
      <w:r>
        <w:separator/>
      </w:r>
    </w:p>
  </w:footnote>
  <w:footnote w:type="continuationSeparator" w:id="0">
    <w:p w:rsidR="00D965F7" w:rsidRDefault="00D965F7" w:rsidP="0032294E">
      <w:r>
        <w:continuationSeparator/>
      </w:r>
    </w:p>
  </w:footnote>
  <w:footnote w:id="1">
    <w:p w:rsidR="00B86B00" w:rsidRPr="00CC0616" w:rsidRDefault="00B86B00" w:rsidP="0032294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5AB4"/>
    <w:multiLevelType w:val="hybridMultilevel"/>
    <w:tmpl w:val="FD6E0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9E66B0"/>
    <w:multiLevelType w:val="hybridMultilevel"/>
    <w:tmpl w:val="558C6546"/>
    <w:lvl w:ilvl="0" w:tplc="6422C96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86289"/>
    <w:multiLevelType w:val="hybridMultilevel"/>
    <w:tmpl w:val="B71C49BA"/>
    <w:lvl w:ilvl="0" w:tplc="78C0F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42087"/>
    <w:multiLevelType w:val="hybridMultilevel"/>
    <w:tmpl w:val="77C8BB22"/>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6C02D3"/>
    <w:multiLevelType w:val="hybridMultilevel"/>
    <w:tmpl w:val="11EE51AC"/>
    <w:lvl w:ilvl="0" w:tplc="04090019">
      <w:start w:val="1"/>
      <w:numFmt w:val="lowerLetter"/>
      <w:lvlText w:val="%1."/>
      <w:lvlJc w:val="left"/>
      <w:pPr>
        <w:tabs>
          <w:tab w:val="num" w:pos="5622"/>
        </w:tabs>
        <w:ind w:left="5622" w:hanging="360"/>
      </w:pPr>
      <w:rPr>
        <w:rFonts w:hint="default"/>
      </w:rPr>
    </w:lvl>
    <w:lvl w:ilvl="1" w:tplc="8EE09A5C" w:tentative="1">
      <w:start w:val="1"/>
      <w:numFmt w:val="bullet"/>
      <w:lvlText w:val="o"/>
      <w:lvlJc w:val="left"/>
      <w:pPr>
        <w:tabs>
          <w:tab w:val="num" w:pos="6192"/>
        </w:tabs>
        <w:ind w:left="6192" w:hanging="360"/>
      </w:pPr>
      <w:rPr>
        <w:rFonts w:ascii="Courier New" w:hAnsi="Courier New" w:cs="Courier New" w:hint="default"/>
      </w:rPr>
    </w:lvl>
    <w:lvl w:ilvl="2" w:tplc="5B4006C6" w:tentative="1">
      <w:start w:val="1"/>
      <w:numFmt w:val="bullet"/>
      <w:lvlText w:val=""/>
      <w:lvlJc w:val="left"/>
      <w:pPr>
        <w:tabs>
          <w:tab w:val="num" w:pos="6912"/>
        </w:tabs>
        <w:ind w:left="6912" w:hanging="360"/>
      </w:pPr>
      <w:rPr>
        <w:rFonts w:ascii="Wingdings" w:hAnsi="Wingdings" w:hint="default"/>
      </w:rPr>
    </w:lvl>
    <w:lvl w:ilvl="3" w:tplc="2DDEFCF2" w:tentative="1">
      <w:start w:val="1"/>
      <w:numFmt w:val="bullet"/>
      <w:lvlText w:val=""/>
      <w:lvlJc w:val="left"/>
      <w:pPr>
        <w:tabs>
          <w:tab w:val="num" w:pos="7632"/>
        </w:tabs>
        <w:ind w:left="7632" w:hanging="360"/>
      </w:pPr>
      <w:rPr>
        <w:rFonts w:ascii="Symbol" w:hAnsi="Symbol" w:hint="default"/>
      </w:rPr>
    </w:lvl>
    <w:lvl w:ilvl="4" w:tplc="77EE8532" w:tentative="1">
      <w:start w:val="1"/>
      <w:numFmt w:val="bullet"/>
      <w:lvlText w:val="o"/>
      <w:lvlJc w:val="left"/>
      <w:pPr>
        <w:tabs>
          <w:tab w:val="num" w:pos="8352"/>
        </w:tabs>
        <w:ind w:left="8352" w:hanging="360"/>
      </w:pPr>
      <w:rPr>
        <w:rFonts w:ascii="Courier New" w:hAnsi="Courier New" w:cs="Courier New" w:hint="default"/>
      </w:rPr>
    </w:lvl>
    <w:lvl w:ilvl="5" w:tplc="352C2A20" w:tentative="1">
      <w:start w:val="1"/>
      <w:numFmt w:val="bullet"/>
      <w:lvlText w:val=""/>
      <w:lvlJc w:val="left"/>
      <w:pPr>
        <w:tabs>
          <w:tab w:val="num" w:pos="9072"/>
        </w:tabs>
        <w:ind w:left="9072" w:hanging="360"/>
      </w:pPr>
      <w:rPr>
        <w:rFonts w:ascii="Wingdings" w:hAnsi="Wingdings" w:hint="default"/>
      </w:rPr>
    </w:lvl>
    <w:lvl w:ilvl="6" w:tplc="831C607C" w:tentative="1">
      <w:start w:val="1"/>
      <w:numFmt w:val="bullet"/>
      <w:lvlText w:val=""/>
      <w:lvlJc w:val="left"/>
      <w:pPr>
        <w:tabs>
          <w:tab w:val="num" w:pos="9792"/>
        </w:tabs>
        <w:ind w:left="9792" w:hanging="360"/>
      </w:pPr>
      <w:rPr>
        <w:rFonts w:ascii="Symbol" w:hAnsi="Symbol" w:hint="default"/>
      </w:rPr>
    </w:lvl>
    <w:lvl w:ilvl="7" w:tplc="E8989F24" w:tentative="1">
      <w:start w:val="1"/>
      <w:numFmt w:val="bullet"/>
      <w:lvlText w:val="o"/>
      <w:lvlJc w:val="left"/>
      <w:pPr>
        <w:tabs>
          <w:tab w:val="num" w:pos="10512"/>
        </w:tabs>
        <w:ind w:left="10512" w:hanging="360"/>
      </w:pPr>
      <w:rPr>
        <w:rFonts w:ascii="Courier New" w:hAnsi="Courier New" w:cs="Courier New" w:hint="default"/>
      </w:rPr>
    </w:lvl>
    <w:lvl w:ilvl="8" w:tplc="98CC3BC4" w:tentative="1">
      <w:start w:val="1"/>
      <w:numFmt w:val="bullet"/>
      <w:lvlText w:val=""/>
      <w:lvlJc w:val="left"/>
      <w:pPr>
        <w:tabs>
          <w:tab w:val="num" w:pos="11232"/>
        </w:tabs>
        <w:ind w:left="11232" w:hanging="360"/>
      </w:pPr>
      <w:rPr>
        <w:rFonts w:ascii="Wingdings" w:hAnsi="Wingdings" w:hint="default"/>
      </w:rPr>
    </w:lvl>
  </w:abstractNum>
  <w:abstractNum w:abstractNumId="5" w15:restartNumberingAfterBreak="0">
    <w:nsid w:val="45C139A2"/>
    <w:multiLevelType w:val="hybridMultilevel"/>
    <w:tmpl w:val="644C3EF6"/>
    <w:lvl w:ilvl="0" w:tplc="04090019">
      <w:start w:val="1"/>
      <w:numFmt w:val="lowerLetter"/>
      <w:lvlText w:val="%1."/>
      <w:lvlJc w:val="left"/>
      <w:pPr>
        <w:tabs>
          <w:tab w:val="num" w:pos="5622"/>
        </w:tabs>
        <w:ind w:left="5622"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FF63714"/>
    <w:multiLevelType w:val="hybridMultilevel"/>
    <w:tmpl w:val="2B5025FC"/>
    <w:lvl w:ilvl="0" w:tplc="4A88B9D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6BE5639"/>
    <w:multiLevelType w:val="hybridMultilevel"/>
    <w:tmpl w:val="BC4ADD82"/>
    <w:lvl w:ilvl="0" w:tplc="91F8741C">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F755E6"/>
    <w:multiLevelType w:val="hybridMultilevel"/>
    <w:tmpl w:val="E68AE360"/>
    <w:lvl w:ilvl="0" w:tplc="4A8E9606">
      <w:start w:val="8"/>
      <w:numFmt w:val="decimal"/>
      <w:lvlText w:val="%1."/>
      <w:lvlJc w:val="left"/>
      <w:pPr>
        <w:ind w:left="720" w:hanging="360"/>
      </w:pPr>
      <w:rPr>
        <w:rFonts w:cs="Helvetica-Bold"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C9321E"/>
    <w:multiLevelType w:val="hybridMultilevel"/>
    <w:tmpl w:val="6870E966"/>
    <w:lvl w:ilvl="0" w:tplc="D64CA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D72CE5"/>
    <w:multiLevelType w:val="hybridMultilevel"/>
    <w:tmpl w:val="72F81E54"/>
    <w:lvl w:ilvl="0" w:tplc="81E48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D518B5"/>
    <w:multiLevelType w:val="hybridMultilevel"/>
    <w:tmpl w:val="37CCFD76"/>
    <w:lvl w:ilvl="0" w:tplc="5E02E9F0">
      <w:start w:val="6"/>
      <w:numFmt w:val="decimal"/>
      <w:lvlText w:val="%1."/>
      <w:lvlJc w:val="left"/>
      <w:pPr>
        <w:ind w:left="720" w:hanging="360"/>
      </w:pPr>
      <w:rPr>
        <w:rFonts w:cs="TimesNewRoman,Bold"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963F5"/>
    <w:multiLevelType w:val="hybridMultilevel"/>
    <w:tmpl w:val="3684C6D2"/>
    <w:lvl w:ilvl="0" w:tplc="7BEEED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0"/>
  </w:num>
  <w:num w:numId="4">
    <w:abstractNumId w:val="7"/>
  </w:num>
  <w:num w:numId="5">
    <w:abstractNumId w:val="4"/>
  </w:num>
  <w:num w:numId="6">
    <w:abstractNumId w:val="5"/>
  </w:num>
  <w:num w:numId="7">
    <w:abstractNumId w:val="12"/>
  </w:num>
  <w:num w:numId="8">
    <w:abstractNumId w:val="9"/>
  </w:num>
  <w:num w:numId="9">
    <w:abstractNumId w:val="11"/>
  </w:num>
  <w:num w:numId="10">
    <w:abstractNumId w:val="8"/>
  </w:num>
  <w:num w:numId="11">
    <w:abstractNumId w:val="6"/>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74E0"/>
    <w:rsid w:val="00033E2C"/>
    <w:rsid w:val="00060AF6"/>
    <w:rsid w:val="00060F6A"/>
    <w:rsid w:val="000D46A8"/>
    <w:rsid w:val="000E078F"/>
    <w:rsid w:val="000E43FF"/>
    <w:rsid w:val="000E7F2D"/>
    <w:rsid w:val="000F7481"/>
    <w:rsid w:val="001030D7"/>
    <w:rsid w:val="001116B9"/>
    <w:rsid w:val="00141BF3"/>
    <w:rsid w:val="001604AA"/>
    <w:rsid w:val="00163F89"/>
    <w:rsid w:val="00170254"/>
    <w:rsid w:val="001714F3"/>
    <w:rsid w:val="00180785"/>
    <w:rsid w:val="001A501F"/>
    <w:rsid w:val="001C35B4"/>
    <w:rsid w:val="001D614B"/>
    <w:rsid w:val="001D739E"/>
    <w:rsid w:val="00207E2A"/>
    <w:rsid w:val="002116FF"/>
    <w:rsid w:val="002123F4"/>
    <w:rsid w:val="0021458F"/>
    <w:rsid w:val="002166C5"/>
    <w:rsid w:val="0022119F"/>
    <w:rsid w:val="00226CA6"/>
    <w:rsid w:val="002629B1"/>
    <w:rsid w:val="00263C5E"/>
    <w:rsid w:val="002827F9"/>
    <w:rsid w:val="0028745F"/>
    <w:rsid w:val="002947FD"/>
    <w:rsid w:val="00295A4C"/>
    <w:rsid w:val="002C01CC"/>
    <w:rsid w:val="00300B94"/>
    <w:rsid w:val="00312713"/>
    <w:rsid w:val="00315355"/>
    <w:rsid w:val="0032294E"/>
    <w:rsid w:val="00341E02"/>
    <w:rsid w:val="003547BB"/>
    <w:rsid w:val="0036274D"/>
    <w:rsid w:val="00366F04"/>
    <w:rsid w:val="003766D4"/>
    <w:rsid w:val="003B4140"/>
    <w:rsid w:val="003C6BB2"/>
    <w:rsid w:val="003E3AA3"/>
    <w:rsid w:val="004111DE"/>
    <w:rsid w:val="00420EE2"/>
    <w:rsid w:val="0042273F"/>
    <w:rsid w:val="00430BE2"/>
    <w:rsid w:val="00450B5A"/>
    <w:rsid w:val="00475DFA"/>
    <w:rsid w:val="004B43DD"/>
    <w:rsid w:val="004B63C3"/>
    <w:rsid w:val="004D378A"/>
    <w:rsid w:val="004D3C3A"/>
    <w:rsid w:val="004E2151"/>
    <w:rsid w:val="004F5263"/>
    <w:rsid w:val="00506A5C"/>
    <w:rsid w:val="00547758"/>
    <w:rsid w:val="005507BF"/>
    <w:rsid w:val="00550928"/>
    <w:rsid w:val="00553FA8"/>
    <w:rsid w:val="00555A71"/>
    <w:rsid w:val="0058566A"/>
    <w:rsid w:val="005A0BB8"/>
    <w:rsid w:val="005B1CA9"/>
    <w:rsid w:val="005C4C26"/>
    <w:rsid w:val="005D36FF"/>
    <w:rsid w:val="005D3F60"/>
    <w:rsid w:val="005E0349"/>
    <w:rsid w:val="005E35C6"/>
    <w:rsid w:val="005E54D3"/>
    <w:rsid w:val="00603771"/>
    <w:rsid w:val="006359CD"/>
    <w:rsid w:val="00640EE6"/>
    <w:rsid w:val="00682786"/>
    <w:rsid w:val="006926F2"/>
    <w:rsid w:val="006D1050"/>
    <w:rsid w:val="006D5523"/>
    <w:rsid w:val="006E0916"/>
    <w:rsid w:val="006E4708"/>
    <w:rsid w:val="006F3441"/>
    <w:rsid w:val="00732A67"/>
    <w:rsid w:val="00733B43"/>
    <w:rsid w:val="0073526F"/>
    <w:rsid w:val="00756717"/>
    <w:rsid w:val="00757998"/>
    <w:rsid w:val="007704D5"/>
    <w:rsid w:val="0078161F"/>
    <w:rsid w:val="0079299C"/>
    <w:rsid w:val="00796EAB"/>
    <w:rsid w:val="007A38B6"/>
    <w:rsid w:val="007A66C4"/>
    <w:rsid w:val="007F15EB"/>
    <w:rsid w:val="007F796E"/>
    <w:rsid w:val="00810A58"/>
    <w:rsid w:val="00811854"/>
    <w:rsid w:val="00824322"/>
    <w:rsid w:val="00831C40"/>
    <w:rsid w:val="00837D48"/>
    <w:rsid w:val="00844251"/>
    <w:rsid w:val="008667D8"/>
    <w:rsid w:val="00875687"/>
    <w:rsid w:val="0088304A"/>
    <w:rsid w:val="008B64AB"/>
    <w:rsid w:val="008C18FA"/>
    <w:rsid w:val="008C1F92"/>
    <w:rsid w:val="008D1A2D"/>
    <w:rsid w:val="00926F7D"/>
    <w:rsid w:val="00927FF4"/>
    <w:rsid w:val="009360FC"/>
    <w:rsid w:val="00952646"/>
    <w:rsid w:val="00953F4F"/>
    <w:rsid w:val="00966F9E"/>
    <w:rsid w:val="00971788"/>
    <w:rsid w:val="00973662"/>
    <w:rsid w:val="0099218F"/>
    <w:rsid w:val="009C20A6"/>
    <w:rsid w:val="009C72D5"/>
    <w:rsid w:val="009D1F34"/>
    <w:rsid w:val="009D3DDC"/>
    <w:rsid w:val="009F1C59"/>
    <w:rsid w:val="009F58CE"/>
    <w:rsid w:val="009F7440"/>
    <w:rsid w:val="00A05817"/>
    <w:rsid w:val="00A1173C"/>
    <w:rsid w:val="00A223BF"/>
    <w:rsid w:val="00A75551"/>
    <w:rsid w:val="00A96709"/>
    <w:rsid w:val="00A96F2D"/>
    <w:rsid w:val="00AB5840"/>
    <w:rsid w:val="00B0679E"/>
    <w:rsid w:val="00B27C21"/>
    <w:rsid w:val="00B34540"/>
    <w:rsid w:val="00B577F5"/>
    <w:rsid w:val="00B62A74"/>
    <w:rsid w:val="00B82BB0"/>
    <w:rsid w:val="00B86B00"/>
    <w:rsid w:val="00B97EEA"/>
    <w:rsid w:val="00BA7245"/>
    <w:rsid w:val="00BD05B3"/>
    <w:rsid w:val="00BD13E5"/>
    <w:rsid w:val="00BD778A"/>
    <w:rsid w:val="00BE1B3D"/>
    <w:rsid w:val="00BE3CF6"/>
    <w:rsid w:val="00BF0EBF"/>
    <w:rsid w:val="00BF62FD"/>
    <w:rsid w:val="00C01D45"/>
    <w:rsid w:val="00C1620B"/>
    <w:rsid w:val="00C2401E"/>
    <w:rsid w:val="00C25A48"/>
    <w:rsid w:val="00C300CD"/>
    <w:rsid w:val="00C36787"/>
    <w:rsid w:val="00C40D56"/>
    <w:rsid w:val="00C94849"/>
    <w:rsid w:val="00C94F50"/>
    <w:rsid w:val="00C97B9B"/>
    <w:rsid w:val="00CB38B7"/>
    <w:rsid w:val="00CB5A29"/>
    <w:rsid w:val="00CC0845"/>
    <w:rsid w:val="00CE3595"/>
    <w:rsid w:val="00CE4DCB"/>
    <w:rsid w:val="00D11B08"/>
    <w:rsid w:val="00D16B96"/>
    <w:rsid w:val="00D379EC"/>
    <w:rsid w:val="00D47451"/>
    <w:rsid w:val="00D474E0"/>
    <w:rsid w:val="00D52F38"/>
    <w:rsid w:val="00D57024"/>
    <w:rsid w:val="00D7506E"/>
    <w:rsid w:val="00D95436"/>
    <w:rsid w:val="00D965F7"/>
    <w:rsid w:val="00DB2F01"/>
    <w:rsid w:val="00DB38AB"/>
    <w:rsid w:val="00DC0346"/>
    <w:rsid w:val="00DE1328"/>
    <w:rsid w:val="00DF0351"/>
    <w:rsid w:val="00E21AB9"/>
    <w:rsid w:val="00E4016C"/>
    <w:rsid w:val="00E4185F"/>
    <w:rsid w:val="00E5294D"/>
    <w:rsid w:val="00E62D80"/>
    <w:rsid w:val="00E65D58"/>
    <w:rsid w:val="00E97B74"/>
    <w:rsid w:val="00EB48E6"/>
    <w:rsid w:val="00EC5DE0"/>
    <w:rsid w:val="00EC70BB"/>
    <w:rsid w:val="00ED383A"/>
    <w:rsid w:val="00ED6528"/>
    <w:rsid w:val="00F20E2E"/>
    <w:rsid w:val="00F33294"/>
    <w:rsid w:val="00F4059A"/>
    <w:rsid w:val="00F423FF"/>
    <w:rsid w:val="00F50A5F"/>
    <w:rsid w:val="00F57776"/>
    <w:rsid w:val="00F900F7"/>
    <w:rsid w:val="00F96C06"/>
    <w:rsid w:val="00FB2163"/>
    <w:rsid w:val="00FB3754"/>
    <w:rsid w:val="00FC4F1D"/>
    <w:rsid w:val="00FC6F93"/>
    <w:rsid w:val="00FF1713"/>
    <w:rsid w:val="00FF2F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shapelayout>
  </w:shapeDefaults>
  <w:decimalSymbol w:val="."/>
  <w:listSeparator w:val=";"/>
  <w14:docId w14:val="2EBD00EE"/>
  <w15:chartTrackingRefBased/>
  <w15:docId w15:val="{B8B73424-95F0-48A3-BEBE-01E64F0E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F2D"/>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2123F4"/>
    <w:pPr>
      <w:keepNext/>
      <w:autoSpaceDE w:val="0"/>
      <w:autoSpaceDN w:val="0"/>
      <w:adjustRightInd w:val="0"/>
      <w:spacing w:before="360" w:after="240"/>
      <w:ind w:firstLine="360"/>
      <w:jc w:val="both"/>
      <w:outlineLvl w:val="0"/>
    </w:pPr>
    <w:rPr>
      <w:rFonts w:ascii="Garamond" w:hAnsi="Garamond"/>
      <w:b/>
      <w:bCs/>
      <w:color w:val="000000"/>
      <w:sz w:val="22"/>
      <w:szCs w:val="22"/>
    </w:rPr>
  </w:style>
  <w:style w:type="paragraph" w:styleId="Heading9">
    <w:name w:val="heading 9"/>
    <w:basedOn w:val="Normal"/>
    <w:next w:val="Normal"/>
    <w:link w:val="Heading9Char"/>
    <w:qFormat/>
    <w:rsid w:val="002123F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7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DCB"/>
    <w:pPr>
      <w:ind w:left="720"/>
      <w:contextualSpacing/>
    </w:pPr>
  </w:style>
  <w:style w:type="paragraph" w:customStyle="1" w:styleId="Pa27">
    <w:name w:val="Pa27"/>
    <w:basedOn w:val="Normal"/>
    <w:next w:val="Normal"/>
    <w:uiPriority w:val="99"/>
    <w:rsid w:val="00C40D56"/>
    <w:pPr>
      <w:autoSpaceDE w:val="0"/>
      <w:autoSpaceDN w:val="0"/>
      <w:adjustRightInd w:val="0"/>
      <w:spacing w:line="156" w:lineRule="atLeast"/>
    </w:pPr>
    <w:rPr>
      <w:rFonts w:ascii="Helvetica Neue LT Std" w:eastAsia="Calibri" w:hAnsi="Helvetica Neue LT Std"/>
    </w:rPr>
  </w:style>
  <w:style w:type="character" w:customStyle="1" w:styleId="A11">
    <w:name w:val="A11"/>
    <w:uiPriority w:val="99"/>
    <w:rsid w:val="007A66C4"/>
    <w:rPr>
      <w:rFonts w:cs="Helvetica Neue LT Std"/>
      <w:b/>
      <w:bCs/>
      <w:color w:val="000000"/>
      <w:sz w:val="9"/>
      <w:szCs w:val="9"/>
    </w:rPr>
  </w:style>
  <w:style w:type="paragraph" w:styleId="BodyTextIndent">
    <w:name w:val="Body Text Indent"/>
    <w:basedOn w:val="Normal"/>
    <w:link w:val="BodyTextIndentChar"/>
    <w:rsid w:val="00D11B08"/>
    <w:pPr>
      <w:ind w:left="360"/>
      <w:jc w:val="both"/>
    </w:pPr>
  </w:style>
  <w:style w:type="character" w:customStyle="1" w:styleId="BodyTextIndentChar">
    <w:name w:val="Body Text Indent Char"/>
    <w:link w:val="BodyTextIndent"/>
    <w:rsid w:val="00D11B08"/>
    <w:rPr>
      <w:rFonts w:ascii="Times New Roman" w:eastAsia="Times New Roman" w:hAnsi="Times New Roman" w:cs="Times New Roman"/>
      <w:sz w:val="24"/>
      <w:szCs w:val="24"/>
    </w:rPr>
  </w:style>
  <w:style w:type="paragraph" w:customStyle="1" w:styleId="paragraph">
    <w:name w:val="paragraph"/>
    <w:basedOn w:val="Normal"/>
    <w:rsid w:val="00D11B08"/>
    <w:pPr>
      <w:spacing w:before="140" w:after="140"/>
      <w:ind w:left="500" w:hanging="440"/>
    </w:pPr>
    <w:rPr>
      <w:rFonts w:ascii="Arial" w:hAnsi="Arial" w:cs="Arial"/>
      <w:sz w:val="20"/>
      <w:szCs w:val="20"/>
    </w:rPr>
  </w:style>
  <w:style w:type="paragraph" w:customStyle="1" w:styleId="Pa29">
    <w:name w:val="Pa29"/>
    <w:basedOn w:val="Normal"/>
    <w:next w:val="Normal"/>
    <w:uiPriority w:val="99"/>
    <w:rsid w:val="00D11B08"/>
    <w:pPr>
      <w:autoSpaceDE w:val="0"/>
      <w:autoSpaceDN w:val="0"/>
      <w:adjustRightInd w:val="0"/>
      <w:spacing w:line="156" w:lineRule="atLeast"/>
    </w:pPr>
    <w:rPr>
      <w:rFonts w:ascii="Helvetica Neue LT Std" w:eastAsia="Calibri" w:hAnsi="Helvetica Neue LT Std"/>
    </w:rPr>
  </w:style>
  <w:style w:type="paragraph" w:customStyle="1" w:styleId="Pa26">
    <w:name w:val="Pa26"/>
    <w:basedOn w:val="Normal"/>
    <w:next w:val="Normal"/>
    <w:uiPriority w:val="99"/>
    <w:rsid w:val="00D11B08"/>
    <w:pPr>
      <w:autoSpaceDE w:val="0"/>
      <w:autoSpaceDN w:val="0"/>
      <w:adjustRightInd w:val="0"/>
      <w:spacing w:line="156" w:lineRule="atLeast"/>
    </w:pPr>
    <w:rPr>
      <w:rFonts w:ascii="Helvetica Neue LT Std" w:eastAsia="Calibri" w:hAnsi="Helvetica Neue LT Std"/>
    </w:rPr>
  </w:style>
  <w:style w:type="character" w:customStyle="1" w:styleId="A6">
    <w:name w:val="A6"/>
    <w:uiPriority w:val="99"/>
    <w:rsid w:val="00D11B08"/>
    <w:rPr>
      <w:rFonts w:ascii="HelveticaNeueLT Std Cn" w:hAnsi="HelveticaNeueLT Std Cn" w:cs="HelveticaNeueLT Std Cn"/>
      <w:b/>
      <w:bCs/>
      <w:color w:val="000000"/>
      <w:sz w:val="13"/>
      <w:szCs w:val="13"/>
    </w:rPr>
  </w:style>
  <w:style w:type="paragraph" w:customStyle="1" w:styleId="Pa5">
    <w:name w:val="Pa5"/>
    <w:basedOn w:val="Normal"/>
    <w:next w:val="Normal"/>
    <w:uiPriority w:val="99"/>
    <w:rsid w:val="00D11B08"/>
    <w:pPr>
      <w:autoSpaceDE w:val="0"/>
      <w:autoSpaceDN w:val="0"/>
      <w:adjustRightInd w:val="0"/>
      <w:spacing w:line="156" w:lineRule="atLeast"/>
    </w:pPr>
    <w:rPr>
      <w:rFonts w:ascii="HelveticaNeueLT Std" w:eastAsia="Calibri" w:hAnsi="HelveticaNeueLT Std"/>
    </w:rPr>
  </w:style>
  <w:style w:type="paragraph" w:customStyle="1" w:styleId="Pa8">
    <w:name w:val="Pa8"/>
    <w:basedOn w:val="Normal"/>
    <w:next w:val="Normal"/>
    <w:uiPriority w:val="99"/>
    <w:rsid w:val="00D11B08"/>
    <w:pPr>
      <w:autoSpaceDE w:val="0"/>
      <w:autoSpaceDN w:val="0"/>
      <w:adjustRightInd w:val="0"/>
      <w:spacing w:line="156" w:lineRule="atLeast"/>
    </w:pPr>
    <w:rPr>
      <w:rFonts w:ascii="HelveticaNeueLT Std" w:eastAsia="Calibri" w:hAnsi="HelveticaNeueLT Std"/>
    </w:rPr>
  </w:style>
  <w:style w:type="character" w:customStyle="1" w:styleId="A4">
    <w:name w:val="A4"/>
    <w:uiPriority w:val="99"/>
    <w:rsid w:val="00D11B08"/>
    <w:rPr>
      <w:rFonts w:cs="HelveticaNeueLT Std"/>
      <w:color w:val="000000"/>
      <w:sz w:val="15"/>
      <w:szCs w:val="15"/>
    </w:rPr>
  </w:style>
  <w:style w:type="paragraph" w:customStyle="1" w:styleId="Pa9">
    <w:name w:val="Pa9"/>
    <w:basedOn w:val="Normal"/>
    <w:next w:val="Normal"/>
    <w:uiPriority w:val="99"/>
    <w:rsid w:val="00D11B08"/>
    <w:pPr>
      <w:autoSpaceDE w:val="0"/>
      <w:autoSpaceDN w:val="0"/>
      <w:adjustRightInd w:val="0"/>
      <w:spacing w:line="156" w:lineRule="atLeast"/>
    </w:pPr>
    <w:rPr>
      <w:rFonts w:ascii="Helvetica Neue LT Std" w:eastAsia="Calibri" w:hAnsi="Helvetica Neue LT Std"/>
    </w:rPr>
  </w:style>
  <w:style w:type="paragraph" w:customStyle="1" w:styleId="Bodycopyindentbullet">
    <w:name w:val="Body copy indent bullet"/>
    <w:rsid w:val="00E21AB9"/>
    <w:pPr>
      <w:spacing w:before="20" w:line="210" w:lineRule="exact"/>
      <w:ind w:left="1080" w:hanging="360"/>
    </w:pPr>
    <w:rPr>
      <w:rFonts w:ascii="Arial" w:eastAsia="PMingLiU" w:hAnsi="Arial" w:cs="Arial"/>
      <w:color w:val="000000"/>
      <w:sz w:val="17"/>
      <w:szCs w:val="17"/>
      <w:lang w:val="en-AU" w:eastAsia="zh-CN"/>
    </w:rPr>
  </w:style>
  <w:style w:type="paragraph" w:customStyle="1" w:styleId="Bodycopy">
    <w:name w:val="Body copy"/>
    <w:rsid w:val="00E21AB9"/>
    <w:pPr>
      <w:spacing w:before="20" w:line="210" w:lineRule="exact"/>
    </w:pPr>
    <w:rPr>
      <w:rFonts w:ascii="Arial" w:eastAsia="PMingLiU" w:hAnsi="Arial" w:cs="Arial"/>
      <w:color w:val="000000"/>
      <w:sz w:val="17"/>
      <w:szCs w:val="17"/>
      <w:lang w:val="en-US" w:eastAsia="en-US"/>
    </w:rPr>
  </w:style>
  <w:style w:type="paragraph" w:customStyle="1" w:styleId="Default">
    <w:name w:val="Default"/>
    <w:rsid w:val="005D3F60"/>
    <w:pPr>
      <w:widowControl w:val="0"/>
      <w:autoSpaceDE w:val="0"/>
      <w:autoSpaceDN w:val="0"/>
      <w:adjustRightInd w:val="0"/>
    </w:pPr>
    <w:rPr>
      <w:rFonts w:ascii="Helvetica" w:eastAsia="Times New Roman" w:hAnsi="Helvetica" w:cs="Helvetica"/>
      <w:color w:val="000000"/>
      <w:sz w:val="24"/>
      <w:szCs w:val="24"/>
      <w:lang w:val="en-US" w:eastAsia="en-US"/>
    </w:rPr>
  </w:style>
  <w:style w:type="paragraph" w:customStyle="1" w:styleId="Pa16">
    <w:name w:val="Pa16"/>
    <w:basedOn w:val="Default"/>
    <w:next w:val="Default"/>
    <w:uiPriority w:val="99"/>
    <w:rsid w:val="005D3F60"/>
    <w:pPr>
      <w:widowControl/>
      <w:spacing w:line="151" w:lineRule="atLeast"/>
    </w:pPr>
    <w:rPr>
      <w:rFonts w:ascii="Helvetica Neue LT Std" w:eastAsia="Calibri" w:hAnsi="Helvetica Neue LT Std" w:cs="Times New Roman"/>
      <w:color w:val="auto"/>
    </w:rPr>
  </w:style>
  <w:style w:type="paragraph" w:customStyle="1" w:styleId="Pa23">
    <w:name w:val="Pa23"/>
    <w:basedOn w:val="Default"/>
    <w:next w:val="Default"/>
    <w:uiPriority w:val="99"/>
    <w:rsid w:val="005D3F60"/>
    <w:pPr>
      <w:widowControl/>
      <w:spacing w:line="151" w:lineRule="atLeast"/>
    </w:pPr>
    <w:rPr>
      <w:rFonts w:ascii="Helvetica Neue LT Std" w:eastAsia="Calibri" w:hAnsi="Helvetica Neue LT Std" w:cs="Times New Roman"/>
      <w:color w:val="auto"/>
    </w:rPr>
  </w:style>
  <w:style w:type="paragraph" w:styleId="NormalWeb">
    <w:name w:val="Normal (Web)"/>
    <w:basedOn w:val="Normal"/>
    <w:uiPriority w:val="99"/>
    <w:rsid w:val="00BD05B3"/>
    <w:pPr>
      <w:spacing w:before="100" w:beforeAutospacing="1" w:after="100" w:afterAutospacing="1"/>
    </w:pPr>
    <w:rPr>
      <w:rFonts w:ascii="Arial Unicode MS" w:eastAsia="Arial Unicode MS" w:hAnsi="Arial Unicode MS" w:cs="Arial Unicode MS"/>
    </w:rPr>
  </w:style>
  <w:style w:type="paragraph" w:customStyle="1" w:styleId="bodycopyindent">
    <w:name w:val="body copy indent"/>
    <w:basedOn w:val="Normal"/>
    <w:rsid w:val="00BD05B3"/>
    <w:pPr>
      <w:spacing w:before="20" w:line="210" w:lineRule="exact"/>
      <w:ind w:left="510"/>
    </w:pPr>
    <w:rPr>
      <w:rFonts w:ascii="Arial" w:eastAsia="PMingLiU" w:hAnsi="Arial" w:cs="Arial"/>
      <w:color w:val="000000"/>
      <w:sz w:val="17"/>
      <w:szCs w:val="17"/>
      <w:lang w:val="en-AU"/>
    </w:rPr>
  </w:style>
  <w:style w:type="paragraph" w:customStyle="1" w:styleId="Bodycopyhanging">
    <w:name w:val="Body copy hanging"/>
    <w:basedOn w:val="Bodycopy"/>
    <w:rsid w:val="00BD05B3"/>
    <w:pPr>
      <w:ind w:left="510" w:hanging="510"/>
    </w:pPr>
    <w:rPr>
      <w:lang w:val="en-AU"/>
    </w:rPr>
  </w:style>
  <w:style w:type="paragraph" w:styleId="BodyTextIndent3">
    <w:name w:val="Body Text Indent 3"/>
    <w:basedOn w:val="Normal"/>
    <w:link w:val="BodyTextIndent3Char"/>
    <w:rsid w:val="00420EE2"/>
    <w:pPr>
      <w:spacing w:after="120"/>
      <w:ind w:left="360"/>
    </w:pPr>
    <w:rPr>
      <w:sz w:val="16"/>
      <w:szCs w:val="16"/>
    </w:rPr>
  </w:style>
  <w:style w:type="character" w:customStyle="1" w:styleId="BodyTextIndent3Char">
    <w:name w:val="Body Text Indent 3 Char"/>
    <w:link w:val="BodyTextIndent3"/>
    <w:rsid w:val="00420EE2"/>
    <w:rPr>
      <w:rFonts w:ascii="Times New Roman" w:eastAsia="Times New Roman" w:hAnsi="Times New Roman" w:cs="Times New Roman"/>
      <w:sz w:val="16"/>
      <w:szCs w:val="16"/>
    </w:rPr>
  </w:style>
  <w:style w:type="paragraph" w:styleId="BlockText">
    <w:name w:val="Block Text"/>
    <w:basedOn w:val="Normal"/>
    <w:rsid w:val="000F7481"/>
    <w:pPr>
      <w:widowControl w:val="0"/>
      <w:tabs>
        <w:tab w:val="left" w:pos="1170"/>
        <w:tab w:val="left" w:pos="1260"/>
      </w:tabs>
      <w:spacing w:before="240"/>
      <w:ind w:left="360" w:right="446"/>
      <w:jc w:val="both"/>
    </w:pPr>
    <w:rPr>
      <w:rFonts w:ascii="Garamond" w:hAnsi="Garamond"/>
      <w:snapToGrid w:val="0"/>
      <w:sz w:val="22"/>
      <w:szCs w:val="20"/>
    </w:rPr>
  </w:style>
  <w:style w:type="paragraph" w:styleId="BodyTextIndent2">
    <w:name w:val="Body Text Indent 2"/>
    <w:basedOn w:val="Normal"/>
    <w:link w:val="BodyTextIndent2Char"/>
    <w:unhideWhenUsed/>
    <w:rsid w:val="002123F4"/>
    <w:pPr>
      <w:spacing w:after="120" w:line="480" w:lineRule="auto"/>
      <w:ind w:left="360"/>
    </w:pPr>
  </w:style>
  <w:style w:type="character" w:customStyle="1" w:styleId="BodyTextIndent2Char">
    <w:name w:val="Body Text Indent 2 Char"/>
    <w:link w:val="BodyTextIndent2"/>
    <w:rsid w:val="002123F4"/>
    <w:rPr>
      <w:rFonts w:ascii="Times New Roman" w:eastAsia="Times New Roman" w:hAnsi="Times New Roman"/>
      <w:sz w:val="24"/>
      <w:szCs w:val="24"/>
    </w:rPr>
  </w:style>
  <w:style w:type="character" w:customStyle="1" w:styleId="Heading1Char">
    <w:name w:val="Heading 1 Char"/>
    <w:link w:val="Heading1"/>
    <w:rsid w:val="002123F4"/>
    <w:rPr>
      <w:rFonts w:ascii="Garamond" w:eastAsia="Times New Roman" w:hAnsi="Garamond"/>
      <w:b/>
      <w:bCs/>
      <w:color w:val="000000"/>
      <w:sz w:val="22"/>
      <w:szCs w:val="22"/>
    </w:rPr>
  </w:style>
  <w:style w:type="character" w:customStyle="1" w:styleId="Heading9Char">
    <w:name w:val="Heading 9 Char"/>
    <w:link w:val="Heading9"/>
    <w:rsid w:val="002123F4"/>
    <w:rPr>
      <w:rFonts w:ascii="Arial" w:eastAsia="Times New Roman" w:hAnsi="Arial" w:cs="Arial"/>
      <w:sz w:val="22"/>
      <w:szCs w:val="22"/>
    </w:rPr>
  </w:style>
  <w:style w:type="paragraph" w:customStyle="1" w:styleId="CM67">
    <w:name w:val="CM67"/>
    <w:basedOn w:val="Normal"/>
    <w:next w:val="Normal"/>
    <w:rsid w:val="002123F4"/>
    <w:pPr>
      <w:widowControl w:val="0"/>
      <w:autoSpaceDE w:val="0"/>
      <w:autoSpaceDN w:val="0"/>
      <w:adjustRightInd w:val="0"/>
      <w:spacing w:after="230"/>
    </w:pPr>
    <w:rPr>
      <w:rFonts w:ascii="Helvetica" w:hAnsi="Helvetica"/>
    </w:rPr>
  </w:style>
  <w:style w:type="paragraph" w:styleId="NoSpacing">
    <w:name w:val="No Spacing"/>
    <w:uiPriority w:val="1"/>
    <w:qFormat/>
    <w:rsid w:val="002123F4"/>
    <w:rPr>
      <w:sz w:val="22"/>
      <w:szCs w:val="22"/>
      <w:lang w:val="en-US" w:eastAsia="en-US"/>
    </w:rPr>
  </w:style>
  <w:style w:type="paragraph" w:customStyle="1" w:styleId="CM69">
    <w:name w:val="CM69"/>
    <w:basedOn w:val="Default"/>
    <w:next w:val="Default"/>
    <w:rsid w:val="002123F4"/>
    <w:pPr>
      <w:spacing w:after="455"/>
    </w:pPr>
    <w:rPr>
      <w:rFonts w:cs="Times New Roman"/>
      <w:color w:val="auto"/>
    </w:rPr>
  </w:style>
  <w:style w:type="paragraph" w:customStyle="1" w:styleId="Bodycopyheader1">
    <w:name w:val="Body copy header 1"/>
    <w:basedOn w:val="Bodycopy"/>
    <w:rsid w:val="002123F4"/>
    <w:rPr>
      <w:b/>
    </w:rPr>
  </w:style>
  <w:style w:type="paragraph" w:customStyle="1" w:styleId="Bodycopyrightindent">
    <w:name w:val="Body copy right indent"/>
    <w:basedOn w:val="Bodycopy"/>
    <w:rsid w:val="002123F4"/>
    <w:pPr>
      <w:jc w:val="right"/>
    </w:pPr>
  </w:style>
  <w:style w:type="paragraph" w:customStyle="1" w:styleId="CM72">
    <w:name w:val="CM72"/>
    <w:basedOn w:val="Default"/>
    <w:next w:val="Default"/>
    <w:rsid w:val="002123F4"/>
    <w:pPr>
      <w:spacing w:after="333"/>
    </w:pPr>
    <w:rPr>
      <w:rFonts w:cs="Times New Roman"/>
      <w:color w:val="auto"/>
    </w:rPr>
  </w:style>
  <w:style w:type="paragraph" w:customStyle="1" w:styleId="CM15">
    <w:name w:val="CM15"/>
    <w:basedOn w:val="Default"/>
    <w:next w:val="Default"/>
    <w:rsid w:val="002123F4"/>
    <w:pPr>
      <w:spacing w:line="228" w:lineRule="atLeast"/>
    </w:pPr>
    <w:rPr>
      <w:rFonts w:cs="Times New Roman"/>
      <w:color w:val="auto"/>
    </w:rPr>
  </w:style>
  <w:style w:type="paragraph" w:styleId="BodyText">
    <w:name w:val="Body Text"/>
    <w:basedOn w:val="Normal"/>
    <w:link w:val="BodyTextChar"/>
    <w:uiPriority w:val="99"/>
    <w:semiHidden/>
    <w:unhideWhenUsed/>
    <w:rsid w:val="002123F4"/>
    <w:pPr>
      <w:spacing w:after="120" w:line="276" w:lineRule="auto"/>
    </w:pPr>
    <w:rPr>
      <w:rFonts w:ascii="Calibri" w:eastAsia="Calibri" w:hAnsi="Calibri"/>
      <w:sz w:val="22"/>
      <w:szCs w:val="22"/>
    </w:rPr>
  </w:style>
  <w:style w:type="character" w:customStyle="1" w:styleId="BodyTextChar">
    <w:name w:val="Body Text Char"/>
    <w:link w:val="BodyText"/>
    <w:uiPriority w:val="99"/>
    <w:semiHidden/>
    <w:rsid w:val="002123F4"/>
    <w:rPr>
      <w:sz w:val="22"/>
      <w:szCs w:val="22"/>
    </w:rPr>
  </w:style>
  <w:style w:type="paragraph" w:styleId="BalloonText">
    <w:name w:val="Balloon Text"/>
    <w:basedOn w:val="Normal"/>
    <w:link w:val="BalloonTextChar"/>
    <w:uiPriority w:val="99"/>
    <w:semiHidden/>
    <w:unhideWhenUsed/>
    <w:rsid w:val="00341E02"/>
    <w:rPr>
      <w:rFonts w:ascii="Tahoma" w:hAnsi="Tahoma" w:cs="Tahoma"/>
      <w:sz w:val="16"/>
      <w:szCs w:val="16"/>
    </w:rPr>
  </w:style>
  <w:style w:type="character" w:customStyle="1" w:styleId="BalloonTextChar">
    <w:name w:val="Balloon Text Char"/>
    <w:link w:val="BalloonText"/>
    <w:uiPriority w:val="99"/>
    <w:semiHidden/>
    <w:rsid w:val="00341E02"/>
    <w:rPr>
      <w:rFonts w:ascii="Tahoma" w:eastAsia="Times New Roman" w:hAnsi="Tahoma" w:cs="Tahoma"/>
      <w:sz w:val="16"/>
      <w:szCs w:val="16"/>
    </w:rPr>
  </w:style>
  <w:style w:type="paragraph" w:styleId="Revision">
    <w:name w:val="Revision"/>
    <w:hidden/>
    <w:uiPriority w:val="99"/>
    <w:semiHidden/>
    <w:rsid w:val="009C72D5"/>
    <w:rPr>
      <w:rFonts w:ascii="Times New Roman" w:eastAsia="Times New Roman" w:hAnsi="Times New Roman"/>
      <w:sz w:val="24"/>
      <w:szCs w:val="24"/>
      <w:lang w:val="en-US" w:eastAsia="en-US"/>
    </w:rPr>
  </w:style>
  <w:style w:type="paragraph" w:styleId="FootnoteText">
    <w:name w:val="footnote text"/>
    <w:basedOn w:val="Normal"/>
    <w:link w:val="FootnoteTextChar"/>
    <w:uiPriority w:val="99"/>
    <w:unhideWhenUsed/>
    <w:rsid w:val="0032294E"/>
    <w:rPr>
      <w:sz w:val="20"/>
      <w:szCs w:val="20"/>
    </w:rPr>
  </w:style>
  <w:style w:type="character" w:customStyle="1" w:styleId="FootnoteTextChar">
    <w:name w:val="Footnote Text Char"/>
    <w:link w:val="FootnoteText"/>
    <w:uiPriority w:val="99"/>
    <w:rsid w:val="0032294E"/>
    <w:rPr>
      <w:rFonts w:ascii="Times New Roman" w:eastAsia="Times New Roman" w:hAnsi="Times New Roman"/>
    </w:rPr>
  </w:style>
  <w:style w:type="character" w:styleId="FootnoteReference">
    <w:name w:val="footnote reference"/>
    <w:uiPriority w:val="99"/>
    <w:unhideWhenUsed/>
    <w:rsid w:val="003229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3C575A6AE2FB46AD63ED61FC84463A" ma:contentTypeVersion="1" ma:contentTypeDescription="Create a new document." ma:contentTypeScope="" ma:versionID="7d9ac310a355ba74ced36727aee5c706">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400DF-CD49-4D52-BB6D-A8F124245981}">
  <ds:schemaRefs>
    <ds:schemaRef ds:uri="http://schemas.microsoft.com/sharepoint/v3/contenttype/forms"/>
  </ds:schemaRefs>
</ds:datastoreItem>
</file>

<file path=customXml/itemProps2.xml><?xml version="1.0" encoding="utf-8"?>
<ds:datastoreItem xmlns:ds="http://schemas.openxmlformats.org/officeDocument/2006/customXml" ds:itemID="{F16BB952-2EDE-42B0-A995-EE2765488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F9FD2D-75B6-41B7-A721-D3AC1C3955F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B128691-A71A-4439-8519-6898F0FB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68</Pages>
  <Words>20044</Words>
  <Characters>114253</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134029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Loyola, Michaella Anne (PH - Taguig)</dc:creator>
  <cp:keywords/>
  <cp:lastModifiedBy>Perry Agustin Jr</cp:lastModifiedBy>
  <cp:revision>4</cp:revision>
  <dcterms:created xsi:type="dcterms:W3CDTF">2017-08-27T15:26:00Z</dcterms:created>
  <dcterms:modified xsi:type="dcterms:W3CDTF">2017-08-27T15:32:00Z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